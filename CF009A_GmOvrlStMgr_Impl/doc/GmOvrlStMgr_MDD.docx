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714679" w:rsidP="007E0373">
      <w:pPr>
        <w:tabs>
          <w:tab w:val="left" w:pos="4320"/>
          <w:tab w:val="left" w:pos="8640"/>
        </w:tabs>
        <w:spacing w:before="120" w:after="360"/>
        <w:jc w:val="center"/>
        <w:rPr>
          <w:b/>
          <w:sz w:val="36"/>
        </w:rPr>
      </w:pPr>
      <w:r w:rsidRPr="00714679">
        <w:rPr>
          <w:b/>
          <w:sz w:val="36"/>
        </w:rPr>
        <w:t>GmOvrlStMgr</w:t>
      </w:r>
    </w:p>
    <w:p w:rsidR="005E61CD" w:rsidRPr="007E0373" w:rsidRDefault="003B609D" w:rsidP="007E0373">
      <w:pPr>
        <w:tabs>
          <w:tab w:val="left" w:pos="4320"/>
          <w:tab w:val="left" w:pos="8640"/>
        </w:tabs>
        <w:spacing w:before="120" w:after="360"/>
        <w:jc w:val="center"/>
        <w:rPr>
          <w:b/>
          <w:sz w:val="36"/>
        </w:rPr>
      </w:pPr>
      <w:del w:id="0" w:author="Nexteer Employee" w:date="2016-08-22T13:55:00Z">
        <w:r w:rsidDel="00451CC2">
          <w:rPr>
            <w:b/>
            <w:sz w:val="36"/>
          </w:rPr>
          <w:delText xml:space="preserve">June </w:delText>
        </w:r>
        <w:r w:rsidR="003C1B49" w:rsidDel="00451CC2">
          <w:rPr>
            <w:b/>
            <w:sz w:val="36"/>
          </w:rPr>
          <w:delText>24</w:delText>
        </w:r>
      </w:del>
      <w:ins w:id="1" w:author="Nexteer Employee" w:date="2016-08-22T13:55:00Z">
        <w:r w:rsidR="00451CC2">
          <w:rPr>
            <w:b/>
            <w:sz w:val="36"/>
          </w:rPr>
          <w:t>August 22</w:t>
        </w:r>
      </w:ins>
      <w:r>
        <w:rPr>
          <w:b/>
          <w:sz w:val="36"/>
        </w:rPr>
        <w:t>, 2016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2815FD" w:rsidP="00891F29">
      <w:pPr>
        <w:tabs>
          <w:tab w:val="left" w:pos="4320"/>
          <w:tab w:val="left" w:pos="8640"/>
        </w:tabs>
        <w:jc w:val="center"/>
        <w:rPr>
          <w:b/>
          <w:sz w:val="24"/>
        </w:rPr>
      </w:pPr>
      <w:r>
        <w:rPr>
          <w:b/>
          <w:sz w:val="24"/>
        </w:rPr>
        <w:t>Nick Saxton</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r>
              <w:rPr>
                <w:rFonts w:cs="Calibri"/>
              </w:rPr>
              <w:t>Sankardu Varadapureddi</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714679" w:rsidP="00464103">
            <w:pPr>
              <w:rPr>
                <w:rFonts w:cs="Calibri"/>
              </w:rPr>
            </w:pPr>
            <w:r>
              <w:rPr>
                <w:rFonts w:cs="Calibri"/>
              </w:rPr>
              <w:t>6</w:t>
            </w:r>
            <w:r w:rsidR="00401A9E">
              <w:rPr>
                <w:rFonts w:cs="Calibri"/>
              </w:rPr>
              <w:t>-</w:t>
            </w:r>
            <w:r w:rsidR="00464103">
              <w:rPr>
                <w:rFonts w:cs="Calibri"/>
              </w:rPr>
              <w:t>Oct</w:t>
            </w:r>
            <w:r w:rsidR="00401A9E">
              <w:rPr>
                <w:rFonts w:cs="Calibri"/>
              </w:rPr>
              <w:t>-2015</w:t>
            </w:r>
          </w:p>
        </w:tc>
      </w:tr>
      <w:tr w:rsidR="00DB60A9" w:rsidRPr="00AA38E8" w:rsidTr="00401A9E">
        <w:tc>
          <w:tcPr>
            <w:tcW w:w="2520" w:type="dxa"/>
          </w:tcPr>
          <w:p w:rsidR="00DB60A9" w:rsidRDefault="00DB60A9" w:rsidP="00D229A6">
            <w:pPr>
              <w:rPr>
                <w:rFonts w:cs="Calibri"/>
              </w:rPr>
            </w:pPr>
            <w:r w:rsidRPr="00DB60A9">
              <w:rPr>
                <w:rFonts w:cs="Calibri"/>
              </w:rPr>
              <w:t>Added HwTq based intervention for LKA, handwheel buzz based on LoA key cycles</w:t>
            </w:r>
          </w:p>
        </w:tc>
        <w:tc>
          <w:tcPr>
            <w:tcW w:w="2160" w:type="dxa"/>
          </w:tcPr>
          <w:p w:rsidR="00DB60A9" w:rsidRDefault="00DB60A9" w:rsidP="00D229A6">
            <w:pPr>
              <w:rPr>
                <w:rFonts w:cs="Calibri"/>
              </w:rPr>
            </w:pPr>
            <w:r>
              <w:rPr>
                <w:rFonts w:cs="Calibri"/>
              </w:rPr>
              <w:t>Nick Saxton</w:t>
            </w:r>
          </w:p>
        </w:tc>
        <w:tc>
          <w:tcPr>
            <w:tcW w:w="1350" w:type="dxa"/>
          </w:tcPr>
          <w:p w:rsidR="00DB60A9" w:rsidRDefault="00DB60A9" w:rsidP="00D229A6">
            <w:pPr>
              <w:rPr>
                <w:rFonts w:cs="Calibri"/>
              </w:rPr>
            </w:pPr>
            <w:r>
              <w:rPr>
                <w:rFonts w:cs="Calibri"/>
              </w:rPr>
              <w:t>2</w:t>
            </w:r>
          </w:p>
        </w:tc>
        <w:tc>
          <w:tcPr>
            <w:tcW w:w="1440" w:type="dxa"/>
          </w:tcPr>
          <w:p w:rsidR="00DB60A9" w:rsidRDefault="00DB60A9" w:rsidP="00464103">
            <w:pPr>
              <w:rPr>
                <w:rFonts w:cs="Calibri"/>
              </w:rPr>
            </w:pPr>
            <w:r>
              <w:rPr>
                <w:rFonts w:cs="Calibri"/>
              </w:rPr>
              <w:t>11-Feb-2016</w:t>
            </w:r>
          </w:p>
        </w:tc>
      </w:tr>
      <w:tr w:rsidR="003B609D" w:rsidRPr="00AA38E8" w:rsidTr="00401A9E">
        <w:tc>
          <w:tcPr>
            <w:tcW w:w="2520" w:type="dxa"/>
          </w:tcPr>
          <w:p w:rsidR="003B609D" w:rsidRPr="00DB60A9" w:rsidRDefault="003B609D" w:rsidP="00D229A6">
            <w:pPr>
              <w:rPr>
                <w:rFonts w:cs="Calibri"/>
              </w:rPr>
            </w:pPr>
            <w:r>
              <w:rPr>
                <w:rFonts w:cs="Calibri"/>
              </w:rPr>
              <w:t>Changed argument names of ESCFlt local function</w:t>
            </w:r>
          </w:p>
        </w:tc>
        <w:tc>
          <w:tcPr>
            <w:tcW w:w="2160" w:type="dxa"/>
          </w:tcPr>
          <w:p w:rsidR="003B609D" w:rsidRDefault="003B609D" w:rsidP="00D229A6">
            <w:pPr>
              <w:rPr>
                <w:rFonts w:cs="Calibri"/>
              </w:rPr>
            </w:pPr>
            <w:r>
              <w:rPr>
                <w:rFonts w:cs="Calibri"/>
              </w:rPr>
              <w:t>Nick Saxton</w:t>
            </w:r>
          </w:p>
        </w:tc>
        <w:tc>
          <w:tcPr>
            <w:tcW w:w="1350" w:type="dxa"/>
          </w:tcPr>
          <w:p w:rsidR="003B609D" w:rsidRDefault="003B609D" w:rsidP="00D229A6">
            <w:pPr>
              <w:rPr>
                <w:rFonts w:cs="Calibri"/>
              </w:rPr>
            </w:pPr>
            <w:r>
              <w:rPr>
                <w:rFonts w:cs="Calibri"/>
              </w:rPr>
              <w:t>3</w:t>
            </w:r>
          </w:p>
        </w:tc>
        <w:tc>
          <w:tcPr>
            <w:tcW w:w="1440" w:type="dxa"/>
          </w:tcPr>
          <w:p w:rsidR="003B609D" w:rsidRDefault="003B609D" w:rsidP="00464103">
            <w:pPr>
              <w:rPr>
                <w:rFonts w:cs="Calibri"/>
              </w:rPr>
            </w:pPr>
            <w:r>
              <w:rPr>
                <w:rFonts w:cs="Calibri"/>
              </w:rPr>
              <w:t>13-Jun-2016</w:t>
            </w:r>
          </w:p>
        </w:tc>
      </w:tr>
      <w:tr w:rsidR="003C1B49" w:rsidRPr="00AA38E8" w:rsidTr="00401A9E">
        <w:tc>
          <w:tcPr>
            <w:tcW w:w="2520" w:type="dxa"/>
          </w:tcPr>
          <w:p w:rsidR="003C1B49" w:rsidRDefault="003C1B49" w:rsidP="00D229A6">
            <w:pPr>
              <w:rPr>
                <w:rFonts w:cs="Calibri"/>
              </w:rPr>
            </w:pPr>
            <w:r>
              <w:rPr>
                <w:rFonts w:cs="Calibri"/>
              </w:rPr>
              <w:t>Updated graphical representation and edited local function section</w:t>
            </w:r>
          </w:p>
        </w:tc>
        <w:tc>
          <w:tcPr>
            <w:tcW w:w="2160" w:type="dxa"/>
          </w:tcPr>
          <w:p w:rsidR="003C1B49" w:rsidRDefault="003C1B49" w:rsidP="00D229A6">
            <w:pPr>
              <w:rPr>
                <w:rFonts w:cs="Calibri"/>
              </w:rPr>
            </w:pPr>
            <w:r>
              <w:rPr>
                <w:rFonts w:cs="Calibri"/>
              </w:rPr>
              <w:t>Nick Saxton</w:t>
            </w:r>
          </w:p>
        </w:tc>
        <w:tc>
          <w:tcPr>
            <w:tcW w:w="1350" w:type="dxa"/>
          </w:tcPr>
          <w:p w:rsidR="003C1B49" w:rsidRDefault="003C1B49" w:rsidP="00D229A6">
            <w:pPr>
              <w:rPr>
                <w:rFonts w:cs="Calibri"/>
              </w:rPr>
            </w:pPr>
            <w:r>
              <w:rPr>
                <w:rFonts w:cs="Calibri"/>
              </w:rPr>
              <w:t>4</w:t>
            </w:r>
          </w:p>
        </w:tc>
        <w:tc>
          <w:tcPr>
            <w:tcW w:w="1440" w:type="dxa"/>
          </w:tcPr>
          <w:p w:rsidR="003C1B49" w:rsidRDefault="003C1B49" w:rsidP="00464103">
            <w:pPr>
              <w:rPr>
                <w:rFonts w:cs="Calibri"/>
              </w:rPr>
            </w:pPr>
            <w:r>
              <w:rPr>
                <w:rFonts w:cs="Calibri"/>
              </w:rPr>
              <w:t>24-Jun-2016</w:t>
            </w:r>
          </w:p>
        </w:tc>
      </w:tr>
      <w:tr w:rsidR="00451CC2" w:rsidRPr="00AA38E8" w:rsidTr="00401A9E">
        <w:trPr>
          <w:ins w:id="7" w:author="Nexteer Employee" w:date="2016-08-22T13:55:00Z"/>
        </w:trPr>
        <w:tc>
          <w:tcPr>
            <w:tcW w:w="2520" w:type="dxa"/>
          </w:tcPr>
          <w:p w:rsidR="00451CC2" w:rsidRDefault="00451CC2" w:rsidP="00D229A6">
            <w:pPr>
              <w:rPr>
                <w:ins w:id="8" w:author="Nexteer Employee" w:date="2016-08-22T13:55:00Z"/>
                <w:rFonts w:cs="Calibri"/>
              </w:rPr>
            </w:pPr>
            <w:ins w:id="9" w:author="Nexteer Employee" w:date="2016-08-22T13:55:00Z">
              <w:r>
                <w:rPr>
                  <w:rFonts w:cs="Calibri"/>
                </w:rPr>
                <w:t>Updated for FDD v4.0.0</w:t>
              </w:r>
            </w:ins>
          </w:p>
        </w:tc>
        <w:tc>
          <w:tcPr>
            <w:tcW w:w="2160" w:type="dxa"/>
          </w:tcPr>
          <w:p w:rsidR="00451CC2" w:rsidRDefault="00451CC2" w:rsidP="00D229A6">
            <w:pPr>
              <w:rPr>
                <w:ins w:id="10" w:author="Nexteer Employee" w:date="2016-08-22T13:55:00Z"/>
                <w:rFonts w:cs="Calibri"/>
              </w:rPr>
            </w:pPr>
            <w:ins w:id="11" w:author="Nexteer Employee" w:date="2016-08-22T13:55:00Z">
              <w:r>
                <w:rPr>
                  <w:rFonts w:cs="Calibri"/>
                </w:rPr>
                <w:t>Nick Saxton</w:t>
              </w:r>
            </w:ins>
          </w:p>
        </w:tc>
        <w:tc>
          <w:tcPr>
            <w:tcW w:w="1350" w:type="dxa"/>
          </w:tcPr>
          <w:p w:rsidR="00451CC2" w:rsidRDefault="00451CC2" w:rsidP="00D229A6">
            <w:pPr>
              <w:rPr>
                <w:ins w:id="12" w:author="Nexteer Employee" w:date="2016-08-22T13:55:00Z"/>
                <w:rFonts w:cs="Calibri"/>
              </w:rPr>
            </w:pPr>
            <w:ins w:id="13" w:author="Nexteer Employee" w:date="2016-08-22T13:55:00Z">
              <w:r>
                <w:rPr>
                  <w:rFonts w:cs="Calibri"/>
                </w:rPr>
                <w:t>5</w:t>
              </w:r>
            </w:ins>
          </w:p>
        </w:tc>
        <w:tc>
          <w:tcPr>
            <w:tcW w:w="1440" w:type="dxa"/>
          </w:tcPr>
          <w:p w:rsidR="00451CC2" w:rsidRDefault="00451CC2" w:rsidP="00464103">
            <w:pPr>
              <w:rPr>
                <w:ins w:id="14" w:author="Nexteer Employee" w:date="2016-08-22T13:55:00Z"/>
                <w:rFonts w:cs="Calibri"/>
              </w:rPr>
            </w:pPr>
            <w:ins w:id="15" w:author="Nexteer Employee" w:date="2016-08-22T13:55:00Z">
              <w:r>
                <w:rPr>
                  <w:rFonts w:cs="Calibri"/>
                </w:rPr>
                <w:t>22-Aug-2016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1E09B9" w:rsidRDefault="00891F29">
      <w:pPr>
        <w:pStyle w:val="TOC1"/>
        <w:rPr>
          <w:ins w:id="16" w:author="Nexteer Employee" w:date="2016-08-22T14:05: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17" w:author="Nexteer Employee" w:date="2016-08-22T14:05:00Z">
        <w:r w:rsidR="001E09B9" w:rsidRPr="00784F16">
          <w:rPr>
            <w:rStyle w:val="Hyperlink"/>
          </w:rPr>
          <w:fldChar w:fldCharType="begin"/>
        </w:r>
        <w:r w:rsidR="001E09B9" w:rsidRPr="00784F16">
          <w:rPr>
            <w:rStyle w:val="Hyperlink"/>
          </w:rPr>
          <w:instrText xml:space="preserve"> </w:instrText>
        </w:r>
        <w:r w:rsidR="001E09B9">
          <w:instrText>HYPERLINK \l "_Toc459638042"</w:instrText>
        </w:r>
        <w:r w:rsidR="001E09B9" w:rsidRPr="00784F16">
          <w:rPr>
            <w:rStyle w:val="Hyperlink"/>
          </w:rPr>
          <w:instrText xml:space="preserve"> </w:instrText>
        </w:r>
        <w:r w:rsidR="001E09B9" w:rsidRPr="00784F16">
          <w:rPr>
            <w:rStyle w:val="Hyperlink"/>
          </w:rPr>
        </w:r>
        <w:r w:rsidR="001E09B9" w:rsidRPr="00784F16">
          <w:rPr>
            <w:rStyle w:val="Hyperlink"/>
          </w:rPr>
          <w:fldChar w:fldCharType="separate"/>
        </w:r>
        <w:r w:rsidR="001E09B9" w:rsidRPr="00784F16">
          <w:rPr>
            <w:rStyle w:val="Hyperlink"/>
          </w:rPr>
          <w:t>1</w:t>
        </w:r>
        <w:r w:rsidR="001E09B9">
          <w:rPr>
            <w:rFonts w:eastAsiaTheme="minorEastAsia"/>
            <w:b w:val="0"/>
            <w:color w:val="auto"/>
            <w:kern w:val="0"/>
            <w:sz w:val="22"/>
            <w:szCs w:val="22"/>
            <w:lang w:val="en-US"/>
          </w:rPr>
          <w:tab/>
        </w:r>
        <w:r w:rsidR="001E09B9" w:rsidRPr="00784F16">
          <w:rPr>
            <w:rStyle w:val="Hyperlink"/>
          </w:rPr>
          <w:t>GmOvrlStMgr High-Level Description</w:t>
        </w:r>
        <w:r w:rsidR="001E09B9">
          <w:rPr>
            <w:webHidden/>
          </w:rPr>
          <w:tab/>
        </w:r>
        <w:r w:rsidR="001E09B9">
          <w:rPr>
            <w:webHidden/>
          </w:rPr>
          <w:fldChar w:fldCharType="begin"/>
        </w:r>
        <w:r w:rsidR="001E09B9">
          <w:rPr>
            <w:webHidden/>
          </w:rPr>
          <w:instrText xml:space="preserve"> PAGEREF _Toc459638042 \h </w:instrText>
        </w:r>
        <w:r w:rsidR="001E09B9">
          <w:rPr>
            <w:webHidden/>
          </w:rPr>
        </w:r>
      </w:ins>
      <w:r w:rsidR="001E09B9">
        <w:rPr>
          <w:webHidden/>
        </w:rPr>
        <w:fldChar w:fldCharType="separate"/>
      </w:r>
      <w:ins w:id="18" w:author="Nexteer Employee" w:date="2016-08-22T14:05:00Z">
        <w:r w:rsidR="001E09B9">
          <w:rPr>
            <w:webHidden/>
          </w:rPr>
          <w:t>6</w:t>
        </w:r>
        <w:r w:rsidR="001E09B9">
          <w:rPr>
            <w:webHidden/>
          </w:rPr>
          <w:fldChar w:fldCharType="end"/>
        </w:r>
        <w:r w:rsidR="001E09B9" w:rsidRPr="00784F16">
          <w:rPr>
            <w:rStyle w:val="Hyperlink"/>
          </w:rPr>
          <w:fldChar w:fldCharType="end"/>
        </w:r>
      </w:ins>
    </w:p>
    <w:p w:rsidR="001E09B9" w:rsidRDefault="001E09B9">
      <w:pPr>
        <w:pStyle w:val="TOC1"/>
        <w:rPr>
          <w:ins w:id="19" w:author="Nexteer Employee" w:date="2016-08-22T14:05:00Z"/>
          <w:rFonts w:eastAsiaTheme="minorEastAsia"/>
          <w:b w:val="0"/>
          <w:color w:val="auto"/>
          <w:kern w:val="0"/>
          <w:sz w:val="22"/>
          <w:szCs w:val="22"/>
          <w:lang w:val="en-US"/>
        </w:rPr>
      </w:pPr>
      <w:ins w:id="20" w:author="Nexteer Employee" w:date="2016-08-22T14:05:00Z">
        <w:r w:rsidRPr="00784F16">
          <w:rPr>
            <w:rStyle w:val="Hyperlink"/>
          </w:rPr>
          <w:fldChar w:fldCharType="begin"/>
        </w:r>
        <w:r w:rsidRPr="00784F16">
          <w:rPr>
            <w:rStyle w:val="Hyperlink"/>
          </w:rPr>
          <w:instrText xml:space="preserve"> </w:instrText>
        </w:r>
        <w:r>
          <w:instrText>HYPERLINK \l "_Toc459638043"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ascii="Calibri" w:hAnsi="Calibri" w:cs="Calibri"/>
          </w:rPr>
          <w:t>2</w:t>
        </w:r>
        <w:r>
          <w:rPr>
            <w:rFonts w:eastAsiaTheme="minorEastAsia"/>
            <w:b w:val="0"/>
            <w:color w:val="auto"/>
            <w:kern w:val="0"/>
            <w:sz w:val="22"/>
            <w:szCs w:val="22"/>
            <w:lang w:val="en-US"/>
          </w:rPr>
          <w:tab/>
        </w:r>
        <w:r w:rsidRPr="00784F16">
          <w:rPr>
            <w:rStyle w:val="Hyperlink"/>
            <w:rFonts w:ascii="Calibri" w:hAnsi="Calibri" w:cs="Calibri"/>
          </w:rPr>
          <w:t>Design details of software module</w:t>
        </w:r>
        <w:r>
          <w:rPr>
            <w:webHidden/>
          </w:rPr>
          <w:tab/>
        </w:r>
        <w:r>
          <w:rPr>
            <w:webHidden/>
          </w:rPr>
          <w:fldChar w:fldCharType="begin"/>
        </w:r>
        <w:r>
          <w:rPr>
            <w:webHidden/>
          </w:rPr>
          <w:instrText xml:space="preserve"> PAGEREF _Toc459638043 \h </w:instrText>
        </w:r>
        <w:r>
          <w:rPr>
            <w:webHidden/>
          </w:rPr>
        </w:r>
      </w:ins>
      <w:r>
        <w:rPr>
          <w:webHidden/>
        </w:rPr>
        <w:fldChar w:fldCharType="separate"/>
      </w:r>
      <w:ins w:id="21" w:author="Nexteer Employee" w:date="2016-08-22T14:05:00Z">
        <w:r>
          <w:rPr>
            <w:webHidden/>
          </w:rPr>
          <w:t>7</w:t>
        </w:r>
        <w:r>
          <w:rPr>
            <w:webHidden/>
          </w:rPr>
          <w:fldChar w:fldCharType="end"/>
        </w:r>
        <w:r w:rsidRPr="00784F16">
          <w:rPr>
            <w:rStyle w:val="Hyperlink"/>
          </w:rPr>
          <w:fldChar w:fldCharType="end"/>
        </w:r>
      </w:ins>
    </w:p>
    <w:p w:rsidR="001E09B9" w:rsidRDefault="001E09B9">
      <w:pPr>
        <w:pStyle w:val="TOC2"/>
        <w:rPr>
          <w:ins w:id="22" w:author="Nexteer Employee" w:date="2016-08-22T14:05:00Z"/>
          <w:rFonts w:asciiTheme="minorHAnsi" w:eastAsiaTheme="minorEastAsia" w:hAnsiTheme="minorHAnsi"/>
          <w:color w:val="auto"/>
          <w:kern w:val="0"/>
          <w:szCs w:val="22"/>
        </w:rPr>
      </w:pPr>
      <w:ins w:id="23" w:author="Nexteer Employee" w:date="2016-08-22T14:05:00Z">
        <w:r w:rsidRPr="00784F16">
          <w:rPr>
            <w:rStyle w:val="Hyperlink"/>
          </w:rPr>
          <w:fldChar w:fldCharType="begin"/>
        </w:r>
        <w:r w:rsidRPr="00784F16">
          <w:rPr>
            <w:rStyle w:val="Hyperlink"/>
          </w:rPr>
          <w:instrText xml:space="preserve"> </w:instrText>
        </w:r>
        <w:r>
          <w:instrText>HYPERLINK \l "_Toc459638044"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2.1</w:t>
        </w:r>
        <w:r>
          <w:rPr>
            <w:rFonts w:asciiTheme="minorHAnsi" w:eastAsiaTheme="minorEastAsia" w:hAnsiTheme="minorHAnsi"/>
            <w:color w:val="auto"/>
            <w:kern w:val="0"/>
            <w:szCs w:val="22"/>
          </w:rPr>
          <w:tab/>
        </w:r>
        <w:r w:rsidRPr="00784F16">
          <w:rPr>
            <w:rStyle w:val="Hyperlink"/>
          </w:rPr>
          <w:t xml:space="preserve">Graphical representation of </w:t>
        </w:r>
        <w:r w:rsidRPr="00784F16">
          <w:rPr>
            <w:rStyle w:val="Hyperlink"/>
            <w:rFonts w:cs="Calibri"/>
          </w:rPr>
          <w:t>GmOvrlStMgr</w:t>
        </w:r>
        <w:r>
          <w:rPr>
            <w:webHidden/>
          </w:rPr>
          <w:tab/>
        </w:r>
        <w:r>
          <w:rPr>
            <w:webHidden/>
          </w:rPr>
          <w:fldChar w:fldCharType="begin"/>
        </w:r>
        <w:r>
          <w:rPr>
            <w:webHidden/>
          </w:rPr>
          <w:instrText xml:space="preserve"> PAGEREF _Toc459638044 \h </w:instrText>
        </w:r>
        <w:r>
          <w:rPr>
            <w:webHidden/>
          </w:rPr>
        </w:r>
      </w:ins>
      <w:r>
        <w:rPr>
          <w:webHidden/>
        </w:rPr>
        <w:fldChar w:fldCharType="separate"/>
      </w:r>
      <w:ins w:id="24" w:author="Nexteer Employee" w:date="2016-08-22T14:05:00Z">
        <w:r>
          <w:rPr>
            <w:webHidden/>
          </w:rPr>
          <w:t>8</w:t>
        </w:r>
        <w:r>
          <w:rPr>
            <w:webHidden/>
          </w:rPr>
          <w:fldChar w:fldCharType="end"/>
        </w:r>
        <w:r w:rsidRPr="00784F16">
          <w:rPr>
            <w:rStyle w:val="Hyperlink"/>
          </w:rPr>
          <w:fldChar w:fldCharType="end"/>
        </w:r>
      </w:ins>
    </w:p>
    <w:p w:rsidR="001E09B9" w:rsidRDefault="001E09B9">
      <w:pPr>
        <w:pStyle w:val="TOC2"/>
        <w:rPr>
          <w:ins w:id="25" w:author="Nexteer Employee" w:date="2016-08-22T14:05:00Z"/>
          <w:rFonts w:asciiTheme="minorHAnsi" w:eastAsiaTheme="minorEastAsia" w:hAnsiTheme="minorHAnsi"/>
          <w:color w:val="auto"/>
          <w:kern w:val="0"/>
          <w:szCs w:val="22"/>
        </w:rPr>
      </w:pPr>
      <w:ins w:id="26" w:author="Nexteer Employee" w:date="2016-08-22T14:05:00Z">
        <w:r w:rsidRPr="00784F16">
          <w:rPr>
            <w:rStyle w:val="Hyperlink"/>
          </w:rPr>
          <w:fldChar w:fldCharType="begin"/>
        </w:r>
        <w:r w:rsidRPr="00784F16">
          <w:rPr>
            <w:rStyle w:val="Hyperlink"/>
          </w:rPr>
          <w:instrText xml:space="preserve"> </w:instrText>
        </w:r>
        <w:r>
          <w:instrText>HYPERLINK \l "_Toc459638045"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2.2</w:t>
        </w:r>
        <w:r>
          <w:rPr>
            <w:rFonts w:asciiTheme="minorHAnsi" w:eastAsiaTheme="minorEastAsia" w:hAnsiTheme="minorHAnsi"/>
            <w:color w:val="auto"/>
            <w:kern w:val="0"/>
            <w:szCs w:val="22"/>
          </w:rPr>
          <w:tab/>
        </w:r>
        <w:r w:rsidRPr="00784F16">
          <w:rPr>
            <w:rStyle w:val="Hyperlink"/>
            <w:rFonts w:cs="Calibri"/>
          </w:rPr>
          <w:t>Data Flow Diagram</w:t>
        </w:r>
        <w:r>
          <w:rPr>
            <w:webHidden/>
          </w:rPr>
          <w:tab/>
        </w:r>
        <w:r>
          <w:rPr>
            <w:webHidden/>
          </w:rPr>
          <w:fldChar w:fldCharType="begin"/>
        </w:r>
        <w:r>
          <w:rPr>
            <w:webHidden/>
          </w:rPr>
          <w:instrText xml:space="preserve"> PAGEREF _Toc459638045 \h </w:instrText>
        </w:r>
        <w:r>
          <w:rPr>
            <w:webHidden/>
          </w:rPr>
        </w:r>
      </w:ins>
      <w:r>
        <w:rPr>
          <w:webHidden/>
        </w:rPr>
        <w:fldChar w:fldCharType="separate"/>
      </w:r>
      <w:ins w:id="27" w:author="Nexteer Employee" w:date="2016-08-22T14:05:00Z">
        <w:r>
          <w:rPr>
            <w:webHidden/>
          </w:rPr>
          <w:t>9</w:t>
        </w:r>
        <w:r>
          <w:rPr>
            <w:webHidden/>
          </w:rPr>
          <w:fldChar w:fldCharType="end"/>
        </w:r>
        <w:r w:rsidRPr="00784F16">
          <w:rPr>
            <w:rStyle w:val="Hyperlink"/>
          </w:rPr>
          <w:fldChar w:fldCharType="end"/>
        </w:r>
      </w:ins>
    </w:p>
    <w:p w:rsidR="001E09B9" w:rsidRDefault="001E09B9">
      <w:pPr>
        <w:pStyle w:val="TOC3"/>
        <w:tabs>
          <w:tab w:val="left" w:pos="1200"/>
        </w:tabs>
        <w:rPr>
          <w:ins w:id="28" w:author="Nexteer Employee" w:date="2016-08-22T14:05:00Z"/>
          <w:rFonts w:asciiTheme="minorHAnsi" w:eastAsiaTheme="minorEastAsia" w:hAnsiTheme="minorHAnsi"/>
          <w:color w:val="auto"/>
          <w:kern w:val="0"/>
          <w:sz w:val="22"/>
          <w:szCs w:val="22"/>
        </w:rPr>
      </w:pPr>
      <w:ins w:id="29" w:author="Nexteer Employee" w:date="2016-08-22T14:05:00Z">
        <w:r w:rsidRPr="00784F16">
          <w:rPr>
            <w:rStyle w:val="Hyperlink"/>
          </w:rPr>
          <w:fldChar w:fldCharType="begin"/>
        </w:r>
        <w:r w:rsidRPr="00784F16">
          <w:rPr>
            <w:rStyle w:val="Hyperlink"/>
          </w:rPr>
          <w:instrText xml:space="preserve"> </w:instrText>
        </w:r>
        <w:r>
          <w:instrText>HYPERLINK \l "_Toc459638046"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2.2.1</w:t>
        </w:r>
        <w:r>
          <w:rPr>
            <w:rFonts w:asciiTheme="minorHAnsi" w:eastAsiaTheme="minorEastAsia" w:hAnsiTheme="minorHAnsi"/>
            <w:color w:val="auto"/>
            <w:kern w:val="0"/>
            <w:sz w:val="22"/>
            <w:szCs w:val="22"/>
          </w:rPr>
          <w:tab/>
        </w:r>
        <w:r w:rsidRPr="00784F16">
          <w:rPr>
            <w:rStyle w:val="Hyperlink"/>
          </w:rPr>
          <w:t xml:space="preserve">Component </w:t>
        </w:r>
        <w:r w:rsidRPr="00784F16">
          <w:rPr>
            <w:rStyle w:val="Hyperlink"/>
            <w:rFonts w:cs="Calibri"/>
          </w:rPr>
          <w:t>level DFD</w:t>
        </w:r>
        <w:r>
          <w:rPr>
            <w:webHidden/>
          </w:rPr>
          <w:tab/>
        </w:r>
        <w:r>
          <w:rPr>
            <w:webHidden/>
          </w:rPr>
          <w:fldChar w:fldCharType="begin"/>
        </w:r>
        <w:r>
          <w:rPr>
            <w:webHidden/>
          </w:rPr>
          <w:instrText xml:space="preserve"> PAGEREF _Toc459638046 \h </w:instrText>
        </w:r>
        <w:r>
          <w:rPr>
            <w:webHidden/>
          </w:rPr>
        </w:r>
      </w:ins>
      <w:r>
        <w:rPr>
          <w:webHidden/>
        </w:rPr>
        <w:fldChar w:fldCharType="separate"/>
      </w:r>
      <w:ins w:id="30" w:author="Nexteer Employee" w:date="2016-08-22T14:05:00Z">
        <w:r>
          <w:rPr>
            <w:webHidden/>
          </w:rPr>
          <w:t>9</w:t>
        </w:r>
        <w:r>
          <w:rPr>
            <w:webHidden/>
          </w:rPr>
          <w:fldChar w:fldCharType="end"/>
        </w:r>
        <w:r w:rsidRPr="00784F16">
          <w:rPr>
            <w:rStyle w:val="Hyperlink"/>
          </w:rPr>
          <w:fldChar w:fldCharType="end"/>
        </w:r>
      </w:ins>
    </w:p>
    <w:p w:rsidR="001E09B9" w:rsidRDefault="001E09B9">
      <w:pPr>
        <w:pStyle w:val="TOC3"/>
        <w:tabs>
          <w:tab w:val="left" w:pos="1200"/>
        </w:tabs>
        <w:rPr>
          <w:ins w:id="31" w:author="Nexteer Employee" w:date="2016-08-22T14:05:00Z"/>
          <w:rFonts w:asciiTheme="minorHAnsi" w:eastAsiaTheme="minorEastAsia" w:hAnsiTheme="minorHAnsi"/>
          <w:color w:val="auto"/>
          <w:kern w:val="0"/>
          <w:sz w:val="22"/>
          <w:szCs w:val="22"/>
        </w:rPr>
      </w:pPr>
      <w:ins w:id="32" w:author="Nexteer Employee" w:date="2016-08-22T14:05:00Z">
        <w:r w:rsidRPr="00784F16">
          <w:rPr>
            <w:rStyle w:val="Hyperlink"/>
          </w:rPr>
          <w:fldChar w:fldCharType="begin"/>
        </w:r>
        <w:r w:rsidRPr="00784F16">
          <w:rPr>
            <w:rStyle w:val="Hyperlink"/>
          </w:rPr>
          <w:instrText xml:space="preserve"> </w:instrText>
        </w:r>
        <w:r>
          <w:instrText>HYPERLINK \l "_Toc459638047"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2.2.2</w:t>
        </w:r>
        <w:r>
          <w:rPr>
            <w:rFonts w:asciiTheme="minorHAnsi" w:eastAsiaTheme="minorEastAsia" w:hAnsiTheme="minorHAnsi"/>
            <w:color w:val="auto"/>
            <w:kern w:val="0"/>
            <w:sz w:val="22"/>
            <w:szCs w:val="22"/>
          </w:rPr>
          <w:tab/>
        </w:r>
        <w:r w:rsidRPr="00784F16">
          <w:rPr>
            <w:rStyle w:val="Hyperlink"/>
          </w:rPr>
          <w:t>Function level DFD</w:t>
        </w:r>
        <w:r>
          <w:rPr>
            <w:webHidden/>
          </w:rPr>
          <w:tab/>
        </w:r>
        <w:r>
          <w:rPr>
            <w:webHidden/>
          </w:rPr>
          <w:fldChar w:fldCharType="begin"/>
        </w:r>
        <w:r>
          <w:rPr>
            <w:webHidden/>
          </w:rPr>
          <w:instrText xml:space="preserve"> PAGEREF _Toc459638047 \h </w:instrText>
        </w:r>
        <w:r>
          <w:rPr>
            <w:webHidden/>
          </w:rPr>
        </w:r>
      </w:ins>
      <w:r>
        <w:rPr>
          <w:webHidden/>
        </w:rPr>
        <w:fldChar w:fldCharType="separate"/>
      </w:r>
      <w:ins w:id="33" w:author="Nexteer Employee" w:date="2016-08-22T14:05:00Z">
        <w:r>
          <w:rPr>
            <w:webHidden/>
          </w:rPr>
          <w:t>9</w:t>
        </w:r>
        <w:r>
          <w:rPr>
            <w:webHidden/>
          </w:rPr>
          <w:fldChar w:fldCharType="end"/>
        </w:r>
        <w:r w:rsidRPr="00784F16">
          <w:rPr>
            <w:rStyle w:val="Hyperlink"/>
          </w:rPr>
          <w:fldChar w:fldCharType="end"/>
        </w:r>
      </w:ins>
    </w:p>
    <w:p w:rsidR="001E09B9" w:rsidRDefault="001E09B9">
      <w:pPr>
        <w:pStyle w:val="TOC1"/>
        <w:rPr>
          <w:ins w:id="34" w:author="Nexteer Employee" w:date="2016-08-22T14:05:00Z"/>
          <w:rFonts w:eastAsiaTheme="minorEastAsia"/>
          <w:b w:val="0"/>
          <w:color w:val="auto"/>
          <w:kern w:val="0"/>
          <w:sz w:val="22"/>
          <w:szCs w:val="22"/>
          <w:lang w:val="en-US"/>
        </w:rPr>
      </w:pPr>
      <w:ins w:id="35" w:author="Nexteer Employee" w:date="2016-08-22T14:05:00Z">
        <w:r w:rsidRPr="00784F16">
          <w:rPr>
            <w:rStyle w:val="Hyperlink"/>
          </w:rPr>
          <w:fldChar w:fldCharType="begin"/>
        </w:r>
        <w:r w:rsidRPr="00784F16">
          <w:rPr>
            <w:rStyle w:val="Hyperlink"/>
          </w:rPr>
          <w:instrText xml:space="preserve"> </w:instrText>
        </w:r>
        <w:r>
          <w:instrText>HYPERLINK \l "_Toc459638048"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ascii="Calibri" w:hAnsi="Calibri" w:cs="Calibri"/>
          </w:rPr>
          <w:t>3</w:t>
        </w:r>
        <w:r>
          <w:rPr>
            <w:rFonts w:eastAsiaTheme="minorEastAsia"/>
            <w:b w:val="0"/>
            <w:color w:val="auto"/>
            <w:kern w:val="0"/>
            <w:sz w:val="22"/>
            <w:szCs w:val="22"/>
            <w:lang w:val="en-US"/>
          </w:rPr>
          <w:tab/>
        </w:r>
        <w:r w:rsidRPr="00784F16">
          <w:rPr>
            <w:rStyle w:val="Hyperlink"/>
            <w:rFonts w:ascii="Calibri" w:hAnsi="Calibri" w:cs="Calibri"/>
          </w:rPr>
          <w:t>Constant Data Dictionary</w:t>
        </w:r>
        <w:r>
          <w:rPr>
            <w:webHidden/>
          </w:rPr>
          <w:tab/>
        </w:r>
        <w:r>
          <w:rPr>
            <w:webHidden/>
          </w:rPr>
          <w:fldChar w:fldCharType="begin"/>
        </w:r>
        <w:r>
          <w:rPr>
            <w:webHidden/>
          </w:rPr>
          <w:instrText xml:space="preserve"> PAGEREF _Toc459638048 \h </w:instrText>
        </w:r>
        <w:r>
          <w:rPr>
            <w:webHidden/>
          </w:rPr>
        </w:r>
      </w:ins>
      <w:r>
        <w:rPr>
          <w:webHidden/>
        </w:rPr>
        <w:fldChar w:fldCharType="separate"/>
      </w:r>
      <w:ins w:id="36" w:author="Nexteer Employee" w:date="2016-08-22T14:05:00Z">
        <w:r>
          <w:rPr>
            <w:webHidden/>
          </w:rPr>
          <w:t>10</w:t>
        </w:r>
        <w:r>
          <w:rPr>
            <w:webHidden/>
          </w:rPr>
          <w:fldChar w:fldCharType="end"/>
        </w:r>
        <w:r w:rsidRPr="00784F16">
          <w:rPr>
            <w:rStyle w:val="Hyperlink"/>
          </w:rPr>
          <w:fldChar w:fldCharType="end"/>
        </w:r>
      </w:ins>
    </w:p>
    <w:p w:rsidR="001E09B9" w:rsidRDefault="001E09B9">
      <w:pPr>
        <w:pStyle w:val="TOC2"/>
        <w:rPr>
          <w:ins w:id="37" w:author="Nexteer Employee" w:date="2016-08-22T14:05:00Z"/>
          <w:rFonts w:asciiTheme="minorHAnsi" w:eastAsiaTheme="minorEastAsia" w:hAnsiTheme="minorHAnsi"/>
          <w:color w:val="auto"/>
          <w:kern w:val="0"/>
          <w:szCs w:val="22"/>
        </w:rPr>
      </w:pPr>
      <w:ins w:id="38" w:author="Nexteer Employee" w:date="2016-08-22T14:05:00Z">
        <w:r w:rsidRPr="00784F16">
          <w:rPr>
            <w:rStyle w:val="Hyperlink"/>
          </w:rPr>
          <w:fldChar w:fldCharType="begin"/>
        </w:r>
        <w:r w:rsidRPr="00784F16">
          <w:rPr>
            <w:rStyle w:val="Hyperlink"/>
          </w:rPr>
          <w:instrText xml:space="preserve"> </w:instrText>
        </w:r>
        <w:r>
          <w:instrText>HYPERLINK \l "_Toc459638049"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3.1</w:t>
        </w:r>
        <w:r>
          <w:rPr>
            <w:rFonts w:asciiTheme="minorHAnsi" w:eastAsiaTheme="minorEastAsia" w:hAnsiTheme="minorHAnsi"/>
            <w:color w:val="auto"/>
            <w:kern w:val="0"/>
            <w:szCs w:val="22"/>
          </w:rPr>
          <w:tab/>
        </w:r>
        <w:r w:rsidRPr="00784F16">
          <w:rPr>
            <w:rStyle w:val="Hyperlink"/>
          </w:rPr>
          <w:t>Program (fixed) Constants</w:t>
        </w:r>
        <w:r>
          <w:rPr>
            <w:webHidden/>
          </w:rPr>
          <w:tab/>
        </w:r>
        <w:r>
          <w:rPr>
            <w:webHidden/>
          </w:rPr>
          <w:fldChar w:fldCharType="begin"/>
        </w:r>
        <w:r>
          <w:rPr>
            <w:webHidden/>
          </w:rPr>
          <w:instrText xml:space="preserve"> PAGEREF _Toc459638049 \h </w:instrText>
        </w:r>
        <w:r>
          <w:rPr>
            <w:webHidden/>
          </w:rPr>
        </w:r>
      </w:ins>
      <w:r>
        <w:rPr>
          <w:webHidden/>
        </w:rPr>
        <w:fldChar w:fldCharType="separate"/>
      </w:r>
      <w:ins w:id="39" w:author="Nexteer Employee" w:date="2016-08-22T14:05:00Z">
        <w:r>
          <w:rPr>
            <w:webHidden/>
          </w:rPr>
          <w:t>10</w:t>
        </w:r>
        <w:r>
          <w:rPr>
            <w:webHidden/>
          </w:rPr>
          <w:fldChar w:fldCharType="end"/>
        </w:r>
        <w:r w:rsidRPr="00784F16">
          <w:rPr>
            <w:rStyle w:val="Hyperlink"/>
          </w:rPr>
          <w:fldChar w:fldCharType="end"/>
        </w:r>
      </w:ins>
    </w:p>
    <w:p w:rsidR="001E09B9" w:rsidRDefault="001E09B9">
      <w:pPr>
        <w:pStyle w:val="TOC3"/>
        <w:tabs>
          <w:tab w:val="left" w:pos="1200"/>
        </w:tabs>
        <w:rPr>
          <w:ins w:id="40" w:author="Nexteer Employee" w:date="2016-08-22T14:05:00Z"/>
          <w:rFonts w:asciiTheme="minorHAnsi" w:eastAsiaTheme="minorEastAsia" w:hAnsiTheme="minorHAnsi"/>
          <w:color w:val="auto"/>
          <w:kern w:val="0"/>
          <w:sz w:val="22"/>
          <w:szCs w:val="22"/>
        </w:rPr>
      </w:pPr>
      <w:ins w:id="41" w:author="Nexteer Employee" w:date="2016-08-22T14:05:00Z">
        <w:r w:rsidRPr="00784F16">
          <w:rPr>
            <w:rStyle w:val="Hyperlink"/>
          </w:rPr>
          <w:fldChar w:fldCharType="begin"/>
        </w:r>
        <w:r w:rsidRPr="00784F16">
          <w:rPr>
            <w:rStyle w:val="Hyperlink"/>
          </w:rPr>
          <w:instrText xml:space="preserve"> </w:instrText>
        </w:r>
        <w:r>
          <w:instrText>HYPERLINK \l "_Toc459638050"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3.1.1</w:t>
        </w:r>
        <w:r>
          <w:rPr>
            <w:rFonts w:asciiTheme="minorHAnsi" w:eastAsiaTheme="minorEastAsia" w:hAnsiTheme="minorHAnsi"/>
            <w:color w:val="auto"/>
            <w:kern w:val="0"/>
            <w:sz w:val="22"/>
            <w:szCs w:val="22"/>
          </w:rPr>
          <w:tab/>
        </w:r>
        <w:r w:rsidRPr="00784F16">
          <w:rPr>
            <w:rStyle w:val="Hyperlink"/>
          </w:rPr>
          <w:t>Embedded Constants</w:t>
        </w:r>
        <w:r>
          <w:rPr>
            <w:webHidden/>
          </w:rPr>
          <w:tab/>
        </w:r>
        <w:r>
          <w:rPr>
            <w:webHidden/>
          </w:rPr>
          <w:fldChar w:fldCharType="begin"/>
        </w:r>
        <w:r>
          <w:rPr>
            <w:webHidden/>
          </w:rPr>
          <w:instrText xml:space="preserve"> PAGEREF _Toc459638050 \h </w:instrText>
        </w:r>
        <w:r>
          <w:rPr>
            <w:webHidden/>
          </w:rPr>
        </w:r>
      </w:ins>
      <w:r>
        <w:rPr>
          <w:webHidden/>
        </w:rPr>
        <w:fldChar w:fldCharType="separate"/>
      </w:r>
      <w:ins w:id="42" w:author="Nexteer Employee" w:date="2016-08-22T14:05:00Z">
        <w:r>
          <w:rPr>
            <w:webHidden/>
          </w:rPr>
          <w:t>10</w:t>
        </w:r>
        <w:r>
          <w:rPr>
            <w:webHidden/>
          </w:rPr>
          <w:fldChar w:fldCharType="end"/>
        </w:r>
        <w:r w:rsidRPr="00784F16">
          <w:rPr>
            <w:rStyle w:val="Hyperlink"/>
          </w:rPr>
          <w:fldChar w:fldCharType="end"/>
        </w:r>
      </w:ins>
    </w:p>
    <w:p w:rsidR="001E09B9" w:rsidRDefault="001E09B9">
      <w:pPr>
        <w:pStyle w:val="TOC1"/>
        <w:rPr>
          <w:ins w:id="43" w:author="Nexteer Employee" w:date="2016-08-22T14:05:00Z"/>
          <w:rFonts w:eastAsiaTheme="minorEastAsia"/>
          <w:b w:val="0"/>
          <w:color w:val="auto"/>
          <w:kern w:val="0"/>
          <w:sz w:val="22"/>
          <w:szCs w:val="22"/>
          <w:lang w:val="en-US"/>
        </w:rPr>
      </w:pPr>
      <w:ins w:id="44" w:author="Nexteer Employee" w:date="2016-08-22T14:05:00Z">
        <w:r w:rsidRPr="00784F16">
          <w:rPr>
            <w:rStyle w:val="Hyperlink"/>
          </w:rPr>
          <w:fldChar w:fldCharType="begin"/>
        </w:r>
        <w:r w:rsidRPr="00784F16">
          <w:rPr>
            <w:rStyle w:val="Hyperlink"/>
          </w:rPr>
          <w:instrText xml:space="preserve"> </w:instrText>
        </w:r>
        <w:r>
          <w:instrText>HYPERLINK \l "_Toc459638051"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ascii="Calibri" w:hAnsi="Calibri" w:cs="Calibri"/>
          </w:rPr>
          <w:t>4</w:t>
        </w:r>
        <w:r>
          <w:rPr>
            <w:rFonts w:eastAsiaTheme="minorEastAsia"/>
            <w:b w:val="0"/>
            <w:color w:val="auto"/>
            <w:kern w:val="0"/>
            <w:sz w:val="22"/>
            <w:szCs w:val="22"/>
            <w:lang w:val="en-US"/>
          </w:rPr>
          <w:tab/>
        </w:r>
        <w:r w:rsidRPr="00784F16">
          <w:rPr>
            <w:rStyle w:val="Hyperlink"/>
            <w:rFonts w:ascii="Calibri" w:hAnsi="Calibri" w:cs="Calibri"/>
          </w:rPr>
          <w:t>Software Component Implementation</w:t>
        </w:r>
        <w:r>
          <w:rPr>
            <w:webHidden/>
          </w:rPr>
          <w:tab/>
        </w:r>
        <w:r>
          <w:rPr>
            <w:webHidden/>
          </w:rPr>
          <w:fldChar w:fldCharType="begin"/>
        </w:r>
        <w:r>
          <w:rPr>
            <w:webHidden/>
          </w:rPr>
          <w:instrText xml:space="preserve"> PAGEREF _Toc459638051 \h </w:instrText>
        </w:r>
        <w:r>
          <w:rPr>
            <w:webHidden/>
          </w:rPr>
        </w:r>
      </w:ins>
      <w:r>
        <w:rPr>
          <w:webHidden/>
        </w:rPr>
        <w:fldChar w:fldCharType="separate"/>
      </w:r>
      <w:ins w:id="45"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46" w:author="Nexteer Employee" w:date="2016-08-22T14:05:00Z"/>
          <w:rFonts w:asciiTheme="minorHAnsi" w:eastAsiaTheme="minorEastAsia" w:hAnsiTheme="minorHAnsi"/>
          <w:color w:val="auto"/>
          <w:kern w:val="0"/>
          <w:szCs w:val="22"/>
        </w:rPr>
      </w:pPr>
      <w:ins w:id="47" w:author="Nexteer Employee" w:date="2016-08-22T14:05:00Z">
        <w:r w:rsidRPr="00784F16">
          <w:rPr>
            <w:rStyle w:val="Hyperlink"/>
          </w:rPr>
          <w:fldChar w:fldCharType="begin"/>
        </w:r>
        <w:r w:rsidRPr="00784F16">
          <w:rPr>
            <w:rStyle w:val="Hyperlink"/>
          </w:rPr>
          <w:instrText xml:space="preserve"> </w:instrText>
        </w:r>
        <w:r>
          <w:instrText>HYPERLINK \l "_Toc459638052"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4.1</w:t>
        </w:r>
        <w:r>
          <w:rPr>
            <w:rFonts w:asciiTheme="minorHAnsi" w:eastAsiaTheme="minorEastAsia" w:hAnsiTheme="minorHAnsi"/>
            <w:color w:val="auto"/>
            <w:kern w:val="0"/>
            <w:szCs w:val="22"/>
          </w:rPr>
          <w:tab/>
        </w:r>
        <w:r w:rsidRPr="00784F16">
          <w:rPr>
            <w:rStyle w:val="Hyperlink"/>
          </w:rPr>
          <w:t>Sub-Module Functions</w:t>
        </w:r>
        <w:r>
          <w:rPr>
            <w:webHidden/>
          </w:rPr>
          <w:tab/>
        </w:r>
        <w:r>
          <w:rPr>
            <w:webHidden/>
          </w:rPr>
          <w:fldChar w:fldCharType="begin"/>
        </w:r>
        <w:r>
          <w:rPr>
            <w:webHidden/>
          </w:rPr>
          <w:instrText xml:space="preserve"> PAGEREF _Toc459638052 \h </w:instrText>
        </w:r>
        <w:r>
          <w:rPr>
            <w:webHidden/>
          </w:rPr>
        </w:r>
      </w:ins>
      <w:r>
        <w:rPr>
          <w:webHidden/>
        </w:rPr>
        <w:fldChar w:fldCharType="separate"/>
      </w:r>
      <w:ins w:id="48"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49" w:author="Nexteer Employee" w:date="2016-08-22T14:05:00Z"/>
          <w:rFonts w:asciiTheme="minorHAnsi" w:eastAsiaTheme="minorEastAsia" w:hAnsiTheme="minorHAnsi"/>
          <w:color w:val="auto"/>
          <w:kern w:val="0"/>
          <w:szCs w:val="22"/>
        </w:rPr>
      </w:pPr>
      <w:ins w:id="50" w:author="Nexteer Employee" w:date="2016-08-22T14:05:00Z">
        <w:r w:rsidRPr="00784F16">
          <w:rPr>
            <w:rStyle w:val="Hyperlink"/>
          </w:rPr>
          <w:fldChar w:fldCharType="begin"/>
        </w:r>
        <w:r w:rsidRPr="00784F16">
          <w:rPr>
            <w:rStyle w:val="Hyperlink"/>
          </w:rPr>
          <w:instrText xml:space="preserve"> </w:instrText>
        </w:r>
        <w:r>
          <w:instrText>HYPERLINK \l "_Toc459638053"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4.1.1</w:t>
        </w:r>
        <w:r>
          <w:rPr>
            <w:rFonts w:asciiTheme="minorHAnsi" w:eastAsiaTheme="minorEastAsia" w:hAnsiTheme="minorHAnsi"/>
            <w:color w:val="auto"/>
            <w:kern w:val="0"/>
            <w:szCs w:val="22"/>
          </w:rPr>
          <w:tab/>
        </w:r>
        <w:r w:rsidRPr="00784F16">
          <w:rPr>
            <w:rStyle w:val="Hyperlink"/>
            <w:rFonts w:cs="Calibri"/>
          </w:rPr>
          <w:t>Init: GmOvrlStMgrInit1</w:t>
        </w:r>
        <w:r>
          <w:rPr>
            <w:webHidden/>
          </w:rPr>
          <w:tab/>
        </w:r>
        <w:r>
          <w:rPr>
            <w:webHidden/>
          </w:rPr>
          <w:fldChar w:fldCharType="begin"/>
        </w:r>
        <w:r>
          <w:rPr>
            <w:webHidden/>
          </w:rPr>
          <w:instrText xml:space="preserve"> PAGEREF _Toc459638053 \h </w:instrText>
        </w:r>
        <w:r>
          <w:rPr>
            <w:webHidden/>
          </w:rPr>
        </w:r>
      </w:ins>
      <w:r>
        <w:rPr>
          <w:webHidden/>
        </w:rPr>
        <w:fldChar w:fldCharType="separate"/>
      </w:r>
      <w:ins w:id="51"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52" w:author="Nexteer Employee" w:date="2016-08-22T14:05:00Z"/>
          <w:rFonts w:asciiTheme="minorHAnsi" w:eastAsiaTheme="minorEastAsia" w:hAnsiTheme="minorHAnsi"/>
          <w:color w:val="auto"/>
          <w:kern w:val="0"/>
          <w:szCs w:val="22"/>
        </w:rPr>
      </w:pPr>
      <w:ins w:id="53" w:author="Nexteer Employee" w:date="2016-08-22T14:05:00Z">
        <w:r w:rsidRPr="00784F16">
          <w:rPr>
            <w:rStyle w:val="Hyperlink"/>
          </w:rPr>
          <w:fldChar w:fldCharType="begin"/>
        </w:r>
        <w:r w:rsidRPr="00784F16">
          <w:rPr>
            <w:rStyle w:val="Hyperlink"/>
          </w:rPr>
          <w:instrText xml:space="preserve"> </w:instrText>
        </w:r>
        <w:r>
          <w:instrText>HYPERLINK \l "_Toc459638054"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4.1.1.1</w:t>
        </w:r>
        <w:r>
          <w:rPr>
            <w:rFonts w:asciiTheme="minorHAnsi" w:eastAsiaTheme="minorEastAsia" w:hAnsiTheme="minorHAnsi"/>
            <w:color w:val="auto"/>
            <w:kern w:val="0"/>
            <w:szCs w:val="22"/>
          </w:rPr>
          <w:tab/>
        </w:r>
        <w:r w:rsidRPr="00784F16">
          <w:rPr>
            <w:rStyle w:val="Hyperlink"/>
            <w:rFonts w:cs="Calibri"/>
          </w:rPr>
          <w:t>Design Rationale</w:t>
        </w:r>
        <w:r>
          <w:rPr>
            <w:webHidden/>
          </w:rPr>
          <w:tab/>
        </w:r>
        <w:r>
          <w:rPr>
            <w:webHidden/>
          </w:rPr>
          <w:fldChar w:fldCharType="begin"/>
        </w:r>
        <w:r>
          <w:rPr>
            <w:webHidden/>
          </w:rPr>
          <w:instrText xml:space="preserve"> PAGEREF _Toc459638054 \h </w:instrText>
        </w:r>
        <w:r>
          <w:rPr>
            <w:webHidden/>
          </w:rPr>
        </w:r>
      </w:ins>
      <w:r>
        <w:rPr>
          <w:webHidden/>
        </w:rPr>
        <w:fldChar w:fldCharType="separate"/>
      </w:r>
      <w:ins w:id="54"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55" w:author="Nexteer Employee" w:date="2016-08-22T14:05:00Z"/>
          <w:rFonts w:asciiTheme="minorHAnsi" w:eastAsiaTheme="minorEastAsia" w:hAnsiTheme="minorHAnsi"/>
          <w:color w:val="auto"/>
          <w:kern w:val="0"/>
          <w:szCs w:val="22"/>
        </w:rPr>
      </w:pPr>
      <w:ins w:id="56" w:author="Nexteer Employee" w:date="2016-08-22T14:05:00Z">
        <w:r w:rsidRPr="00784F16">
          <w:rPr>
            <w:rStyle w:val="Hyperlink"/>
          </w:rPr>
          <w:fldChar w:fldCharType="begin"/>
        </w:r>
        <w:r w:rsidRPr="00784F16">
          <w:rPr>
            <w:rStyle w:val="Hyperlink"/>
          </w:rPr>
          <w:instrText xml:space="preserve"> </w:instrText>
        </w:r>
        <w:r>
          <w:instrText>HYPERLINK \l "_Toc459638055"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4.1.1.2</w:t>
        </w:r>
        <w:r>
          <w:rPr>
            <w:rFonts w:asciiTheme="minorHAnsi" w:eastAsiaTheme="minorEastAsia" w:hAnsiTheme="minorHAnsi"/>
            <w:color w:val="auto"/>
            <w:kern w:val="0"/>
            <w:szCs w:val="22"/>
          </w:rPr>
          <w:tab/>
        </w:r>
        <w:r w:rsidRPr="00784F16">
          <w:rPr>
            <w:rStyle w:val="Hyperlink"/>
            <w:rFonts w:cs="Calibri"/>
          </w:rPr>
          <w:t>Module Outputs</w:t>
        </w:r>
        <w:r>
          <w:rPr>
            <w:webHidden/>
          </w:rPr>
          <w:tab/>
        </w:r>
        <w:r>
          <w:rPr>
            <w:webHidden/>
          </w:rPr>
          <w:fldChar w:fldCharType="begin"/>
        </w:r>
        <w:r>
          <w:rPr>
            <w:webHidden/>
          </w:rPr>
          <w:instrText xml:space="preserve"> PAGEREF _Toc459638055 \h </w:instrText>
        </w:r>
        <w:r>
          <w:rPr>
            <w:webHidden/>
          </w:rPr>
        </w:r>
      </w:ins>
      <w:r>
        <w:rPr>
          <w:webHidden/>
        </w:rPr>
        <w:fldChar w:fldCharType="separate"/>
      </w:r>
      <w:ins w:id="57"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58" w:author="Nexteer Employee" w:date="2016-08-22T14:05:00Z"/>
          <w:rFonts w:asciiTheme="minorHAnsi" w:eastAsiaTheme="minorEastAsia" w:hAnsiTheme="minorHAnsi"/>
          <w:color w:val="auto"/>
          <w:kern w:val="0"/>
          <w:szCs w:val="22"/>
        </w:rPr>
      </w:pPr>
      <w:ins w:id="59" w:author="Nexteer Employee" w:date="2016-08-22T14:05:00Z">
        <w:r w:rsidRPr="00784F16">
          <w:rPr>
            <w:rStyle w:val="Hyperlink"/>
          </w:rPr>
          <w:fldChar w:fldCharType="begin"/>
        </w:r>
        <w:r w:rsidRPr="00784F16">
          <w:rPr>
            <w:rStyle w:val="Hyperlink"/>
          </w:rPr>
          <w:instrText xml:space="preserve"> </w:instrText>
        </w:r>
        <w:r>
          <w:instrText>HYPERLINK \l "_Toc459638056"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4.1.2</w:t>
        </w:r>
        <w:r>
          <w:rPr>
            <w:rFonts w:asciiTheme="minorHAnsi" w:eastAsiaTheme="minorEastAsia" w:hAnsiTheme="minorHAnsi"/>
            <w:color w:val="auto"/>
            <w:kern w:val="0"/>
            <w:szCs w:val="22"/>
          </w:rPr>
          <w:tab/>
        </w:r>
        <w:r w:rsidRPr="00784F16">
          <w:rPr>
            <w:rStyle w:val="Hyperlink"/>
            <w:rFonts w:cs="Calibri"/>
          </w:rPr>
          <w:t>Per: GmOvrlStMgrPer1</w:t>
        </w:r>
        <w:r>
          <w:rPr>
            <w:webHidden/>
          </w:rPr>
          <w:tab/>
        </w:r>
        <w:r>
          <w:rPr>
            <w:webHidden/>
          </w:rPr>
          <w:fldChar w:fldCharType="begin"/>
        </w:r>
        <w:r>
          <w:rPr>
            <w:webHidden/>
          </w:rPr>
          <w:instrText xml:space="preserve"> PAGEREF _Toc459638056 \h </w:instrText>
        </w:r>
        <w:r>
          <w:rPr>
            <w:webHidden/>
          </w:rPr>
        </w:r>
      </w:ins>
      <w:r>
        <w:rPr>
          <w:webHidden/>
        </w:rPr>
        <w:fldChar w:fldCharType="separate"/>
      </w:r>
      <w:ins w:id="60"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61" w:author="Nexteer Employee" w:date="2016-08-22T14:05:00Z"/>
          <w:rFonts w:asciiTheme="minorHAnsi" w:eastAsiaTheme="minorEastAsia" w:hAnsiTheme="minorHAnsi"/>
          <w:color w:val="auto"/>
          <w:kern w:val="0"/>
          <w:szCs w:val="22"/>
        </w:rPr>
      </w:pPr>
      <w:ins w:id="62" w:author="Nexteer Employee" w:date="2016-08-22T14:05:00Z">
        <w:r w:rsidRPr="00784F16">
          <w:rPr>
            <w:rStyle w:val="Hyperlink"/>
          </w:rPr>
          <w:fldChar w:fldCharType="begin"/>
        </w:r>
        <w:r w:rsidRPr="00784F16">
          <w:rPr>
            <w:rStyle w:val="Hyperlink"/>
          </w:rPr>
          <w:instrText xml:space="preserve"> </w:instrText>
        </w:r>
        <w:r>
          <w:instrText>HYPERLINK \l "_Toc459638057"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4.1.2.1</w:t>
        </w:r>
        <w:r>
          <w:rPr>
            <w:rFonts w:asciiTheme="minorHAnsi" w:eastAsiaTheme="minorEastAsia" w:hAnsiTheme="minorHAnsi"/>
            <w:color w:val="auto"/>
            <w:kern w:val="0"/>
            <w:szCs w:val="22"/>
          </w:rPr>
          <w:tab/>
        </w:r>
        <w:r w:rsidRPr="00784F16">
          <w:rPr>
            <w:rStyle w:val="Hyperlink"/>
            <w:rFonts w:cs="Calibri"/>
          </w:rPr>
          <w:t>Design Rationale</w:t>
        </w:r>
        <w:r>
          <w:rPr>
            <w:webHidden/>
          </w:rPr>
          <w:tab/>
        </w:r>
        <w:r>
          <w:rPr>
            <w:webHidden/>
          </w:rPr>
          <w:fldChar w:fldCharType="begin"/>
        </w:r>
        <w:r>
          <w:rPr>
            <w:webHidden/>
          </w:rPr>
          <w:instrText xml:space="preserve"> PAGEREF _Toc459638057 \h </w:instrText>
        </w:r>
        <w:r>
          <w:rPr>
            <w:webHidden/>
          </w:rPr>
        </w:r>
      </w:ins>
      <w:r>
        <w:rPr>
          <w:webHidden/>
        </w:rPr>
        <w:fldChar w:fldCharType="separate"/>
      </w:r>
      <w:ins w:id="63"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64" w:author="Nexteer Employee" w:date="2016-08-22T14:05:00Z"/>
          <w:rFonts w:asciiTheme="minorHAnsi" w:eastAsiaTheme="minorEastAsia" w:hAnsiTheme="minorHAnsi"/>
          <w:color w:val="auto"/>
          <w:kern w:val="0"/>
          <w:szCs w:val="22"/>
        </w:rPr>
      </w:pPr>
      <w:ins w:id="65" w:author="Nexteer Employee" w:date="2016-08-22T14:05:00Z">
        <w:r w:rsidRPr="00784F16">
          <w:rPr>
            <w:rStyle w:val="Hyperlink"/>
          </w:rPr>
          <w:fldChar w:fldCharType="begin"/>
        </w:r>
        <w:r w:rsidRPr="00784F16">
          <w:rPr>
            <w:rStyle w:val="Hyperlink"/>
          </w:rPr>
          <w:instrText xml:space="preserve"> </w:instrText>
        </w:r>
        <w:r>
          <w:instrText>HYPERLINK \l "_Toc459638058"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4.1.2.2</w:t>
        </w:r>
        <w:r>
          <w:rPr>
            <w:rFonts w:asciiTheme="minorHAnsi" w:eastAsiaTheme="minorEastAsia" w:hAnsiTheme="minorHAnsi"/>
            <w:color w:val="auto"/>
            <w:kern w:val="0"/>
            <w:szCs w:val="22"/>
          </w:rPr>
          <w:tab/>
        </w:r>
        <w:r w:rsidRPr="00784F16">
          <w:rPr>
            <w:rStyle w:val="Hyperlink"/>
            <w:rFonts w:cs="Calibri"/>
          </w:rPr>
          <w:t>Store Module Inputs to Local copies</w:t>
        </w:r>
        <w:r>
          <w:rPr>
            <w:webHidden/>
          </w:rPr>
          <w:tab/>
        </w:r>
        <w:r>
          <w:rPr>
            <w:webHidden/>
          </w:rPr>
          <w:fldChar w:fldCharType="begin"/>
        </w:r>
        <w:r>
          <w:rPr>
            <w:webHidden/>
          </w:rPr>
          <w:instrText xml:space="preserve"> PAGEREF _Toc459638058 \h </w:instrText>
        </w:r>
        <w:r>
          <w:rPr>
            <w:webHidden/>
          </w:rPr>
        </w:r>
      </w:ins>
      <w:r>
        <w:rPr>
          <w:webHidden/>
        </w:rPr>
        <w:fldChar w:fldCharType="separate"/>
      </w:r>
      <w:ins w:id="66"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67" w:author="Nexteer Employee" w:date="2016-08-22T14:05:00Z"/>
          <w:rFonts w:asciiTheme="minorHAnsi" w:eastAsiaTheme="minorEastAsia" w:hAnsiTheme="minorHAnsi"/>
          <w:color w:val="auto"/>
          <w:kern w:val="0"/>
          <w:szCs w:val="22"/>
        </w:rPr>
      </w:pPr>
      <w:ins w:id="68" w:author="Nexteer Employee" w:date="2016-08-22T14:05:00Z">
        <w:r w:rsidRPr="00784F16">
          <w:rPr>
            <w:rStyle w:val="Hyperlink"/>
          </w:rPr>
          <w:fldChar w:fldCharType="begin"/>
        </w:r>
        <w:r w:rsidRPr="00784F16">
          <w:rPr>
            <w:rStyle w:val="Hyperlink"/>
          </w:rPr>
          <w:instrText xml:space="preserve"> </w:instrText>
        </w:r>
        <w:r>
          <w:instrText>HYPERLINK \l "_Toc459638059"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4.1.2.3</w:t>
        </w:r>
        <w:r>
          <w:rPr>
            <w:rFonts w:asciiTheme="minorHAnsi" w:eastAsiaTheme="minorEastAsia" w:hAnsiTheme="minorHAnsi"/>
            <w:color w:val="auto"/>
            <w:kern w:val="0"/>
            <w:szCs w:val="22"/>
          </w:rPr>
          <w:tab/>
        </w:r>
        <w:r w:rsidRPr="00784F16">
          <w:rPr>
            <w:rStyle w:val="Hyperlink"/>
            <w:rFonts w:cs="Calibri"/>
          </w:rPr>
          <w:t>(Processing of function)………</w:t>
        </w:r>
        <w:r>
          <w:rPr>
            <w:webHidden/>
          </w:rPr>
          <w:tab/>
        </w:r>
        <w:r>
          <w:rPr>
            <w:webHidden/>
          </w:rPr>
          <w:fldChar w:fldCharType="begin"/>
        </w:r>
        <w:r>
          <w:rPr>
            <w:webHidden/>
          </w:rPr>
          <w:instrText xml:space="preserve"> PAGEREF _Toc459638059 \h </w:instrText>
        </w:r>
        <w:r>
          <w:rPr>
            <w:webHidden/>
          </w:rPr>
        </w:r>
      </w:ins>
      <w:r>
        <w:rPr>
          <w:webHidden/>
        </w:rPr>
        <w:fldChar w:fldCharType="separate"/>
      </w:r>
      <w:ins w:id="69"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70" w:author="Nexteer Employee" w:date="2016-08-22T14:05:00Z"/>
          <w:rFonts w:asciiTheme="minorHAnsi" w:eastAsiaTheme="minorEastAsia" w:hAnsiTheme="minorHAnsi"/>
          <w:color w:val="auto"/>
          <w:kern w:val="0"/>
          <w:szCs w:val="22"/>
        </w:rPr>
      </w:pPr>
      <w:ins w:id="71" w:author="Nexteer Employee" w:date="2016-08-22T14:05:00Z">
        <w:r w:rsidRPr="00784F16">
          <w:rPr>
            <w:rStyle w:val="Hyperlink"/>
          </w:rPr>
          <w:fldChar w:fldCharType="begin"/>
        </w:r>
        <w:r w:rsidRPr="00784F16">
          <w:rPr>
            <w:rStyle w:val="Hyperlink"/>
          </w:rPr>
          <w:instrText xml:space="preserve"> </w:instrText>
        </w:r>
        <w:r>
          <w:instrText>HYPERLINK \l "_Toc459638060"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4.1.2.4</w:t>
        </w:r>
        <w:r>
          <w:rPr>
            <w:rFonts w:asciiTheme="minorHAnsi" w:eastAsiaTheme="minorEastAsia" w:hAnsiTheme="minorHAnsi"/>
            <w:color w:val="auto"/>
            <w:kern w:val="0"/>
            <w:szCs w:val="22"/>
          </w:rPr>
          <w:tab/>
        </w:r>
        <w:r w:rsidRPr="00784F16">
          <w:rPr>
            <w:rStyle w:val="Hyperlink"/>
            <w:rFonts w:cs="Calibri"/>
          </w:rPr>
          <w:t>Store Local copy of outputs into Module Outputs</w:t>
        </w:r>
        <w:r>
          <w:rPr>
            <w:webHidden/>
          </w:rPr>
          <w:tab/>
        </w:r>
        <w:r>
          <w:rPr>
            <w:webHidden/>
          </w:rPr>
          <w:fldChar w:fldCharType="begin"/>
        </w:r>
        <w:r>
          <w:rPr>
            <w:webHidden/>
          </w:rPr>
          <w:instrText xml:space="preserve"> PAGEREF _Toc459638060 \h </w:instrText>
        </w:r>
        <w:r>
          <w:rPr>
            <w:webHidden/>
          </w:rPr>
        </w:r>
      </w:ins>
      <w:r>
        <w:rPr>
          <w:webHidden/>
        </w:rPr>
        <w:fldChar w:fldCharType="separate"/>
      </w:r>
      <w:ins w:id="72"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73" w:author="Nexteer Employee" w:date="2016-08-22T14:05:00Z"/>
          <w:rFonts w:asciiTheme="minorHAnsi" w:eastAsiaTheme="minorEastAsia" w:hAnsiTheme="minorHAnsi"/>
          <w:color w:val="auto"/>
          <w:kern w:val="0"/>
          <w:szCs w:val="22"/>
        </w:rPr>
      </w:pPr>
      <w:ins w:id="74" w:author="Nexteer Employee" w:date="2016-08-22T14:05:00Z">
        <w:r w:rsidRPr="00784F16">
          <w:rPr>
            <w:rStyle w:val="Hyperlink"/>
          </w:rPr>
          <w:fldChar w:fldCharType="begin"/>
        </w:r>
        <w:r w:rsidRPr="00784F16">
          <w:rPr>
            <w:rStyle w:val="Hyperlink"/>
          </w:rPr>
          <w:instrText xml:space="preserve"> </w:instrText>
        </w:r>
        <w:r>
          <w:instrText>HYPERLINK \l "_Toc459638061"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4.2</w:t>
        </w:r>
        <w:r>
          <w:rPr>
            <w:rFonts w:asciiTheme="minorHAnsi" w:eastAsiaTheme="minorEastAsia" w:hAnsiTheme="minorHAnsi"/>
            <w:color w:val="auto"/>
            <w:kern w:val="0"/>
            <w:szCs w:val="22"/>
          </w:rPr>
          <w:tab/>
        </w:r>
        <w:r w:rsidRPr="00784F16">
          <w:rPr>
            <w:rStyle w:val="Hyperlink"/>
          </w:rPr>
          <w:t>Server Runables</w:t>
        </w:r>
        <w:r>
          <w:rPr>
            <w:webHidden/>
          </w:rPr>
          <w:tab/>
        </w:r>
        <w:r>
          <w:rPr>
            <w:webHidden/>
          </w:rPr>
          <w:fldChar w:fldCharType="begin"/>
        </w:r>
        <w:r>
          <w:rPr>
            <w:webHidden/>
          </w:rPr>
          <w:instrText xml:space="preserve"> PAGEREF _Toc459638061 \h </w:instrText>
        </w:r>
        <w:r>
          <w:rPr>
            <w:webHidden/>
          </w:rPr>
        </w:r>
      </w:ins>
      <w:r>
        <w:rPr>
          <w:webHidden/>
        </w:rPr>
        <w:fldChar w:fldCharType="separate"/>
      </w:r>
      <w:ins w:id="75"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3"/>
        <w:tabs>
          <w:tab w:val="left" w:pos="1200"/>
        </w:tabs>
        <w:rPr>
          <w:ins w:id="76" w:author="Nexteer Employee" w:date="2016-08-22T14:05:00Z"/>
          <w:rFonts w:asciiTheme="minorHAnsi" w:eastAsiaTheme="minorEastAsia" w:hAnsiTheme="minorHAnsi"/>
          <w:color w:val="auto"/>
          <w:kern w:val="0"/>
          <w:sz w:val="22"/>
          <w:szCs w:val="22"/>
        </w:rPr>
      </w:pPr>
      <w:ins w:id="77" w:author="Nexteer Employee" w:date="2016-08-22T14:05:00Z">
        <w:r w:rsidRPr="00784F16">
          <w:rPr>
            <w:rStyle w:val="Hyperlink"/>
          </w:rPr>
          <w:fldChar w:fldCharType="begin"/>
        </w:r>
        <w:r w:rsidRPr="00784F16">
          <w:rPr>
            <w:rStyle w:val="Hyperlink"/>
          </w:rPr>
          <w:instrText xml:space="preserve"> </w:instrText>
        </w:r>
        <w:r>
          <w:instrText>HYPERLINK \l "_Toc459638062"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4.2.1</w:t>
        </w:r>
        <w:r>
          <w:rPr>
            <w:rFonts w:asciiTheme="minorHAnsi" w:eastAsiaTheme="minorEastAsia" w:hAnsiTheme="minorHAnsi"/>
            <w:color w:val="auto"/>
            <w:kern w:val="0"/>
            <w:sz w:val="22"/>
            <w:szCs w:val="22"/>
          </w:rPr>
          <w:tab/>
        </w:r>
        <w:r w:rsidRPr="00784F16">
          <w:rPr>
            <w:rStyle w:val="Hyperlink"/>
          </w:rPr>
          <w:t>GetGmLoaIgnCntr_Oper</w:t>
        </w:r>
        <w:r>
          <w:rPr>
            <w:webHidden/>
          </w:rPr>
          <w:tab/>
        </w:r>
        <w:r>
          <w:rPr>
            <w:webHidden/>
          </w:rPr>
          <w:fldChar w:fldCharType="begin"/>
        </w:r>
        <w:r>
          <w:rPr>
            <w:webHidden/>
          </w:rPr>
          <w:instrText xml:space="preserve"> PAGEREF _Toc459638062 \h </w:instrText>
        </w:r>
        <w:r>
          <w:rPr>
            <w:webHidden/>
          </w:rPr>
        </w:r>
      </w:ins>
      <w:r>
        <w:rPr>
          <w:webHidden/>
        </w:rPr>
        <w:fldChar w:fldCharType="separate"/>
      </w:r>
      <w:ins w:id="78"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79" w:author="Nexteer Employee" w:date="2016-08-22T14:05:00Z"/>
          <w:rFonts w:asciiTheme="minorHAnsi" w:eastAsiaTheme="minorEastAsia" w:hAnsiTheme="minorHAnsi"/>
          <w:color w:val="auto"/>
          <w:kern w:val="0"/>
          <w:szCs w:val="22"/>
        </w:rPr>
      </w:pPr>
      <w:ins w:id="80" w:author="Nexteer Employee" w:date="2016-08-22T14:05:00Z">
        <w:r w:rsidRPr="00784F16">
          <w:rPr>
            <w:rStyle w:val="Hyperlink"/>
          </w:rPr>
          <w:fldChar w:fldCharType="begin"/>
        </w:r>
        <w:r w:rsidRPr="00784F16">
          <w:rPr>
            <w:rStyle w:val="Hyperlink"/>
          </w:rPr>
          <w:instrText xml:space="preserve"> </w:instrText>
        </w:r>
        <w:r>
          <w:instrText>HYPERLINK \l "_Toc459638063"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4.2.1.1</w:t>
        </w:r>
        <w:r>
          <w:rPr>
            <w:rFonts w:asciiTheme="minorHAnsi" w:eastAsiaTheme="minorEastAsia" w:hAnsiTheme="minorHAnsi"/>
            <w:color w:val="auto"/>
            <w:kern w:val="0"/>
            <w:szCs w:val="22"/>
          </w:rPr>
          <w:tab/>
        </w:r>
        <w:r w:rsidRPr="00784F16">
          <w:rPr>
            <w:rStyle w:val="Hyperlink"/>
            <w:rFonts w:cs="Calibri"/>
          </w:rPr>
          <w:t>Design Rationale</w:t>
        </w:r>
        <w:r>
          <w:rPr>
            <w:webHidden/>
          </w:rPr>
          <w:tab/>
        </w:r>
        <w:r>
          <w:rPr>
            <w:webHidden/>
          </w:rPr>
          <w:fldChar w:fldCharType="begin"/>
        </w:r>
        <w:r>
          <w:rPr>
            <w:webHidden/>
          </w:rPr>
          <w:instrText xml:space="preserve"> PAGEREF _Toc459638063 \h </w:instrText>
        </w:r>
        <w:r>
          <w:rPr>
            <w:webHidden/>
          </w:rPr>
        </w:r>
      </w:ins>
      <w:r>
        <w:rPr>
          <w:webHidden/>
        </w:rPr>
        <w:fldChar w:fldCharType="separate"/>
      </w:r>
      <w:ins w:id="81"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82" w:author="Nexteer Employee" w:date="2016-08-22T14:05:00Z"/>
          <w:rFonts w:asciiTheme="minorHAnsi" w:eastAsiaTheme="minorEastAsia" w:hAnsiTheme="minorHAnsi"/>
          <w:color w:val="auto"/>
          <w:kern w:val="0"/>
          <w:szCs w:val="22"/>
        </w:rPr>
      </w:pPr>
      <w:ins w:id="83" w:author="Nexteer Employee" w:date="2016-08-22T14:05:00Z">
        <w:r w:rsidRPr="00784F16">
          <w:rPr>
            <w:rStyle w:val="Hyperlink"/>
          </w:rPr>
          <w:fldChar w:fldCharType="begin"/>
        </w:r>
        <w:r w:rsidRPr="00784F16">
          <w:rPr>
            <w:rStyle w:val="Hyperlink"/>
          </w:rPr>
          <w:instrText xml:space="preserve"> </w:instrText>
        </w:r>
        <w:r>
          <w:instrText>HYPERLINK \l "_Toc459638064"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4.2.1.2</w:t>
        </w:r>
        <w:r>
          <w:rPr>
            <w:rFonts w:asciiTheme="minorHAnsi" w:eastAsiaTheme="minorEastAsia" w:hAnsiTheme="minorHAnsi"/>
            <w:color w:val="auto"/>
            <w:kern w:val="0"/>
            <w:szCs w:val="22"/>
          </w:rPr>
          <w:tab/>
        </w:r>
        <w:r w:rsidRPr="00784F16">
          <w:rPr>
            <w:rStyle w:val="Hyperlink"/>
            <w:rFonts w:cs="Calibri"/>
          </w:rPr>
          <w:t>Store Module Inputs to Local copies</w:t>
        </w:r>
        <w:r>
          <w:rPr>
            <w:webHidden/>
          </w:rPr>
          <w:tab/>
        </w:r>
        <w:r>
          <w:rPr>
            <w:webHidden/>
          </w:rPr>
          <w:fldChar w:fldCharType="begin"/>
        </w:r>
        <w:r>
          <w:rPr>
            <w:webHidden/>
          </w:rPr>
          <w:instrText xml:space="preserve"> PAGEREF _Toc459638064 \h </w:instrText>
        </w:r>
        <w:r>
          <w:rPr>
            <w:webHidden/>
          </w:rPr>
        </w:r>
      </w:ins>
      <w:r>
        <w:rPr>
          <w:webHidden/>
        </w:rPr>
        <w:fldChar w:fldCharType="separate"/>
      </w:r>
      <w:ins w:id="84"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85" w:author="Nexteer Employee" w:date="2016-08-22T14:05:00Z"/>
          <w:rFonts w:asciiTheme="minorHAnsi" w:eastAsiaTheme="minorEastAsia" w:hAnsiTheme="minorHAnsi"/>
          <w:color w:val="auto"/>
          <w:kern w:val="0"/>
          <w:szCs w:val="22"/>
        </w:rPr>
      </w:pPr>
      <w:ins w:id="86" w:author="Nexteer Employee" w:date="2016-08-22T14:05:00Z">
        <w:r w:rsidRPr="00784F16">
          <w:rPr>
            <w:rStyle w:val="Hyperlink"/>
          </w:rPr>
          <w:fldChar w:fldCharType="begin"/>
        </w:r>
        <w:r w:rsidRPr="00784F16">
          <w:rPr>
            <w:rStyle w:val="Hyperlink"/>
          </w:rPr>
          <w:instrText xml:space="preserve"> </w:instrText>
        </w:r>
        <w:r>
          <w:instrText>HYPERLINK \l "_Toc459638065"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4.2.1.3</w:t>
        </w:r>
        <w:r>
          <w:rPr>
            <w:rFonts w:asciiTheme="minorHAnsi" w:eastAsiaTheme="minorEastAsia" w:hAnsiTheme="minorHAnsi"/>
            <w:color w:val="auto"/>
            <w:kern w:val="0"/>
            <w:szCs w:val="22"/>
          </w:rPr>
          <w:tab/>
        </w:r>
        <w:r w:rsidRPr="00784F16">
          <w:rPr>
            <w:rStyle w:val="Hyperlink"/>
            <w:rFonts w:cs="Calibri"/>
          </w:rPr>
          <w:t>(Processing of function)………</w:t>
        </w:r>
        <w:r>
          <w:rPr>
            <w:webHidden/>
          </w:rPr>
          <w:tab/>
        </w:r>
        <w:r>
          <w:rPr>
            <w:webHidden/>
          </w:rPr>
          <w:fldChar w:fldCharType="begin"/>
        </w:r>
        <w:r>
          <w:rPr>
            <w:webHidden/>
          </w:rPr>
          <w:instrText xml:space="preserve"> PAGEREF _Toc459638065 \h </w:instrText>
        </w:r>
        <w:r>
          <w:rPr>
            <w:webHidden/>
          </w:rPr>
        </w:r>
      </w:ins>
      <w:r>
        <w:rPr>
          <w:webHidden/>
        </w:rPr>
        <w:fldChar w:fldCharType="separate"/>
      </w:r>
      <w:ins w:id="87"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2"/>
        <w:rPr>
          <w:ins w:id="88" w:author="Nexteer Employee" w:date="2016-08-22T14:05:00Z"/>
          <w:rFonts w:asciiTheme="minorHAnsi" w:eastAsiaTheme="minorEastAsia" w:hAnsiTheme="minorHAnsi"/>
          <w:color w:val="auto"/>
          <w:kern w:val="0"/>
          <w:szCs w:val="22"/>
        </w:rPr>
      </w:pPr>
      <w:ins w:id="89" w:author="Nexteer Employee" w:date="2016-08-22T14:05:00Z">
        <w:r w:rsidRPr="00784F16">
          <w:rPr>
            <w:rStyle w:val="Hyperlink"/>
          </w:rPr>
          <w:fldChar w:fldCharType="begin"/>
        </w:r>
        <w:r w:rsidRPr="00784F16">
          <w:rPr>
            <w:rStyle w:val="Hyperlink"/>
          </w:rPr>
          <w:instrText xml:space="preserve"> </w:instrText>
        </w:r>
        <w:r>
          <w:instrText>HYPERLINK \l "_Toc459638066"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4.2.1.4</w:t>
        </w:r>
        <w:r>
          <w:rPr>
            <w:rFonts w:asciiTheme="minorHAnsi" w:eastAsiaTheme="minorEastAsia" w:hAnsiTheme="minorHAnsi"/>
            <w:color w:val="auto"/>
            <w:kern w:val="0"/>
            <w:szCs w:val="22"/>
          </w:rPr>
          <w:tab/>
        </w:r>
        <w:r w:rsidRPr="00784F16">
          <w:rPr>
            <w:rStyle w:val="Hyperlink"/>
            <w:rFonts w:cs="Calibri"/>
          </w:rPr>
          <w:t>Store Local copy of outputs into Module Outputs</w:t>
        </w:r>
        <w:r>
          <w:rPr>
            <w:webHidden/>
          </w:rPr>
          <w:tab/>
        </w:r>
        <w:r>
          <w:rPr>
            <w:webHidden/>
          </w:rPr>
          <w:fldChar w:fldCharType="begin"/>
        </w:r>
        <w:r>
          <w:rPr>
            <w:webHidden/>
          </w:rPr>
          <w:instrText xml:space="preserve"> PAGEREF _Toc459638066 \h </w:instrText>
        </w:r>
        <w:r>
          <w:rPr>
            <w:webHidden/>
          </w:rPr>
        </w:r>
      </w:ins>
      <w:r>
        <w:rPr>
          <w:webHidden/>
        </w:rPr>
        <w:fldChar w:fldCharType="separate"/>
      </w:r>
      <w:ins w:id="90" w:author="Nexteer Employee" w:date="2016-08-22T14:05:00Z">
        <w:r>
          <w:rPr>
            <w:webHidden/>
          </w:rPr>
          <w:t>11</w:t>
        </w:r>
        <w:r>
          <w:rPr>
            <w:webHidden/>
          </w:rPr>
          <w:fldChar w:fldCharType="end"/>
        </w:r>
        <w:r w:rsidRPr="00784F16">
          <w:rPr>
            <w:rStyle w:val="Hyperlink"/>
          </w:rPr>
          <w:fldChar w:fldCharType="end"/>
        </w:r>
      </w:ins>
    </w:p>
    <w:p w:rsidR="001E09B9" w:rsidRDefault="001E09B9">
      <w:pPr>
        <w:pStyle w:val="TOC3"/>
        <w:tabs>
          <w:tab w:val="left" w:pos="1200"/>
        </w:tabs>
        <w:rPr>
          <w:ins w:id="91" w:author="Nexteer Employee" w:date="2016-08-22T14:05:00Z"/>
          <w:rFonts w:asciiTheme="minorHAnsi" w:eastAsiaTheme="minorEastAsia" w:hAnsiTheme="minorHAnsi"/>
          <w:color w:val="auto"/>
          <w:kern w:val="0"/>
          <w:sz w:val="22"/>
          <w:szCs w:val="22"/>
        </w:rPr>
      </w:pPr>
      <w:ins w:id="92" w:author="Nexteer Employee" w:date="2016-08-22T14:05:00Z">
        <w:r w:rsidRPr="00784F16">
          <w:rPr>
            <w:rStyle w:val="Hyperlink"/>
          </w:rPr>
          <w:fldChar w:fldCharType="begin"/>
        </w:r>
        <w:r w:rsidRPr="00784F16">
          <w:rPr>
            <w:rStyle w:val="Hyperlink"/>
          </w:rPr>
          <w:instrText xml:space="preserve"> </w:instrText>
        </w:r>
        <w:r>
          <w:instrText>HYPERLINK \l "_Toc459638067"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4.2.2</w:t>
        </w:r>
        <w:r>
          <w:rPr>
            <w:rFonts w:asciiTheme="minorHAnsi" w:eastAsiaTheme="minorEastAsia" w:hAnsiTheme="minorHAnsi"/>
            <w:color w:val="auto"/>
            <w:kern w:val="0"/>
            <w:sz w:val="22"/>
            <w:szCs w:val="22"/>
          </w:rPr>
          <w:tab/>
        </w:r>
        <w:r w:rsidRPr="00784F16">
          <w:rPr>
            <w:rStyle w:val="Hyperlink"/>
          </w:rPr>
          <w:t>SetGmLoaIgnCntr_Oper</w:t>
        </w:r>
        <w:r>
          <w:rPr>
            <w:webHidden/>
          </w:rPr>
          <w:tab/>
        </w:r>
        <w:r>
          <w:rPr>
            <w:webHidden/>
          </w:rPr>
          <w:fldChar w:fldCharType="begin"/>
        </w:r>
        <w:r>
          <w:rPr>
            <w:webHidden/>
          </w:rPr>
          <w:instrText xml:space="preserve"> PAGEREF _Toc459638067 \h </w:instrText>
        </w:r>
        <w:r>
          <w:rPr>
            <w:webHidden/>
          </w:rPr>
        </w:r>
      </w:ins>
      <w:r>
        <w:rPr>
          <w:webHidden/>
        </w:rPr>
        <w:fldChar w:fldCharType="separate"/>
      </w:r>
      <w:ins w:id="93"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94" w:author="Nexteer Employee" w:date="2016-08-22T14:05:00Z"/>
          <w:rFonts w:asciiTheme="minorHAnsi" w:eastAsiaTheme="minorEastAsia" w:hAnsiTheme="minorHAnsi"/>
          <w:color w:val="auto"/>
          <w:kern w:val="0"/>
          <w:szCs w:val="22"/>
        </w:rPr>
      </w:pPr>
      <w:ins w:id="95" w:author="Nexteer Employee" w:date="2016-08-22T14:05:00Z">
        <w:r w:rsidRPr="00784F16">
          <w:rPr>
            <w:rStyle w:val="Hyperlink"/>
          </w:rPr>
          <w:fldChar w:fldCharType="begin"/>
        </w:r>
        <w:r w:rsidRPr="00784F16">
          <w:rPr>
            <w:rStyle w:val="Hyperlink"/>
          </w:rPr>
          <w:instrText xml:space="preserve"> </w:instrText>
        </w:r>
        <w:r>
          <w:instrText>HYPERLINK \l "_Toc459638068"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4.2.2.1</w:t>
        </w:r>
        <w:r>
          <w:rPr>
            <w:rFonts w:asciiTheme="minorHAnsi" w:eastAsiaTheme="minorEastAsia" w:hAnsiTheme="minorHAnsi"/>
            <w:color w:val="auto"/>
            <w:kern w:val="0"/>
            <w:szCs w:val="22"/>
          </w:rPr>
          <w:tab/>
        </w:r>
        <w:r w:rsidRPr="00784F16">
          <w:rPr>
            <w:rStyle w:val="Hyperlink"/>
            <w:rFonts w:cs="Calibri"/>
          </w:rPr>
          <w:t>Design Rationale</w:t>
        </w:r>
        <w:r>
          <w:rPr>
            <w:webHidden/>
          </w:rPr>
          <w:tab/>
        </w:r>
        <w:r>
          <w:rPr>
            <w:webHidden/>
          </w:rPr>
          <w:fldChar w:fldCharType="begin"/>
        </w:r>
        <w:r>
          <w:rPr>
            <w:webHidden/>
          </w:rPr>
          <w:instrText xml:space="preserve"> PAGEREF _Toc459638068 \h </w:instrText>
        </w:r>
        <w:r>
          <w:rPr>
            <w:webHidden/>
          </w:rPr>
        </w:r>
      </w:ins>
      <w:r>
        <w:rPr>
          <w:webHidden/>
        </w:rPr>
        <w:fldChar w:fldCharType="separate"/>
      </w:r>
      <w:ins w:id="96"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97" w:author="Nexteer Employee" w:date="2016-08-22T14:05:00Z"/>
          <w:rFonts w:asciiTheme="minorHAnsi" w:eastAsiaTheme="minorEastAsia" w:hAnsiTheme="minorHAnsi"/>
          <w:color w:val="auto"/>
          <w:kern w:val="0"/>
          <w:szCs w:val="22"/>
        </w:rPr>
      </w:pPr>
      <w:ins w:id="98" w:author="Nexteer Employee" w:date="2016-08-22T14:05:00Z">
        <w:r w:rsidRPr="00784F16">
          <w:rPr>
            <w:rStyle w:val="Hyperlink"/>
          </w:rPr>
          <w:fldChar w:fldCharType="begin"/>
        </w:r>
        <w:r w:rsidRPr="00784F16">
          <w:rPr>
            <w:rStyle w:val="Hyperlink"/>
          </w:rPr>
          <w:instrText xml:space="preserve"> </w:instrText>
        </w:r>
        <w:r>
          <w:instrText>HYPERLINK \l "_Toc459638069"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4.2.2.2</w:t>
        </w:r>
        <w:r>
          <w:rPr>
            <w:rFonts w:asciiTheme="minorHAnsi" w:eastAsiaTheme="minorEastAsia" w:hAnsiTheme="minorHAnsi"/>
            <w:color w:val="auto"/>
            <w:kern w:val="0"/>
            <w:szCs w:val="22"/>
          </w:rPr>
          <w:tab/>
        </w:r>
        <w:r w:rsidRPr="00784F16">
          <w:rPr>
            <w:rStyle w:val="Hyperlink"/>
            <w:rFonts w:cs="Calibri"/>
          </w:rPr>
          <w:t>Store Module Inputs to Local copies</w:t>
        </w:r>
        <w:r>
          <w:rPr>
            <w:webHidden/>
          </w:rPr>
          <w:tab/>
        </w:r>
        <w:r>
          <w:rPr>
            <w:webHidden/>
          </w:rPr>
          <w:fldChar w:fldCharType="begin"/>
        </w:r>
        <w:r>
          <w:rPr>
            <w:webHidden/>
          </w:rPr>
          <w:instrText xml:space="preserve"> PAGEREF _Toc459638069 \h </w:instrText>
        </w:r>
        <w:r>
          <w:rPr>
            <w:webHidden/>
          </w:rPr>
        </w:r>
      </w:ins>
      <w:r>
        <w:rPr>
          <w:webHidden/>
        </w:rPr>
        <w:fldChar w:fldCharType="separate"/>
      </w:r>
      <w:ins w:id="99"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00" w:author="Nexteer Employee" w:date="2016-08-22T14:05:00Z"/>
          <w:rFonts w:asciiTheme="minorHAnsi" w:eastAsiaTheme="minorEastAsia" w:hAnsiTheme="minorHAnsi"/>
          <w:color w:val="auto"/>
          <w:kern w:val="0"/>
          <w:szCs w:val="22"/>
        </w:rPr>
      </w:pPr>
      <w:ins w:id="101" w:author="Nexteer Employee" w:date="2016-08-22T14:05:00Z">
        <w:r w:rsidRPr="00784F16">
          <w:rPr>
            <w:rStyle w:val="Hyperlink"/>
          </w:rPr>
          <w:fldChar w:fldCharType="begin"/>
        </w:r>
        <w:r w:rsidRPr="00784F16">
          <w:rPr>
            <w:rStyle w:val="Hyperlink"/>
          </w:rPr>
          <w:instrText xml:space="preserve"> </w:instrText>
        </w:r>
        <w:r>
          <w:instrText>HYPERLINK \l "_Toc459638070"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4.2.2.3</w:t>
        </w:r>
        <w:r>
          <w:rPr>
            <w:rFonts w:asciiTheme="minorHAnsi" w:eastAsiaTheme="minorEastAsia" w:hAnsiTheme="minorHAnsi"/>
            <w:color w:val="auto"/>
            <w:kern w:val="0"/>
            <w:szCs w:val="22"/>
          </w:rPr>
          <w:tab/>
        </w:r>
        <w:r w:rsidRPr="00784F16">
          <w:rPr>
            <w:rStyle w:val="Hyperlink"/>
            <w:rFonts w:cs="Calibri"/>
          </w:rPr>
          <w:t>(Processing of function)………</w:t>
        </w:r>
        <w:r>
          <w:rPr>
            <w:webHidden/>
          </w:rPr>
          <w:tab/>
        </w:r>
        <w:r>
          <w:rPr>
            <w:webHidden/>
          </w:rPr>
          <w:fldChar w:fldCharType="begin"/>
        </w:r>
        <w:r>
          <w:rPr>
            <w:webHidden/>
          </w:rPr>
          <w:instrText xml:space="preserve"> PAGEREF _Toc459638070 \h </w:instrText>
        </w:r>
        <w:r>
          <w:rPr>
            <w:webHidden/>
          </w:rPr>
        </w:r>
      </w:ins>
      <w:r>
        <w:rPr>
          <w:webHidden/>
        </w:rPr>
        <w:fldChar w:fldCharType="separate"/>
      </w:r>
      <w:ins w:id="102"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03" w:author="Nexteer Employee" w:date="2016-08-22T14:05:00Z"/>
          <w:rFonts w:asciiTheme="minorHAnsi" w:eastAsiaTheme="minorEastAsia" w:hAnsiTheme="minorHAnsi"/>
          <w:color w:val="auto"/>
          <w:kern w:val="0"/>
          <w:szCs w:val="22"/>
        </w:rPr>
      </w:pPr>
      <w:ins w:id="104" w:author="Nexteer Employee" w:date="2016-08-22T14:05:00Z">
        <w:r w:rsidRPr="00784F16">
          <w:rPr>
            <w:rStyle w:val="Hyperlink"/>
          </w:rPr>
          <w:fldChar w:fldCharType="begin"/>
        </w:r>
        <w:r w:rsidRPr="00784F16">
          <w:rPr>
            <w:rStyle w:val="Hyperlink"/>
          </w:rPr>
          <w:instrText xml:space="preserve"> </w:instrText>
        </w:r>
        <w:r>
          <w:instrText>HYPERLINK \l "_Toc459638071"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4.2.2.4</w:t>
        </w:r>
        <w:r>
          <w:rPr>
            <w:rFonts w:asciiTheme="minorHAnsi" w:eastAsiaTheme="minorEastAsia" w:hAnsiTheme="minorHAnsi"/>
            <w:color w:val="auto"/>
            <w:kern w:val="0"/>
            <w:szCs w:val="22"/>
          </w:rPr>
          <w:tab/>
        </w:r>
        <w:r w:rsidRPr="00784F16">
          <w:rPr>
            <w:rStyle w:val="Hyperlink"/>
            <w:rFonts w:cs="Calibri"/>
          </w:rPr>
          <w:t>Store Local copy of outputs into Module Outputs</w:t>
        </w:r>
        <w:r>
          <w:rPr>
            <w:webHidden/>
          </w:rPr>
          <w:tab/>
        </w:r>
        <w:r>
          <w:rPr>
            <w:webHidden/>
          </w:rPr>
          <w:fldChar w:fldCharType="begin"/>
        </w:r>
        <w:r>
          <w:rPr>
            <w:webHidden/>
          </w:rPr>
          <w:instrText xml:space="preserve"> PAGEREF _Toc459638071 \h </w:instrText>
        </w:r>
        <w:r>
          <w:rPr>
            <w:webHidden/>
          </w:rPr>
        </w:r>
      </w:ins>
      <w:r>
        <w:rPr>
          <w:webHidden/>
        </w:rPr>
        <w:fldChar w:fldCharType="separate"/>
      </w:r>
      <w:ins w:id="105"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06" w:author="Nexteer Employee" w:date="2016-08-22T14:05:00Z"/>
          <w:rFonts w:asciiTheme="minorHAnsi" w:eastAsiaTheme="minorEastAsia" w:hAnsiTheme="minorHAnsi"/>
          <w:color w:val="auto"/>
          <w:kern w:val="0"/>
          <w:szCs w:val="22"/>
        </w:rPr>
      </w:pPr>
      <w:ins w:id="107" w:author="Nexteer Employee" w:date="2016-08-22T14:05:00Z">
        <w:r w:rsidRPr="00784F16">
          <w:rPr>
            <w:rStyle w:val="Hyperlink"/>
          </w:rPr>
          <w:fldChar w:fldCharType="begin"/>
        </w:r>
        <w:r w:rsidRPr="00784F16">
          <w:rPr>
            <w:rStyle w:val="Hyperlink"/>
          </w:rPr>
          <w:instrText xml:space="preserve"> </w:instrText>
        </w:r>
        <w:r>
          <w:instrText>HYPERLINK \l "_Toc459638072"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4.3</w:t>
        </w:r>
        <w:r>
          <w:rPr>
            <w:rFonts w:asciiTheme="minorHAnsi" w:eastAsiaTheme="minorEastAsia" w:hAnsiTheme="minorHAnsi"/>
            <w:color w:val="auto"/>
            <w:kern w:val="0"/>
            <w:szCs w:val="22"/>
          </w:rPr>
          <w:tab/>
        </w:r>
        <w:r w:rsidRPr="00784F16">
          <w:rPr>
            <w:rStyle w:val="Hyperlink"/>
            <w:rFonts w:cs="Calibri"/>
          </w:rPr>
          <w:t>Interrupt Functions</w:t>
        </w:r>
        <w:r>
          <w:rPr>
            <w:webHidden/>
          </w:rPr>
          <w:tab/>
        </w:r>
        <w:r>
          <w:rPr>
            <w:webHidden/>
          </w:rPr>
          <w:fldChar w:fldCharType="begin"/>
        </w:r>
        <w:r>
          <w:rPr>
            <w:webHidden/>
          </w:rPr>
          <w:instrText xml:space="preserve"> PAGEREF _Toc459638072 \h </w:instrText>
        </w:r>
        <w:r>
          <w:rPr>
            <w:webHidden/>
          </w:rPr>
        </w:r>
      </w:ins>
      <w:r>
        <w:rPr>
          <w:webHidden/>
        </w:rPr>
        <w:fldChar w:fldCharType="separate"/>
      </w:r>
      <w:ins w:id="108"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09" w:author="Nexteer Employee" w:date="2016-08-22T14:05:00Z"/>
          <w:rFonts w:asciiTheme="minorHAnsi" w:eastAsiaTheme="minorEastAsia" w:hAnsiTheme="minorHAnsi"/>
          <w:color w:val="auto"/>
          <w:kern w:val="0"/>
          <w:szCs w:val="22"/>
        </w:rPr>
      </w:pPr>
      <w:ins w:id="110" w:author="Nexteer Employee" w:date="2016-08-22T14:05:00Z">
        <w:r w:rsidRPr="00784F16">
          <w:rPr>
            <w:rStyle w:val="Hyperlink"/>
          </w:rPr>
          <w:fldChar w:fldCharType="begin"/>
        </w:r>
        <w:r w:rsidRPr="00784F16">
          <w:rPr>
            <w:rStyle w:val="Hyperlink"/>
          </w:rPr>
          <w:instrText xml:space="preserve"> </w:instrText>
        </w:r>
        <w:r>
          <w:instrText>HYPERLINK \l "_Toc459638073"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w:t>
        </w:r>
        <w:r>
          <w:rPr>
            <w:rFonts w:asciiTheme="minorHAnsi" w:eastAsiaTheme="minorEastAsia" w:hAnsiTheme="minorHAnsi"/>
            <w:color w:val="auto"/>
            <w:kern w:val="0"/>
            <w:szCs w:val="22"/>
          </w:rPr>
          <w:tab/>
        </w:r>
        <w:r w:rsidRPr="00784F16">
          <w:rPr>
            <w:rStyle w:val="Hyperlink"/>
            <w:rFonts w:cs="Calibri"/>
          </w:rPr>
          <w:t>Module Internal (Local) Functions</w:t>
        </w:r>
        <w:r>
          <w:rPr>
            <w:webHidden/>
          </w:rPr>
          <w:tab/>
        </w:r>
        <w:r>
          <w:rPr>
            <w:webHidden/>
          </w:rPr>
          <w:fldChar w:fldCharType="begin"/>
        </w:r>
        <w:r>
          <w:rPr>
            <w:webHidden/>
          </w:rPr>
          <w:instrText xml:space="preserve"> PAGEREF _Toc459638073 \h </w:instrText>
        </w:r>
        <w:r>
          <w:rPr>
            <w:webHidden/>
          </w:rPr>
        </w:r>
      </w:ins>
      <w:r>
        <w:rPr>
          <w:webHidden/>
        </w:rPr>
        <w:fldChar w:fldCharType="separate"/>
      </w:r>
      <w:ins w:id="111"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12" w:author="Nexteer Employee" w:date="2016-08-22T14:05:00Z"/>
          <w:rFonts w:asciiTheme="minorHAnsi" w:eastAsiaTheme="minorEastAsia" w:hAnsiTheme="minorHAnsi"/>
          <w:color w:val="auto"/>
          <w:kern w:val="0"/>
          <w:szCs w:val="22"/>
        </w:rPr>
      </w:pPr>
      <w:ins w:id="113" w:author="Nexteer Employee" w:date="2016-08-22T14:05:00Z">
        <w:r w:rsidRPr="00784F16">
          <w:rPr>
            <w:rStyle w:val="Hyperlink"/>
          </w:rPr>
          <w:fldChar w:fldCharType="begin"/>
        </w:r>
        <w:r w:rsidRPr="00784F16">
          <w:rPr>
            <w:rStyle w:val="Hyperlink"/>
          </w:rPr>
          <w:instrText xml:space="preserve"> </w:instrText>
        </w:r>
        <w:r>
          <w:instrText>HYPERLINK \l "_Toc459638074"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w:t>
        </w:r>
        <w:r>
          <w:rPr>
            <w:rFonts w:asciiTheme="minorHAnsi" w:eastAsiaTheme="minorEastAsia" w:hAnsiTheme="minorHAnsi"/>
            <w:color w:val="auto"/>
            <w:kern w:val="0"/>
            <w:szCs w:val="22"/>
          </w:rPr>
          <w:tab/>
        </w:r>
        <w:r w:rsidRPr="00784F16">
          <w:rPr>
            <w:rStyle w:val="Hyperlink"/>
            <w:rFonts w:cs="Calibri"/>
          </w:rPr>
          <w:t>Local Function #1</w:t>
        </w:r>
        <w:r>
          <w:rPr>
            <w:webHidden/>
          </w:rPr>
          <w:tab/>
        </w:r>
        <w:r>
          <w:rPr>
            <w:webHidden/>
          </w:rPr>
          <w:fldChar w:fldCharType="begin"/>
        </w:r>
        <w:r>
          <w:rPr>
            <w:webHidden/>
          </w:rPr>
          <w:instrText xml:space="preserve"> PAGEREF _Toc459638074 \h </w:instrText>
        </w:r>
        <w:r>
          <w:rPr>
            <w:webHidden/>
          </w:rPr>
        </w:r>
      </w:ins>
      <w:r>
        <w:rPr>
          <w:webHidden/>
        </w:rPr>
        <w:fldChar w:fldCharType="separate"/>
      </w:r>
      <w:ins w:id="114"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15" w:author="Nexteer Employee" w:date="2016-08-22T14:05:00Z"/>
          <w:rFonts w:asciiTheme="minorHAnsi" w:eastAsiaTheme="minorEastAsia" w:hAnsiTheme="minorHAnsi"/>
          <w:color w:val="auto"/>
          <w:kern w:val="0"/>
          <w:szCs w:val="22"/>
        </w:rPr>
      </w:pPr>
      <w:ins w:id="116" w:author="Nexteer Employee" w:date="2016-08-22T14:05:00Z">
        <w:r w:rsidRPr="00784F16">
          <w:rPr>
            <w:rStyle w:val="Hyperlink"/>
          </w:rPr>
          <w:lastRenderedPageBreak/>
          <w:fldChar w:fldCharType="begin"/>
        </w:r>
        <w:r w:rsidRPr="00784F16">
          <w:rPr>
            <w:rStyle w:val="Hyperlink"/>
          </w:rPr>
          <w:instrText xml:space="preserve"> </w:instrText>
        </w:r>
        <w:r>
          <w:instrText>HYPERLINK \l "_Toc459638075"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_Toc459638075 \h </w:instrText>
        </w:r>
        <w:r>
          <w:rPr>
            <w:webHidden/>
          </w:rPr>
        </w:r>
      </w:ins>
      <w:r>
        <w:rPr>
          <w:webHidden/>
        </w:rPr>
        <w:fldChar w:fldCharType="separate"/>
      </w:r>
      <w:ins w:id="117"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18" w:author="Nexteer Employee" w:date="2016-08-22T14:05:00Z"/>
          <w:rFonts w:asciiTheme="minorHAnsi" w:eastAsiaTheme="minorEastAsia" w:hAnsiTheme="minorHAnsi"/>
          <w:color w:val="auto"/>
          <w:kern w:val="0"/>
          <w:szCs w:val="22"/>
        </w:rPr>
      </w:pPr>
      <w:ins w:id="119" w:author="Nexteer Employee" w:date="2016-08-22T14:05:00Z">
        <w:r w:rsidRPr="00784F16">
          <w:rPr>
            <w:rStyle w:val="Hyperlink"/>
          </w:rPr>
          <w:fldChar w:fldCharType="begin"/>
        </w:r>
        <w:r w:rsidRPr="00784F16">
          <w:rPr>
            <w:rStyle w:val="Hyperlink"/>
          </w:rPr>
          <w:instrText xml:space="preserve"> </w:instrText>
        </w:r>
        <w:r>
          <w:instrText>HYPERLINK \l "_Toc459638076"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w:t>
        </w:r>
        <w:r>
          <w:rPr>
            <w:rFonts w:asciiTheme="minorHAnsi" w:eastAsiaTheme="minorEastAsia" w:hAnsiTheme="minorHAnsi"/>
            <w:color w:val="auto"/>
            <w:kern w:val="0"/>
            <w:szCs w:val="22"/>
          </w:rPr>
          <w:tab/>
        </w:r>
        <w:r w:rsidRPr="00784F16">
          <w:rPr>
            <w:rStyle w:val="Hyperlink"/>
            <w:rFonts w:cs="Calibri"/>
          </w:rPr>
          <w:t>Local Function #2</w:t>
        </w:r>
        <w:r>
          <w:rPr>
            <w:webHidden/>
          </w:rPr>
          <w:tab/>
        </w:r>
        <w:r>
          <w:rPr>
            <w:webHidden/>
          </w:rPr>
          <w:fldChar w:fldCharType="begin"/>
        </w:r>
        <w:r>
          <w:rPr>
            <w:webHidden/>
          </w:rPr>
          <w:instrText xml:space="preserve"> PAGEREF _Toc459638076 \h </w:instrText>
        </w:r>
        <w:r>
          <w:rPr>
            <w:webHidden/>
          </w:rPr>
        </w:r>
      </w:ins>
      <w:r>
        <w:rPr>
          <w:webHidden/>
        </w:rPr>
        <w:fldChar w:fldCharType="separate"/>
      </w:r>
      <w:ins w:id="120"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21" w:author="Nexteer Employee" w:date="2016-08-22T14:05:00Z"/>
          <w:rFonts w:asciiTheme="minorHAnsi" w:eastAsiaTheme="minorEastAsia" w:hAnsiTheme="minorHAnsi"/>
          <w:color w:val="auto"/>
          <w:kern w:val="0"/>
          <w:szCs w:val="22"/>
        </w:rPr>
      </w:pPr>
      <w:ins w:id="122" w:author="Nexteer Employee" w:date="2016-08-22T14:05:00Z">
        <w:r w:rsidRPr="00784F16">
          <w:rPr>
            <w:rStyle w:val="Hyperlink"/>
          </w:rPr>
          <w:fldChar w:fldCharType="begin"/>
        </w:r>
        <w:r w:rsidRPr="00784F16">
          <w:rPr>
            <w:rStyle w:val="Hyperlink"/>
          </w:rPr>
          <w:instrText xml:space="preserve"> </w:instrText>
        </w:r>
        <w:r>
          <w:instrText>HYPERLINK \l "_Toc459638077"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_Toc459638077 \h </w:instrText>
        </w:r>
        <w:r>
          <w:rPr>
            <w:webHidden/>
          </w:rPr>
        </w:r>
      </w:ins>
      <w:r>
        <w:rPr>
          <w:webHidden/>
        </w:rPr>
        <w:fldChar w:fldCharType="separate"/>
      </w:r>
      <w:ins w:id="123"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24" w:author="Nexteer Employee" w:date="2016-08-22T14:05:00Z"/>
          <w:rFonts w:asciiTheme="minorHAnsi" w:eastAsiaTheme="minorEastAsia" w:hAnsiTheme="minorHAnsi"/>
          <w:color w:val="auto"/>
          <w:kern w:val="0"/>
          <w:szCs w:val="22"/>
        </w:rPr>
      </w:pPr>
      <w:ins w:id="125" w:author="Nexteer Employee" w:date="2016-08-22T14:05:00Z">
        <w:r w:rsidRPr="00784F16">
          <w:rPr>
            <w:rStyle w:val="Hyperlink"/>
          </w:rPr>
          <w:fldChar w:fldCharType="begin"/>
        </w:r>
        <w:r w:rsidRPr="00784F16">
          <w:rPr>
            <w:rStyle w:val="Hyperlink"/>
          </w:rPr>
          <w:instrText xml:space="preserve"> </w:instrText>
        </w:r>
        <w:r>
          <w:instrText>HYPERLINK \l "_Toc459638078"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4.4.3</w:t>
        </w:r>
        <w:r>
          <w:rPr>
            <w:rFonts w:asciiTheme="minorHAnsi" w:eastAsiaTheme="minorEastAsia" w:hAnsiTheme="minorHAnsi"/>
            <w:color w:val="auto"/>
            <w:kern w:val="0"/>
            <w:szCs w:val="22"/>
          </w:rPr>
          <w:tab/>
        </w:r>
        <w:r w:rsidRPr="00784F16">
          <w:rPr>
            <w:rStyle w:val="Hyperlink"/>
            <w:rFonts w:cs="Calibri"/>
          </w:rPr>
          <w:t>Local Function #3</w:t>
        </w:r>
        <w:r>
          <w:rPr>
            <w:webHidden/>
          </w:rPr>
          <w:tab/>
        </w:r>
        <w:r>
          <w:rPr>
            <w:webHidden/>
          </w:rPr>
          <w:fldChar w:fldCharType="begin"/>
        </w:r>
        <w:r>
          <w:rPr>
            <w:webHidden/>
          </w:rPr>
          <w:instrText xml:space="preserve"> PAGEREF _Toc459638078 \h </w:instrText>
        </w:r>
        <w:r>
          <w:rPr>
            <w:webHidden/>
          </w:rPr>
        </w:r>
      </w:ins>
      <w:r>
        <w:rPr>
          <w:webHidden/>
        </w:rPr>
        <w:fldChar w:fldCharType="separate"/>
      </w:r>
      <w:ins w:id="126" w:author="Nexteer Employee" w:date="2016-08-22T14:05:00Z">
        <w:r>
          <w:rPr>
            <w:webHidden/>
          </w:rPr>
          <w:t>12</w:t>
        </w:r>
        <w:r>
          <w:rPr>
            <w:webHidden/>
          </w:rPr>
          <w:fldChar w:fldCharType="end"/>
        </w:r>
        <w:r w:rsidRPr="00784F16">
          <w:rPr>
            <w:rStyle w:val="Hyperlink"/>
          </w:rPr>
          <w:fldChar w:fldCharType="end"/>
        </w:r>
      </w:ins>
    </w:p>
    <w:p w:rsidR="001E09B9" w:rsidRDefault="001E09B9">
      <w:pPr>
        <w:pStyle w:val="TOC2"/>
        <w:rPr>
          <w:ins w:id="127" w:author="Nexteer Employee" w:date="2016-08-22T14:05:00Z"/>
          <w:rFonts w:asciiTheme="minorHAnsi" w:eastAsiaTheme="minorEastAsia" w:hAnsiTheme="minorHAnsi"/>
          <w:color w:val="auto"/>
          <w:kern w:val="0"/>
          <w:szCs w:val="22"/>
        </w:rPr>
      </w:pPr>
      <w:ins w:id="128" w:author="Nexteer Employee" w:date="2016-08-22T14:05:00Z">
        <w:r w:rsidRPr="00784F16">
          <w:rPr>
            <w:rStyle w:val="Hyperlink"/>
          </w:rPr>
          <w:fldChar w:fldCharType="begin"/>
        </w:r>
        <w:r w:rsidRPr="00784F16">
          <w:rPr>
            <w:rStyle w:val="Hyperlink"/>
          </w:rPr>
          <w:instrText xml:space="preserve"> </w:instrText>
        </w:r>
        <w:r>
          <w:instrText>HYPERLINK \l "_Toc459638079"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4.4.3.1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_Toc459638079 \h </w:instrText>
        </w:r>
        <w:r>
          <w:rPr>
            <w:webHidden/>
          </w:rPr>
        </w:r>
      </w:ins>
      <w:r>
        <w:rPr>
          <w:webHidden/>
        </w:rPr>
        <w:fldChar w:fldCharType="separate"/>
      </w:r>
      <w:ins w:id="129"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30" w:author="Nexteer Employee" w:date="2016-08-22T14:05:00Z"/>
          <w:rFonts w:asciiTheme="minorHAnsi" w:eastAsiaTheme="minorEastAsia" w:hAnsiTheme="minorHAnsi"/>
          <w:color w:val="auto"/>
          <w:kern w:val="0"/>
          <w:szCs w:val="22"/>
        </w:rPr>
      </w:pPr>
      <w:ins w:id="131" w:author="Nexteer Employee" w:date="2016-08-22T14:05:00Z">
        <w:r w:rsidRPr="00784F16">
          <w:rPr>
            <w:rStyle w:val="Hyperlink"/>
          </w:rPr>
          <w:fldChar w:fldCharType="begin"/>
        </w:r>
        <w:r w:rsidRPr="00784F16">
          <w:rPr>
            <w:rStyle w:val="Hyperlink"/>
          </w:rPr>
          <w:instrText xml:space="preserve"> </w:instrText>
        </w:r>
        <w:r>
          <w:instrText>HYPERLINK \l "_Toc459638080"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4.4.4</w:t>
        </w:r>
        <w:r>
          <w:rPr>
            <w:rFonts w:asciiTheme="minorHAnsi" w:eastAsiaTheme="minorEastAsia" w:hAnsiTheme="minorHAnsi"/>
            <w:color w:val="auto"/>
            <w:kern w:val="0"/>
            <w:szCs w:val="22"/>
          </w:rPr>
          <w:tab/>
        </w:r>
        <w:r w:rsidRPr="00784F16">
          <w:rPr>
            <w:rStyle w:val="Hyperlink"/>
            <w:rFonts w:cs="Calibri"/>
          </w:rPr>
          <w:t>Local Function #4</w:t>
        </w:r>
        <w:r>
          <w:rPr>
            <w:webHidden/>
          </w:rPr>
          <w:tab/>
        </w:r>
        <w:r>
          <w:rPr>
            <w:webHidden/>
          </w:rPr>
          <w:fldChar w:fldCharType="begin"/>
        </w:r>
        <w:r>
          <w:rPr>
            <w:webHidden/>
          </w:rPr>
          <w:instrText xml:space="preserve"> PAGEREF _Toc459638080 \h </w:instrText>
        </w:r>
        <w:r>
          <w:rPr>
            <w:webHidden/>
          </w:rPr>
        </w:r>
      </w:ins>
      <w:r>
        <w:rPr>
          <w:webHidden/>
        </w:rPr>
        <w:fldChar w:fldCharType="separate"/>
      </w:r>
      <w:ins w:id="132"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33" w:author="Nexteer Employee" w:date="2016-08-22T14:05:00Z"/>
          <w:rFonts w:asciiTheme="minorHAnsi" w:eastAsiaTheme="minorEastAsia" w:hAnsiTheme="minorHAnsi"/>
          <w:color w:val="auto"/>
          <w:kern w:val="0"/>
          <w:szCs w:val="22"/>
        </w:rPr>
      </w:pPr>
      <w:ins w:id="134" w:author="Nexteer Employee" w:date="2016-08-22T14:05:00Z">
        <w:r w:rsidRPr="00784F16">
          <w:rPr>
            <w:rStyle w:val="Hyperlink"/>
          </w:rPr>
          <w:fldChar w:fldCharType="begin"/>
        </w:r>
        <w:r w:rsidRPr="00784F16">
          <w:rPr>
            <w:rStyle w:val="Hyperlink"/>
          </w:rPr>
          <w:instrText xml:space="preserve"> </w:instrText>
        </w:r>
        <w:r>
          <w:instrText>HYPERLINK \l "_Toc459638081"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4.4.4.1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_Toc459638081 \h </w:instrText>
        </w:r>
        <w:r>
          <w:rPr>
            <w:webHidden/>
          </w:rPr>
        </w:r>
      </w:ins>
      <w:r>
        <w:rPr>
          <w:webHidden/>
        </w:rPr>
        <w:fldChar w:fldCharType="separate"/>
      </w:r>
      <w:ins w:id="135"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36" w:author="Nexteer Employee" w:date="2016-08-22T14:05:00Z"/>
          <w:rFonts w:asciiTheme="minorHAnsi" w:eastAsiaTheme="minorEastAsia" w:hAnsiTheme="minorHAnsi"/>
          <w:color w:val="auto"/>
          <w:kern w:val="0"/>
          <w:szCs w:val="22"/>
        </w:rPr>
      </w:pPr>
      <w:ins w:id="137" w:author="Nexteer Employee" w:date="2016-08-22T14:05:00Z">
        <w:r w:rsidRPr="00784F16">
          <w:rPr>
            <w:rStyle w:val="Hyperlink"/>
          </w:rPr>
          <w:fldChar w:fldCharType="begin"/>
        </w:r>
        <w:r w:rsidRPr="00784F16">
          <w:rPr>
            <w:rStyle w:val="Hyperlink"/>
          </w:rPr>
          <w:instrText xml:space="preserve"> </w:instrText>
        </w:r>
        <w:r>
          <w:instrText>HYPERLINK \l "_Toc459638082"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4.4.5</w:t>
        </w:r>
        <w:r>
          <w:rPr>
            <w:rFonts w:asciiTheme="minorHAnsi" w:eastAsiaTheme="minorEastAsia" w:hAnsiTheme="minorHAnsi"/>
            <w:color w:val="auto"/>
            <w:kern w:val="0"/>
            <w:szCs w:val="22"/>
          </w:rPr>
          <w:tab/>
        </w:r>
        <w:r w:rsidRPr="00784F16">
          <w:rPr>
            <w:rStyle w:val="Hyperlink"/>
            <w:rFonts w:cs="Calibri"/>
          </w:rPr>
          <w:t>Local Function #5</w:t>
        </w:r>
        <w:r>
          <w:rPr>
            <w:webHidden/>
          </w:rPr>
          <w:tab/>
        </w:r>
        <w:r>
          <w:rPr>
            <w:webHidden/>
          </w:rPr>
          <w:fldChar w:fldCharType="begin"/>
        </w:r>
        <w:r>
          <w:rPr>
            <w:webHidden/>
          </w:rPr>
          <w:instrText xml:space="preserve"> PAGEREF _Toc459638082 \h </w:instrText>
        </w:r>
        <w:r>
          <w:rPr>
            <w:webHidden/>
          </w:rPr>
        </w:r>
      </w:ins>
      <w:r>
        <w:rPr>
          <w:webHidden/>
        </w:rPr>
        <w:fldChar w:fldCharType="separate"/>
      </w:r>
      <w:ins w:id="138"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39" w:author="Nexteer Employee" w:date="2016-08-22T14:05:00Z"/>
          <w:rFonts w:asciiTheme="minorHAnsi" w:eastAsiaTheme="minorEastAsia" w:hAnsiTheme="minorHAnsi"/>
          <w:color w:val="auto"/>
          <w:kern w:val="0"/>
          <w:szCs w:val="22"/>
        </w:rPr>
      </w:pPr>
      <w:ins w:id="140" w:author="Nexteer Employee" w:date="2016-08-22T14:05:00Z">
        <w:r w:rsidRPr="00784F16">
          <w:rPr>
            <w:rStyle w:val="Hyperlink"/>
          </w:rPr>
          <w:fldChar w:fldCharType="begin"/>
        </w:r>
        <w:r w:rsidRPr="00784F16">
          <w:rPr>
            <w:rStyle w:val="Hyperlink"/>
          </w:rPr>
          <w:instrText xml:space="preserve"> </w:instrText>
        </w:r>
        <w:r>
          <w:instrText>HYPERLINK \l "_Toc459638083"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4.4.5.1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_Toc459638083 \h </w:instrText>
        </w:r>
        <w:r>
          <w:rPr>
            <w:webHidden/>
          </w:rPr>
        </w:r>
      </w:ins>
      <w:r>
        <w:rPr>
          <w:webHidden/>
        </w:rPr>
        <w:fldChar w:fldCharType="separate"/>
      </w:r>
      <w:ins w:id="141"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42" w:author="Nexteer Employee" w:date="2016-08-22T14:05:00Z"/>
          <w:rFonts w:asciiTheme="minorHAnsi" w:eastAsiaTheme="minorEastAsia" w:hAnsiTheme="minorHAnsi"/>
          <w:color w:val="auto"/>
          <w:kern w:val="0"/>
          <w:szCs w:val="22"/>
        </w:rPr>
      </w:pPr>
      <w:ins w:id="143" w:author="Nexteer Employee" w:date="2016-08-22T14:05:00Z">
        <w:r w:rsidRPr="00784F16">
          <w:rPr>
            <w:rStyle w:val="Hyperlink"/>
          </w:rPr>
          <w:fldChar w:fldCharType="begin"/>
        </w:r>
        <w:r w:rsidRPr="00784F16">
          <w:rPr>
            <w:rStyle w:val="Hyperlink"/>
          </w:rPr>
          <w:instrText xml:space="preserve"> </w:instrText>
        </w:r>
        <w:r>
          <w:instrText>HYPERLINK \l "_Toc459638084"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4.4.6</w:t>
        </w:r>
        <w:r>
          <w:rPr>
            <w:rFonts w:asciiTheme="minorHAnsi" w:eastAsiaTheme="minorEastAsia" w:hAnsiTheme="minorHAnsi"/>
            <w:color w:val="auto"/>
            <w:kern w:val="0"/>
            <w:szCs w:val="22"/>
          </w:rPr>
          <w:tab/>
        </w:r>
        <w:r w:rsidRPr="00784F16">
          <w:rPr>
            <w:rStyle w:val="Hyperlink"/>
            <w:rFonts w:cs="Calibri"/>
          </w:rPr>
          <w:t>Local Function #6</w:t>
        </w:r>
        <w:r>
          <w:rPr>
            <w:webHidden/>
          </w:rPr>
          <w:tab/>
        </w:r>
        <w:r>
          <w:rPr>
            <w:webHidden/>
          </w:rPr>
          <w:fldChar w:fldCharType="begin"/>
        </w:r>
        <w:r>
          <w:rPr>
            <w:webHidden/>
          </w:rPr>
          <w:instrText xml:space="preserve"> PAGEREF _Toc459638084 \h </w:instrText>
        </w:r>
        <w:r>
          <w:rPr>
            <w:webHidden/>
          </w:rPr>
        </w:r>
      </w:ins>
      <w:r>
        <w:rPr>
          <w:webHidden/>
        </w:rPr>
        <w:fldChar w:fldCharType="separate"/>
      </w:r>
      <w:ins w:id="144"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45" w:author="Nexteer Employee" w:date="2016-08-22T14:05:00Z"/>
          <w:rFonts w:asciiTheme="minorHAnsi" w:eastAsiaTheme="minorEastAsia" w:hAnsiTheme="minorHAnsi"/>
          <w:color w:val="auto"/>
          <w:kern w:val="0"/>
          <w:szCs w:val="22"/>
        </w:rPr>
      </w:pPr>
      <w:ins w:id="146" w:author="Nexteer Employee" w:date="2016-08-22T14:05:00Z">
        <w:r w:rsidRPr="00784F16">
          <w:rPr>
            <w:rStyle w:val="Hyperlink"/>
          </w:rPr>
          <w:fldChar w:fldCharType="begin"/>
        </w:r>
        <w:r w:rsidRPr="00784F16">
          <w:rPr>
            <w:rStyle w:val="Hyperlink"/>
          </w:rPr>
          <w:instrText xml:space="preserve"> </w:instrText>
        </w:r>
        <w:r>
          <w:instrText>HYPERLINK \l "_Toc459638085"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4.4.6.1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_Toc459638085 \h </w:instrText>
        </w:r>
        <w:r>
          <w:rPr>
            <w:webHidden/>
          </w:rPr>
        </w:r>
      </w:ins>
      <w:r>
        <w:rPr>
          <w:webHidden/>
        </w:rPr>
        <w:fldChar w:fldCharType="separate"/>
      </w:r>
      <w:ins w:id="147" w:author="Nexteer Employee" w:date="2016-08-22T14:05:00Z">
        <w:r>
          <w:rPr>
            <w:webHidden/>
          </w:rPr>
          <w:t>13</w:t>
        </w:r>
        <w:r>
          <w:rPr>
            <w:webHidden/>
          </w:rPr>
          <w:fldChar w:fldCharType="end"/>
        </w:r>
        <w:r w:rsidRPr="00784F16">
          <w:rPr>
            <w:rStyle w:val="Hyperlink"/>
          </w:rPr>
          <w:fldChar w:fldCharType="end"/>
        </w:r>
      </w:ins>
    </w:p>
    <w:p w:rsidR="001E09B9" w:rsidRDefault="001E09B9">
      <w:pPr>
        <w:pStyle w:val="TOC2"/>
        <w:rPr>
          <w:ins w:id="148" w:author="Nexteer Employee" w:date="2016-08-22T14:05:00Z"/>
          <w:rFonts w:asciiTheme="minorHAnsi" w:eastAsiaTheme="minorEastAsia" w:hAnsiTheme="minorHAnsi"/>
          <w:color w:val="auto"/>
          <w:kern w:val="0"/>
          <w:szCs w:val="22"/>
        </w:rPr>
      </w:pPr>
      <w:ins w:id="149" w:author="Nexteer Employee" w:date="2016-08-22T14:05:00Z">
        <w:r w:rsidRPr="00784F16">
          <w:rPr>
            <w:rStyle w:val="Hyperlink"/>
          </w:rPr>
          <w:fldChar w:fldCharType="begin"/>
        </w:r>
        <w:r w:rsidRPr="00784F16">
          <w:rPr>
            <w:rStyle w:val="Hyperlink"/>
          </w:rPr>
          <w:instrText xml:space="preserve"> </w:instrText>
        </w:r>
        <w:r>
          <w:instrText>HYPERLINK \l "_Toc459638086"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4.4.7</w:t>
        </w:r>
        <w:r>
          <w:rPr>
            <w:rFonts w:asciiTheme="minorHAnsi" w:eastAsiaTheme="minorEastAsia" w:hAnsiTheme="minorHAnsi"/>
            <w:color w:val="auto"/>
            <w:kern w:val="0"/>
            <w:szCs w:val="22"/>
          </w:rPr>
          <w:tab/>
        </w:r>
        <w:r w:rsidRPr="00784F16">
          <w:rPr>
            <w:rStyle w:val="Hyperlink"/>
            <w:rFonts w:cs="Calibri"/>
          </w:rPr>
          <w:t>Local Function #7</w:t>
        </w:r>
        <w:r>
          <w:rPr>
            <w:webHidden/>
          </w:rPr>
          <w:tab/>
        </w:r>
        <w:r>
          <w:rPr>
            <w:webHidden/>
          </w:rPr>
          <w:fldChar w:fldCharType="begin"/>
        </w:r>
        <w:r>
          <w:rPr>
            <w:webHidden/>
          </w:rPr>
          <w:instrText xml:space="preserve"> PAGEREF _Toc459638086 \h </w:instrText>
        </w:r>
        <w:r>
          <w:rPr>
            <w:webHidden/>
          </w:rPr>
        </w:r>
      </w:ins>
      <w:r>
        <w:rPr>
          <w:webHidden/>
        </w:rPr>
        <w:fldChar w:fldCharType="separate"/>
      </w:r>
      <w:ins w:id="150" w:author="Nexteer Employee" w:date="2016-08-22T14:05:00Z">
        <w:r>
          <w:rPr>
            <w:webHidden/>
          </w:rPr>
          <w:t>14</w:t>
        </w:r>
        <w:r>
          <w:rPr>
            <w:webHidden/>
          </w:rPr>
          <w:fldChar w:fldCharType="end"/>
        </w:r>
        <w:r w:rsidRPr="00784F16">
          <w:rPr>
            <w:rStyle w:val="Hyperlink"/>
          </w:rPr>
          <w:fldChar w:fldCharType="end"/>
        </w:r>
      </w:ins>
    </w:p>
    <w:p w:rsidR="001E09B9" w:rsidRDefault="001E09B9">
      <w:pPr>
        <w:pStyle w:val="TOC2"/>
        <w:rPr>
          <w:ins w:id="151" w:author="Nexteer Employee" w:date="2016-08-22T14:05:00Z"/>
          <w:rFonts w:asciiTheme="minorHAnsi" w:eastAsiaTheme="minorEastAsia" w:hAnsiTheme="minorHAnsi"/>
          <w:color w:val="auto"/>
          <w:kern w:val="0"/>
          <w:szCs w:val="22"/>
        </w:rPr>
      </w:pPr>
      <w:ins w:id="152" w:author="Nexteer Employee" w:date="2016-08-22T14:05:00Z">
        <w:r w:rsidRPr="00784F16">
          <w:rPr>
            <w:rStyle w:val="Hyperlink"/>
          </w:rPr>
          <w:fldChar w:fldCharType="begin"/>
        </w:r>
        <w:r w:rsidRPr="00784F16">
          <w:rPr>
            <w:rStyle w:val="Hyperlink"/>
          </w:rPr>
          <w:instrText xml:space="preserve"> </w:instrText>
        </w:r>
        <w:r>
          <w:instrText>HYPERLINK \l "_Toc459638087"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4.4.7.1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_Toc459638087 \h </w:instrText>
        </w:r>
        <w:r>
          <w:rPr>
            <w:webHidden/>
          </w:rPr>
        </w:r>
      </w:ins>
      <w:r>
        <w:rPr>
          <w:webHidden/>
        </w:rPr>
        <w:fldChar w:fldCharType="separate"/>
      </w:r>
      <w:ins w:id="153" w:author="Nexteer Employee" w:date="2016-08-22T14:05:00Z">
        <w:r>
          <w:rPr>
            <w:webHidden/>
          </w:rPr>
          <w:t>14</w:t>
        </w:r>
        <w:r>
          <w:rPr>
            <w:webHidden/>
          </w:rPr>
          <w:fldChar w:fldCharType="end"/>
        </w:r>
        <w:r w:rsidRPr="00784F16">
          <w:rPr>
            <w:rStyle w:val="Hyperlink"/>
          </w:rPr>
          <w:fldChar w:fldCharType="end"/>
        </w:r>
      </w:ins>
    </w:p>
    <w:p w:rsidR="001E09B9" w:rsidRDefault="001E09B9">
      <w:pPr>
        <w:pStyle w:val="TOC2"/>
        <w:rPr>
          <w:ins w:id="154" w:author="Nexteer Employee" w:date="2016-08-22T14:05:00Z"/>
          <w:rFonts w:asciiTheme="minorHAnsi" w:eastAsiaTheme="minorEastAsia" w:hAnsiTheme="minorHAnsi"/>
          <w:color w:val="auto"/>
          <w:kern w:val="0"/>
          <w:szCs w:val="22"/>
        </w:rPr>
      </w:pPr>
      <w:ins w:id="155" w:author="Nexteer Employee" w:date="2016-08-22T14:05:00Z">
        <w:r w:rsidRPr="00784F16">
          <w:rPr>
            <w:rStyle w:val="Hyperlink"/>
          </w:rPr>
          <w:fldChar w:fldCharType="begin"/>
        </w:r>
        <w:r w:rsidRPr="00784F16">
          <w:rPr>
            <w:rStyle w:val="Hyperlink"/>
          </w:rPr>
          <w:instrText xml:space="preserve"> </w:instrText>
        </w:r>
        <w:r>
          <w:instrText>HYPERLINK \l "_Toc459638088"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4.4.8</w:t>
        </w:r>
        <w:r>
          <w:rPr>
            <w:rFonts w:asciiTheme="minorHAnsi" w:eastAsiaTheme="minorEastAsia" w:hAnsiTheme="minorHAnsi"/>
            <w:color w:val="auto"/>
            <w:kern w:val="0"/>
            <w:szCs w:val="22"/>
          </w:rPr>
          <w:tab/>
        </w:r>
        <w:r w:rsidRPr="00784F16">
          <w:rPr>
            <w:rStyle w:val="Hyperlink"/>
            <w:rFonts w:cs="Calibri"/>
          </w:rPr>
          <w:t>Local Function #8</w:t>
        </w:r>
        <w:r>
          <w:rPr>
            <w:webHidden/>
          </w:rPr>
          <w:tab/>
        </w:r>
        <w:r>
          <w:rPr>
            <w:webHidden/>
          </w:rPr>
          <w:fldChar w:fldCharType="begin"/>
        </w:r>
        <w:r>
          <w:rPr>
            <w:webHidden/>
          </w:rPr>
          <w:instrText xml:space="preserve"> PAGEREF _Toc459638088 \h </w:instrText>
        </w:r>
        <w:r>
          <w:rPr>
            <w:webHidden/>
          </w:rPr>
        </w:r>
      </w:ins>
      <w:r>
        <w:rPr>
          <w:webHidden/>
        </w:rPr>
        <w:fldChar w:fldCharType="separate"/>
      </w:r>
      <w:ins w:id="156" w:author="Nexteer Employee" w:date="2016-08-22T14:05:00Z">
        <w:r>
          <w:rPr>
            <w:webHidden/>
          </w:rPr>
          <w:t>14</w:t>
        </w:r>
        <w:r>
          <w:rPr>
            <w:webHidden/>
          </w:rPr>
          <w:fldChar w:fldCharType="end"/>
        </w:r>
        <w:r w:rsidRPr="00784F16">
          <w:rPr>
            <w:rStyle w:val="Hyperlink"/>
          </w:rPr>
          <w:fldChar w:fldCharType="end"/>
        </w:r>
      </w:ins>
    </w:p>
    <w:p w:rsidR="001E09B9" w:rsidRDefault="001E09B9">
      <w:pPr>
        <w:pStyle w:val="TOC2"/>
        <w:rPr>
          <w:ins w:id="157" w:author="Nexteer Employee" w:date="2016-08-22T14:05:00Z"/>
          <w:rFonts w:asciiTheme="minorHAnsi" w:eastAsiaTheme="minorEastAsia" w:hAnsiTheme="minorHAnsi"/>
          <w:color w:val="auto"/>
          <w:kern w:val="0"/>
          <w:szCs w:val="22"/>
        </w:rPr>
      </w:pPr>
      <w:ins w:id="158" w:author="Nexteer Employee" w:date="2016-08-22T14:05:00Z">
        <w:r w:rsidRPr="00784F16">
          <w:rPr>
            <w:rStyle w:val="Hyperlink"/>
          </w:rPr>
          <w:fldChar w:fldCharType="begin"/>
        </w:r>
        <w:r w:rsidRPr="00784F16">
          <w:rPr>
            <w:rStyle w:val="Hyperlink"/>
          </w:rPr>
          <w:instrText xml:space="preserve"> </w:instrText>
        </w:r>
        <w:r>
          <w:instrText>HYPERLINK \l "_Toc459638089"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4.4.8.1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_Toc459638089 \h </w:instrText>
        </w:r>
        <w:r>
          <w:rPr>
            <w:webHidden/>
          </w:rPr>
        </w:r>
      </w:ins>
      <w:r>
        <w:rPr>
          <w:webHidden/>
        </w:rPr>
        <w:fldChar w:fldCharType="separate"/>
      </w:r>
      <w:ins w:id="159" w:author="Nexteer Employee" w:date="2016-08-22T14:05:00Z">
        <w:r>
          <w:rPr>
            <w:webHidden/>
          </w:rPr>
          <w:t>14</w:t>
        </w:r>
        <w:r>
          <w:rPr>
            <w:webHidden/>
          </w:rPr>
          <w:fldChar w:fldCharType="end"/>
        </w:r>
        <w:r w:rsidRPr="00784F16">
          <w:rPr>
            <w:rStyle w:val="Hyperlink"/>
          </w:rPr>
          <w:fldChar w:fldCharType="end"/>
        </w:r>
      </w:ins>
    </w:p>
    <w:p w:rsidR="001E09B9" w:rsidRDefault="001E09B9">
      <w:pPr>
        <w:pStyle w:val="TOC2"/>
        <w:rPr>
          <w:ins w:id="160" w:author="Nexteer Employee" w:date="2016-08-22T14:05:00Z"/>
          <w:rFonts w:asciiTheme="minorHAnsi" w:eastAsiaTheme="minorEastAsia" w:hAnsiTheme="minorHAnsi"/>
          <w:color w:val="auto"/>
          <w:kern w:val="0"/>
          <w:szCs w:val="22"/>
        </w:rPr>
      </w:pPr>
      <w:ins w:id="161" w:author="Nexteer Employee" w:date="2016-08-22T14:05:00Z">
        <w:r w:rsidRPr="00784F16">
          <w:rPr>
            <w:rStyle w:val="Hyperlink"/>
          </w:rPr>
          <w:fldChar w:fldCharType="begin"/>
        </w:r>
        <w:r w:rsidRPr="00784F16">
          <w:rPr>
            <w:rStyle w:val="Hyperlink"/>
          </w:rPr>
          <w:instrText xml:space="preserve"> </w:instrText>
        </w:r>
        <w:r>
          <w:instrText>HYPERLINK \l "_Toc459638090"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4.4.9</w:t>
        </w:r>
        <w:r>
          <w:rPr>
            <w:rFonts w:asciiTheme="minorHAnsi" w:eastAsiaTheme="minorEastAsia" w:hAnsiTheme="minorHAnsi"/>
            <w:color w:val="auto"/>
            <w:kern w:val="0"/>
            <w:szCs w:val="22"/>
          </w:rPr>
          <w:tab/>
        </w:r>
        <w:r w:rsidRPr="00784F16">
          <w:rPr>
            <w:rStyle w:val="Hyperlink"/>
            <w:rFonts w:cs="Calibri"/>
          </w:rPr>
          <w:t>Local Function #9</w:t>
        </w:r>
        <w:r>
          <w:rPr>
            <w:webHidden/>
          </w:rPr>
          <w:tab/>
        </w:r>
        <w:r>
          <w:rPr>
            <w:webHidden/>
          </w:rPr>
          <w:fldChar w:fldCharType="begin"/>
        </w:r>
        <w:r>
          <w:rPr>
            <w:webHidden/>
          </w:rPr>
          <w:instrText xml:space="preserve"> PAGEREF _Toc459638090 \h </w:instrText>
        </w:r>
        <w:r>
          <w:rPr>
            <w:webHidden/>
          </w:rPr>
        </w:r>
      </w:ins>
      <w:r>
        <w:rPr>
          <w:webHidden/>
        </w:rPr>
        <w:fldChar w:fldCharType="separate"/>
      </w:r>
      <w:ins w:id="162" w:author="Nexteer Employee" w:date="2016-08-22T14:05:00Z">
        <w:r>
          <w:rPr>
            <w:webHidden/>
          </w:rPr>
          <w:t>14</w:t>
        </w:r>
        <w:r>
          <w:rPr>
            <w:webHidden/>
          </w:rPr>
          <w:fldChar w:fldCharType="end"/>
        </w:r>
        <w:r w:rsidRPr="00784F16">
          <w:rPr>
            <w:rStyle w:val="Hyperlink"/>
          </w:rPr>
          <w:fldChar w:fldCharType="end"/>
        </w:r>
      </w:ins>
    </w:p>
    <w:p w:rsidR="001E09B9" w:rsidRDefault="001E09B9">
      <w:pPr>
        <w:pStyle w:val="TOC2"/>
        <w:rPr>
          <w:ins w:id="163" w:author="Nexteer Employee" w:date="2016-08-22T14:05:00Z"/>
          <w:rFonts w:asciiTheme="minorHAnsi" w:eastAsiaTheme="minorEastAsia" w:hAnsiTheme="minorHAnsi"/>
          <w:color w:val="auto"/>
          <w:kern w:val="0"/>
          <w:szCs w:val="22"/>
        </w:rPr>
      </w:pPr>
      <w:ins w:id="164" w:author="Nexteer Employee" w:date="2016-08-22T14:05:00Z">
        <w:r w:rsidRPr="00784F16">
          <w:rPr>
            <w:rStyle w:val="Hyperlink"/>
          </w:rPr>
          <w:fldChar w:fldCharType="begin"/>
        </w:r>
        <w:r w:rsidRPr="00784F16">
          <w:rPr>
            <w:rStyle w:val="Hyperlink"/>
          </w:rPr>
          <w:instrText xml:space="preserve"> </w:instrText>
        </w:r>
        <w:r>
          <w:instrText>HYPERLINK \l "_Toc459638091"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4.4.9.1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_Toc459638091 \h </w:instrText>
        </w:r>
        <w:r>
          <w:rPr>
            <w:webHidden/>
          </w:rPr>
        </w:r>
      </w:ins>
      <w:r>
        <w:rPr>
          <w:webHidden/>
        </w:rPr>
        <w:fldChar w:fldCharType="separate"/>
      </w:r>
      <w:ins w:id="165" w:author="Nexteer Employee" w:date="2016-08-22T14:05:00Z">
        <w:r>
          <w:rPr>
            <w:webHidden/>
          </w:rPr>
          <w:t>15</w:t>
        </w:r>
        <w:r>
          <w:rPr>
            <w:webHidden/>
          </w:rPr>
          <w:fldChar w:fldCharType="end"/>
        </w:r>
        <w:r w:rsidRPr="00784F16">
          <w:rPr>
            <w:rStyle w:val="Hyperlink"/>
          </w:rPr>
          <w:fldChar w:fldCharType="end"/>
        </w:r>
      </w:ins>
    </w:p>
    <w:p w:rsidR="001E09B9" w:rsidRDefault="001E09B9">
      <w:pPr>
        <w:pStyle w:val="TOC2"/>
        <w:rPr>
          <w:ins w:id="166" w:author="Nexteer Employee" w:date="2016-08-22T14:05:00Z"/>
          <w:rFonts w:asciiTheme="minorHAnsi" w:eastAsiaTheme="minorEastAsia" w:hAnsiTheme="minorHAnsi"/>
          <w:color w:val="auto"/>
          <w:kern w:val="0"/>
          <w:szCs w:val="22"/>
        </w:rPr>
      </w:pPr>
      <w:ins w:id="167" w:author="Nexteer Employee" w:date="2016-08-22T14:05:00Z">
        <w:r w:rsidRPr="00784F16">
          <w:rPr>
            <w:rStyle w:val="Hyperlink"/>
          </w:rPr>
          <w:fldChar w:fldCharType="begin"/>
        </w:r>
        <w:r w:rsidRPr="00784F16">
          <w:rPr>
            <w:rStyle w:val="Hyperlink"/>
          </w:rPr>
          <w:instrText xml:space="preserve"> </w:instrText>
        </w:r>
        <w:r>
          <w:instrText>HYPERLINK \l "_Toc459638092"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4.4.10</w:t>
        </w:r>
        <w:r>
          <w:rPr>
            <w:rFonts w:asciiTheme="minorHAnsi" w:eastAsiaTheme="minorEastAsia" w:hAnsiTheme="minorHAnsi"/>
            <w:color w:val="auto"/>
            <w:kern w:val="0"/>
            <w:szCs w:val="22"/>
          </w:rPr>
          <w:tab/>
        </w:r>
        <w:r w:rsidRPr="00784F16">
          <w:rPr>
            <w:rStyle w:val="Hyperlink"/>
            <w:rFonts w:cs="Calibri"/>
          </w:rPr>
          <w:t>Local Function #10</w:t>
        </w:r>
        <w:r>
          <w:rPr>
            <w:webHidden/>
          </w:rPr>
          <w:tab/>
        </w:r>
        <w:r>
          <w:rPr>
            <w:webHidden/>
          </w:rPr>
          <w:fldChar w:fldCharType="begin"/>
        </w:r>
        <w:r>
          <w:rPr>
            <w:webHidden/>
          </w:rPr>
          <w:instrText xml:space="preserve"> PAGEREF _Toc459638092 \h </w:instrText>
        </w:r>
        <w:r>
          <w:rPr>
            <w:webHidden/>
          </w:rPr>
        </w:r>
      </w:ins>
      <w:r>
        <w:rPr>
          <w:webHidden/>
        </w:rPr>
        <w:fldChar w:fldCharType="separate"/>
      </w:r>
      <w:ins w:id="168" w:author="Nexteer Employee" w:date="2016-08-22T14:05:00Z">
        <w:r>
          <w:rPr>
            <w:webHidden/>
          </w:rPr>
          <w:t>15</w:t>
        </w:r>
        <w:r>
          <w:rPr>
            <w:webHidden/>
          </w:rPr>
          <w:fldChar w:fldCharType="end"/>
        </w:r>
        <w:r w:rsidRPr="00784F16">
          <w:rPr>
            <w:rStyle w:val="Hyperlink"/>
          </w:rPr>
          <w:fldChar w:fldCharType="end"/>
        </w:r>
      </w:ins>
    </w:p>
    <w:p w:rsidR="001E09B9" w:rsidRDefault="001E09B9">
      <w:pPr>
        <w:pStyle w:val="TOC2"/>
        <w:tabs>
          <w:tab w:val="left" w:pos="1200"/>
        </w:tabs>
        <w:rPr>
          <w:ins w:id="169" w:author="Nexteer Employee" w:date="2016-08-22T14:05:00Z"/>
          <w:rFonts w:asciiTheme="minorHAnsi" w:eastAsiaTheme="minorEastAsia" w:hAnsiTheme="minorHAnsi"/>
          <w:color w:val="auto"/>
          <w:kern w:val="0"/>
          <w:szCs w:val="22"/>
        </w:rPr>
      </w:pPr>
      <w:ins w:id="170" w:author="Nexteer Employee" w:date="2016-08-22T14:05:00Z">
        <w:r w:rsidRPr="00784F16">
          <w:rPr>
            <w:rStyle w:val="Hyperlink"/>
          </w:rPr>
          <w:fldChar w:fldCharType="begin"/>
        </w:r>
        <w:r w:rsidRPr="00784F16">
          <w:rPr>
            <w:rStyle w:val="Hyperlink"/>
          </w:rPr>
          <w:instrText xml:space="preserve"> </w:instrText>
        </w:r>
        <w:r>
          <w:instrText>HYPERLINK \l "_Toc459638093"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4.4.10.1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_Toc459638093 \h </w:instrText>
        </w:r>
        <w:r>
          <w:rPr>
            <w:webHidden/>
          </w:rPr>
        </w:r>
      </w:ins>
      <w:r>
        <w:rPr>
          <w:webHidden/>
        </w:rPr>
        <w:fldChar w:fldCharType="separate"/>
      </w:r>
      <w:ins w:id="171" w:author="Nexteer Employee" w:date="2016-08-22T14:05:00Z">
        <w:r>
          <w:rPr>
            <w:webHidden/>
          </w:rPr>
          <w:t>15</w:t>
        </w:r>
        <w:r>
          <w:rPr>
            <w:webHidden/>
          </w:rPr>
          <w:fldChar w:fldCharType="end"/>
        </w:r>
        <w:r w:rsidRPr="00784F16">
          <w:rPr>
            <w:rStyle w:val="Hyperlink"/>
          </w:rPr>
          <w:fldChar w:fldCharType="end"/>
        </w:r>
      </w:ins>
    </w:p>
    <w:p w:rsidR="001E09B9" w:rsidRDefault="001E09B9">
      <w:pPr>
        <w:pStyle w:val="TOC2"/>
        <w:rPr>
          <w:ins w:id="172" w:author="Nexteer Employee" w:date="2016-08-22T14:05:00Z"/>
          <w:rFonts w:asciiTheme="minorHAnsi" w:eastAsiaTheme="minorEastAsia" w:hAnsiTheme="minorHAnsi"/>
          <w:color w:val="auto"/>
          <w:kern w:val="0"/>
          <w:szCs w:val="22"/>
        </w:rPr>
      </w:pPr>
      <w:ins w:id="173" w:author="Nexteer Employee" w:date="2016-08-22T14:05:00Z">
        <w:r w:rsidRPr="00784F16">
          <w:rPr>
            <w:rStyle w:val="Hyperlink"/>
          </w:rPr>
          <w:fldChar w:fldCharType="begin"/>
        </w:r>
        <w:r w:rsidRPr="00784F16">
          <w:rPr>
            <w:rStyle w:val="Hyperlink"/>
          </w:rPr>
          <w:instrText xml:space="preserve"> </w:instrText>
        </w:r>
        <w:r>
          <w:instrText>HYPERLINK \l "_Toc459638094"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4.4.11</w:t>
        </w:r>
        <w:r>
          <w:rPr>
            <w:rFonts w:asciiTheme="minorHAnsi" w:eastAsiaTheme="minorEastAsia" w:hAnsiTheme="minorHAnsi"/>
            <w:color w:val="auto"/>
            <w:kern w:val="0"/>
            <w:szCs w:val="22"/>
          </w:rPr>
          <w:tab/>
        </w:r>
        <w:r w:rsidRPr="00784F16">
          <w:rPr>
            <w:rStyle w:val="Hyperlink"/>
            <w:rFonts w:cs="Calibri"/>
          </w:rPr>
          <w:t>Local Function #11</w:t>
        </w:r>
        <w:r>
          <w:rPr>
            <w:webHidden/>
          </w:rPr>
          <w:tab/>
        </w:r>
        <w:r>
          <w:rPr>
            <w:webHidden/>
          </w:rPr>
          <w:fldChar w:fldCharType="begin"/>
        </w:r>
        <w:r>
          <w:rPr>
            <w:webHidden/>
          </w:rPr>
          <w:instrText xml:space="preserve"> PAGEREF _Toc459638094 \h </w:instrText>
        </w:r>
        <w:r>
          <w:rPr>
            <w:webHidden/>
          </w:rPr>
        </w:r>
      </w:ins>
      <w:r>
        <w:rPr>
          <w:webHidden/>
        </w:rPr>
        <w:fldChar w:fldCharType="separate"/>
      </w:r>
      <w:ins w:id="174" w:author="Nexteer Employee" w:date="2016-08-22T14:05:00Z">
        <w:r>
          <w:rPr>
            <w:webHidden/>
          </w:rPr>
          <w:t>15</w:t>
        </w:r>
        <w:r>
          <w:rPr>
            <w:webHidden/>
          </w:rPr>
          <w:fldChar w:fldCharType="end"/>
        </w:r>
        <w:r w:rsidRPr="00784F16">
          <w:rPr>
            <w:rStyle w:val="Hyperlink"/>
          </w:rPr>
          <w:fldChar w:fldCharType="end"/>
        </w:r>
      </w:ins>
    </w:p>
    <w:p w:rsidR="001E09B9" w:rsidRDefault="001E09B9">
      <w:pPr>
        <w:pStyle w:val="TOC2"/>
        <w:tabs>
          <w:tab w:val="left" w:pos="1200"/>
        </w:tabs>
        <w:rPr>
          <w:ins w:id="175" w:author="Nexteer Employee" w:date="2016-08-22T14:05:00Z"/>
          <w:rFonts w:asciiTheme="minorHAnsi" w:eastAsiaTheme="minorEastAsia" w:hAnsiTheme="minorHAnsi"/>
          <w:color w:val="auto"/>
          <w:kern w:val="0"/>
          <w:szCs w:val="22"/>
        </w:rPr>
      </w:pPr>
      <w:ins w:id="176" w:author="Nexteer Employee" w:date="2016-08-22T14:05:00Z">
        <w:r w:rsidRPr="00784F16">
          <w:rPr>
            <w:rStyle w:val="Hyperlink"/>
          </w:rPr>
          <w:fldChar w:fldCharType="begin"/>
        </w:r>
        <w:r w:rsidRPr="00784F16">
          <w:rPr>
            <w:rStyle w:val="Hyperlink"/>
          </w:rPr>
          <w:instrText xml:space="preserve"> </w:instrText>
        </w:r>
        <w:r>
          <w:instrText>HYPERLINK \l "_Toc459638095"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4.4.11.1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_Toc459638095 \h </w:instrText>
        </w:r>
        <w:r>
          <w:rPr>
            <w:webHidden/>
          </w:rPr>
        </w:r>
      </w:ins>
      <w:r>
        <w:rPr>
          <w:webHidden/>
        </w:rPr>
        <w:fldChar w:fldCharType="separate"/>
      </w:r>
      <w:ins w:id="177" w:author="Nexteer Employee" w:date="2016-08-22T14:05:00Z">
        <w:r>
          <w:rPr>
            <w:webHidden/>
          </w:rPr>
          <w:t>16</w:t>
        </w:r>
        <w:r>
          <w:rPr>
            <w:webHidden/>
          </w:rPr>
          <w:fldChar w:fldCharType="end"/>
        </w:r>
        <w:r w:rsidRPr="00784F16">
          <w:rPr>
            <w:rStyle w:val="Hyperlink"/>
          </w:rPr>
          <w:fldChar w:fldCharType="end"/>
        </w:r>
      </w:ins>
    </w:p>
    <w:p w:rsidR="001E09B9" w:rsidRDefault="001E09B9">
      <w:pPr>
        <w:pStyle w:val="TOC2"/>
        <w:rPr>
          <w:ins w:id="178" w:author="Nexteer Employee" w:date="2016-08-22T14:05:00Z"/>
          <w:rFonts w:asciiTheme="minorHAnsi" w:eastAsiaTheme="minorEastAsia" w:hAnsiTheme="minorHAnsi"/>
          <w:color w:val="auto"/>
          <w:kern w:val="0"/>
          <w:szCs w:val="22"/>
        </w:rPr>
      </w:pPr>
      <w:ins w:id="179" w:author="Nexteer Employee" w:date="2016-08-22T14:05:00Z">
        <w:r w:rsidRPr="00784F16">
          <w:rPr>
            <w:rStyle w:val="Hyperlink"/>
          </w:rPr>
          <w:fldChar w:fldCharType="begin"/>
        </w:r>
        <w:r w:rsidRPr="00784F16">
          <w:rPr>
            <w:rStyle w:val="Hyperlink"/>
          </w:rPr>
          <w:instrText xml:space="preserve"> </w:instrText>
        </w:r>
        <w:r>
          <w:instrText>HYPERLINK \l "_Toc459638096"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4.4.12</w:t>
        </w:r>
        <w:r>
          <w:rPr>
            <w:rFonts w:asciiTheme="minorHAnsi" w:eastAsiaTheme="minorEastAsia" w:hAnsiTheme="minorHAnsi"/>
            <w:color w:val="auto"/>
            <w:kern w:val="0"/>
            <w:szCs w:val="22"/>
          </w:rPr>
          <w:tab/>
        </w:r>
        <w:r w:rsidRPr="00784F16">
          <w:rPr>
            <w:rStyle w:val="Hyperlink"/>
            <w:rFonts w:cs="Calibri"/>
          </w:rPr>
          <w:t>Local Function #12</w:t>
        </w:r>
        <w:r>
          <w:rPr>
            <w:webHidden/>
          </w:rPr>
          <w:tab/>
        </w:r>
        <w:r>
          <w:rPr>
            <w:webHidden/>
          </w:rPr>
          <w:fldChar w:fldCharType="begin"/>
        </w:r>
        <w:r>
          <w:rPr>
            <w:webHidden/>
          </w:rPr>
          <w:instrText xml:space="preserve"> PAGEREF _Toc459638096 \h </w:instrText>
        </w:r>
        <w:r>
          <w:rPr>
            <w:webHidden/>
          </w:rPr>
        </w:r>
      </w:ins>
      <w:r>
        <w:rPr>
          <w:webHidden/>
        </w:rPr>
        <w:fldChar w:fldCharType="separate"/>
      </w:r>
      <w:ins w:id="180" w:author="Nexteer Employee" w:date="2016-08-22T14:05:00Z">
        <w:r>
          <w:rPr>
            <w:webHidden/>
          </w:rPr>
          <w:t>16</w:t>
        </w:r>
        <w:r>
          <w:rPr>
            <w:webHidden/>
          </w:rPr>
          <w:fldChar w:fldCharType="end"/>
        </w:r>
        <w:r w:rsidRPr="00784F16">
          <w:rPr>
            <w:rStyle w:val="Hyperlink"/>
          </w:rPr>
          <w:fldChar w:fldCharType="end"/>
        </w:r>
      </w:ins>
    </w:p>
    <w:p w:rsidR="001E09B9" w:rsidRDefault="001E09B9">
      <w:pPr>
        <w:pStyle w:val="TOC2"/>
        <w:tabs>
          <w:tab w:val="left" w:pos="1200"/>
        </w:tabs>
        <w:rPr>
          <w:ins w:id="181" w:author="Nexteer Employee" w:date="2016-08-22T14:05:00Z"/>
          <w:rFonts w:asciiTheme="minorHAnsi" w:eastAsiaTheme="minorEastAsia" w:hAnsiTheme="minorHAnsi"/>
          <w:color w:val="auto"/>
          <w:kern w:val="0"/>
          <w:szCs w:val="22"/>
        </w:rPr>
      </w:pPr>
      <w:ins w:id="182" w:author="Nexteer Employee" w:date="2016-08-22T14:05:00Z">
        <w:r w:rsidRPr="00784F16">
          <w:rPr>
            <w:rStyle w:val="Hyperlink"/>
          </w:rPr>
          <w:fldChar w:fldCharType="begin"/>
        </w:r>
        <w:r w:rsidRPr="00784F16">
          <w:rPr>
            <w:rStyle w:val="Hyperlink"/>
          </w:rPr>
          <w:instrText xml:space="preserve"> </w:instrText>
        </w:r>
        <w:r>
          <w:instrText>HYPERLINK \l "_Toc459638097"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4.4.12.1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_Toc459638097 \h </w:instrText>
        </w:r>
        <w:r>
          <w:rPr>
            <w:webHidden/>
          </w:rPr>
        </w:r>
      </w:ins>
      <w:r>
        <w:rPr>
          <w:webHidden/>
        </w:rPr>
        <w:fldChar w:fldCharType="separate"/>
      </w:r>
      <w:ins w:id="183" w:author="Nexteer Employee" w:date="2016-08-22T14:05:00Z">
        <w:r>
          <w:rPr>
            <w:webHidden/>
          </w:rPr>
          <w:t>16</w:t>
        </w:r>
        <w:r>
          <w:rPr>
            <w:webHidden/>
          </w:rPr>
          <w:fldChar w:fldCharType="end"/>
        </w:r>
        <w:r w:rsidRPr="00784F16">
          <w:rPr>
            <w:rStyle w:val="Hyperlink"/>
          </w:rPr>
          <w:fldChar w:fldCharType="end"/>
        </w:r>
      </w:ins>
    </w:p>
    <w:p w:rsidR="001E09B9" w:rsidRDefault="001E09B9">
      <w:pPr>
        <w:pStyle w:val="TOC2"/>
        <w:rPr>
          <w:ins w:id="184" w:author="Nexteer Employee" w:date="2016-08-22T14:05:00Z"/>
          <w:rFonts w:asciiTheme="minorHAnsi" w:eastAsiaTheme="minorEastAsia" w:hAnsiTheme="minorHAnsi"/>
          <w:color w:val="auto"/>
          <w:kern w:val="0"/>
          <w:szCs w:val="22"/>
        </w:rPr>
      </w:pPr>
      <w:ins w:id="185" w:author="Nexteer Employee" w:date="2016-08-22T14:05:00Z">
        <w:r w:rsidRPr="00784F16">
          <w:rPr>
            <w:rStyle w:val="Hyperlink"/>
          </w:rPr>
          <w:fldChar w:fldCharType="begin"/>
        </w:r>
        <w:r w:rsidRPr="00784F16">
          <w:rPr>
            <w:rStyle w:val="Hyperlink"/>
          </w:rPr>
          <w:instrText xml:space="preserve"> </w:instrText>
        </w:r>
        <w:r>
          <w:instrText>HYPERLINK \l "_Toc459638098"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4.4.13</w:t>
        </w:r>
        <w:r>
          <w:rPr>
            <w:rFonts w:asciiTheme="minorHAnsi" w:eastAsiaTheme="minorEastAsia" w:hAnsiTheme="minorHAnsi"/>
            <w:color w:val="auto"/>
            <w:kern w:val="0"/>
            <w:szCs w:val="22"/>
          </w:rPr>
          <w:tab/>
        </w:r>
        <w:r w:rsidRPr="00784F16">
          <w:rPr>
            <w:rStyle w:val="Hyperlink"/>
            <w:rFonts w:cs="Calibri"/>
          </w:rPr>
          <w:t>Local Function #13</w:t>
        </w:r>
        <w:r>
          <w:rPr>
            <w:webHidden/>
          </w:rPr>
          <w:tab/>
        </w:r>
        <w:r>
          <w:rPr>
            <w:webHidden/>
          </w:rPr>
          <w:fldChar w:fldCharType="begin"/>
        </w:r>
        <w:r>
          <w:rPr>
            <w:webHidden/>
          </w:rPr>
          <w:instrText xml:space="preserve"> PAGEREF _Toc459638098 \h </w:instrText>
        </w:r>
        <w:r>
          <w:rPr>
            <w:webHidden/>
          </w:rPr>
        </w:r>
      </w:ins>
      <w:r>
        <w:rPr>
          <w:webHidden/>
        </w:rPr>
        <w:fldChar w:fldCharType="separate"/>
      </w:r>
      <w:ins w:id="186" w:author="Nexteer Employee" w:date="2016-08-22T14:05:00Z">
        <w:r>
          <w:rPr>
            <w:webHidden/>
          </w:rPr>
          <w:t>16</w:t>
        </w:r>
        <w:r>
          <w:rPr>
            <w:webHidden/>
          </w:rPr>
          <w:fldChar w:fldCharType="end"/>
        </w:r>
        <w:r w:rsidRPr="00784F16">
          <w:rPr>
            <w:rStyle w:val="Hyperlink"/>
          </w:rPr>
          <w:fldChar w:fldCharType="end"/>
        </w:r>
      </w:ins>
    </w:p>
    <w:p w:rsidR="001E09B9" w:rsidRDefault="001E09B9">
      <w:pPr>
        <w:pStyle w:val="TOC2"/>
        <w:tabs>
          <w:tab w:val="left" w:pos="1200"/>
        </w:tabs>
        <w:rPr>
          <w:ins w:id="187" w:author="Nexteer Employee" w:date="2016-08-22T14:05:00Z"/>
          <w:rFonts w:asciiTheme="minorHAnsi" w:eastAsiaTheme="minorEastAsia" w:hAnsiTheme="minorHAnsi"/>
          <w:color w:val="auto"/>
          <w:kern w:val="0"/>
          <w:szCs w:val="22"/>
        </w:rPr>
      </w:pPr>
      <w:ins w:id="188" w:author="Nexteer Employee" w:date="2016-08-22T14:05:00Z">
        <w:r w:rsidRPr="00784F16">
          <w:rPr>
            <w:rStyle w:val="Hyperlink"/>
          </w:rPr>
          <w:fldChar w:fldCharType="begin"/>
        </w:r>
        <w:r w:rsidRPr="00784F16">
          <w:rPr>
            <w:rStyle w:val="Hyperlink"/>
          </w:rPr>
          <w:instrText xml:space="preserve"> </w:instrText>
        </w:r>
        <w:r>
          <w:instrText>HYPERLINK \l "_Toc459638099"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4.4.13.1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_Toc459638099 \h </w:instrText>
        </w:r>
        <w:r>
          <w:rPr>
            <w:webHidden/>
          </w:rPr>
        </w:r>
      </w:ins>
      <w:r>
        <w:rPr>
          <w:webHidden/>
        </w:rPr>
        <w:fldChar w:fldCharType="separate"/>
      </w:r>
      <w:ins w:id="189"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rPr>
          <w:ins w:id="190" w:author="Nexteer Employee" w:date="2016-08-22T14:05:00Z"/>
          <w:rFonts w:asciiTheme="minorHAnsi" w:eastAsiaTheme="minorEastAsia" w:hAnsiTheme="minorHAnsi"/>
          <w:color w:val="auto"/>
          <w:kern w:val="0"/>
          <w:szCs w:val="22"/>
        </w:rPr>
      </w:pPr>
      <w:ins w:id="191" w:author="Nexteer Employee" w:date="2016-08-22T14:05:00Z">
        <w:r w:rsidRPr="00784F16">
          <w:rPr>
            <w:rStyle w:val="Hyperlink"/>
          </w:rPr>
          <w:fldChar w:fldCharType="begin"/>
        </w:r>
        <w:r w:rsidRPr="00784F16">
          <w:rPr>
            <w:rStyle w:val="Hyperlink"/>
          </w:rPr>
          <w:instrText xml:space="preserve"> </w:instrText>
        </w:r>
        <w:r>
          <w:instrText>HYPERLINK \l "_Toc459638100"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4.4.14</w:t>
        </w:r>
        <w:r>
          <w:rPr>
            <w:rFonts w:asciiTheme="minorHAnsi" w:eastAsiaTheme="minorEastAsia" w:hAnsiTheme="minorHAnsi"/>
            <w:color w:val="auto"/>
            <w:kern w:val="0"/>
            <w:szCs w:val="22"/>
          </w:rPr>
          <w:tab/>
        </w:r>
        <w:r w:rsidRPr="00784F16">
          <w:rPr>
            <w:rStyle w:val="Hyperlink"/>
            <w:rFonts w:cs="Calibri"/>
          </w:rPr>
          <w:t>Local Function #14</w:t>
        </w:r>
        <w:r>
          <w:rPr>
            <w:webHidden/>
          </w:rPr>
          <w:tab/>
        </w:r>
        <w:r>
          <w:rPr>
            <w:webHidden/>
          </w:rPr>
          <w:fldChar w:fldCharType="begin"/>
        </w:r>
        <w:r>
          <w:rPr>
            <w:webHidden/>
          </w:rPr>
          <w:instrText xml:space="preserve"> PAGEREF _Toc459638100 \h </w:instrText>
        </w:r>
        <w:r>
          <w:rPr>
            <w:webHidden/>
          </w:rPr>
        </w:r>
      </w:ins>
      <w:r>
        <w:rPr>
          <w:webHidden/>
        </w:rPr>
        <w:fldChar w:fldCharType="separate"/>
      </w:r>
      <w:ins w:id="192"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tabs>
          <w:tab w:val="left" w:pos="1200"/>
        </w:tabs>
        <w:rPr>
          <w:ins w:id="193" w:author="Nexteer Employee" w:date="2016-08-22T14:05:00Z"/>
          <w:rFonts w:asciiTheme="minorHAnsi" w:eastAsiaTheme="minorEastAsia" w:hAnsiTheme="minorHAnsi"/>
          <w:color w:val="auto"/>
          <w:kern w:val="0"/>
          <w:szCs w:val="22"/>
        </w:rPr>
      </w:pPr>
      <w:ins w:id="194" w:author="Nexteer Employee" w:date="2016-08-22T14:05:00Z">
        <w:r w:rsidRPr="00784F16">
          <w:rPr>
            <w:rStyle w:val="Hyperlink"/>
          </w:rPr>
          <w:fldChar w:fldCharType="begin"/>
        </w:r>
        <w:r w:rsidRPr="00784F16">
          <w:rPr>
            <w:rStyle w:val="Hyperlink"/>
          </w:rPr>
          <w:instrText xml:space="preserve"> </w:instrText>
        </w:r>
        <w:r>
          <w:instrText>HYPERLINK \l "_Toc459638101"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4.4.14.1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_Toc459638101 \h </w:instrText>
        </w:r>
        <w:r>
          <w:rPr>
            <w:webHidden/>
          </w:rPr>
        </w:r>
      </w:ins>
      <w:r>
        <w:rPr>
          <w:webHidden/>
        </w:rPr>
        <w:fldChar w:fldCharType="separate"/>
      </w:r>
      <w:ins w:id="195"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rPr>
          <w:ins w:id="196" w:author="Nexteer Employee" w:date="2016-08-22T14:05:00Z"/>
          <w:rFonts w:asciiTheme="minorHAnsi" w:eastAsiaTheme="minorEastAsia" w:hAnsiTheme="minorHAnsi"/>
          <w:color w:val="auto"/>
          <w:kern w:val="0"/>
          <w:szCs w:val="22"/>
        </w:rPr>
      </w:pPr>
      <w:ins w:id="197" w:author="Nexteer Employee" w:date="2016-08-22T14:05:00Z">
        <w:r w:rsidRPr="00784F16">
          <w:rPr>
            <w:rStyle w:val="Hyperlink"/>
          </w:rPr>
          <w:fldChar w:fldCharType="begin"/>
        </w:r>
        <w:r w:rsidRPr="00784F16">
          <w:rPr>
            <w:rStyle w:val="Hyperlink"/>
          </w:rPr>
          <w:instrText xml:space="preserve"> </w:instrText>
        </w:r>
        <w:r>
          <w:instrText>HYPERLINK \l "_Toc459638102"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4.4.15</w:t>
        </w:r>
        <w:r>
          <w:rPr>
            <w:rFonts w:asciiTheme="minorHAnsi" w:eastAsiaTheme="minorEastAsia" w:hAnsiTheme="minorHAnsi"/>
            <w:color w:val="auto"/>
            <w:kern w:val="0"/>
            <w:szCs w:val="22"/>
          </w:rPr>
          <w:tab/>
        </w:r>
        <w:r w:rsidRPr="00784F16">
          <w:rPr>
            <w:rStyle w:val="Hyperlink"/>
            <w:rFonts w:cs="Calibri"/>
          </w:rPr>
          <w:t>Local Function #15</w:t>
        </w:r>
        <w:r>
          <w:rPr>
            <w:webHidden/>
          </w:rPr>
          <w:tab/>
        </w:r>
        <w:r>
          <w:rPr>
            <w:webHidden/>
          </w:rPr>
          <w:fldChar w:fldCharType="begin"/>
        </w:r>
        <w:r>
          <w:rPr>
            <w:webHidden/>
          </w:rPr>
          <w:instrText xml:space="preserve"> PAGEREF _Toc459638102 \h </w:instrText>
        </w:r>
        <w:r>
          <w:rPr>
            <w:webHidden/>
          </w:rPr>
        </w:r>
      </w:ins>
      <w:r>
        <w:rPr>
          <w:webHidden/>
        </w:rPr>
        <w:fldChar w:fldCharType="separate"/>
      </w:r>
      <w:ins w:id="198"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tabs>
          <w:tab w:val="left" w:pos="1200"/>
        </w:tabs>
        <w:rPr>
          <w:ins w:id="199" w:author="Nexteer Employee" w:date="2016-08-22T14:05:00Z"/>
          <w:rFonts w:asciiTheme="minorHAnsi" w:eastAsiaTheme="minorEastAsia" w:hAnsiTheme="minorHAnsi"/>
          <w:color w:val="auto"/>
          <w:kern w:val="0"/>
          <w:szCs w:val="22"/>
        </w:rPr>
      </w:pPr>
      <w:ins w:id="200" w:author="Nexteer Employee" w:date="2016-08-22T14:05:00Z">
        <w:r w:rsidRPr="00784F16">
          <w:rPr>
            <w:rStyle w:val="Hyperlink"/>
          </w:rPr>
          <w:fldChar w:fldCharType="begin"/>
        </w:r>
        <w:r w:rsidRPr="00784F16">
          <w:rPr>
            <w:rStyle w:val="Hyperlink"/>
          </w:rPr>
          <w:instrText xml:space="preserve"> </w:instrText>
        </w:r>
        <w:r>
          <w:instrText>HYPERLINK \l "_Toc459638103"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4.4.15.1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_Toc459638103 \h </w:instrText>
        </w:r>
        <w:r>
          <w:rPr>
            <w:webHidden/>
          </w:rPr>
        </w:r>
      </w:ins>
      <w:r>
        <w:rPr>
          <w:webHidden/>
        </w:rPr>
        <w:fldChar w:fldCharType="separate"/>
      </w:r>
      <w:ins w:id="201"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rPr>
          <w:ins w:id="202" w:author="Nexteer Employee" w:date="2016-08-22T14:05:00Z"/>
          <w:rFonts w:asciiTheme="minorHAnsi" w:eastAsiaTheme="minorEastAsia" w:hAnsiTheme="minorHAnsi"/>
          <w:color w:val="auto"/>
          <w:kern w:val="0"/>
          <w:szCs w:val="22"/>
        </w:rPr>
      </w:pPr>
      <w:ins w:id="203" w:author="Nexteer Employee" w:date="2016-08-22T14:05:00Z">
        <w:r w:rsidRPr="00784F16">
          <w:rPr>
            <w:rStyle w:val="Hyperlink"/>
          </w:rPr>
          <w:fldChar w:fldCharType="begin"/>
        </w:r>
        <w:r w:rsidRPr="00784F16">
          <w:rPr>
            <w:rStyle w:val="Hyperlink"/>
          </w:rPr>
          <w:instrText xml:space="preserve"> </w:instrText>
        </w:r>
        <w:r>
          <w:instrText>HYPERLINK \l "_Toc459638104"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4.4.16</w:t>
        </w:r>
        <w:r>
          <w:rPr>
            <w:rFonts w:asciiTheme="minorHAnsi" w:eastAsiaTheme="minorEastAsia" w:hAnsiTheme="minorHAnsi"/>
            <w:color w:val="auto"/>
            <w:kern w:val="0"/>
            <w:szCs w:val="22"/>
          </w:rPr>
          <w:tab/>
        </w:r>
        <w:r w:rsidRPr="00784F16">
          <w:rPr>
            <w:rStyle w:val="Hyperlink"/>
            <w:rFonts w:cs="Calibri"/>
          </w:rPr>
          <w:t>Local Function #16</w:t>
        </w:r>
        <w:r>
          <w:rPr>
            <w:webHidden/>
          </w:rPr>
          <w:tab/>
        </w:r>
        <w:r>
          <w:rPr>
            <w:webHidden/>
          </w:rPr>
          <w:fldChar w:fldCharType="begin"/>
        </w:r>
        <w:r>
          <w:rPr>
            <w:webHidden/>
          </w:rPr>
          <w:instrText xml:space="preserve"> PAGEREF _Toc459638104 \h </w:instrText>
        </w:r>
        <w:r>
          <w:rPr>
            <w:webHidden/>
          </w:rPr>
        </w:r>
      </w:ins>
      <w:r>
        <w:rPr>
          <w:webHidden/>
        </w:rPr>
        <w:fldChar w:fldCharType="separate"/>
      </w:r>
      <w:ins w:id="204"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tabs>
          <w:tab w:val="left" w:pos="1200"/>
        </w:tabs>
        <w:rPr>
          <w:ins w:id="205" w:author="Nexteer Employee" w:date="2016-08-22T14:05:00Z"/>
          <w:rFonts w:asciiTheme="minorHAnsi" w:eastAsiaTheme="minorEastAsia" w:hAnsiTheme="minorHAnsi"/>
          <w:color w:val="auto"/>
          <w:kern w:val="0"/>
          <w:szCs w:val="22"/>
        </w:rPr>
      </w:pPr>
      <w:ins w:id="206" w:author="Nexteer Employee" w:date="2016-08-22T14:05:00Z">
        <w:r w:rsidRPr="00784F16">
          <w:rPr>
            <w:rStyle w:val="Hyperlink"/>
          </w:rPr>
          <w:fldChar w:fldCharType="begin"/>
        </w:r>
        <w:r w:rsidRPr="00784F16">
          <w:rPr>
            <w:rStyle w:val="Hyperlink"/>
          </w:rPr>
          <w:instrText xml:space="preserve"> </w:instrText>
        </w:r>
        <w:r>
          <w:instrText>HYPERLINK \l "_Toc459638105"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4.4.16.1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_Toc459638105 \h </w:instrText>
        </w:r>
        <w:r>
          <w:rPr>
            <w:webHidden/>
          </w:rPr>
        </w:r>
      </w:ins>
      <w:r>
        <w:rPr>
          <w:webHidden/>
        </w:rPr>
        <w:fldChar w:fldCharType="separate"/>
      </w:r>
      <w:ins w:id="207" w:author="Nexteer Employee" w:date="2016-08-22T14:05:00Z">
        <w:r>
          <w:rPr>
            <w:webHidden/>
          </w:rPr>
          <w:t>17</w:t>
        </w:r>
        <w:r>
          <w:rPr>
            <w:webHidden/>
          </w:rPr>
          <w:fldChar w:fldCharType="end"/>
        </w:r>
        <w:r w:rsidRPr="00784F16">
          <w:rPr>
            <w:rStyle w:val="Hyperlink"/>
          </w:rPr>
          <w:fldChar w:fldCharType="end"/>
        </w:r>
      </w:ins>
    </w:p>
    <w:p w:rsidR="001E09B9" w:rsidRDefault="001E09B9">
      <w:pPr>
        <w:pStyle w:val="TOC2"/>
        <w:rPr>
          <w:ins w:id="208" w:author="Nexteer Employee" w:date="2016-08-22T14:05:00Z"/>
          <w:rFonts w:asciiTheme="minorHAnsi" w:eastAsiaTheme="minorEastAsia" w:hAnsiTheme="minorHAnsi"/>
          <w:color w:val="auto"/>
          <w:kern w:val="0"/>
          <w:szCs w:val="22"/>
        </w:rPr>
      </w:pPr>
      <w:ins w:id="209" w:author="Nexteer Employee" w:date="2016-08-22T14:05:00Z">
        <w:r w:rsidRPr="00784F16">
          <w:rPr>
            <w:rStyle w:val="Hyperlink"/>
          </w:rPr>
          <w:fldChar w:fldCharType="begin"/>
        </w:r>
        <w:r w:rsidRPr="00784F16">
          <w:rPr>
            <w:rStyle w:val="Hyperlink"/>
          </w:rPr>
          <w:instrText xml:space="preserve"> </w:instrText>
        </w:r>
        <w:r>
          <w:instrText>HYPERLINK \l "_Toc459638106"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4.4.17</w:t>
        </w:r>
        <w:r>
          <w:rPr>
            <w:rFonts w:asciiTheme="minorHAnsi" w:eastAsiaTheme="minorEastAsia" w:hAnsiTheme="minorHAnsi"/>
            <w:color w:val="auto"/>
            <w:kern w:val="0"/>
            <w:szCs w:val="22"/>
          </w:rPr>
          <w:tab/>
        </w:r>
        <w:r w:rsidRPr="00784F16">
          <w:rPr>
            <w:rStyle w:val="Hyperlink"/>
            <w:rFonts w:cs="Calibri"/>
          </w:rPr>
          <w:t>Local Function #17</w:t>
        </w:r>
        <w:r>
          <w:rPr>
            <w:webHidden/>
          </w:rPr>
          <w:tab/>
        </w:r>
        <w:r>
          <w:rPr>
            <w:webHidden/>
          </w:rPr>
          <w:fldChar w:fldCharType="begin"/>
        </w:r>
        <w:r>
          <w:rPr>
            <w:webHidden/>
          </w:rPr>
          <w:instrText xml:space="preserve"> PAGEREF _Toc459638106 \h </w:instrText>
        </w:r>
        <w:r>
          <w:rPr>
            <w:webHidden/>
          </w:rPr>
        </w:r>
      </w:ins>
      <w:r>
        <w:rPr>
          <w:webHidden/>
        </w:rPr>
        <w:fldChar w:fldCharType="separate"/>
      </w:r>
      <w:ins w:id="210"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tabs>
          <w:tab w:val="left" w:pos="1200"/>
        </w:tabs>
        <w:rPr>
          <w:ins w:id="211" w:author="Nexteer Employee" w:date="2016-08-22T14:05:00Z"/>
          <w:rFonts w:asciiTheme="minorHAnsi" w:eastAsiaTheme="minorEastAsia" w:hAnsiTheme="minorHAnsi"/>
          <w:color w:val="auto"/>
          <w:kern w:val="0"/>
          <w:szCs w:val="22"/>
        </w:rPr>
      </w:pPr>
      <w:ins w:id="212" w:author="Nexteer Employee" w:date="2016-08-22T14:05:00Z">
        <w:r w:rsidRPr="00784F16">
          <w:rPr>
            <w:rStyle w:val="Hyperlink"/>
          </w:rPr>
          <w:fldChar w:fldCharType="begin"/>
        </w:r>
        <w:r w:rsidRPr="00784F16">
          <w:rPr>
            <w:rStyle w:val="Hyperlink"/>
          </w:rPr>
          <w:instrText xml:space="preserve"> </w:instrText>
        </w:r>
        <w:r>
          <w:instrText>HYPERLINK \l "_Toc459638107"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4.4.17.1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_Toc459638107 \h </w:instrText>
        </w:r>
        <w:r>
          <w:rPr>
            <w:webHidden/>
          </w:rPr>
        </w:r>
      </w:ins>
      <w:r>
        <w:rPr>
          <w:webHidden/>
        </w:rPr>
        <w:fldChar w:fldCharType="separate"/>
      </w:r>
      <w:ins w:id="213"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rPr>
          <w:ins w:id="214" w:author="Nexteer Employee" w:date="2016-08-22T14:05:00Z"/>
          <w:rFonts w:asciiTheme="minorHAnsi" w:eastAsiaTheme="minorEastAsia" w:hAnsiTheme="minorHAnsi"/>
          <w:color w:val="auto"/>
          <w:kern w:val="0"/>
          <w:szCs w:val="22"/>
        </w:rPr>
      </w:pPr>
      <w:ins w:id="215" w:author="Nexteer Employee" w:date="2016-08-22T14:05:00Z">
        <w:r w:rsidRPr="00784F16">
          <w:rPr>
            <w:rStyle w:val="Hyperlink"/>
          </w:rPr>
          <w:fldChar w:fldCharType="begin"/>
        </w:r>
        <w:r w:rsidRPr="00784F16">
          <w:rPr>
            <w:rStyle w:val="Hyperlink"/>
          </w:rPr>
          <w:instrText xml:space="preserve"> </w:instrText>
        </w:r>
        <w:r>
          <w:instrText>HYPERLINK \l "_Toc459638108"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4.4.18</w:t>
        </w:r>
        <w:r>
          <w:rPr>
            <w:rFonts w:asciiTheme="minorHAnsi" w:eastAsiaTheme="minorEastAsia" w:hAnsiTheme="minorHAnsi"/>
            <w:color w:val="auto"/>
            <w:kern w:val="0"/>
            <w:szCs w:val="22"/>
          </w:rPr>
          <w:tab/>
        </w:r>
        <w:r w:rsidRPr="00784F16">
          <w:rPr>
            <w:rStyle w:val="Hyperlink"/>
            <w:rFonts w:cs="Calibri"/>
          </w:rPr>
          <w:t>Local Function #18</w:t>
        </w:r>
        <w:r>
          <w:rPr>
            <w:webHidden/>
          </w:rPr>
          <w:tab/>
        </w:r>
        <w:r>
          <w:rPr>
            <w:webHidden/>
          </w:rPr>
          <w:fldChar w:fldCharType="begin"/>
        </w:r>
        <w:r>
          <w:rPr>
            <w:webHidden/>
          </w:rPr>
          <w:instrText xml:space="preserve"> PAGEREF _Toc459638108 \h </w:instrText>
        </w:r>
        <w:r>
          <w:rPr>
            <w:webHidden/>
          </w:rPr>
        </w:r>
      </w:ins>
      <w:r>
        <w:rPr>
          <w:webHidden/>
        </w:rPr>
        <w:fldChar w:fldCharType="separate"/>
      </w:r>
      <w:ins w:id="216"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tabs>
          <w:tab w:val="left" w:pos="1200"/>
        </w:tabs>
        <w:rPr>
          <w:ins w:id="217" w:author="Nexteer Employee" w:date="2016-08-22T14:05:00Z"/>
          <w:rFonts w:asciiTheme="minorHAnsi" w:eastAsiaTheme="minorEastAsia" w:hAnsiTheme="minorHAnsi"/>
          <w:color w:val="auto"/>
          <w:kern w:val="0"/>
          <w:szCs w:val="22"/>
        </w:rPr>
      </w:pPr>
      <w:ins w:id="218" w:author="Nexteer Employee" w:date="2016-08-22T14:05:00Z">
        <w:r w:rsidRPr="00784F16">
          <w:rPr>
            <w:rStyle w:val="Hyperlink"/>
          </w:rPr>
          <w:lastRenderedPageBreak/>
          <w:fldChar w:fldCharType="begin"/>
        </w:r>
        <w:r w:rsidRPr="00784F16">
          <w:rPr>
            <w:rStyle w:val="Hyperlink"/>
          </w:rPr>
          <w:instrText xml:space="preserve"> </w:instrText>
        </w:r>
        <w:r>
          <w:instrText>HYPERLINK \l "_Toc459638109"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4.4.18.1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_Toc459638109 \h </w:instrText>
        </w:r>
        <w:r>
          <w:rPr>
            <w:webHidden/>
          </w:rPr>
        </w:r>
      </w:ins>
      <w:r>
        <w:rPr>
          <w:webHidden/>
        </w:rPr>
        <w:fldChar w:fldCharType="separate"/>
      </w:r>
      <w:ins w:id="219"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rPr>
          <w:ins w:id="220" w:author="Nexteer Employee" w:date="2016-08-22T14:05:00Z"/>
          <w:rFonts w:asciiTheme="minorHAnsi" w:eastAsiaTheme="minorEastAsia" w:hAnsiTheme="minorHAnsi"/>
          <w:color w:val="auto"/>
          <w:kern w:val="0"/>
          <w:szCs w:val="22"/>
        </w:rPr>
      </w:pPr>
      <w:ins w:id="221" w:author="Nexteer Employee" w:date="2016-08-22T14:05:00Z">
        <w:r w:rsidRPr="00784F16">
          <w:rPr>
            <w:rStyle w:val="Hyperlink"/>
          </w:rPr>
          <w:fldChar w:fldCharType="begin"/>
        </w:r>
        <w:r w:rsidRPr="00784F16">
          <w:rPr>
            <w:rStyle w:val="Hyperlink"/>
          </w:rPr>
          <w:instrText xml:space="preserve"> </w:instrText>
        </w:r>
        <w:r>
          <w:instrText>HYPERLINK \l "_Toc459638110"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4.4.19</w:t>
        </w:r>
        <w:r>
          <w:rPr>
            <w:rFonts w:asciiTheme="minorHAnsi" w:eastAsiaTheme="minorEastAsia" w:hAnsiTheme="minorHAnsi"/>
            <w:color w:val="auto"/>
            <w:kern w:val="0"/>
            <w:szCs w:val="22"/>
          </w:rPr>
          <w:tab/>
        </w:r>
        <w:r w:rsidRPr="00784F16">
          <w:rPr>
            <w:rStyle w:val="Hyperlink"/>
            <w:rFonts w:cs="Calibri"/>
          </w:rPr>
          <w:t>Local Function #19</w:t>
        </w:r>
        <w:r>
          <w:rPr>
            <w:webHidden/>
          </w:rPr>
          <w:tab/>
        </w:r>
        <w:r>
          <w:rPr>
            <w:webHidden/>
          </w:rPr>
          <w:fldChar w:fldCharType="begin"/>
        </w:r>
        <w:r>
          <w:rPr>
            <w:webHidden/>
          </w:rPr>
          <w:instrText xml:space="preserve"> PAGEREF _Toc459638110 \h </w:instrText>
        </w:r>
        <w:r>
          <w:rPr>
            <w:webHidden/>
          </w:rPr>
        </w:r>
      </w:ins>
      <w:r>
        <w:rPr>
          <w:webHidden/>
        </w:rPr>
        <w:fldChar w:fldCharType="separate"/>
      </w:r>
      <w:ins w:id="222"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tabs>
          <w:tab w:val="left" w:pos="1200"/>
        </w:tabs>
        <w:rPr>
          <w:ins w:id="223" w:author="Nexteer Employee" w:date="2016-08-22T14:05:00Z"/>
          <w:rFonts w:asciiTheme="minorHAnsi" w:eastAsiaTheme="minorEastAsia" w:hAnsiTheme="minorHAnsi"/>
          <w:color w:val="auto"/>
          <w:kern w:val="0"/>
          <w:szCs w:val="22"/>
        </w:rPr>
      </w:pPr>
      <w:ins w:id="224" w:author="Nexteer Employee" w:date="2016-08-22T14:05:00Z">
        <w:r w:rsidRPr="00784F16">
          <w:rPr>
            <w:rStyle w:val="Hyperlink"/>
          </w:rPr>
          <w:fldChar w:fldCharType="begin"/>
        </w:r>
        <w:r w:rsidRPr="00784F16">
          <w:rPr>
            <w:rStyle w:val="Hyperlink"/>
          </w:rPr>
          <w:instrText xml:space="preserve"> </w:instrText>
        </w:r>
        <w:r>
          <w:instrText>HYPERLINK \l "_Toc459638111"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4.4.19.1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_Toc459638111 \h </w:instrText>
        </w:r>
        <w:r>
          <w:rPr>
            <w:webHidden/>
          </w:rPr>
        </w:r>
      </w:ins>
      <w:r>
        <w:rPr>
          <w:webHidden/>
        </w:rPr>
        <w:fldChar w:fldCharType="separate"/>
      </w:r>
      <w:ins w:id="225"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rPr>
          <w:ins w:id="226" w:author="Nexteer Employee" w:date="2016-08-22T14:05:00Z"/>
          <w:rFonts w:asciiTheme="minorHAnsi" w:eastAsiaTheme="minorEastAsia" w:hAnsiTheme="minorHAnsi"/>
          <w:color w:val="auto"/>
          <w:kern w:val="0"/>
          <w:szCs w:val="22"/>
        </w:rPr>
      </w:pPr>
      <w:ins w:id="227" w:author="Nexteer Employee" w:date="2016-08-22T14:05:00Z">
        <w:r w:rsidRPr="00784F16">
          <w:rPr>
            <w:rStyle w:val="Hyperlink"/>
          </w:rPr>
          <w:fldChar w:fldCharType="begin"/>
        </w:r>
        <w:r w:rsidRPr="00784F16">
          <w:rPr>
            <w:rStyle w:val="Hyperlink"/>
          </w:rPr>
          <w:instrText xml:space="preserve"> </w:instrText>
        </w:r>
        <w:r>
          <w:instrText>HYPERLINK \l "_Toc459638112"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4.4.20</w:t>
        </w:r>
        <w:r>
          <w:rPr>
            <w:rFonts w:asciiTheme="minorHAnsi" w:eastAsiaTheme="minorEastAsia" w:hAnsiTheme="minorHAnsi"/>
            <w:color w:val="auto"/>
            <w:kern w:val="0"/>
            <w:szCs w:val="22"/>
          </w:rPr>
          <w:tab/>
        </w:r>
        <w:r w:rsidRPr="00784F16">
          <w:rPr>
            <w:rStyle w:val="Hyperlink"/>
            <w:rFonts w:cs="Calibri"/>
          </w:rPr>
          <w:t>Local Function #20</w:t>
        </w:r>
        <w:r>
          <w:rPr>
            <w:webHidden/>
          </w:rPr>
          <w:tab/>
        </w:r>
        <w:r>
          <w:rPr>
            <w:webHidden/>
          </w:rPr>
          <w:fldChar w:fldCharType="begin"/>
        </w:r>
        <w:r>
          <w:rPr>
            <w:webHidden/>
          </w:rPr>
          <w:instrText xml:space="preserve"> PAGEREF _Toc459638112 \h </w:instrText>
        </w:r>
        <w:r>
          <w:rPr>
            <w:webHidden/>
          </w:rPr>
        </w:r>
      </w:ins>
      <w:r>
        <w:rPr>
          <w:webHidden/>
        </w:rPr>
        <w:fldChar w:fldCharType="separate"/>
      </w:r>
      <w:ins w:id="228" w:author="Nexteer Employee" w:date="2016-08-22T14:05:00Z">
        <w:r>
          <w:rPr>
            <w:webHidden/>
          </w:rPr>
          <w:t>18</w:t>
        </w:r>
        <w:r>
          <w:rPr>
            <w:webHidden/>
          </w:rPr>
          <w:fldChar w:fldCharType="end"/>
        </w:r>
        <w:r w:rsidRPr="00784F16">
          <w:rPr>
            <w:rStyle w:val="Hyperlink"/>
          </w:rPr>
          <w:fldChar w:fldCharType="end"/>
        </w:r>
      </w:ins>
    </w:p>
    <w:p w:rsidR="001E09B9" w:rsidRDefault="001E09B9">
      <w:pPr>
        <w:pStyle w:val="TOC2"/>
        <w:tabs>
          <w:tab w:val="left" w:pos="1200"/>
        </w:tabs>
        <w:rPr>
          <w:ins w:id="229" w:author="Nexteer Employee" w:date="2016-08-22T14:05:00Z"/>
          <w:rFonts w:asciiTheme="minorHAnsi" w:eastAsiaTheme="minorEastAsia" w:hAnsiTheme="minorHAnsi"/>
          <w:color w:val="auto"/>
          <w:kern w:val="0"/>
          <w:szCs w:val="22"/>
        </w:rPr>
      </w:pPr>
      <w:ins w:id="230" w:author="Nexteer Employee" w:date="2016-08-22T14:05:00Z">
        <w:r w:rsidRPr="00784F16">
          <w:rPr>
            <w:rStyle w:val="Hyperlink"/>
          </w:rPr>
          <w:fldChar w:fldCharType="begin"/>
        </w:r>
        <w:r w:rsidRPr="00784F16">
          <w:rPr>
            <w:rStyle w:val="Hyperlink"/>
          </w:rPr>
          <w:instrText xml:space="preserve"> </w:instrText>
        </w:r>
        <w:r>
          <w:instrText>HYPERLINK \l "_Toc459638113"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4.4.20.1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_Toc459638113 \h </w:instrText>
        </w:r>
        <w:r>
          <w:rPr>
            <w:webHidden/>
          </w:rPr>
        </w:r>
      </w:ins>
      <w:r>
        <w:rPr>
          <w:webHidden/>
        </w:rPr>
        <w:fldChar w:fldCharType="separate"/>
      </w:r>
      <w:ins w:id="231" w:author="Nexteer Employee" w:date="2016-08-22T14:05:00Z">
        <w:r>
          <w:rPr>
            <w:webHidden/>
          </w:rPr>
          <w:t>19</w:t>
        </w:r>
        <w:r>
          <w:rPr>
            <w:webHidden/>
          </w:rPr>
          <w:fldChar w:fldCharType="end"/>
        </w:r>
        <w:r w:rsidRPr="00784F16">
          <w:rPr>
            <w:rStyle w:val="Hyperlink"/>
          </w:rPr>
          <w:fldChar w:fldCharType="end"/>
        </w:r>
      </w:ins>
    </w:p>
    <w:p w:rsidR="001E09B9" w:rsidRDefault="001E09B9">
      <w:pPr>
        <w:pStyle w:val="TOC2"/>
        <w:rPr>
          <w:ins w:id="232" w:author="Nexteer Employee" w:date="2016-08-22T14:05:00Z"/>
          <w:rFonts w:asciiTheme="minorHAnsi" w:eastAsiaTheme="minorEastAsia" w:hAnsiTheme="minorHAnsi"/>
          <w:color w:val="auto"/>
          <w:kern w:val="0"/>
          <w:szCs w:val="22"/>
        </w:rPr>
      </w:pPr>
      <w:ins w:id="233" w:author="Nexteer Employee" w:date="2016-08-22T14:05:00Z">
        <w:r w:rsidRPr="00784F16">
          <w:rPr>
            <w:rStyle w:val="Hyperlink"/>
          </w:rPr>
          <w:fldChar w:fldCharType="begin"/>
        </w:r>
        <w:r w:rsidRPr="00784F16">
          <w:rPr>
            <w:rStyle w:val="Hyperlink"/>
          </w:rPr>
          <w:instrText xml:space="preserve"> </w:instrText>
        </w:r>
        <w:r>
          <w:instrText>HYPERLINK \l "_Toc459638114"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4.4.21</w:t>
        </w:r>
        <w:r>
          <w:rPr>
            <w:rFonts w:asciiTheme="minorHAnsi" w:eastAsiaTheme="minorEastAsia" w:hAnsiTheme="minorHAnsi"/>
            <w:color w:val="auto"/>
            <w:kern w:val="0"/>
            <w:szCs w:val="22"/>
          </w:rPr>
          <w:tab/>
        </w:r>
        <w:r w:rsidRPr="00784F16">
          <w:rPr>
            <w:rStyle w:val="Hyperlink"/>
            <w:rFonts w:cs="Calibri"/>
          </w:rPr>
          <w:t>Local Function #21</w:t>
        </w:r>
        <w:r>
          <w:rPr>
            <w:webHidden/>
          </w:rPr>
          <w:tab/>
        </w:r>
        <w:r>
          <w:rPr>
            <w:webHidden/>
          </w:rPr>
          <w:fldChar w:fldCharType="begin"/>
        </w:r>
        <w:r>
          <w:rPr>
            <w:webHidden/>
          </w:rPr>
          <w:instrText xml:space="preserve"> PAGEREF _Toc459638114 \h </w:instrText>
        </w:r>
        <w:r>
          <w:rPr>
            <w:webHidden/>
          </w:rPr>
        </w:r>
      </w:ins>
      <w:r>
        <w:rPr>
          <w:webHidden/>
        </w:rPr>
        <w:fldChar w:fldCharType="separate"/>
      </w:r>
      <w:ins w:id="234" w:author="Nexteer Employee" w:date="2016-08-22T14:05:00Z">
        <w:r>
          <w:rPr>
            <w:webHidden/>
          </w:rPr>
          <w:t>19</w:t>
        </w:r>
        <w:r>
          <w:rPr>
            <w:webHidden/>
          </w:rPr>
          <w:fldChar w:fldCharType="end"/>
        </w:r>
        <w:r w:rsidRPr="00784F16">
          <w:rPr>
            <w:rStyle w:val="Hyperlink"/>
          </w:rPr>
          <w:fldChar w:fldCharType="end"/>
        </w:r>
      </w:ins>
    </w:p>
    <w:p w:rsidR="001E09B9" w:rsidRDefault="001E09B9">
      <w:pPr>
        <w:pStyle w:val="TOC2"/>
        <w:tabs>
          <w:tab w:val="left" w:pos="1200"/>
        </w:tabs>
        <w:rPr>
          <w:ins w:id="235" w:author="Nexteer Employee" w:date="2016-08-22T14:05:00Z"/>
          <w:rFonts w:asciiTheme="minorHAnsi" w:eastAsiaTheme="minorEastAsia" w:hAnsiTheme="minorHAnsi"/>
          <w:color w:val="auto"/>
          <w:kern w:val="0"/>
          <w:szCs w:val="22"/>
        </w:rPr>
      </w:pPr>
      <w:ins w:id="236" w:author="Nexteer Employee" w:date="2016-08-22T14:05:00Z">
        <w:r w:rsidRPr="00784F16">
          <w:rPr>
            <w:rStyle w:val="Hyperlink"/>
          </w:rPr>
          <w:fldChar w:fldCharType="begin"/>
        </w:r>
        <w:r w:rsidRPr="00784F16">
          <w:rPr>
            <w:rStyle w:val="Hyperlink"/>
          </w:rPr>
          <w:instrText xml:space="preserve"> </w:instrText>
        </w:r>
        <w:r>
          <w:instrText>HYPERLINK \l "_Toc459638115"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4.4.21.1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_Toc459638115 \h </w:instrText>
        </w:r>
        <w:r>
          <w:rPr>
            <w:webHidden/>
          </w:rPr>
        </w:r>
      </w:ins>
      <w:r>
        <w:rPr>
          <w:webHidden/>
        </w:rPr>
        <w:fldChar w:fldCharType="separate"/>
      </w:r>
      <w:ins w:id="237" w:author="Nexteer Employee" w:date="2016-08-22T14:05:00Z">
        <w:r>
          <w:rPr>
            <w:webHidden/>
          </w:rPr>
          <w:t>19</w:t>
        </w:r>
        <w:r>
          <w:rPr>
            <w:webHidden/>
          </w:rPr>
          <w:fldChar w:fldCharType="end"/>
        </w:r>
        <w:r w:rsidRPr="00784F16">
          <w:rPr>
            <w:rStyle w:val="Hyperlink"/>
          </w:rPr>
          <w:fldChar w:fldCharType="end"/>
        </w:r>
      </w:ins>
    </w:p>
    <w:p w:rsidR="001E09B9" w:rsidRDefault="001E09B9">
      <w:pPr>
        <w:pStyle w:val="TOC2"/>
        <w:rPr>
          <w:ins w:id="238" w:author="Nexteer Employee" w:date="2016-08-22T14:05:00Z"/>
          <w:rFonts w:asciiTheme="minorHAnsi" w:eastAsiaTheme="minorEastAsia" w:hAnsiTheme="minorHAnsi"/>
          <w:color w:val="auto"/>
          <w:kern w:val="0"/>
          <w:szCs w:val="22"/>
        </w:rPr>
      </w:pPr>
      <w:ins w:id="239" w:author="Nexteer Employee" w:date="2016-08-22T14:05:00Z">
        <w:r w:rsidRPr="00784F16">
          <w:rPr>
            <w:rStyle w:val="Hyperlink"/>
          </w:rPr>
          <w:fldChar w:fldCharType="begin"/>
        </w:r>
        <w:r w:rsidRPr="00784F16">
          <w:rPr>
            <w:rStyle w:val="Hyperlink"/>
          </w:rPr>
          <w:instrText xml:space="preserve"> </w:instrText>
        </w:r>
        <w:r>
          <w:instrText>HYPERLINK \l "_Toc459638116"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4.4.22</w:t>
        </w:r>
        <w:r>
          <w:rPr>
            <w:rFonts w:asciiTheme="minorHAnsi" w:eastAsiaTheme="minorEastAsia" w:hAnsiTheme="minorHAnsi"/>
            <w:color w:val="auto"/>
            <w:kern w:val="0"/>
            <w:szCs w:val="22"/>
          </w:rPr>
          <w:tab/>
        </w:r>
        <w:r w:rsidRPr="00784F16">
          <w:rPr>
            <w:rStyle w:val="Hyperlink"/>
            <w:rFonts w:cs="Calibri"/>
          </w:rPr>
          <w:t>Local Function #22</w:t>
        </w:r>
        <w:r>
          <w:rPr>
            <w:webHidden/>
          </w:rPr>
          <w:tab/>
        </w:r>
        <w:r>
          <w:rPr>
            <w:webHidden/>
          </w:rPr>
          <w:fldChar w:fldCharType="begin"/>
        </w:r>
        <w:r>
          <w:rPr>
            <w:webHidden/>
          </w:rPr>
          <w:instrText xml:space="preserve"> PAGEREF _Toc459638116 \h </w:instrText>
        </w:r>
        <w:r>
          <w:rPr>
            <w:webHidden/>
          </w:rPr>
        </w:r>
      </w:ins>
      <w:r>
        <w:rPr>
          <w:webHidden/>
        </w:rPr>
        <w:fldChar w:fldCharType="separate"/>
      </w:r>
      <w:ins w:id="240" w:author="Nexteer Employee" w:date="2016-08-22T14:05:00Z">
        <w:r>
          <w:rPr>
            <w:webHidden/>
          </w:rPr>
          <w:t>19</w:t>
        </w:r>
        <w:r>
          <w:rPr>
            <w:webHidden/>
          </w:rPr>
          <w:fldChar w:fldCharType="end"/>
        </w:r>
        <w:r w:rsidRPr="00784F16">
          <w:rPr>
            <w:rStyle w:val="Hyperlink"/>
          </w:rPr>
          <w:fldChar w:fldCharType="end"/>
        </w:r>
      </w:ins>
    </w:p>
    <w:p w:rsidR="001E09B9" w:rsidRDefault="001E09B9">
      <w:pPr>
        <w:pStyle w:val="TOC2"/>
        <w:tabs>
          <w:tab w:val="left" w:pos="1200"/>
        </w:tabs>
        <w:rPr>
          <w:ins w:id="241" w:author="Nexteer Employee" w:date="2016-08-22T14:05:00Z"/>
          <w:rFonts w:asciiTheme="minorHAnsi" w:eastAsiaTheme="minorEastAsia" w:hAnsiTheme="minorHAnsi"/>
          <w:color w:val="auto"/>
          <w:kern w:val="0"/>
          <w:szCs w:val="22"/>
        </w:rPr>
      </w:pPr>
      <w:ins w:id="242" w:author="Nexteer Employee" w:date="2016-08-22T14:05:00Z">
        <w:r w:rsidRPr="00784F16">
          <w:rPr>
            <w:rStyle w:val="Hyperlink"/>
          </w:rPr>
          <w:fldChar w:fldCharType="begin"/>
        </w:r>
        <w:r w:rsidRPr="00784F16">
          <w:rPr>
            <w:rStyle w:val="Hyperlink"/>
          </w:rPr>
          <w:instrText xml:space="preserve"> </w:instrText>
        </w:r>
        <w:r>
          <w:instrText>HYPERLINK \l "_Toc459638117"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4.4.22.1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_Toc459638117 \h </w:instrText>
        </w:r>
        <w:r>
          <w:rPr>
            <w:webHidden/>
          </w:rPr>
        </w:r>
      </w:ins>
      <w:r>
        <w:rPr>
          <w:webHidden/>
        </w:rPr>
        <w:fldChar w:fldCharType="separate"/>
      </w:r>
      <w:ins w:id="243" w:author="Nexteer Employee" w:date="2016-08-22T14:05:00Z">
        <w:r>
          <w:rPr>
            <w:webHidden/>
          </w:rPr>
          <w:t>19</w:t>
        </w:r>
        <w:r>
          <w:rPr>
            <w:webHidden/>
          </w:rPr>
          <w:fldChar w:fldCharType="end"/>
        </w:r>
        <w:r w:rsidRPr="00784F16">
          <w:rPr>
            <w:rStyle w:val="Hyperlink"/>
          </w:rPr>
          <w:fldChar w:fldCharType="end"/>
        </w:r>
      </w:ins>
    </w:p>
    <w:p w:rsidR="001E09B9" w:rsidRDefault="001E09B9">
      <w:pPr>
        <w:pStyle w:val="TOC2"/>
        <w:rPr>
          <w:ins w:id="244" w:author="Nexteer Employee" w:date="2016-08-22T14:05:00Z"/>
          <w:rFonts w:asciiTheme="minorHAnsi" w:eastAsiaTheme="minorEastAsia" w:hAnsiTheme="minorHAnsi"/>
          <w:color w:val="auto"/>
          <w:kern w:val="0"/>
          <w:szCs w:val="22"/>
        </w:rPr>
      </w:pPr>
      <w:ins w:id="245" w:author="Nexteer Employee" w:date="2016-08-22T14:05:00Z">
        <w:r w:rsidRPr="00784F16">
          <w:rPr>
            <w:rStyle w:val="Hyperlink"/>
          </w:rPr>
          <w:fldChar w:fldCharType="begin"/>
        </w:r>
        <w:r w:rsidRPr="00784F16">
          <w:rPr>
            <w:rStyle w:val="Hyperlink"/>
          </w:rPr>
          <w:instrText xml:space="preserve"> </w:instrText>
        </w:r>
        <w:r>
          <w:instrText>HYPERLINK \l "_Toc459638118"</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4.4.23</w:t>
        </w:r>
        <w:r>
          <w:rPr>
            <w:rFonts w:asciiTheme="minorHAnsi" w:eastAsiaTheme="minorEastAsia" w:hAnsiTheme="minorHAnsi"/>
            <w:color w:val="auto"/>
            <w:kern w:val="0"/>
            <w:szCs w:val="22"/>
          </w:rPr>
          <w:tab/>
        </w:r>
        <w:r w:rsidRPr="00784F16">
          <w:rPr>
            <w:rStyle w:val="Hyperlink"/>
            <w:rFonts w:cs="Calibri"/>
          </w:rPr>
          <w:t>Local Function #23</w:t>
        </w:r>
        <w:r>
          <w:rPr>
            <w:webHidden/>
          </w:rPr>
          <w:tab/>
        </w:r>
        <w:r>
          <w:rPr>
            <w:webHidden/>
          </w:rPr>
          <w:fldChar w:fldCharType="begin"/>
        </w:r>
        <w:r>
          <w:rPr>
            <w:webHidden/>
          </w:rPr>
          <w:instrText xml:space="preserve"> PAGEREF _Toc459638118 \h </w:instrText>
        </w:r>
        <w:r>
          <w:rPr>
            <w:webHidden/>
          </w:rPr>
        </w:r>
      </w:ins>
      <w:r>
        <w:rPr>
          <w:webHidden/>
        </w:rPr>
        <w:fldChar w:fldCharType="separate"/>
      </w:r>
      <w:ins w:id="246" w:author="Nexteer Employee" w:date="2016-08-22T14:05:00Z">
        <w:r>
          <w:rPr>
            <w:webHidden/>
          </w:rPr>
          <w:t>19</w:t>
        </w:r>
        <w:r>
          <w:rPr>
            <w:webHidden/>
          </w:rPr>
          <w:fldChar w:fldCharType="end"/>
        </w:r>
        <w:r w:rsidRPr="00784F16">
          <w:rPr>
            <w:rStyle w:val="Hyperlink"/>
          </w:rPr>
          <w:fldChar w:fldCharType="end"/>
        </w:r>
      </w:ins>
    </w:p>
    <w:p w:rsidR="001E09B9" w:rsidRDefault="001E09B9">
      <w:pPr>
        <w:pStyle w:val="TOC2"/>
        <w:tabs>
          <w:tab w:val="left" w:pos="1200"/>
        </w:tabs>
        <w:rPr>
          <w:ins w:id="247" w:author="Nexteer Employee" w:date="2016-08-22T14:05:00Z"/>
          <w:rFonts w:asciiTheme="minorHAnsi" w:eastAsiaTheme="minorEastAsia" w:hAnsiTheme="minorHAnsi"/>
          <w:color w:val="auto"/>
          <w:kern w:val="0"/>
          <w:szCs w:val="22"/>
        </w:rPr>
      </w:pPr>
      <w:ins w:id="248" w:author="Nexteer Employee" w:date="2016-08-22T14:05:00Z">
        <w:r w:rsidRPr="00784F16">
          <w:rPr>
            <w:rStyle w:val="Hyperlink"/>
          </w:rPr>
          <w:fldChar w:fldCharType="begin"/>
        </w:r>
        <w:r w:rsidRPr="00784F16">
          <w:rPr>
            <w:rStyle w:val="Hyperlink"/>
          </w:rPr>
          <w:instrText xml:space="preserve"> </w:instrText>
        </w:r>
        <w:r>
          <w:instrText>HYPERLINK \l "_Toc459638119"</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4.4.23.1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_Toc459638119 \h </w:instrText>
        </w:r>
        <w:r>
          <w:rPr>
            <w:webHidden/>
          </w:rPr>
        </w:r>
      </w:ins>
      <w:r>
        <w:rPr>
          <w:webHidden/>
        </w:rPr>
        <w:fldChar w:fldCharType="separate"/>
      </w:r>
      <w:ins w:id="249" w:author="Nexteer Employee" w:date="2016-08-22T14:05:00Z">
        <w:r>
          <w:rPr>
            <w:webHidden/>
          </w:rPr>
          <w:t>20</w:t>
        </w:r>
        <w:r>
          <w:rPr>
            <w:webHidden/>
          </w:rPr>
          <w:fldChar w:fldCharType="end"/>
        </w:r>
        <w:r w:rsidRPr="00784F16">
          <w:rPr>
            <w:rStyle w:val="Hyperlink"/>
          </w:rPr>
          <w:fldChar w:fldCharType="end"/>
        </w:r>
      </w:ins>
    </w:p>
    <w:p w:rsidR="001E09B9" w:rsidRDefault="001E09B9">
      <w:pPr>
        <w:pStyle w:val="TOC2"/>
        <w:rPr>
          <w:ins w:id="250" w:author="Nexteer Employee" w:date="2016-08-22T14:05:00Z"/>
          <w:rFonts w:asciiTheme="minorHAnsi" w:eastAsiaTheme="minorEastAsia" w:hAnsiTheme="minorHAnsi"/>
          <w:color w:val="auto"/>
          <w:kern w:val="0"/>
          <w:szCs w:val="22"/>
        </w:rPr>
      </w:pPr>
      <w:ins w:id="251" w:author="Nexteer Employee" w:date="2016-08-22T14:05:00Z">
        <w:r w:rsidRPr="00784F16">
          <w:rPr>
            <w:rStyle w:val="Hyperlink"/>
          </w:rPr>
          <w:fldChar w:fldCharType="begin"/>
        </w:r>
        <w:r w:rsidRPr="00784F16">
          <w:rPr>
            <w:rStyle w:val="Hyperlink"/>
          </w:rPr>
          <w:instrText xml:space="preserve"> </w:instrText>
        </w:r>
        <w:r>
          <w:instrText>HYPERLINK \l "_Toc459638120"</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4.4.24</w:t>
        </w:r>
        <w:r>
          <w:rPr>
            <w:rFonts w:asciiTheme="minorHAnsi" w:eastAsiaTheme="minorEastAsia" w:hAnsiTheme="minorHAnsi"/>
            <w:color w:val="auto"/>
            <w:kern w:val="0"/>
            <w:szCs w:val="22"/>
          </w:rPr>
          <w:tab/>
        </w:r>
        <w:r w:rsidRPr="00784F16">
          <w:rPr>
            <w:rStyle w:val="Hyperlink"/>
            <w:rFonts w:cs="Calibri"/>
          </w:rPr>
          <w:t>Local Function #24</w:t>
        </w:r>
        <w:r>
          <w:rPr>
            <w:webHidden/>
          </w:rPr>
          <w:tab/>
        </w:r>
        <w:r>
          <w:rPr>
            <w:webHidden/>
          </w:rPr>
          <w:fldChar w:fldCharType="begin"/>
        </w:r>
        <w:r>
          <w:rPr>
            <w:webHidden/>
          </w:rPr>
          <w:instrText xml:space="preserve"> PAGEREF _Toc459638120 \h </w:instrText>
        </w:r>
        <w:r>
          <w:rPr>
            <w:webHidden/>
          </w:rPr>
        </w:r>
      </w:ins>
      <w:r>
        <w:rPr>
          <w:webHidden/>
        </w:rPr>
        <w:fldChar w:fldCharType="separate"/>
      </w:r>
      <w:ins w:id="252" w:author="Nexteer Employee" w:date="2016-08-22T14:05:00Z">
        <w:r>
          <w:rPr>
            <w:webHidden/>
          </w:rPr>
          <w:t>20</w:t>
        </w:r>
        <w:r>
          <w:rPr>
            <w:webHidden/>
          </w:rPr>
          <w:fldChar w:fldCharType="end"/>
        </w:r>
        <w:r w:rsidRPr="00784F16">
          <w:rPr>
            <w:rStyle w:val="Hyperlink"/>
          </w:rPr>
          <w:fldChar w:fldCharType="end"/>
        </w:r>
      </w:ins>
    </w:p>
    <w:p w:rsidR="001E09B9" w:rsidRDefault="001E09B9">
      <w:pPr>
        <w:pStyle w:val="TOC2"/>
        <w:tabs>
          <w:tab w:val="left" w:pos="1200"/>
        </w:tabs>
        <w:rPr>
          <w:ins w:id="253" w:author="Nexteer Employee" w:date="2016-08-22T14:05:00Z"/>
          <w:rFonts w:asciiTheme="minorHAnsi" w:eastAsiaTheme="minorEastAsia" w:hAnsiTheme="minorHAnsi"/>
          <w:color w:val="auto"/>
          <w:kern w:val="0"/>
          <w:szCs w:val="22"/>
        </w:rPr>
      </w:pPr>
      <w:ins w:id="254" w:author="Nexteer Employee" w:date="2016-08-22T14:05:00Z">
        <w:r w:rsidRPr="00784F16">
          <w:rPr>
            <w:rStyle w:val="Hyperlink"/>
          </w:rPr>
          <w:fldChar w:fldCharType="begin"/>
        </w:r>
        <w:r w:rsidRPr="00784F16">
          <w:rPr>
            <w:rStyle w:val="Hyperlink"/>
          </w:rPr>
          <w:instrText xml:space="preserve"> </w:instrText>
        </w:r>
        <w:r>
          <w:instrText>HYPERLINK \l "_Toc459638121"</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4.4.24.1</w:t>
        </w:r>
        <w:r>
          <w:rPr>
            <w:rFonts w:asciiTheme="minorHAnsi" w:eastAsiaTheme="minorEastAsia" w:hAnsiTheme="minorHAnsi"/>
            <w:color w:val="auto"/>
            <w:kern w:val="0"/>
            <w:szCs w:val="22"/>
          </w:rPr>
          <w:tab/>
        </w:r>
        <w:r w:rsidRPr="00784F16">
          <w:rPr>
            <w:rStyle w:val="Hyperlink"/>
            <w:rFonts w:cs="Calibri"/>
          </w:rPr>
          <w:t>Description</w:t>
        </w:r>
        <w:r>
          <w:rPr>
            <w:webHidden/>
          </w:rPr>
          <w:tab/>
        </w:r>
        <w:r>
          <w:rPr>
            <w:webHidden/>
          </w:rPr>
          <w:fldChar w:fldCharType="begin"/>
        </w:r>
        <w:r>
          <w:rPr>
            <w:webHidden/>
          </w:rPr>
          <w:instrText xml:space="preserve"> PAGEREF _Toc459638121 \h </w:instrText>
        </w:r>
        <w:r>
          <w:rPr>
            <w:webHidden/>
          </w:rPr>
        </w:r>
      </w:ins>
      <w:r>
        <w:rPr>
          <w:webHidden/>
        </w:rPr>
        <w:fldChar w:fldCharType="separate"/>
      </w:r>
      <w:ins w:id="255" w:author="Nexteer Employee" w:date="2016-08-22T14:05:00Z">
        <w:r>
          <w:rPr>
            <w:webHidden/>
          </w:rPr>
          <w:t>20</w:t>
        </w:r>
        <w:r>
          <w:rPr>
            <w:webHidden/>
          </w:rPr>
          <w:fldChar w:fldCharType="end"/>
        </w:r>
        <w:r w:rsidRPr="00784F16">
          <w:rPr>
            <w:rStyle w:val="Hyperlink"/>
          </w:rPr>
          <w:fldChar w:fldCharType="end"/>
        </w:r>
      </w:ins>
    </w:p>
    <w:p w:rsidR="001E09B9" w:rsidRDefault="001E09B9">
      <w:pPr>
        <w:pStyle w:val="TOC2"/>
        <w:rPr>
          <w:ins w:id="256" w:author="Nexteer Employee" w:date="2016-08-22T14:05:00Z"/>
          <w:rFonts w:asciiTheme="minorHAnsi" w:eastAsiaTheme="minorEastAsia" w:hAnsiTheme="minorHAnsi"/>
          <w:color w:val="auto"/>
          <w:kern w:val="0"/>
          <w:szCs w:val="22"/>
        </w:rPr>
      </w:pPr>
      <w:ins w:id="257" w:author="Nexteer Employee" w:date="2016-08-22T14:05:00Z">
        <w:r w:rsidRPr="00784F16">
          <w:rPr>
            <w:rStyle w:val="Hyperlink"/>
          </w:rPr>
          <w:fldChar w:fldCharType="begin"/>
        </w:r>
        <w:r w:rsidRPr="00784F16">
          <w:rPr>
            <w:rStyle w:val="Hyperlink"/>
          </w:rPr>
          <w:instrText xml:space="preserve"> </w:instrText>
        </w:r>
        <w:r>
          <w:instrText>HYPERLINK \l "_Toc459638122"</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cs="Calibri"/>
          </w:rPr>
          <w:t>4.5</w:t>
        </w:r>
        <w:r>
          <w:rPr>
            <w:rFonts w:asciiTheme="minorHAnsi" w:eastAsiaTheme="minorEastAsia" w:hAnsiTheme="minorHAnsi"/>
            <w:color w:val="auto"/>
            <w:kern w:val="0"/>
            <w:szCs w:val="22"/>
          </w:rPr>
          <w:tab/>
        </w:r>
        <w:r w:rsidRPr="00784F16">
          <w:rPr>
            <w:rStyle w:val="Hyperlink"/>
            <w:rFonts w:cs="Calibri"/>
          </w:rPr>
          <w:t>GLOBAL Function/Macro Definitions</w:t>
        </w:r>
        <w:r>
          <w:rPr>
            <w:webHidden/>
          </w:rPr>
          <w:tab/>
        </w:r>
        <w:r>
          <w:rPr>
            <w:webHidden/>
          </w:rPr>
          <w:fldChar w:fldCharType="begin"/>
        </w:r>
        <w:r>
          <w:rPr>
            <w:webHidden/>
          </w:rPr>
          <w:instrText xml:space="preserve"> PAGEREF _Toc459638122 \h </w:instrText>
        </w:r>
        <w:r>
          <w:rPr>
            <w:webHidden/>
          </w:rPr>
        </w:r>
      </w:ins>
      <w:r>
        <w:rPr>
          <w:webHidden/>
        </w:rPr>
        <w:fldChar w:fldCharType="separate"/>
      </w:r>
      <w:ins w:id="258" w:author="Nexteer Employee" w:date="2016-08-22T14:05:00Z">
        <w:r>
          <w:rPr>
            <w:webHidden/>
          </w:rPr>
          <w:t>20</w:t>
        </w:r>
        <w:r>
          <w:rPr>
            <w:webHidden/>
          </w:rPr>
          <w:fldChar w:fldCharType="end"/>
        </w:r>
        <w:r w:rsidRPr="00784F16">
          <w:rPr>
            <w:rStyle w:val="Hyperlink"/>
          </w:rPr>
          <w:fldChar w:fldCharType="end"/>
        </w:r>
      </w:ins>
    </w:p>
    <w:p w:rsidR="001E09B9" w:rsidRDefault="001E09B9">
      <w:pPr>
        <w:pStyle w:val="TOC1"/>
        <w:rPr>
          <w:ins w:id="259" w:author="Nexteer Employee" w:date="2016-08-22T14:05:00Z"/>
          <w:rFonts w:eastAsiaTheme="minorEastAsia"/>
          <w:b w:val="0"/>
          <w:color w:val="auto"/>
          <w:kern w:val="0"/>
          <w:sz w:val="22"/>
          <w:szCs w:val="22"/>
          <w:lang w:val="en-US"/>
        </w:rPr>
      </w:pPr>
      <w:ins w:id="260" w:author="Nexteer Employee" w:date="2016-08-22T14:05:00Z">
        <w:r w:rsidRPr="00784F16">
          <w:rPr>
            <w:rStyle w:val="Hyperlink"/>
          </w:rPr>
          <w:fldChar w:fldCharType="begin"/>
        </w:r>
        <w:r w:rsidRPr="00784F16">
          <w:rPr>
            <w:rStyle w:val="Hyperlink"/>
          </w:rPr>
          <w:instrText xml:space="preserve"> </w:instrText>
        </w:r>
        <w:r>
          <w:instrText>HYPERLINK \l "_Toc459638123"</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ascii="Calibri" w:hAnsi="Calibri" w:cs="Calibri"/>
          </w:rPr>
          <w:t>5</w:t>
        </w:r>
        <w:r>
          <w:rPr>
            <w:rFonts w:eastAsiaTheme="minorEastAsia"/>
            <w:b w:val="0"/>
            <w:color w:val="auto"/>
            <w:kern w:val="0"/>
            <w:sz w:val="22"/>
            <w:szCs w:val="22"/>
            <w:lang w:val="en-US"/>
          </w:rPr>
          <w:tab/>
        </w:r>
        <w:r w:rsidRPr="00784F16">
          <w:rPr>
            <w:rStyle w:val="Hyperlink"/>
            <w:rFonts w:ascii="Calibri" w:hAnsi="Calibri"/>
          </w:rPr>
          <w:t>Known</w:t>
        </w:r>
        <w:r w:rsidRPr="00784F16">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_Toc459638123 \h </w:instrText>
        </w:r>
        <w:r>
          <w:rPr>
            <w:webHidden/>
          </w:rPr>
        </w:r>
      </w:ins>
      <w:r>
        <w:rPr>
          <w:webHidden/>
        </w:rPr>
        <w:fldChar w:fldCharType="separate"/>
      </w:r>
      <w:ins w:id="261" w:author="Nexteer Employee" w:date="2016-08-22T14:05:00Z">
        <w:r>
          <w:rPr>
            <w:webHidden/>
          </w:rPr>
          <w:t>21</w:t>
        </w:r>
        <w:r>
          <w:rPr>
            <w:webHidden/>
          </w:rPr>
          <w:fldChar w:fldCharType="end"/>
        </w:r>
        <w:r w:rsidRPr="00784F16">
          <w:rPr>
            <w:rStyle w:val="Hyperlink"/>
          </w:rPr>
          <w:fldChar w:fldCharType="end"/>
        </w:r>
      </w:ins>
    </w:p>
    <w:p w:rsidR="001E09B9" w:rsidRDefault="001E09B9">
      <w:pPr>
        <w:pStyle w:val="TOC1"/>
        <w:rPr>
          <w:ins w:id="262" w:author="Nexteer Employee" w:date="2016-08-22T14:05:00Z"/>
          <w:rFonts w:eastAsiaTheme="minorEastAsia"/>
          <w:b w:val="0"/>
          <w:color w:val="auto"/>
          <w:kern w:val="0"/>
          <w:sz w:val="22"/>
          <w:szCs w:val="22"/>
          <w:lang w:val="en-US"/>
        </w:rPr>
      </w:pPr>
      <w:ins w:id="263" w:author="Nexteer Employee" w:date="2016-08-22T14:05:00Z">
        <w:r w:rsidRPr="00784F16">
          <w:rPr>
            <w:rStyle w:val="Hyperlink"/>
          </w:rPr>
          <w:fldChar w:fldCharType="begin"/>
        </w:r>
        <w:r w:rsidRPr="00784F16">
          <w:rPr>
            <w:rStyle w:val="Hyperlink"/>
          </w:rPr>
          <w:instrText xml:space="preserve"> </w:instrText>
        </w:r>
        <w:r>
          <w:instrText>HYPERLINK \l "_Toc459638124"</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Fonts w:ascii="Calibri" w:hAnsi="Calibri" w:cs="Calibri"/>
          </w:rPr>
          <w:t>6</w:t>
        </w:r>
        <w:r>
          <w:rPr>
            <w:rFonts w:eastAsiaTheme="minorEastAsia"/>
            <w:b w:val="0"/>
            <w:color w:val="auto"/>
            <w:kern w:val="0"/>
            <w:sz w:val="22"/>
            <w:szCs w:val="22"/>
            <w:lang w:val="en-US"/>
          </w:rPr>
          <w:tab/>
        </w:r>
        <w:r w:rsidRPr="00784F16">
          <w:rPr>
            <w:rStyle w:val="Hyperlink"/>
            <w:rFonts w:ascii="Calibri" w:hAnsi="Calibri" w:cs="Calibri"/>
          </w:rPr>
          <w:t>UNIT TEST CONSIDERATION</w:t>
        </w:r>
        <w:r>
          <w:rPr>
            <w:webHidden/>
          </w:rPr>
          <w:tab/>
        </w:r>
        <w:r>
          <w:rPr>
            <w:webHidden/>
          </w:rPr>
          <w:fldChar w:fldCharType="begin"/>
        </w:r>
        <w:r>
          <w:rPr>
            <w:webHidden/>
          </w:rPr>
          <w:instrText xml:space="preserve"> PAGEREF _Toc459638124 \h </w:instrText>
        </w:r>
        <w:r>
          <w:rPr>
            <w:webHidden/>
          </w:rPr>
        </w:r>
      </w:ins>
      <w:r>
        <w:rPr>
          <w:webHidden/>
        </w:rPr>
        <w:fldChar w:fldCharType="separate"/>
      </w:r>
      <w:ins w:id="264" w:author="Nexteer Employee" w:date="2016-08-22T14:05:00Z">
        <w:r>
          <w:rPr>
            <w:webHidden/>
          </w:rPr>
          <w:t>22</w:t>
        </w:r>
        <w:r>
          <w:rPr>
            <w:webHidden/>
          </w:rPr>
          <w:fldChar w:fldCharType="end"/>
        </w:r>
        <w:r w:rsidRPr="00784F16">
          <w:rPr>
            <w:rStyle w:val="Hyperlink"/>
          </w:rPr>
          <w:fldChar w:fldCharType="end"/>
        </w:r>
      </w:ins>
    </w:p>
    <w:p w:rsidR="001E09B9" w:rsidRDefault="001E09B9">
      <w:pPr>
        <w:pStyle w:val="TOC1"/>
        <w:tabs>
          <w:tab w:val="left" w:pos="1400"/>
        </w:tabs>
        <w:rPr>
          <w:ins w:id="265" w:author="Nexteer Employee" w:date="2016-08-22T14:05:00Z"/>
          <w:rFonts w:eastAsiaTheme="minorEastAsia"/>
          <w:b w:val="0"/>
          <w:color w:val="auto"/>
          <w:kern w:val="0"/>
          <w:sz w:val="22"/>
          <w:szCs w:val="22"/>
          <w:lang w:val="en-US"/>
        </w:rPr>
      </w:pPr>
      <w:ins w:id="266" w:author="Nexteer Employee" w:date="2016-08-22T14:05:00Z">
        <w:r w:rsidRPr="00784F16">
          <w:rPr>
            <w:rStyle w:val="Hyperlink"/>
          </w:rPr>
          <w:fldChar w:fldCharType="begin"/>
        </w:r>
        <w:r w:rsidRPr="00784F16">
          <w:rPr>
            <w:rStyle w:val="Hyperlink"/>
          </w:rPr>
          <w:instrText xml:space="preserve"> </w:instrText>
        </w:r>
        <w:r>
          <w:instrText>HYPERLINK \l "_Toc459638125"</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Appendix A</w:t>
        </w:r>
        <w:r>
          <w:rPr>
            <w:rFonts w:eastAsiaTheme="minorEastAsia"/>
            <w:b w:val="0"/>
            <w:color w:val="auto"/>
            <w:kern w:val="0"/>
            <w:sz w:val="22"/>
            <w:szCs w:val="22"/>
            <w:lang w:val="en-US"/>
          </w:rPr>
          <w:tab/>
        </w:r>
        <w:r w:rsidRPr="00784F16">
          <w:rPr>
            <w:rStyle w:val="Hyperlink"/>
          </w:rPr>
          <w:t>Abbreviations and Acronyms</w:t>
        </w:r>
        <w:r>
          <w:rPr>
            <w:webHidden/>
          </w:rPr>
          <w:tab/>
        </w:r>
        <w:r>
          <w:rPr>
            <w:webHidden/>
          </w:rPr>
          <w:fldChar w:fldCharType="begin"/>
        </w:r>
        <w:r>
          <w:rPr>
            <w:webHidden/>
          </w:rPr>
          <w:instrText xml:space="preserve"> PAGEREF _Toc459638125 \h </w:instrText>
        </w:r>
        <w:r>
          <w:rPr>
            <w:webHidden/>
          </w:rPr>
        </w:r>
      </w:ins>
      <w:r>
        <w:rPr>
          <w:webHidden/>
        </w:rPr>
        <w:fldChar w:fldCharType="separate"/>
      </w:r>
      <w:ins w:id="267" w:author="Nexteer Employee" w:date="2016-08-22T14:05:00Z">
        <w:r>
          <w:rPr>
            <w:webHidden/>
          </w:rPr>
          <w:t>23</w:t>
        </w:r>
        <w:r>
          <w:rPr>
            <w:webHidden/>
          </w:rPr>
          <w:fldChar w:fldCharType="end"/>
        </w:r>
        <w:r w:rsidRPr="00784F16">
          <w:rPr>
            <w:rStyle w:val="Hyperlink"/>
          </w:rPr>
          <w:fldChar w:fldCharType="end"/>
        </w:r>
      </w:ins>
    </w:p>
    <w:p w:rsidR="001E09B9" w:rsidRDefault="001E09B9">
      <w:pPr>
        <w:pStyle w:val="TOC1"/>
        <w:tabs>
          <w:tab w:val="left" w:pos="1400"/>
        </w:tabs>
        <w:rPr>
          <w:ins w:id="268" w:author="Nexteer Employee" w:date="2016-08-22T14:05:00Z"/>
          <w:rFonts w:eastAsiaTheme="minorEastAsia"/>
          <w:b w:val="0"/>
          <w:color w:val="auto"/>
          <w:kern w:val="0"/>
          <w:sz w:val="22"/>
          <w:szCs w:val="22"/>
          <w:lang w:val="en-US"/>
        </w:rPr>
      </w:pPr>
      <w:ins w:id="269" w:author="Nexteer Employee" w:date="2016-08-22T14:05:00Z">
        <w:r w:rsidRPr="00784F16">
          <w:rPr>
            <w:rStyle w:val="Hyperlink"/>
          </w:rPr>
          <w:fldChar w:fldCharType="begin"/>
        </w:r>
        <w:r w:rsidRPr="00784F16">
          <w:rPr>
            <w:rStyle w:val="Hyperlink"/>
          </w:rPr>
          <w:instrText xml:space="preserve"> </w:instrText>
        </w:r>
        <w:r>
          <w:instrText>HYPERLINK \l "_Toc459638126"</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Appendix B</w:t>
        </w:r>
        <w:r>
          <w:rPr>
            <w:rFonts w:eastAsiaTheme="minorEastAsia"/>
            <w:b w:val="0"/>
            <w:color w:val="auto"/>
            <w:kern w:val="0"/>
            <w:sz w:val="22"/>
            <w:szCs w:val="22"/>
            <w:lang w:val="en-US"/>
          </w:rPr>
          <w:tab/>
        </w:r>
        <w:r w:rsidRPr="00784F16">
          <w:rPr>
            <w:rStyle w:val="Hyperlink"/>
          </w:rPr>
          <w:t>Glossary</w:t>
        </w:r>
        <w:r>
          <w:rPr>
            <w:webHidden/>
          </w:rPr>
          <w:tab/>
        </w:r>
        <w:r>
          <w:rPr>
            <w:webHidden/>
          </w:rPr>
          <w:fldChar w:fldCharType="begin"/>
        </w:r>
        <w:r>
          <w:rPr>
            <w:webHidden/>
          </w:rPr>
          <w:instrText xml:space="preserve"> PAGEREF _Toc459638126 \h </w:instrText>
        </w:r>
        <w:r>
          <w:rPr>
            <w:webHidden/>
          </w:rPr>
        </w:r>
      </w:ins>
      <w:r>
        <w:rPr>
          <w:webHidden/>
        </w:rPr>
        <w:fldChar w:fldCharType="separate"/>
      </w:r>
      <w:ins w:id="270" w:author="Nexteer Employee" w:date="2016-08-22T14:05:00Z">
        <w:r>
          <w:rPr>
            <w:webHidden/>
          </w:rPr>
          <w:t>24</w:t>
        </w:r>
        <w:r>
          <w:rPr>
            <w:webHidden/>
          </w:rPr>
          <w:fldChar w:fldCharType="end"/>
        </w:r>
        <w:r w:rsidRPr="00784F16">
          <w:rPr>
            <w:rStyle w:val="Hyperlink"/>
          </w:rPr>
          <w:fldChar w:fldCharType="end"/>
        </w:r>
      </w:ins>
    </w:p>
    <w:p w:rsidR="001E09B9" w:rsidRDefault="001E09B9">
      <w:pPr>
        <w:pStyle w:val="TOC1"/>
        <w:tabs>
          <w:tab w:val="left" w:pos="1400"/>
        </w:tabs>
        <w:rPr>
          <w:ins w:id="271" w:author="Nexteer Employee" w:date="2016-08-22T14:05:00Z"/>
          <w:rFonts w:eastAsiaTheme="minorEastAsia"/>
          <w:b w:val="0"/>
          <w:color w:val="auto"/>
          <w:kern w:val="0"/>
          <w:sz w:val="22"/>
          <w:szCs w:val="22"/>
          <w:lang w:val="en-US"/>
        </w:rPr>
      </w:pPr>
      <w:ins w:id="272" w:author="Nexteer Employee" w:date="2016-08-22T14:05:00Z">
        <w:r w:rsidRPr="00784F16">
          <w:rPr>
            <w:rStyle w:val="Hyperlink"/>
          </w:rPr>
          <w:fldChar w:fldCharType="begin"/>
        </w:r>
        <w:r w:rsidRPr="00784F16">
          <w:rPr>
            <w:rStyle w:val="Hyperlink"/>
          </w:rPr>
          <w:instrText xml:space="preserve"> </w:instrText>
        </w:r>
        <w:r>
          <w:instrText>HYPERLINK \l "_Toc459638127"</w:instrText>
        </w:r>
        <w:r w:rsidRPr="00784F16">
          <w:rPr>
            <w:rStyle w:val="Hyperlink"/>
          </w:rPr>
          <w:instrText xml:space="preserve"> </w:instrText>
        </w:r>
        <w:r w:rsidRPr="00784F16">
          <w:rPr>
            <w:rStyle w:val="Hyperlink"/>
          </w:rPr>
        </w:r>
        <w:r w:rsidRPr="00784F16">
          <w:rPr>
            <w:rStyle w:val="Hyperlink"/>
          </w:rPr>
          <w:fldChar w:fldCharType="separate"/>
        </w:r>
        <w:r w:rsidRPr="00784F16">
          <w:rPr>
            <w:rStyle w:val="Hyperlink"/>
          </w:rPr>
          <w:t>Appendix C</w:t>
        </w:r>
        <w:r>
          <w:rPr>
            <w:rFonts w:eastAsiaTheme="minorEastAsia"/>
            <w:b w:val="0"/>
            <w:color w:val="auto"/>
            <w:kern w:val="0"/>
            <w:sz w:val="22"/>
            <w:szCs w:val="22"/>
            <w:lang w:val="en-US"/>
          </w:rPr>
          <w:tab/>
        </w:r>
        <w:r w:rsidRPr="00784F16">
          <w:rPr>
            <w:rStyle w:val="Hyperlink"/>
          </w:rPr>
          <w:t>References</w:t>
        </w:r>
        <w:r>
          <w:rPr>
            <w:webHidden/>
          </w:rPr>
          <w:tab/>
        </w:r>
        <w:r>
          <w:rPr>
            <w:webHidden/>
          </w:rPr>
          <w:fldChar w:fldCharType="begin"/>
        </w:r>
        <w:r>
          <w:rPr>
            <w:webHidden/>
          </w:rPr>
          <w:instrText xml:space="preserve"> PAGEREF _Toc459638127 \h </w:instrText>
        </w:r>
        <w:r>
          <w:rPr>
            <w:webHidden/>
          </w:rPr>
        </w:r>
      </w:ins>
      <w:r>
        <w:rPr>
          <w:webHidden/>
        </w:rPr>
        <w:fldChar w:fldCharType="separate"/>
      </w:r>
      <w:ins w:id="273" w:author="Nexteer Employee" w:date="2016-08-22T14:05:00Z">
        <w:r>
          <w:rPr>
            <w:webHidden/>
          </w:rPr>
          <w:t>25</w:t>
        </w:r>
        <w:r>
          <w:rPr>
            <w:webHidden/>
          </w:rPr>
          <w:fldChar w:fldCharType="end"/>
        </w:r>
        <w:r w:rsidRPr="00784F16">
          <w:rPr>
            <w:rStyle w:val="Hyperlink"/>
          </w:rPr>
          <w:fldChar w:fldCharType="end"/>
        </w:r>
      </w:ins>
    </w:p>
    <w:p w:rsidR="001E09B9" w:rsidDel="001E09B9" w:rsidRDefault="001E09B9" w:rsidP="00E16D14">
      <w:pPr>
        <w:jc w:val="center"/>
        <w:rPr>
          <w:del w:id="274" w:author="Nexteer Employee" w:date="2016-08-22T14:05:00Z"/>
          <w:noProof/>
        </w:rPr>
      </w:pPr>
    </w:p>
    <w:p w:rsidR="005B1E9C" w:rsidDel="001E09B9" w:rsidRDefault="005B1E9C" w:rsidP="00E16D14">
      <w:pPr>
        <w:jc w:val="center"/>
        <w:rPr>
          <w:del w:id="275" w:author="Nexteer Employee" w:date="2016-08-22T14:05:00Z"/>
          <w:noProof/>
        </w:rPr>
      </w:pPr>
    </w:p>
    <w:p w:rsidR="005B1E9C" w:rsidDel="001E09B9" w:rsidRDefault="005B1E9C">
      <w:pPr>
        <w:pStyle w:val="TOC1"/>
        <w:rPr>
          <w:del w:id="276" w:author="Nexteer Employee" w:date="2016-08-22T14:05:00Z"/>
          <w:rFonts w:eastAsiaTheme="minorEastAsia"/>
          <w:b w:val="0"/>
          <w:color w:val="auto"/>
          <w:kern w:val="0"/>
          <w:sz w:val="22"/>
          <w:szCs w:val="22"/>
          <w:lang w:val="en-US"/>
        </w:rPr>
      </w:pPr>
      <w:del w:id="277" w:author="Nexteer Employee" w:date="2016-08-22T14:05:00Z">
        <w:r w:rsidRPr="001E09B9" w:rsidDel="001E09B9">
          <w:rPr>
            <w:rPrChange w:id="278" w:author="Nexteer Employee" w:date="2016-08-22T14:05:00Z">
              <w:rPr>
                <w:rStyle w:val="Hyperlink"/>
              </w:rPr>
            </w:rPrChange>
          </w:rPr>
          <w:delText>1</w:delText>
        </w:r>
        <w:r w:rsidDel="001E09B9">
          <w:rPr>
            <w:rFonts w:eastAsiaTheme="minorEastAsia"/>
            <w:b w:val="0"/>
            <w:color w:val="auto"/>
            <w:kern w:val="0"/>
            <w:sz w:val="22"/>
            <w:szCs w:val="22"/>
            <w:lang w:val="en-US"/>
          </w:rPr>
          <w:tab/>
        </w:r>
        <w:r w:rsidRPr="001E09B9" w:rsidDel="001E09B9">
          <w:rPr>
            <w:rPrChange w:id="279" w:author="Nexteer Employee" w:date="2016-08-22T14:05:00Z">
              <w:rPr>
                <w:rStyle w:val="Hyperlink"/>
              </w:rPr>
            </w:rPrChange>
          </w:rPr>
          <w:delText>Introduction</w:delText>
        </w:r>
        <w:r w:rsidDel="001E09B9">
          <w:rPr>
            <w:webHidden/>
          </w:rPr>
          <w:tab/>
          <w:delText>6</w:delText>
        </w:r>
      </w:del>
    </w:p>
    <w:p w:rsidR="005B1E9C" w:rsidDel="001E09B9" w:rsidRDefault="005B1E9C">
      <w:pPr>
        <w:pStyle w:val="TOC2"/>
        <w:rPr>
          <w:del w:id="280" w:author="Nexteer Employee" w:date="2016-08-22T14:05:00Z"/>
          <w:rFonts w:asciiTheme="minorHAnsi" w:eastAsiaTheme="minorEastAsia" w:hAnsiTheme="minorHAnsi"/>
          <w:color w:val="auto"/>
          <w:kern w:val="0"/>
          <w:szCs w:val="22"/>
        </w:rPr>
      </w:pPr>
      <w:del w:id="281" w:author="Nexteer Employee" w:date="2016-08-22T14:05:00Z">
        <w:r w:rsidRPr="001E09B9" w:rsidDel="001E09B9">
          <w:rPr>
            <w:rPrChange w:id="282" w:author="Nexteer Employee" w:date="2016-08-22T14:05:00Z">
              <w:rPr>
                <w:rStyle w:val="Hyperlink"/>
              </w:rPr>
            </w:rPrChange>
          </w:rPr>
          <w:delText>1.1</w:delText>
        </w:r>
        <w:r w:rsidDel="001E09B9">
          <w:rPr>
            <w:rFonts w:asciiTheme="minorHAnsi" w:eastAsiaTheme="minorEastAsia" w:hAnsiTheme="minorHAnsi"/>
            <w:color w:val="auto"/>
            <w:kern w:val="0"/>
            <w:szCs w:val="22"/>
          </w:rPr>
          <w:tab/>
        </w:r>
        <w:r w:rsidRPr="001E09B9" w:rsidDel="001E09B9">
          <w:rPr>
            <w:rPrChange w:id="283" w:author="Nexteer Employee" w:date="2016-08-22T14:05:00Z">
              <w:rPr>
                <w:rStyle w:val="Hyperlink"/>
              </w:rPr>
            </w:rPrChange>
          </w:rPr>
          <w:delText>Purpose</w:delText>
        </w:r>
        <w:r w:rsidDel="001E09B9">
          <w:rPr>
            <w:webHidden/>
          </w:rPr>
          <w:tab/>
          <w:delText>6</w:delText>
        </w:r>
      </w:del>
    </w:p>
    <w:p w:rsidR="005B1E9C" w:rsidDel="001E09B9" w:rsidRDefault="005B1E9C">
      <w:pPr>
        <w:pStyle w:val="TOC2"/>
        <w:rPr>
          <w:del w:id="284" w:author="Nexteer Employee" w:date="2016-08-22T14:05:00Z"/>
          <w:rFonts w:asciiTheme="minorHAnsi" w:eastAsiaTheme="minorEastAsia" w:hAnsiTheme="minorHAnsi"/>
          <w:color w:val="auto"/>
          <w:kern w:val="0"/>
          <w:szCs w:val="22"/>
        </w:rPr>
      </w:pPr>
      <w:del w:id="285" w:author="Nexteer Employee" w:date="2016-08-22T14:05:00Z">
        <w:r w:rsidRPr="001E09B9" w:rsidDel="001E09B9">
          <w:rPr>
            <w:rPrChange w:id="286" w:author="Nexteer Employee" w:date="2016-08-22T14:05:00Z">
              <w:rPr>
                <w:rStyle w:val="Hyperlink"/>
              </w:rPr>
            </w:rPrChange>
          </w:rPr>
          <w:delText>1.2</w:delText>
        </w:r>
        <w:r w:rsidDel="001E09B9">
          <w:rPr>
            <w:rFonts w:asciiTheme="minorHAnsi" w:eastAsiaTheme="minorEastAsia" w:hAnsiTheme="minorHAnsi"/>
            <w:color w:val="auto"/>
            <w:kern w:val="0"/>
            <w:szCs w:val="22"/>
          </w:rPr>
          <w:tab/>
        </w:r>
        <w:r w:rsidRPr="001E09B9" w:rsidDel="001E09B9">
          <w:rPr>
            <w:rPrChange w:id="287" w:author="Nexteer Employee" w:date="2016-08-22T14:05:00Z">
              <w:rPr>
                <w:rStyle w:val="Hyperlink"/>
              </w:rPr>
            </w:rPrChange>
          </w:rPr>
          <w:delText>Scope</w:delText>
        </w:r>
        <w:r w:rsidDel="001E09B9">
          <w:rPr>
            <w:webHidden/>
          </w:rPr>
          <w:tab/>
          <w:delText>6</w:delText>
        </w:r>
      </w:del>
    </w:p>
    <w:p w:rsidR="005B1E9C" w:rsidDel="001E09B9" w:rsidRDefault="005B1E9C">
      <w:pPr>
        <w:pStyle w:val="TOC1"/>
        <w:rPr>
          <w:del w:id="288" w:author="Nexteer Employee" w:date="2016-08-22T14:05:00Z"/>
          <w:rFonts w:eastAsiaTheme="minorEastAsia"/>
          <w:b w:val="0"/>
          <w:color w:val="auto"/>
          <w:kern w:val="0"/>
          <w:sz w:val="22"/>
          <w:szCs w:val="22"/>
          <w:lang w:val="en-US"/>
        </w:rPr>
      </w:pPr>
      <w:del w:id="289" w:author="Nexteer Employee" w:date="2016-08-22T14:05:00Z">
        <w:r w:rsidRPr="001E09B9" w:rsidDel="001E09B9">
          <w:rPr>
            <w:rPrChange w:id="290" w:author="Nexteer Employee" w:date="2016-08-22T14:05:00Z">
              <w:rPr>
                <w:rStyle w:val="Hyperlink"/>
              </w:rPr>
            </w:rPrChange>
          </w:rPr>
          <w:delText>2</w:delText>
        </w:r>
        <w:r w:rsidDel="001E09B9">
          <w:rPr>
            <w:rFonts w:eastAsiaTheme="minorEastAsia"/>
            <w:b w:val="0"/>
            <w:color w:val="auto"/>
            <w:kern w:val="0"/>
            <w:sz w:val="22"/>
            <w:szCs w:val="22"/>
            <w:lang w:val="en-US"/>
          </w:rPr>
          <w:tab/>
        </w:r>
        <w:r w:rsidRPr="001E09B9" w:rsidDel="001E09B9">
          <w:rPr>
            <w:rPrChange w:id="291" w:author="Nexteer Employee" w:date="2016-08-22T14:05:00Z">
              <w:rPr>
                <w:rStyle w:val="Hyperlink"/>
              </w:rPr>
            </w:rPrChange>
          </w:rPr>
          <w:delText>GmOvrlStMgr High-Level Description</w:delText>
        </w:r>
        <w:r w:rsidDel="001E09B9">
          <w:rPr>
            <w:webHidden/>
          </w:rPr>
          <w:tab/>
          <w:delText>7</w:delText>
        </w:r>
      </w:del>
    </w:p>
    <w:p w:rsidR="005B1E9C" w:rsidDel="001E09B9" w:rsidRDefault="005B1E9C">
      <w:pPr>
        <w:pStyle w:val="TOC1"/>
        <w:rPr>
          <w:del w:id="292" w:author="Nexteer Employee" w:date="2016-08-22T14:05:00Z"/>
          <w:rFonts w:eastAsiaTheme="minorEastAsia"/>
          <w:b w:val="0"/>
          <w:color w:val="auto"/>
          <w:kern w:val="0"/>
          <w:sz w:val="22"/>
          <w:szCs w:val="22"/>
          <w:lang w:val="en-US"/>
        </w:rPr>
      </w:pPr>
      <w:del w:id="293" w:author="Nexteer Employee" w:date="2016-08-22T14:05:00Z">
        <w:r w:rsidRPr="001E09B9" w:rsidDel="001E09B9">
          <w:rPr>
            <w:rFonts w:ascii="Calibri" w:hAnsi="Calibri" w:cs="Calibri"/>
            <w:rPrChange w:id="294" w:author="Nexteer Employee" w:date="2016-08-22T14:05:00Z">
              <w:rPr>
                <w:rStyle w:val="Hyperlink"/>
                <w:rFonts w:ascii="Calibri" w:hAnsi="Calibri" w:cs="Calibri"/>
              </w:rPr>
            </w:rPrChange>
          </w:rPr>
          <w:delText>3</w:delText>
        </w:r>
        <w:r w:rsidDel="001E09B9">
          <w:rPr>
            <w:rFonts w:eastAsiaTheme="minorEastAsia"/>
            <w:b w:val="0"/>
            <w:color w:val="auto"/>
            <w:kern w:val="0"/>
            <w:sz w:val="22"/>
            <w:szCs w:val="22"/>
            <w:lang w:val="en-US"/>
          </w:rPr>
          <w:tab/>
        </w:r>
        <w:r w:rsidRPr="001E09B9" w:rsidDel="001E09B9">
          <w:rPr>
            <w:rFonts w:ascii="Calibri" w:hAnsi="Calibri" w:cs="Calibri"/>
            <w:rPrChange w:id="295" w:author="Nexteer Employee" w:date="2016-08-22T14:05:00Z">
              <w:rPr>
                <w:rStyle w:val="Hyperlink"/>
                <w:rFonts w:ascii="Calibri" w:hAnsi="Calibri" w:cs="Calibri"/>
              </w:rPr>
            </w:rPrChange>
          </w:rPr>
          <w:delText>Design details of software module</w:delText>
        </w:r>
        <w:r w:rsidDel="001E09B9">
          <w:rPr>
            <w:webHidden/>
          </w:rPr>
          <w:tab/>
          <w:delText>8</w:delText>
        </w:r>
      </w:del>
    </w:p>
    <w:p w:rsidR="005B1E9C" w:rsidDel="001E09B9" w:rsidRDefault="005B1E9C">
      <w:pPr>
        <w:pStyle w:val="TOC2"/>
        <w:rPr>
          <w:del w:id="296" w:author="Nexteer Employee" w:date="2016-08-22T14:05:00Z"/>
          <w:rFonts w:asciiTheme="minorHAnsi" w:eastAsiaTheme="minorEastAsia" w:hAnsiTheme="minorHAnsi"/>
          <w:color w:val="auto"/>
          <w:kern w:val="0"/>
          <w:szCs w:val="22"/>
        </w:rPr>
      </w:pPr>
      <w:del w:id="297" w:author="Nexteer Employee" w:date="2016-08-22T14:05:00Z">
        <w:r w:rsidRPr="001E09B9" w:rsidDel="001E09B9">
          <w:rPr>
            <w:rPrChange w:id="298" w:author="Nexteer Employee" w:date="2016-08-22T14:05:00Z">
              <w:rPr>
                <w:rStyle w:val="Hyperlink"/>
              </w:rPr>
            </w:rPrChange>
          </w:rPr>
          <w:delText>3.1</w:delText>
        </w:r>
        <w:r w:rsidDel="001E09B9">
          <w:rPr>
            <w:rFonts w:asciiTheme="minorHAnsi" w:eastAsiaTheme="minorEastAsia" w:hAnsiTheme="minorHAnsi"/>
            <w:color w:val="auto"/>
            <w:kern w:val="0"/>
            <w:szCs w:val="22"/>
          </w:rPr>
          <w:tab/>
        </w:r>
        <w:r w:rsidRPr="001E09B9" w:rsidDel="001E09B9">
          <w:rPr>
            <w:rPrChange w:id="299" w:author="Nexteer Employee" w:date="2016-08-22T14:05:00Z">
              <w:rPr>
                <w:rStyle w:val="Hyperlink"/>
              </w:rPr>
            </w:rPrChange>
          </w:rPr>
          <w:delText xml:space="preserve">Graphical representation of </w:delText>
        </w:r>
        <w:r w:rsidRPr="001E09B9" w:rsidDel="001E09B9">
          <w:rPr>
            <w:rFonts w:cs="Calibri"/>
            <w:rPrChange w:id="300" w:author="Nexteer Employee" w:date="2016-08-22T14:05:00Z">
              <w:rPr>
                <w:rStyle w:val="Hyperlink"/>
                <w:rFonts w:cs="Calibri"/>
              </w:rPr>
            </w:rPrChange>
          </w:rPr>
          <w:delText>GmOvrlStMgr</w:delText>
        </w:r>
        <w:r w:rsidDel="001E09B9">
          <w:rPr>
            <w:webHidden/>
          </w:rPr>
          <w:tab/>
          <w:delText>9</w:delText>
        </w:r>
      </w:del>
    </w:p>
    <w:p w:rsidR="005B1E9C" w:rsidDel="001E09B9" w:rsidRDefault="005B1E9C">
      <w:pPr>
        <w:pStyle w:val="TOC2"/>
        <w:rPr>
          <w:del w:id="301" w:author="Nexteer Employee" w:date="2016-08-22T14:05:00Z"/>
          <w:rFonts w:asciiTheme="minorHAnsi" w:eastAsiaTheme="minorEastAsia" w:hAnsiTheme="minorHAnsi"/>
          <w:color w:val="auto"/>
          <w:kern w:val="0"/>
          <w:szCs w:val="22"/>
        </w:rPr>
      </w:pPr>
      <w:del w:id="302" w:author="Nexteer Employee" w:date="2016-08-22T14:05:00Z">
        <w:r w:rsidRPr="001E09B9" w:rsidDel="001E09B9">
          <w:rPr>
            <w:rFonts w:cs="Calibri"/>
            <w:rPrChange w:id="303" w:author="Nexteer Employee" w:date="2016-08-22T14:05:00Z">
              <w:rPr>
                <w:rStyle w:val="Hyperlink"/>
                <w:rFonts w:cs="Calibri"/>
              </w:rPr>
            </w:rPrChange>
          </w:rPr>
          <w:delText>3.2</w:delText>
        </w:r>
        <w:r w:rsidDel="001E09B9">
          <w:rPr>
            <w:rFonts w:asciiTheme="minorHAnsi" w:eastAsiaTheme="minorEastAsia" w:hAnsiTheme="minorHAnsi"/>
            <w:color w:val="auto"/>
            <w:kern w:val="0"/>
            <w:szCs w:val="22"/>
          </w:rPr>
          <w:tab/>
        </w:r>
        <w:r w:rsidRPr="001E09B9" w:rsidDel="001E09B9">
          <w:rPr>
            <w:rFonts w:cs="Calibri"/>
            <w:rPrChange w:id="304" w:author="Nexteer Employee" w:date="2016-08-22T14:05:00Z">
              <w:rPr>
                <w:rStyle w:val="Hyperlink"/>
                <w:rFonts w:cs="Calibri"/>
              </w:rPr>
            </w:rPrChange>
          </w:rPr>
          <w:delText>Data Flow Diagram</w:delText>
        </w:r>
        <w:r w:rsidDel="001E09B9">
          <w:rPr>
            <w:webHidden/>
          </w:rPr>
          <w:tab/>
          <w:delText>10</w:delText>
        </w:r>
      </w:del>
    </w:p>
    <w:p w:rsidR="005B1E9C" w:rsidDel="001E09B9" w:rsidRDefault="005B1E9C">
      <w:pPr>
        <w:pStyle w:val="TOC3"/>
        <w:tabs>
          <w:tab w:val="left" w:pos="1200"/>
        </w:tabs>
        <w:rPr>
          <w:del w:id="305" w:author="Nexteer Employee" w:date="2016-08-22T14:05:00Z"/>
          <w:rFonts w:asciiTheme="minorHAnsi" w:eastAsiaTheme="minorEastAsia" w:hAnsiTheme="minorHAnsi"/>
          <w:color w:val="auto"/>
          <w:kern w:val="0"/>
          <w:sz w:val="22"/>
          <w:szCs w:val="22"/>
        </w:rPr>
      </w:pPr>
      <w:del w:id="306" w:author="Nexteer Employee" w:date="2016-08-22T14:05:00Z">
        <w:r w:rsidRPr="001E09B9" w:rsidDel="001E09B9">
          <w:rPr>
            <w:rFonts w:cs="Calibri"/>
            <w:rPrChange w:id="307" w:author="Nexteer Employee" w:date="2016-08-22T14:05:00Z">
              <w:rPr>
                <w:rStyle w:val="Hyperlink"/>
                <w:rFonts w:cs="Calibri"/>
              </w:rPr>
            </w:rPrChange>
          </w:rPr>
          <w:delText>3.2.1</w:delText>
        </w:r>
        <w:r w:rsidDel="001E09B9">
          <w:rPr>
            <w:rFonts w:asciiTheme="minorHAnsi" w:eastAsiaTheme="minorEastAsia" w:hAnsiTheme="minorHAnsi"/>
            <w:color w:val="auto"/>
            <w:kern w:val="0"/>
            <w:sz w:val="22"/>
            <w:szCs w:val="22"/>
          </w:rPr>
          <w:tab/>
        </w:r>
        <w:r w:rsidRPr="001E09B9" w:rsidDel="001E09B9">
          <w:rPr>
            <w:rPrChange w:id="308" w:author="Nexteer Employee" w:date="2016-08-22T14:05:00Z">
              <w:rPr>
                <w:rStyle w:val="Hyperlink"/>
              </w:rPr>
            </w:rPrChange>
          </w:rPr>
          <w:delText xml:space="preserve">Component </w:delText>
        </w:r>
        <w:r w:rsidRPr="001E09B9" w:rsidDel="001E09B9">
          <w:rPr>
            <w:rFonts w:cs="Calibri"/>
            <w:rPrChange w:id="309" w:author="Nexteer Employee" w:date="2016-08-22T14:05:00Z">
              <w:rPr>
                <w:rStyle w:val="Hyperlink"/>
                <w:rFonts w:cs="Calibri"/>
              </w:rPr>
            </w:rPrChange>
          </w:rPr>
          <w:delText>level DFD</w:delText>
        </w:r>
        <w:r w:rsidDel="001E09B9">
          <w:rPr>
            <w:webHidden/>
          </w:rPr>
          <w:tab/>
          <w:delText>10</w:delText>
        </w:r>
      </w:del>
    </w:p>
    <w:p w:rsidR="005B1E9C" w:rsidDel="001E09B9" w:rsidRDefault="005B1E9C">
      <w:pPr>
        <w:pStyle w:val="TOC3"/>
        <w:tabs>
          <w:tab w:val="left" w:pos="1200"/>
        </w:tabs>
        <w:rPr>
          <w:del w:id="310" w:author="Nexteer Employee" w:date="2016-08-22T14:05:00Z"/>
          <w:rFonts w:asciiTheme="minorHAnsi" w:eastAsiaTheme="minorEastAsia" w:hAnsiTheme="minorHAnsi"/>
          <w:color w:val="auto"/>
          <w:kern w:val="0"/>
          <w:sz w:val="22"/>
          <w:szCs w:val="22"/>
        </w:rPr>
      </w:pPr>
      <w:del w:id="311" w:author="Nexteer Employee" w:date="2016-08-22T14:05:00Z">
        <w:r w:rsidRPr="001E09B9" w:rsidDel="001E09B9">
          <w:rPr>
            <w:rFonts w:cs="Calibri"/>
            <w:rPrChange w:id="312" w:author="Nexteer Employee" w:date="2016-08-22T14:05:00Z">
              <w:rPr>
                <w:rStyle w:val="Hyperlink"/>
                <w:rFonts w:cs="Calibri"/>
              </w:rPr>
            </w:rPrChange>
          </w:rPr>
          <w:delText>3.2.2</w:delText>
        </w:r>
        <w:r w:rsidDel="001E09B9">
          <w:rPr>
            <w:rFonts w:asciiTheme="minorHAnsi" w:eastAsiaTheme="minorEastAsia" w:hAnsiTheme="minorHAnsi"/>
            <w:color w:val="auto"/>
            <w:kern w:val="0"/>
            <w:sz w:val="22"/>
            <w:szCs w:val="22"/>
          </w:rPr>
          <w:tab/>
        </w:r>
        <w:r w:rsidRPr="001E09B9" w:rsidDel="001E09B9">
          <w:rPr>
            <w:rPrChange w:id="313" w:author="Nexteer Employee" w:date="2016-08-22T14:05:00Z">
              <w:rPr>
                <w:rStyle w:val="Hyperlink"/>
              </w:rPr>
            </w:rPrChange>
          </w:rPr>
          <w:delText xml:space="preserve">Function </w:delText>
        </w:r>
        <w:r w:rsidRPr="001E09B9" w:rsidDel="001E09B9">
          <w:rPr>
            <w:rFonts w:cs="Calibri"/>
            <w:rPrChange w:id="314" w:author="Nexteer Employee" w:date="2016-08-22T14:05:00Z">
              <w:rPr>
                <w:rStyle w:val="Hyperlink"/>
                <w:rFonts w:cs="Calibri"/>
              </w:rPr>
            </w:rPrChange>
          </w:rPr>
          <w:delText>level DFD</w:delText>
        </w:r>
        <w:r w:rsidDel="001E09B9">
          <w:rPr>
            <w:webHidden/>
          </w:rPr>
          <w:tab/>
          <w:delText>10</w:delText>
        </w:r>
      </w:del>
    </w:p>
    <w:p w:rsidR="005B1E9C" w:rsidDel="001E09B9" w:rsidRDefault="005B1E9C">
      <w:pPr>
        <w:pStyle w:val="TOC1"/>
        <w:rPr>
          <w:del w:id="315" w:author="Nexteer Employee" w:date="2016-08-22T14:05:00Z"/>
          <w:rFonts w:eastAsiaTheme="minorEastAsia"/>
          <w:b w:val="0"/>
          <w:color w:val="auto"/>
          <w:kern w:val="0"/>
          <w:sz w:val="22"/>
          <w:szCs w:val="22"/>
          <w:lang w:val="en-US"/>
        </w:rPr>
      </w:pPr>
      <w:del w:id="316" w:author="Nexteer Employee" w:date="2016-08-22T14:05:00Z">
        <w:r w:rsidRPr="001E09B9" w:rsidDel="001E09B9">
          <w:rPr>
            <w:rFonts w:ascii="Calibri" w:hAnsi="Calibri" w:cs="Calibri"/>
            <w:rPrChange w:id="317" w:author="Nexteer Employee" w:date="2016-08-22T14:05:00Z">
              <w:rPr>
                <w:rStyle w:val="Hyperlink"/>
                <w:rFonts w:ascii="Calibri" w:hAnsi="Calibri" w:cs="Calibri"/>
              </w:rPr>
            </w:rPrChange>
          </w:rPr>
          <w:delText>4</w:delText>
        </w:r>
        <w:r w:rsidDel="001E09B9">
          <w:rPr>
            <w:rFonts w:eastAsiaTheme="minorEastAsia"/>
            <w:b w:val="0"/>
            <w:color w:val="auto"/>
            <w:kern w:val="0"/>
            <w:sz w:val="22"/>
            <w:szCs w:val="22"/>
            <w:lang w:val="en-US"/>
          </w:rPr>
          <w:tab/>
        </w:r>
        <w:r w:rsidRPr="001E09B9" w:rsidDel="001E09B9">
          <w:rPr>
            <w:rFonts w:ascii="Calibri" w:hAnsi="Calibri" w:cs="Calibri"/>
            <w:rPrChange w:id="318" w:author="Nexteer Employee" w:date="2016-08-22T14:05:00Z">
              <w:rPr>
                <w:rStyle w:val="Hyperlink"/>
                <w:rFonts w:ascii="Calibri" w:hAnsi="Calibri" w:cs="Calibri"/>
              </w:rPr>
            </w:rPrChange>
          </w:rPr>
          <w:delText>Constant Data Dictionary</w:delText>
        </w:r>
        <w:r w:rsidDel="001E09B9">
          <w:rPr>
            <w:webHidden/>
          </w:rPr>
          <w:tab/>
          <w:delText>11</w:delText>
        </w:r>
      </w:del>
    </w:p>
    <w:p w:rsidR="005B1E9C" w:rsidDel="001E09B9" w:rsidRDefault="005B1E9C">
      <w:pPr>
        <w:pStyle w:val="TOC2"/>
        <w:rPr>
          <w:del w:id="319" w:author="Nexteer Employee" w:date="2016-08-22T14:05:00Z"/>
          <w:rFonts w:asciiTheme="minorHAnsi" w:eastAsiaTheme="minorEastAsia" w:hAnsiTheme="minorHAnsi"/>
          <w:color w:val="auto"/>
          <w:kern w:val="0"/>
          <w:szCs w:val="22"/>
        </w:rPr>
      </w:pPr>
      <w:del w:id="320" w:author="Nexteer Employee" w:date="2016-08-22T14:05:00Z">
        <w:r w:rsidRPr="001E09B9" w:rsidDel="001E09B9">
          <w:rPr>
            <w:rPrChange w:id="321" w:author="Nexteer Employee" w:date="2016-08-22T14:05:00Z">
              <w:rPr>
                <w:rStyle w:val="Hyperlink"/>
              </w:rPr>
            </w:rPrChange>
          </w:rPr>
          <w:delText>4.1</w:delText>
        </w:r>
        <w:r w:rsidDel="001E09B9">
          <w:rPr>
            <w:rFonts w:asciiTheme="minorHAnsi" w:eastAsiaTheme="minorEastAsia" w:hAnsiTheme="minorHAnsi"/>
            <w:color w:val="auto"/>
            <w:kern w:val="0"/>
            <w:szCs w:val="22"/>
          </w:rPr>
          <w:tab/>
        </w:r>
        <w:r w:rsidRPr="001E09B9" w:rsidDel="001E09B9">
          <w:rPr>
            <w:rPrChange w:id="322" w:author="Nexteer Employee" w:date="2016-08-22T14:05:00Z">
              <w:rPr>
                <w:rStyle w:val="Hyperlink"/>
              </w:rPr>
            </w:rPrChange>
          </w:rPr>
          <w:delText>Program (fixed) Constants</w:delText>
        </w:r>
        <w:r w:rsidDel="001E09B9">
          <w:rPr>
            <w:webHidden/>
          </w:rPr>
          <w:tab/>
          <w:delText>11</w:delText>
        </w:r>
      </w:del>
    </w:p>
    <w:p w:rsidR="005B1E9C" w:rsidDel="001E09B9" w:rsidRDefault="005B1E9C">
      <w:pPr>
        <w:pStyle w:val="TOC3"/>
        <w:tabs>
          <w:tab w:val="left" w:pos="1200"/>
        </w:tabs>
        <w:rPr>
          <w:del w:id="323" w:author="Nexteer Employee" w:date="2016-08-22T14:05:00Z"/>
          <w:rFonts w:asciiTheme="minorHAnsi" w:eastAsiaTheme="minorEastAsia" w:hAnsiTheme="minorHAnsi"/>
          <w:color w:val="auto"/>
          <w:kern w:val="0"/>
          <w:sz w:val="22"/>
          <w:szCs w:val="22"/>
        </w:rPr>
      </w:pPr>
      <w:del w:id="324" w:author="Nexteer Employee" w:date="2016-08-22T14:05:00Z">
        <w:r w:rsidRPr="001E09B9" w:rsidDel="001E09B9">
          <w:rPr>
            <w:rPrChange w:id="325" w:author="Nexteer Employee" w:date="2016-08-22T14:05:00Z">
              <w:rPr>
                <w:rStyle w:val="Hyperlink"/>
              </w:rPr>
            </w:rPrChange>
          </w:rPr>
          <w:delText>4.1.1</w:delText>
        </w:r>
        <w:r w:rsidDel="001E09B9">
          <w:rPr>
            <w:rFonts w:asciiTheme="minorHAnsi" w:eastAsiaTheme="minorEastAsia" w:hAnsiTheme="minorHAnsi"/>
            <w:color w:val="auto"/>
            <w:kern w:val="0"/>
            <w:sz w:val="22"/>
            <w:szCs w:val="22"/>
          </w:rPr>
          <w:tab/>
        </w:r>
        <w:r w:rsidRPr="001E09B9" w:rsidDel="001E09B9">
          <w:rPr>
            <w:rPrChange w:id="326" w:author="Nexteer Employee" w:date="2016-08-22T14:05:00Z">
              <w:rPr>
                <w:rStyle w:val="Hyperlink"/>
              </w:rPr>
            </w:rPrChange>
          </w:rPr>
          <w:delText>Embedded Constants</w:delText>
        </w:r>
        <w:r w:rsidDel="001E09B9">
          <w:rPr>
            <w:webHidden/>
          </w:rPr>
          <w:tab/>
          <w:delText>11</w:delText>
        </w:r>
      </w:del>
    </w:p>
    <w:p w:rsidR="005B1E9C" w:rsidDel="001E09B9" w:rsidRDefault="005B1E9C">
      <w:pPr>
        <w:pStyle w:val="TOC1"/>
        <w:rPr>
          <w:del w:id="327" w:author="Nexteer Employee" w:date="2016-08-22T14:05:00Z"/>
          <w:rFonts w:eastAsiaTheme="minorEastAsia"/>
          <w:b w:val="0"/>
          <w:color w:val="auto"/>
          <w:kern w:val="0"/>
          <w:sz w:val="22"/>
          <w:szCs w:val="22"/>
          <w:lang w:val="en-US"/>
        </w:rPr>
      </w:pPr>
      <w:del w:id="328" w:author="Nexteer Employee" w:date="2016-08-22T14:05:00Z">
        <w:r w:rsidRPr="001E09B9" w:rsidDel="001E09B9">
          <w:rPr>
            <w:rFonts w:ascii="Calibri" w:hAnsi="Calibri" w:cs="Calibri"/>
            <w:rPrChange w:id="329" w:author="Nexteer Employee" w:date="2016-08-22T14:05:00Z">
              <w:rPr>
                <w:rStyle w:val="Hyperlink"/>
                <w:rFonts w:ascii="Calibri" w:hAnsi="Calibri" w:cs="Calibri"/>
              </w:rPr>
            </w:rPrChange>
          </w:rPr>
          <w:delText>5</w:delText>
        </w:r>
        <w:r w:rsidDel="001E09B9">
          <w:rPr>
            <w:rFonts w:eastAsiaTheme="minorEastAsia"/>
            <w:b w:val="0"/>
            <w:color w:val="auto"/>
            <w:kern w:val="0"/>
            <w:sz w:val="22"/>
            <w:szCs w:val="22"/>
            <w:lang w:val="en-US"/>
          </w:rPr>
          <w:tab/>
        </w:r>
        <w:r w:rsidRPr="001E09B9" w:rsidDel="001E09B9">
          <w:rPr>
            <w:rFonts w:ascii="Calibri" w:hAnsi="Calibri" w:cs="Calibri"/>
            <w:rPrChange w:id="330" w:author="Nexteer Employee" w:date="2016-08-22T14:05:00Z">
              <w:rPr>
                <w:rStyle w:val="Hyperlink"/>
                <w:rFonts w:ascii="Calibri" w:hAnsi="Calibri" w:cs="Calibri"/>
              </w:rPr>
            </w:rPrChange>
          </w:rPr>
          <w:delText>Software Component Implementation</w:delText>
        </w:r>
        <w:r w:rsidDel="001E09B9">
          <w:rPr>
            <w:webHidden/>
          </w:rPr>
          <w:tab/>
          <w:delText>12</w:delText>
        </w:r>
      </w:del>
    </w:p>
    <w:p w:rsidR="005B1E9C" w:rsidDel="001E09B9" w:rsidRDefault="005B1E9C">
      <w:pPr>
        <w:pStyle w:val="TOC2"/>
        <w:rPr>
          <w:del w:id="331" w:author="Nexteer Employee" w:date="2016-08-22T14:05:00Z"/>
          <w:rFonts w:asciiTheme="minorHAnsi" w:eastAsiaTheme="minorEastAsia" w:hAnsiTheme="minorHAnsi"/>
          <w:color w:val="auto"/>
          <w:kern w:val="0"/>
          <w:szCs w:val="22"/>
        </w:rPr>
      </w:pPr>
      <w:del w:id="332" w:author="Nexteer Employee" w:date="2016-08-22T14:05:00Z">
        <w:r w:rsidRPr="001E09B9" w:rsidDel="001E09B9">
          <w:rPr>
            <w:rPrChange w:id="333" w:author="Nexteer Employee" w:date="2016-08-22T14:05:00Z">
              <w:rPr>
                <w:rStyle w:val="Hyperlink"/>
              </w:rPr>
            </w:rPrChange>
          </w:rPr>
          <w:lastRenderedPageBreak/>
          <w:delText>5.1</w:delText>
        </w:r>
        <w:r w:rsidDel="001E09B9">
          <w:rPr>
            <w:rFonts w:asciiTheme="minorHAnsi" w:eastAsiaTheme="minorEastAsia" w:hAnsiTheme="minorHAnsi"/>
            <w:color w:val="auto"/>
            <w:kern w:val="0"/>
            <w:szCs w:val="22"/>
          </w:rPr>
          <w:tab/>
        </w:r>
        <w:r w:rsidRPr="001E09B9" w:rsidDel="001E09B9">
          <w:rPr>
            <w:rPrChange w:id="334" w:author="Nexteer Employee" w:date="2016-08-22T14:05:00Z">
              <w:rPr>
                <w:rStyle w:val="Hyperlink"/>
              </w:rPr>
            </w:rPrChange>
          </w:rPr>
          <w:delText>Sub-Module Functions</w:delText>
        </w:r>
        <w:r w:rsidDel="001E09B9">
          <w:rPr>
            <w:webHidden/>
          </w:rPr>
          <w:tab/>
          <w:delText>12</w:delText>
        </w:r>
      </w:del>
    </w:p>
    <w:p w:rsidR="005B1E9C" w:rsidDel="001E09B9" w:rsidRDefault="005B1E9C">
      <w:pPr>
        <w:pStyle w:val="TOC2"/>
        <w:rPr>
          <w:del w:id="335" w:author="Nexteer Employee" w:date="2016-08-22T14:05:00Z"/>
          <w:rFonts w:asciiTheme="minorHAnsi" w:eastAsiaTheme="minorEastAsia" w:hAnsiTheme="minorHAnsi"/>
          <w:color w:val="auto"/>
          <w:kern w:val="0"/>
          <w:szCs w:val="22"/>
        </w:rPr>
      </w:pPr>
      <w:del w:id="336" w:author="Nexteer Employee" w:date="2016-08-22T14:05:00Z">
        <w:r w:rsidRPr="001E09B9" w:rsidDel="001E09B9">
          <w:rPr>
            <w:rFonts w:cs="Calibri"/>
            <w:rPrChange w:id="337" w:author="Nexteer Employee" w:date="2016-08-22T14:05:00Z">
              <w:rPr>
                <w:rStyle w:val="Hyperlink"/>
                <w:rFonts w:cs="Calibri"/>
              </w:rPr>
            </w:rPrChange>
          </w:rPr>
          <w:delText>5.1.1</w:delText>
        </w:r>
        <w:r w:rsidDel="001E09B9">
          <w:rPr>
            <w:rFonts w:asciiTheme="minorHAnsi" w:eastAsiaTheme="minorEastAsia" w:hAnsiTheme="minorHAnsi"/>
            <w:color w:val="auto"/>
            <w:kern w:val="0"/>
            <w:szCs w:val="22"/>
          </w:rPr>
          <w:tab/>
        </w:r>
        <w:r w:rsidRPr="001E09B9" w:rsidDel="001E09B9">
          <w:rPr>
            <w:rFonts w:cs="Calibri"/>
            <w:rPrChange w:id="338" w:author="Nexteer Employee" w:date="2016-08-22T14:05:00Z">
              <w:rPr>
                <w:rStyle w:val="Hyperlink"/>
                <w:rFonts w:cs="Calibri"/>
              </w:rPr>
            </w:rPrChange>
          </w:rPr>
          <w:delText>Init: GmOvrlStMgrInit1</w:delText>
        </w:r>
        <w:r w:rsidDel="001E09B9">
          <w:rPr>
            <w:webHidden/>
          </w:rPr>
          <w:tab/>
          <w:delText>12</w:delText>
        </w:r>
      </w:del>
    </w:p>
    <w:p w:rsidR="005B1E9C" w:rsidDel="001E09B9" w:rsidRDefault="005B1E9C">
      <w:pPr>
        <w:pStyle w:val="TOC2"/>
        <w:rPr>
          <w:del w:id="339" w:author="Nexteer Employee" w:date="2016-08-22T14:05:00Z"/>
          <w:rFonts w:asciiTheme="minorHAnsi" w:eastAsiaTheme="minorEastAsia" w:hAnsiTheme="minorHAnsi"/>
          <w:color w:val="auto"/>
          <w:kern w:val="0"/>
          <w:szCs w:val="22"/>
        </w:rPr>
      </w:pPr>
      <w:del w:id="340" w:author="Nexteer Employee" w:date="2016-08-22T14:05:00Z">
        <w:r w:rsidRPr="001E09B9" w:rsidDel="001E09B9">
          <w:rPr>
            <w:rFonts w:cs="Calibri"/>
            <w:rPrChange w:id="341" w:author="Nexteer Employee" w:date="2016-08-22T14:05:00Z">
              <w:rPr>
                <w:rStyle w:val="Hyperlink"/>
                <w:rFonts w:cs="Calibri"/>
              </w:rPr>
            </w:rPrChange>
          </w:rPr>
          <w:delText>5.1.1.1</w:delText>
        </w:r>
        <w:r w:rsidDel="001E09B9">
          <w:rPr>
            <w:rFonts w:asciiTheme="minorHAnsi" w:eastAsiaTheme="minorEastAsia" w:hAnsiTheme="minorHAnsi"/>
            <w:color w:val="auto"/>
            <w:kern w:val="0"/>
            <w:szCs w:val="22"/>
          </w:rPr>
          <w:tab/>
        </w:r>
        <w:r w:rsidRPr="001E09B9" w:rsidDel="001E09B9">
          <w:rPr>
            <w:rFonts w:cs="Calibri"/>
            <w:rPrChange w:id="342" w:author="Nexteer Employee" w:date="2016-08-22T14:05:00Z">
              <w:rPr>
                <w:rStyle w:val="Hyperlink"/>
                <w:rFonts w:cs="Calibri"/>
              </w:rPr>
            </w:rPrChange>
          </w:rPr>
          <w:delText>Design Rationale</w:delText>
        </w:r>
        <w:r w:rsidDel="001E09B9">
          <w:rPr>
            <w:webHidden/>
          </w:rPr>
          <w:tab/>
          <w:delText>12</w:delText>
        </w:r>
      </w:del>
    </w:p>
    <w:p w:rsidR="005B1E9C" w:rsidDel="001E09B9" w:rsidRDefault="005B1E9C">
      <w:pPr>
        <w:pStyle w:val="TOC2"/>
        <w:rPr>
          <w:del w:id="343" w:author="Nexteer Employee" w:date="2016-08-22T14:05:00Z"/>
          <w:rFonts w:asciiTheme="minorHAnsi" w:eastAsiaTheme="minorEastAsia" w:hAnsiTheme="minorHAnsi"/>
          <w:color w:val="auto"/>
          <w:kern w:val="0"/>
          <w:szCs w:val="22"/>
        </w:rPr>
      </w:pPr>
      <w:del w:id="344" w:author="Nexteer Employee" w:date="2016-08-22T14:05:00Z">
        <w:r w:rsidRPr="001E09B9" w:rsidDel="001E09B9">
          <w:rPr>
            <w:rFonts w:cs="Calibri"/>
            <w:rPrChange w:id="345" w:author="Nexteer Employee" w:date="2016-08-22T14:05:00Z">
              <w:rPr>
                <w:rStyle w:val="Hyperlink"/>
                <w:rFonts w:cs="Calibri"/>
              </w:rPr>
            </w:rPrChange>
          </w:rPr>
          <w:delText>5.1.1.2</w:delText>
        </w:r>
        <w:r w:rsidDel="001E09B9">
          <w:rPr>
            <w:rFonts w:asciiTheme="minorHAnsi" w:eastAsiaTheme="minorEastAsia" w:hAnsiTheme="minorHAnsi"/>
            <w:color w:val="auto"/>
            <w:kern w:val="0"/>
            <w:szCs w:val="22"/>
          </w:rPr>
          <w:tab/>
        </w:r>
        <w:r w:rsidRPr="001E09B9" w:rsidDel="001E09B9">
          <w:rPr>
            <w:rFonts w:cs="Calibri"/>
            <w:rPrChange w:id="346" w:author="Nexteer Employee" w:date="2016-08-22T14:05:00Z">
              <w:rPr>
                <w:rStyle w:val="Hyperlink"/>
                <w:rFonts w:cs="Calibri"/>
              </w:rPr>
            </w:rPrChange>
          </w:rPr>
          <w:delText>Module Outputs</w:delText>
        </w:r>
        <w:r w:rsidDel="001E09B9">
          <w:rPr>
            <w:webHidden/>
          </w:rPr>
          <w:tab/>
          <w:delText>12</w:delText>
        </w:r>
      </w:del>
    </w:p>
    <w:p w:rsidR="005B1E9C" w:rsidDel="001E09B9" w:rsidRDefault="005B1E9C">
      <w:pPr>
        <w:pStyle w:val="TOC2"/>
        <w:rPr>
          <w:del w:id="347" w:author="Nexteer Employee" w:date="2016-08-22T14:05:00Z"/>
          <w:rFonts w:asciiTheme="minorHAnsi" w:eastAsiaTheme="minorEastAsia" w:hAnsiTheme="minorHAnsi"/>
          <w:color w:val="auto"/>
          <w:kern w:val="0"/>
          <w:szCs w:val="22"/>
        </w:rPr>
      </w:pPr>
      <w:del w:id="348" w:author="Nexteer Employee" w:date="2016-08-22T14:05:00Z">
        <w:r w:rsidRPr="001E09B9" w:rsidDel="001E09B9">
          <w:rPr>
            <w:rFonts w:cs="Calibri"/>
            <w:rPrChange w:id="349" w:author="Nexteer Employee" w:date="2016-08-22T14:05:00Z">
              <w:rPr>
                <w:rStyle w:val="Hyperlink"/>
                <w:rFonts w:cs="Calibri"/>
              </w:rPr>
            </w:rPrChange>
          </w:rPr>
          <w:delText>5.1.2</w:delText>
        </w:r>
        <w:r w:rsidDel="001E09B9">
          <w:rPr>
            <w:rFonts w:asciiTheme="minorHAnsi" w:eastAsiaTheme="minorEastAsia" w:hAnsiTheme="minorHAnsi"/>
            <w:color w:val="auto"/>
            <w:kern w:val="0"/>
            <w:szCs w:val="22"/>
          </w:rPr>
          <w:tab/>
        </w:r>
        <w:r w:rsidRPr="001E09B9" w:rsidDel="001E09B9">
          <w:rPr>
            <w:rFonts w:cs="Calibri"/>
            <w:rPrChange w:id="350" w:author="Nexteer Employee" w:date="2016-08-22T14:05:00Z">
              <w:rPr>
                <w:rStyle w:val="Hyperlink"/>
                <w:rFonts w:cs="Calibri"/>
              </w:rPr>
            </w:rPrChange>
          </w:rPr>
          <w:delText>Per: GmOvrlStMgrPer1</w:delText>
        </w:r>
        <w:r w:rsidDel="001E09B9">
          <w:rPr>
            <w:webHidden/>
          </w:rPr>
          <w:tab/>
          <w:delText>12</w:delText>
        </w:r>
      </w:del>
    </w:p>
    <w:p w:rsidR="005B1E9C" w:rsidDel="001E09B9" w:rsidRDefault="005B1E9C">
      <w:pPr>
        <w:pStyle w:val="TOC2"/>
        <w:rPr>
          <w:del w:id="351" w:author="Nexteer Employee" w:date="2016-08-22T14:05:00Z"/>
          <w:rFonts w:asciiTheme="minorHAnsi" w:eastAsiaTheme="minorEastAsia" w:hAnsiTheme="minorHAnsi"/>
          <w:color w:val="auto"/>
          <w:kern w:val="0"/>
          <w:szCs w:val="22"/>
        </w:rPr>
      </w:pPr>
      <w:del w:id="352" w:author="Nexteer Employee" w:date="2016-08-22T14:05:00Z">
        <w:r w:rsidRPr="001E09B9" w:rsidDel="001E09B9">
          <w:rPr>
            <w:rFonts w:cs="Calibri"/>
            <w:rPrChange w:id="353" w:author="Nexteer Employee" w:date="2016-08-22T14:05:00Z">
              <w:rPr>
                <w:rStyle w:val="Hyperlink"/>
                <w:rFonts w:cs="Calibri"/>
              </w:rPr>
            </w:rPrChange>
          </w:rPr>
          <w:delText>5.1.2.1</w:delText>
        </w:r>
        <w:r w:rsidDel="001E09B9">
          <w:rPr>
            <w:rFonts w:asciiTheme="minorHAnsi" w:eastAsiaTheme="minorEastAsia" w:hAnsiTheme="minorHAnsi"/>
            <w:color w:val="auto"/>
            <w:kern w:val="0"/>
            <w:szCs w:val="22"/>
          </w:rPr>
          <w:tab/>
        </w:r>
        <w:r w:rsidRPr="001E09B9" w:rsidDel="001E09B9">
          <w:rPr>
            <w:rFonts w:cs="Calibri"/>
            <w:rPrChange w:id="354" w:author="Nexteer Employee" w:date="2016-08-22T14:05:00Z">
              <w:rPr>
                <w:rStyle w:val="Hyperlink"/>
                <w:rFonts w:cs="Calibri"/>
              </w:rPr>
            </w:rPrChange>
          </w:rPr>
          <w:delText>Design Rationale</w:delText>
        </w:r>
        <w:r w:rsidDel="001E09B9">
          <w:rPr>
            <w:webHidden/>
          </w:rPr>
          <w:tab/>
          <w:delText>12</w:delText>
        </w:r>
      </w:del>
    </w:p>
    <w:p w:rsidR="005B1E9C" w:rsidDel="001E09B9" w:rsidRDefault="005B1E9C">
      <w:pPr>
        <w:pStyle w:val="TOC2"/>
        <w:rPr>
          <w:del w:id="355" w:author="Nexteer Employee" w:date="2016-08-22T14:05:00Z"/>
          <w:rFonts w:asciiTheme="minorHAnsi" w:eastAsiaTheme="minorEastAsia" w:hAnsiTheme="minorHAnsi"/>
          <w:color w:val="auto"/>
          <w:kern w:val="0"/>
          <w:szCs w:val="22"/>
        </w:rPr>
      </w:pPr>
      <w:del w:id="356" w:author="Nexteer Employee" w:date="2016-08-22T14:05:00Z">
        <w:r w:rsidRPr="001E09B9" w:rsidDel="001E09B9">
          <w:rPr>
            <w:rFonts w:cs="Calibri"/>
            <w:rPrChange w:id="357" w:author="Nexteer Employee" w:date="2016-08-22T14:05:00Z">
              <w:rPr>
                <w:rStyle w:val="Hyperlink"/>
                <w:rFonts w:cs="Calibri"/>
              </w:rPr>
            </w:rPrChange>
          </w:rPr>
          <w:delText>5.1.2.2</w:delText>
        </w:r>
        <w:r w:rsidDel="001E09B9">
          <w:rPr>
            <w:rFonts w:asciiTheme="minorHAnsi" w:eastAsiaTheme="minorEastAsia" w:hAnsiTheme="minorHAnsi"/>
            <w:color w:val="auto"/>
            <w:kern w:val="0"/>
            <w:szCs w:val="22"/>
          </w:rPr>
          <w:tab/>
        </w:r>
        <w:r w:rsidRPr="001E09B9" w:rsidDel="001E09B9">
          <w:rPr>
            <w:rFonts w:cs="Calibri"/>
            <w:rPrChange w:id="358" w:author="Nexteer Employee" w:date="2016-08-22T14:05:00Z">
              <w:rPr>
                <w:rStyle w:val="Hyperlink"/>
                <w:rFonts w:cs="Calibri"/>
              </w:rPr>
            </w:rPrChange>
          </w:rPr>
          <w:delText>Store Module Inputs to Local copies</w:delText>
        </w:r>
        <w:r w:rsidDel="001E09B9">
          <w:rPr>
            <w:webHidden/>
          </w:rPr>
          <w:tab/>
          <w:delText>12</w:delText>
        </w:r>
      </w:del>
    </w:p>
    <w:p w:rsidR="005B1E9C" w:rsidDel="001E09B9" w:rsidRDefault="005B1E9C">
      <w:pPr>
        <w:pStyle w:val="TOC2"/>
        <w:rPr>
          <w:del w:id="359" w:author="Nexteer Employee" w:date="2016-08-22T14:05:00Z"/>
          <w:rFonts w:asciiTheme="minorHAnsi" w:eastAsiaTheme="minorEastAsia" w:hAnsiTheme="minorHAnsi"/>
          <w:color w:val="auto"/>
          <w:kern w:val="0"/>
          <w:szCs w:val="22"/>
        </w:rPr>
      </w:pPr>
      <w:del w:id="360" w:author="Nexteer Employee" w:date="2016-08-22T14:05:00Z">
        <w:r w:rsidRPr="001E09B9" w:rsidDel="001E09B9">
          <w:rPr>
            <w:rFonts w:cs="Calibri"/>
            <w:rPrChange w:id="361" w:author="Nexteer Employee" w:date="2016-08-22T14:05:00Z">
              <w:rPr>
                <w:rStyle w:val="Hyperlink"/>
                <w:rFonts w:cs="Calibri"/>
              </w:rPr>
            </w:rPrChange>
          </w:rPr>
          <w:delText>5.1.2.3</w:delText>
        </w:r>
        <w:r w:rsidDel="001E09B9">
          <w:rPr>
            <w:rFonts w:asciiTheme="minorHAnsi" w:eastAsiaTheme="minorEastAsia" w:hAnsiTheme="minorHAnsi"/>
            <w:color w:val="auto"/>
            <w:kern w:val="0"/>
            <w:szCs w:val="22"/>
          </w:rPr>
          <w:tab/>
        </w:r>
        <w:r w:rsidRPr="001E09B9" w:rsidDel="001E09B9">
          <w:rPr>
            <w:rFonts w:cs="Calibri"/>
            <w:rPrChange w:id="362" w:author="Nexteer Employee" w:date="2016-08-22T14:05:00Z">
              <w:rPr>
                <w:rStyle w:val="Hyperlink"/>
                <w:rFonts w:cs="Calibri"/>
              </w:rPr>
            </w:rPrChange>
          </w:rPr>
          <w:delText>(Processing of function)………</w:delText>
        </w:r>
        <w:r w:rsidDel="001E09B9">
          <w:rPr>
            <w:webHidden/>
          </w:rPr>
          <w:tab/>
          <w:delText>12</w:delText>
        </w:r>
      </w:del>
    </w:p>
    <w:p w:rsidR="005B1E9C" w:rsidDel="001E09B9" w:rsidRDefault="005B1E9C">
      <w:pPr>
        <w:pStyle w:val="TOC2"/>
        <w:rPr>
          <w:del w:id="363" w:author="Nexteer Employee" w:date="2016-08-22T14:05:00Z"/>
          <w:rFonts w:asciiTheme="minorHAnsi" w:eastAsiaTheme="minorEastAsia" w:hAnsiTheme="minorHAnsi"/>
          <w:color w:val="auto"/>
          <w:kern w:val="0"/>
          <w:szCs w:val="22"/>
        </w:rPr>
      </w:pPr>
      <w:del w:id="364" w:author="Nexteer Employee" w:date="2016-08-22T14:05:00Z">
        <w:r w:rsidRPr="001E09B9" w:rsidDel="001E09B9">
          <w:rPr>
            <w:rFonts w:cs="Calibri"/>
            <w:rPrChange w:id="365" w:author="Nexteer Employee" w:date="2016-08-22T14:05:00Z">
              <w:rPr>
                <w:rStyle w:val="Hyperlink"/>
                <w:rFonts w:cs="Calibri"/>
              </w:rPr>
            </w:rPrChange>
          </w:rPr>
          <w:delText>5.1.2.4</w:delText>
        </w:r>
        <w:r w:rsidDel="001E09B9">
          <w:rPr>
            <w:rFonts w:asciiTheme="minorHAnsi" w:eastAsiaTheme="minorEastAsia" w:hAnsiTheme="minorHAnsi"/>
            <w:color w:val="auto"/>
            <w:kern w:val="0"/>
            <w:szCs w:val="22"/>
          </w:rPr>
          <w:tab/>
        </w:r>
        <w:r w:rsidRPr="001E09B9" w:rsidDel="001E09B9">
          <w:rPr>
            <w:rFonts w:cs="Calibri"/>
            <w:rPrChange w:id="366" w:author="Nexteer Employee" w:date="2016-08-22T14:05:00Z">
              <w:rPr>
                <w:rStyle w:val="Hyperlink"/>
                <w:rFonts w:cs="Calibri"/>
              </w:rPr>
            </w:rPrChange>
          </w:rPr>
          <w:delText>Store Local copy of outputs into Module Outputs</w:delText>
        </w:r>
        <w:r w:rsidDel="001E09B9">
          <w:rPr>
            <w:webHidden/>
          </w:rPr>
          <w:tab/>
          <w:delText>12</w:delText>
        </w:r>
      </w:del>
    </w:p>
    <w:p w:rsidR="005B1E9C" w:rsidDel="001E09B9" w:rsidRDefault="005B1E9C">
      <w:pPr>
        <w:pStyle w:val="TOC2"/>
        <w:rPr>
          <w:del w:id="367" w:author="Nexteer Employee" w:date="2016-08-22T14:05:00Z"/>
          <w:rFonts w:asciiTheme="minorHAnsi" w:eastAsiaTheme="minorEastAsia" w:hAnsiTheme="minorHAnsi"/>
          <w:color w:val="auto"/>
          <w:kern w:val="0"/>
          <w:szCs w:val="22"/>
        </w:rPr>
      </w:pPr>
      <w:del w:id="368" w:author="Nexteer Employee" w:date="2016-08-22T14:05:00Z">
        <w:r w:rsidRPr="001E09B9" w:rsidDel="001E09B9">
          <w:rPr>
            <w:rPrChange w:id="369" w:author="Nexteer Employee" w:date="2016-08-22T14:05:00Z">
              <w:rPr>
                <w:rStyle w:val="Hyperlink"/>
              </w:rPr>
            </w:rPrChange>
          </w:rPr>
          <w:delText>5.2</w:delText>
        </w:r>
        <w:r w:rsidDel="001E09B9">
          <w:rPr>
            <w:rFonts w:asciiTheme="minorHAnsi" w:eastAsiaTheme="minorEastAsia" w:hAnsiTheme="minorHAnsi"/>
            <w:color w:val="auto"/>
            <w:kern w:val="0"/>
            <w:szCs w:val="22"/>
          </w:rPr>
          <w:tab/>
        </w:r>
        <w:r w:rsidRPr="001E09B9" w:rsidDel="001E09B9">
          <w:rPr>
            <w:rPrChange w:id="370" w:author="Nexteer Employee" w:date="2016-08-22T14:05:00Z">
              <w:rPr>
                <w:rStyle w:val="Hyperlink"/>
              </w:rPr>
            </w:rPrChange>
          </w:rPr>
          <w:delText>Server Runables</w:delText>
        </w:r>
        <w:r w:rsidDel="001E09B9">
          <w:rPr>
            <w:webHidden/>
          </w:rPr>
          <w:tab/>
          <w:delText>12</w:delText>
        </w:r>
      </w:del>
    </w:p>
    <w:p w:rsidR="005B1E9C" w:rsidDel="001E09B9" w:rsidRDefault="005B1E9C">
      <w:pPr>
        <w:pStyle w:val="TOC3"/>
        <w:tabs>
          <w:tab w:val="left" w:pos="1200"/>
        </w:tabs>
        <w:rPr>
          <w:del w:id="371" w:author="Nexteer Employee" w:date="2016-08-22T14:05:00Z"/>
          <w:rFonts w:asciiTheme="minorHAnsi" w:eastAsiaTheme="minorEastAsia" w:hAnsiTheme="minorHAnsi"/>
          <w:color w:val="auto"/>
          <w:kern w:val="0"/>
          <w:sz w:val="22"/>
          <w:szCs w:val="22"/>
        </w:rPr>
      </w:pPr>
      <w:del w:id="372" w:author="Nexteer Employee" w:date="2016-08-22T14:05:00Z">
        <w:r w:rsidRPr="001E09B9" w:rsidDel="001E09B9">
          <w:rPr>
            <w:rFonts w:cs="Calibri"/>
            <w:rPrChange w:id="373" w:author="Nexteer Employee" w:date="2016-08-22T14:05:00Z">
              <w:rPr>
                <w:rStyle w:val="Hyperlink"/>
                <w:rFonts w:cs="Calibri"/>
              </w:rPr>
            </w:rPrChange>
          </w:rPr>
          <w:delText>5.2.1</w:delText>
        </w:r>
        <w:r w:rsidDel="001E09B9">
          <w:rPr>
            <w:rFonts w:asciiTheme="minorHAnsi" w:eastAsiaTheme="minorEastAsia" w:hAnsiTheme="minorHAnsi"/>
            <w:color w:val="auto"/>
            <w:kern w:val="0"/>
            <w:sz w:val="22"/>
            <w:szCs w:val="22"/>
          </w:rPr>
          <w:tab/>
        </w:r>
        <w:r w:rsidRPr="001E09B9" w:rsidDel="001E09B9">
          <w:rPr>
            <w:rFonts w:cs="Calibri"/>
            <w:rPrChange w:id="374" w:author="Nexteer Employee" w:date="2016-08-22T14:05:00Z">
              <w:rPr>
                <w:rStyle w:val="Hyperlink"/>
                <w:rFonts w:cs="Calibri"/>
              </w:rPr>
            </w:rPrChange>
          </w:rPr>
          <w:delText>GetGmLoaIgnCntr_Oper</w:delText>
        </w:r>
        <w:r w:rsidDel="001E09B9">
          <w:rPr>
            <w:webHidden/>
          </w:rPr>
          <w:tab/>
          <w:delText>12</w:delText>
        </w:r>
      </w:del>
    </w:p>
    <w:p w:rsidR="005B1E9C" w:rsidDel="001E09B9" w:rsidRDefault="005B1E9C">
      <w:pPr>
        <w:pStyle w:val="TOC2"/>
        <w:rPr>
          <w:del w:id="375" w:author="Nexteer Employee" w:date="2016-08-22T14:05:00Z"/>
          <w:rFonts w:asciiTheme="minorHAnsi" w:eastAsiaTheme="minorEastAsia" w:hAnsiTheme="minorHAnsi"/>
          <w:color w:val="auto"/>
          <w:kern w:val="0"/>
          <w:szCs w:val="22"/>
        </w:rPr>
      </w:pPr>
      <w:del w:id="376" w:author="Nexteer Employee" w:date="2016-08-22T14:05:00Z">
        <w:r w:rsidRPr="001E09B9" w:rsidDel="001E09B9">
          <w:rPr>
            <w:rFonts w:cs="Calibri"/>
            <w:rPrChange w:id="377" w:author="Nexteer Employee" w:date="2016-08-22T14:05:00Z">
              <w:rPr>
                <w:rStyle w:val="Hyperlink"/>
                <w:rFonts w:cs="Calibri"/>
              </w:rPr>
            </w:rPrChange>
          </w:rPr>
          <w:delText>5.2.1.1</w:delText>
        </w:r>
        <w:r w:rsidDel="001E09B9">
          <w:rPr>
            <w:rFonts w:asciiTheme="minorHAnsi" w:eastAsiaTheme="minorEastAsia" w:hAnsiTheme="minorHAnsi"/>
            <w:color w:val="auto"/>
            <w:kern w:val="0"/>
            <w:szCs w:val="22"/>
          </w:rPr>
          <w:tab/>
        </w:r>
        <w:r w:rsidRPr="001E09B9" w:rsidDel="001E09B9">
          <w:rPr>
            <w:rFonts w:cs="Calibri"/>
            <w:rPrChange w:id="378" w:author="Nexteer Employee" w:date="2016-08-22T14:05:00Z">
              <w:rPr>
                <w:rStyle w:val="Hyperlink"/>
                <w:rFonts w:cs="Calibri"/>
              </w:rPr>
            </w:rPrChange>
          </w:rPr>
          <w:delText>Design Rationale</w:delText>
        </w:r>
        <w:r w:rsidDel="001E09B9">
          <w:rPr>
            <w:webHidden/>
          </w:rPr>
          <w:tab/>
          <w:delText>12</w:delText>
        </w:r>
      </w:del>
    </w:p>
    <w:p w:rsidR="005B1E9C" w:rsidDel="001E09B9" w:rsidRDefault="005B1E9C">
      <w:pPr>
        <w:pStyle w:val="TOC2"/>
        <w:rPr>
          <w:del w:id="379" w:author="Nexteer Employee" w:date="2016-08-22T14:05:00Z"/>
          <w:rFonts w:asciiTheme="minorHAnsi" w:eastAsiaTheme="minorEastAsia" w:hAnsiTheme="minorHAnsi"/>
          <w:color w:val="auto"/>
          <w:kern w:val="0"/>
          <w:szCs w:val="22"/>
        </w:rPr>
      </w:pPr>
      <w:del w:id="380" w:author="Nexteer Employee" w:date="2016-08-22T14:05:00Z">
        <w:r w:rsidRPr="001E09B9" w:rsidDel="001E09B9">
          <w:rPr>
            <w:rFonts w:cs="Calibri"/>
            <w:rPrChange w:id="381" w:author="Nexteer Employee" w:date="2016-08-22T14:05:00Z">
              <w:rPr>
                <w:rStyle w:val="Hyperlink"/>
                <w:rFonts w:cs="Calibri"/>
              </w:rPr>
            </w:rPrChange>
          </w:rPr>
          <w:delText>5.2.1.2</w:delText>
        </w:r>
        <w:r w:rsidDel="001E09B9">
          <w:rPr>
            <w:rFonts w:asciiTheme="minorHAnsi" w:eastAsiaTheme="minorEastAsia" w:hAnsiTheme="minorHAnsi"/>
            <w:color w:val="auto"/>
            <w:kern w:val="0"/>
            <w:szCs w:val="22"/>
          </w:rPr>
          <w:tab/>
        </w:r>
        <w:r w:rsidRPr="001E09B9" w:rsidDel="001E09B9">
          <w:rPr>
            <w:rFonts w:cs="Calibri"/>
            <w:rPrChange w:id="382" w:author="Nexteer Employee" w:date="2016-08-22T14:05:00Z">
              <w:rPr>
                <w:rStyle w:val="Hyperlink"/>
                <w:rFonts w:cs="Calibri"/>
              </w:rPr>
            </w:rPrChange>
          </w:rPr>
          <w:delText>Store Module Inputs to Local copies</w:delText>
        </w:r>
        <w:r w:rsidDel="001E09B9">
          <w:rPr>
            <w:webHidden/>
          </w:rPr>
          <w:tab/>
          <w:delText>12</w:delText>
        </w:r>
      </w:del>
    </w:p>
    <w:p w:rsidR="005B1E9C" w:rsidDel="001E09B9" w:rsidRDefault="005B1E9C">
      <w:pPr>
        <w:pStyle w:val="TOC2"/>
        <w:rPr>
          <w:del w:id="383" w:author="Nexteer Employee" w:date="2016-08-22T14:05:00Z"/>
          <w:rFonts w:asciiTheme="minorHAnsi" w:eastAsiaTheme="minorEastAsia" w:hAnsiTheme="minorHAnsi"/>
          <w:color w:val="auto"/>
          <w:kern w:val="0"/>
          <w:szCs w:val="22"/>
        </w:rPr>
      </w:pPr>
      <w:del w:id="384" w:author="Nexteer Employee" w:date="2016-08-22T14:05:00Z">
        <w:r w:rsidRPr="001E09B9" w:rsidDel="001E09B9">
          <w:rPr>
            <w:rFonts w:cs="Calibri"/>
            <w:rPrChange w:id="385" w:author="Nexteer Employee" w:date="2016-08-22T14:05:00Z">
              <w:rPr>
                <w:rStyle w:val="Hyperlink"/>
                <w:rFonts w:cs="Calibri"/>
              </w:rPr>
            </w:rPrChange>
          </w:rPr>
          <w:delText>5.2.1.3</w:delText>
        </w:r>
        <w:r w:rsidDel="001E09B9">
          <w:rPr>
            <w:rFonts w:asciiTheme="minorHAnsi" w:eastAsiaTheme="minorEastAsia" w:hAnsiTheme="minorHAnsi"/>
            <w:color w:val="auto"/>
            <w:kern w:val="0"/>
            <w:szCs w:val="22"/>
          </w:rPr>
          <w:tab/>
        </w:r>
        <w:r w:rsidRPr="001E09B9" w:rsidDel="001E09B9">
          <w:rPr>
            <w:rFonts w:cs="Calibri"/>
            <w:rPrChange w:id="386" w:author="Nexteer Employee" w:date="2016-08-22T14:05:00Z">
              <w:rPr>
                <w:rStyle w:val="Hyperlink"/>
                <w:rFonts w:cs="Calibri"/>
              </w:rPr>
            </w:rPrChange>
          </w:rPr>
          <w:delText>(Processing of function)………</w:delText>
        </w:r>
        <w:r w:rsidDel="001E09B9">
          <w:rPr>
            <w:webHidden/>
          </w:rPr>
          <w:tab/>
          <w:delText>12</w:delText>
        </w:r>
      </w:del>
    </w:p>
    <w:p w:rsidR="005B1E9C" w:rsidDel="001E09B9" w:rsidRDefault="005B1E9C">
      <w:pPr>
        <w:pStyle w:val="TOC2"/>
        <w:rPr>
          <w:del w:id="387" w:author="Nexteer Employee" w:date="2016-08-22T14:05:00Z"/>
          <w:rFonts w:asciiTheme="minorHAnsi" w:eastAsiaTheme="minorEastAsia" w:hAnsiTheme="minorHAnsi"/>
          <w:color w:val="auto"/>
          <w:kern w:val="0"/>
          <w:szCs w:val="22"/>
        </w:rPr>
      </w:pPr>
      <w:del w:id="388" w:author="Nexteer Employee" w:date="2016-08-22T14:05:00Z">
        <w:r w:rsidRPr="001E09B9" w:rsidDel="001E09B9">
          <w:rPr>
            <w:rFonts w:cs="Calibri"/>
            <w:rPrChange w:id="389" w:author="Nexteer Employee" w:date="2016-08-22T14:05:00Z">
              <w:rPr>
                <w:rStyle w:val="Hyperlink"/>
                <w:rFonts w:cs="Calibri"/>
              </w:rPr>
            </w:rPrChange>
          </w:rPr>
          <w:delText>5.2.1.4</w:delText>
        </w:r>
        <w:r w:rsidDel="001E09B9">
          <w:rPr>
            <w:rFonts w:asciiTheme="minorHAnsi" w:eastAsiaTheme="minorEastAsia" w:hAnsiTheme="minorHAnsi"/>
            <w:color w:val="auto"/>
            <w:kern w:val="0"/>
            <w:szCs w:val="22"/>
          </w:rPr>
          <w:tab/>
        </w:r>
        <w:r w:rsidRPr="001E09B9" w:rsidDel="001E09B9">
          <w:rPr>
            <w:rFonts w:cs="Calibri"/>
            <w:rPrChange w:id="390" w:author="Nexteer Employee" w:date="2016-08-22T14:05:00Z">
              <w:rPr>
                <w:rStyle w:val="Hyperlink"/>
                <w:rFonts w:cs="Calibri"/>
              </w:rPr>
            </w:rPrChange>
          </w:rPr>
          <w:delText>Store Local copy of outputs into Module Outputs</w:delText>
        </w:r>
        <w:r w:rsidDel="001E09B9">
          <w:rPr>
            <w:webHidden/>
          </w:rPr>
          <w:tab/>
          <w:delText>12</w:delText>
        </w:r>
      </w:del>
    </w:p>
    <w:p w:rsidR="005B1E9C" w:rsidDel="001E09B9" w:rsidRDefault="005B1E9C">
      <w:pPr>
        <w:pStyle w:val="TOC3"/>
        <w:tabs>
          <w:tab w:val="left" w:pos="1200"/>
        </w:tabs>
        <w:rPr>
          <w:del w:id="391" w:author="Nexteer Employee" w:date="2016-08-22T14:05:00Z"/>
          <w:rFonts w:asciiTheme="minorHAnsi" w:eastAsiaTheme="minorEastAsia" w:hAnsiTheme="minorHAnsi"/>
          <w:color w:val="auto"/>
          <w:kern w:val="0"/>
          <w:sz w:val="22"/>
          <w:szCs w:val="22"/>
        </w:rPr>
      </w:pPr>
      <w:del w:id="392" w:author="Nexteer Employee" w:date="2016-08-22T14:05:00Z">
        <w:r w:rsidRPr="001E09B9" w:rsidDel="001E09B9">
          <w:rPr>
            <w:rFonts w:cs="Calibri"/>
            <w:rPrChange w:id="393" w:author="Nexteer Employee" w:date="2016-08-22T14:05:00Z">
              <w:rPr>
                <w:rStyle w:val="Hyperlink"/>
                <w:rFonts w:cs="Calibri"/>
              </w:rPr>
            </w:rPrChange>
          </w:rPr>
          <w:delText>5.2.2</w:delText>
        </w:r>
        <w:r w:rsidDel="001E09B9">
          <w:rPr>
            <w:rFonts w:asciiTheme="minorHAnsi" w:eastAsiaTheme="minorEastAsia" w:hAnsiTheme="minorHAnsi"/>
            <w:color w:val="auto"/>
            <w:kern w:val="0"/>
            <w:sz w:val="22"/>
            <w:szCs w:val="22"/>
          </w:rPr>
          <w:tab/>
        </w:r>
        <w:r w:rsidRPr="001E09B9" w:rsidDel="001E09B9">
          <w:rPr>
            <w:rFonts w:cs="Calibri"/>
            <w:rPrChange w:id="394" w:author="Nexteer Employee" w:date="2016-08-22T14:05:00Z">
              <w:rPr>
                <w:rStyle w:val="Hyperlink"/>
                <w:rFonts w:cs="Calibri"/>
              </w:rPr>
            </w:rPrChange>
          </w:rPr>
          <w:delText>SetGmLoaIgnCntr_Oper</w:delText>
        </w:r>
        <w:r w:rsidDel="001E09B9">
          <w:rPr>
            <w:webHidden/>
          </w:rPr>
          <w:tab/>
          <w:delText>13</w:delText>
        </w:r>
      </w:del>
    </w:p>
    <w:p w:rsidR="005B1E9C" w:rsidDel="001E09B9" w:rsidRDefault="005B1E9C">
      <w:pPr>
        <w:pStyle w:val="TOC2"/>
        <w:rPr>
          <w:del w:id="395" w:author="Nexteer Employee" w:date="2016-08-22T14:05:00Z"/>
          <w:rFonts w:asciiTheme="minorHAnsi" w:eastAsiaTheme="minorEastAsia" w:hAnsiTheme="minorHAnsi"/>
          <w:color w:val="auto"/>
          <w:kern w:val="0"/>
          <w:szCs w:val="22"/>
        </w:rPr>
      </w:pPr>
      <w:del w:id="396" w:author="Nexteer Employee" w:date="2016-08-22T14:05:00Z">
        <w:r w:rsidRPr="001E09B9" w:rsidDel="001E09B9">
          <w:rPr>
            <w:rFonts w:cs="Calibri"/>
            <w:rPrChange w:id="397" w:author="Nexteer Employee" w:date="2016-08-22T14:05:00Z">
              <w:rPr>
                <w:rStyle w:val="Hyperlink"/>
                <w:rFonts w:cs="Calibri"/>
              </w:rPr>
            </w:rPrChange>
          </w:rPr>
          <w:delText>5.2.2.1</w:delText>
        </w:r>
        <w:r w:rsidDel="001E09B9">
          <w:rPr>
            <w:rFonts w:asciiTheme="minorHAnsi" w:eastAsiaTheme="minorEastAsia" w:hAnsiTheme="minorHAnsi"/>
            <w:color w:val="auto"/>
            <w:kern w:val="0"/>
            <w:szCs w:val="22"/>
          </w:rPr>
          <w:tab/>
        </w:r>
        <w:r w:rsidRPr="001E09B9" w:rsidDel="001E09B9">
          <w:rPr>
            <w:rFonts w:cs="Calibri"/>
            <w:rPrChange w:id="398" w:author="Nexteer Employee" w:date="2016-08-22T14:05:00Z">
              <w:rPr>
                <w:rStyle w:val="Hyperlink"/>
                <w:rFonts w:cs="Calibri"/>
              </w:rPr>
            </w:rPrChange>
          </w:rPr>
          <w:delText>Design Rationale</w:delText>
        </w:r>
        <w:r w:rsidDel="001E09B9">
          <w:rPr>
            <w:webHidden/>
          </w:rPr>
          <w:tab/>
          <w:delText>13</w:delText>
        </w:r>
      </w:del>
    </w:p>
    <w:p w:rsidR="005B1E9C" w:rsidDel="001E09B9" w:rsidRDefault="005B1E9C">
      <w:pPr>
        <w:pStyle w:val="TOC2"/>
        <w:rPr>
          <w:del w:id="399" w:author="Nexteer Employee" w:date="2016-08-22T14:05:00Z"/>
          <w:rFonts w:asciiTheme="minorHAnsi" w:eastAsiaTheme="minorEastAsia" w:hAnsiTheme="minorHAnsi"/>
          <w:color w:val="auto"/>
          <w:kern w:val="0"/>
          <w:szCs w:val="22"/>
        </w:rPr>
      </w:pPr>
      <w:del w:id="400" w:author="Nexteer Employee" w:date="2016-08-22T14:05:00Z">
        <w:r w:rsidRPr="001E09B9" w:rsidDel="001E09B9">
          <w:rPr>
            <w:rFonts w:cs="Calibri"/>
            <w:rPrChange w:id="401" w:author="Nexteer Employee" w:date="2016-08-22T14:05:00Z">
              <w:rPr>
                <w:rStyle w:val="Hyperlink"/>
                <w:rFonts w:cs="Calibri"/>
              </w:rPr>
            </w:rPrChange>
          </w:rPr>
          <w:delText>5.2.2.2</w:delText>
        </w:r>
        <w:r w:rsidDel="001E09B9">
          <w:rPr>
            <w:rFonts w:asciiTheme="minorHAnsi" w:eastAsiaTheme="minorEastAsia" w:hAnsiTheme="minorHAnsi"/>
            <w:color w:val="auto"/>
            <w:kern w:val="0"/>
            <w:szCs w:val="22"/>
          </w:rPr>
          <w:tab/>
        </w:r>
        <w:r w:rsidRPr="001E09B9" w:rsidDel="001E09B9">
          <w:rPr>
            <w:rFonts w:cs="Calibri"/>
            <w:rPrChange w:id="402" w:author="Nexteer Employee" w:date="2016-08-22T14:05:00Z">
              <w:rPr>
                <w:rStyle w:val="Hyperlink"/>
                <w:rFonts w:cs="Calibri"/>
              </w:rPr>
            </w:rPrChange>
          </w:rPr>
          <w:delText>Store Module Inputs to Local copies</w:delText>
        </w:r>
        <w:r w:rsidDel="001E09B9">
          <w:rPr>
            <w:webHidden/>
          </w:rPr>
          <w:tab/>
          <w:delText>13</w:delText>
        </w:r>
      </w:del>
    </w:p>
    <w:p w:rsidR="005B1E9C" w:rsidDel="001E09B9" w:rsidRDefault="005B1E9C">
      <w:pPr>
        <w:pStyle w:val="TOC2"/>
        <w:rPr>
          <w:del w:id="403" w:author="Nexteer Employee" w:date="2016-08-22T14:05:00Z"/>
          <w:rFonts w:asciiTheme="minorHAnsi" w:eastAsiaTheme="minorEastAsia" w:hAnsiTheme="minorHAnsi"/>
          <w:color w:val="auto"/>
          <w:kern w:val="0"/>
          <w:szCs w:val="22"/>
        </w:rPr>
      </w:pPr>
      <w:del w:id="404" w:author="Nexteer Employee" w:date="2016-08-22T14:05:00Z">
        <w:r w:rsidRPr="001E09B9" w:rsidDel="001E09B9">
          <w:rPr>
            <w:rFonts w:cs="Calibri"/>
            <w:rPrChange w:id="405" w:author="Nexteer Employee" w:date="2016-08-22T14:05:00Z">
              <w:rPr>
                <w:rStyle w:val="Hyperlink"/>
                <w:rFonts w:cs="Calibri"/>
              </w:rPr>
            </w:rPrChange>
          </w:rPr>
          <w:delText>5.2.2.3</w:delText>
        </w:r>
        <w:r w:rsidDel="001E09B9">
          <w:rPr>
            <w:rFonts w:asciiTheme="minorHAnsi" w:eastAsiaTheme="minorEastAsia" w:hAnsiTheme="minorHAnsi"/>
            <w:color w:val="auto"/>
            <w:kern w:val="0"/>
            <w:szCs w:val="22"/>
          </w:rPr>
          <w:tab/>
        </w:r>
        <w:r w:rsidRPr="001E09B9" w:rsidDel="001E09B9">
          <w:rPr>
            <w:rFonts w:cs="Calibri"/>
            <w:rPrChange w:id="406" w:author="Nexteer Employee" w:date="2016-08-22T14:05:00Z">
              <w:rPr>
                <w:rStyle w:val="Hyperlink"/>
                <w:rFonts w:cs="Calibri"/>
              </w:rPr>
            </w:rPrChange>
          </w:rPr>
          <w:delText>(Processing of function)………</w:delText>
        </w:r>
        <w:r w:rsidDel="001E09B9">
          <w:rPr>
            <w:webHidden/>
          </w:rPr>
          <w:tab/>
          <w:delText>13</w:delText>
        </w:r>
      </w:del>
    </w:p>
    <w:p w:rsidR="005B1E9C" w:rsidDel="001E09B9" w:rsidRDefault="005B1E9C">
      <w:pPr>
        <w:pStyle w:val="TOC2"/>
        <w:rPr>
          <w:del w:id="407" w:author="Nexteer Employee" w:date="2016-08-22T14:05:00Z"/>
          <w:rFonts w:asciiTheme="minorHAnsi" w:eastAsiaTheme="minorEastAsia" w:hAnsiTheme="minorHAnsi"/>
          <w:color w:val="auto"/>
          <w:kern w:val="0"/>
          <w:szCs w:val="22"/>
        </w:rPr>
      </w:pPr>
      <w:del w:id="408" w:author="Nexteer Employee" w:date="2016-08-22T14:05:00Z">
        <w:r w:rsidRPr="001E09B9" w:rsidDel="001E09B9">
          <w:rPr>
            <w:rFonts w:cs="Calibri"/>
            <w:rPrChange w:id="409" w:author="Nexteer Employee" w:date="2016-08-22T14:05:00Z">
              <w:rPr>
                <w:rStyle w:val="Hyperlink"/>
                <w:rFonts w:cs="Calibri"/>
              </w:rPr>
            </w:rPrChange>
          </w:rPr>
          <w:delText>5.2.2.4</w:delText>
        </w:r>
        <w:r w:rsidDel="001E09B9">
          <w:rPr>
            <w:rFonts w:asciiTheme="minorHAnsi" w:eastAsiaTheme="minorEastAsia" w:hAnsiTheme="minorHAnsi"/>
            <w:color w:val="auto"/>
            <w:kern w:val="0"/>
            <w:szCs w:val="22"/>
          </w:rPr>
          <w:tab/>
        </w:r>
        <w:r w:rsidRPr="001E09B9" w:rsidDel="001E09B9">
          <w:rPr>
            <w:rFonts w:cs="Calibri"/>
            <w:rPrChange w:id="410" w:author="Nexteer Employee" w:date="2016-08-22T14:05:00Z">
              <w:rPr>
                <w:rStyle w:val="Hyperlink"/>
                <w:rFonts w:cs="Calibri"/>
              </w:rPr>
            </w:rPrChange>
          </w:rPr>
          <w:delText>Store Local copy of outputs into Module Outputs</w:delText>
        </w:r>
        <w:r w:rsidDel="001E09B9">
          <w:rPr>
            <w:webHidden/>
          </w:rPr>
          <w:tab/>
          <w:delText>13</w:delText>
        </w:r>
      </w:del>
    </w:p>
    <w:p w:rsidR="005B1E9C" w:rsidDel="001E09B9" w:rsidRDefault="005B1E9C">
      <w:pPr>
        <w:pStyle w:val="TOC2"/>
        <w:rPr>
          <w:del w:id="411" w:author="Nexteer Employee" w:date="2016-08-22T14:05:00Z"/>
          <w:rFonts w:asciiTheme="minorHAnsi" w:eastAsiaTheme="minorEastAsia" w:hAnsiTheme="minorHAnsi"/>
          <w:color w:val="auto"/>
          <w:kern w:val="0"/>
          <w:szCs w:val="22"/>
        </w:rPr>
      </w:pPr>
      <w:del w:id="412" w:author="Nexteer Employee" w:date="2016-08-22T14:05:00Z">
        <w:r w:rsidRPr="001E09B9" w:rsidDel="001E09B9">
          <w:rPr>
            <w:rFonts w:cs="Calibri"/>
            <w:rPrChange w:id="413" w:author="Nexteer Employee" w:date="2016-08-22T14:05:00Z">
              <w:rPr>
                <w:rStyle w:val="Hyperlink"/>
                <w:rFonts w:cs="Calibri"/>
              </w:rPr>
            </w:rPrChange>
          </w:rPr>
          <w:delText>5.3</w:delText>
        </w:r>
        <w:r w:rsidDel="001E09B9">
          <w:rPr>
            <w:rFonts w:asciiTheme="minorHAnsi" w:eastAsiaTheme="minorEastAsia" w:hAnsiTheme="minorHAnsi"/>
            <w:color w:val="auto"/>
            <w:kern w:val="0"/>
            <w:szCs w:val="22"/>
          </w:rPr>
          <w:tab/>
        </w:r>
        <w:r w:rsidRPr="001E09B9" w:rsidDel="001E09B9">
          <w:rPr>
            <w:rFonts w:cs="Calibri"/>
            <w:rPrChange w:id="414" w:author="Nexteer Employee" w:date="2016-08-22T14:05:00Z">
              <w:rPr>
                <w:rStyle w:val="Hyperlink"/>
                <w:rFonts w:cs="Calibri"/>
              </w:rPr>
            </w:rPrChange>
          </w:rPr>
          <w:delText>Interrupt Functions</w:delText>
        </w:r>
        <w:r w:rsidDel="001E09B9">
          <w:rPr>
            <w:webHidden/>
          </w:rPr>
          <w:tab/>
          <w:delText>13</w:delText>
        </w:r>
      </w:del>
    </w:p>
    <w:p w:rsidR="005B1E9C" w:rsidDel="001E09B9" w:rsidRDefault="005B1E9C">
      <w:pPr>
        <w:pStyle w:val="TOC2"/>
        <w:rPr>
          <w:del w:id="415" w:author="Nexteer Employee" w:date="2016-08-22T14:05:00Z"/>
          <w:rFonts w:asciiTheme="minorHAnsi" w:eastAsiaTheme="minorEastAsia" w:hAnsiTheme="minorHAnsi"/>
          <w:color w:val="auto"/>
          <w:kern w:val="0"/>
          <w:szCs w:val="22"/>
        </w:rPr>
      </w:pPr>
      <w:del w:id="416" w:author="Nexteer Employee" w:date="2016-08-22T14:05:00Z">
        <w:r w:rsidRPr="001E09B9" w:rsidDel="001E09B9">
          <w:rPr>
            <w:rFonts w:cs="Calibri"/>
            <w:rPrChange w:id="417" w:author="Nexteer Employee" w:date="2016-08-22T14:05:00Z">
              <w:rPr>
                <w:rStyle w:val="Hyperlink"/>
                <w:rFonts w:cs="Calibri"/>
              </w:rPr>
            </w:rPrChange>
          </w:rPr>
          <w:delText>5.4</w:delText>
        </w:r>
        <w:r w:rsidDel="001E09B9">
          <w:rPr>
            <w:rFonts w:asciiTheme="minorHAnsi" w:eastAsiaTheme="minorEastAsia" w:hAnsiTheme="minorHAnsi"/>
            <w:color w:val="auto"/>
            <w:kern w:val="0"/>
            <w:szCs w:val="22"/>
          </w:rPr>
          <w:tab/>
        </w:r>
        <w:r w:rsidRPr="001E09B9" w:rsidDel="001E09B9">
          <w:rPr>
            <w:rFonts w:cs="Calibri"/>
            <w:rPrChange w:id="418" w:author="Nexteer Employee" w:date="2016-08-22T14:05:00Z">
              <w:rPr>
                <w:rStyle w:val="Hyperlink"/>
                <w:rFonts w:cs="Calibri"/>
              </w:rPr>
            </w:rPrChange>
          </w:rPr>
          <w:delText>Module Internal (Local) Functions</w:delText>
        </w:r>
        <w:r w:rsidDel="001E09B9">
          <w:rPr>
            <w:webHidden/>
          </w:rPr>
          <w:tab/>
          <w:delText>13</w:delText>
        </w:r>
      </w:del>
    </w:p>
    <w:p w:rsidR="005B1E9C" w:rsidDel="001E09B9" w:rsidRDefault="005B1E9C">
      <w:pPr>
        <w:pStyle w:val="TOC2"/>
        <w:rPr>
          <w:del w:id="419" w:author="Nexteer Employee" w:date="2016-08-22T14:05:00Z"/>
          <w:rFonts w:asciiTheme="minorHAnsi" w:eastAsiaTheme="minorEastAsia" w:hAnsiTheme="minorHAnsi"/>
          <w:color w:val="auto"/>
          <w:kern w:val="0"/>
          <w:szCs w:val="22"/>
        </w:rPr>
      </w:pPr>
      <w:del w:id="420" w:author="Nexteer Employee" w:date="2016-08-22T14:05:00Z">
        <w:r w:rsidRPr="001E09B9" w:rsidDel="001E09B9">
          <w:rPr>
            <w:rFonts w:cs="Calibri"/>
            <w:rPrChange w:id="421" w:author="Nexteer Employee" w:date="2016-08-22T14:05:00Z">
              <w:rPr>
                <w:rStyle w:val="Hyperlink"/>
                <w:rFonts w:cs="Calibri"/>
              </w:rPr>
            </w:rPrChange>
          </w:rPr>
          <w:delText>5.4.1</w:delText>
        </w:r>
        <w:r w:rsidDel="001E09B9">
          <w:rPr>
            <w:rFonts w:asciiTheme="minorHAnsi" w:eastAsiaTheme="minorEastAsia" w:hAnsiTheme="minorHAnsi"/>
            <w:color w:val="auto"/>
            <w:kern w:val="0"/>
            <w:szCs w:val="22"/>
          </w:rPr>
          <w:tab/>
        </w:r>
        <w:r w:rsidRPr="001E09B9" w:rsidDel="001E09B9">
          <w:rPr>
            <w:rFonts w:cs="Calibri"/>
            <w:rPrChange w:id="422" w:author="Nexteer Employee" w:date="2016-08-22T14:05:00Z">
              <w:rPr>
                <w:rStyle w:val="Hyperlink"/>
                <w:rFonts w:cs="Calibri"/>
              </w:rPr>
            </w:rPrChange>
          </w:rPr>
          <w:delText>Local Function #1</w:delText>
        </w:r>
        <w:r w:rsidDel="001E09B9">
          <w:rPr>
            <w:webHidden/>
          </w:rPr>
          <w:tab/>
          <w:delText>13</w:delText>
        </w:r>
      </w:del>
    </w:p>
    <w:p w:rsidR="005B1E9C" w:rsidDel="001E09B9" w:rsidRDefault="005B1E9C">
      <w:pPr>
        <w:pStyle w:val="TOC2"/>
        <w:rPr>
          <w:del w:id="423" w:author="Nexteer Employee" w:date="2016-08-22T14:05:00Z"/>
          <w:rFonts w:asciiTheme="minorHAnsi" w:eastAsiaTheme="minorEastAsia" w:hAnsiTheme="minorHAnsi"/>
          <w:color w:val="auto"/>
          <w:kern w:val="0"/>
          <w:szCs w:val="22"/>
        </w:rPr>
      </w:pPr>
      <w:del w:id="424" w:author="Nexteer Employee" w:date="2016-08-22T14:05:00Z">
        <w:r w:rsidRPr="001E09B9" w:rsidDel="001E09B9">
          <w:rPr>
            <w:rFonts w:cs="Calibri"/>
            <w:rPrChange w:id="425" w:author="Nexteer Employee" w:date="2016-08-22T14:05:00Z">
              <w:rPr>
                <w:rStyle w:val="Hyperlink"/>
                <w:rFonts w:cs="Calibri"/>
              </w:rPr>
            </w:rPrChange>
          </w:rPr>
          <w:delText>5.4.1.1</w:delText>
        </w:r>
        <w:r w:rsidDel="001E09B9">
          <w:rPr>
            <w:rFonts w:asciiTheme="minorHAnsi" w:eastAsiaTheme="minorEastAsia" w:hAnsiTheme="minorHAnsi"/>
            <w:color w:val="auto"/>
            <w:kern w:val="0"/>
            <w:szCs w:val="22"/>
          </w:rPr>
          <w:tab/>
        </w:r>
        <w:r w:rsidRPr="001E09B9" w:rsidDel="001E09B9">
          <w:rPr>
            <w:rFonts w:cs="Calibri"/>
            <w:rPrChange w:id="426" w:author="Nexteer Employee" w:date="2016-08-22T14:05:00Z">
              <w:rPr>
                <w:rStyle w:val="Hyperlink"/>
                <w:rFonts w:cs="Calibri"/>
              </w:rPr>
            </w:rPrChange>
          </w:rPr>
          <w:delText>Description</w:delText>
        </w:r>
        <w:r w:rsidDel="001E09B9">
          <w:rPr>
            <w:webHidden/>
          </w:rPr>
          <w:tab/>
          <w:delText>13</w:delText>
        </w:r>
      </w:del>
    </w:p>
    <w:p w:rsidR="005B1E9C" w:rsidDel="001E09B9" w:rsidRDefault="005B1E9C">
      <w:pPr>
        <w:pStyle w:val="TOC2"/>
        <w:rPr>
          <w:del w:id="427" w:author="Nexteer Employee" w:date="2016-08-22T14:05:00Z"/>
          <w:rFonts w:asciiTheme="minorHAnsi" w:eastAsiaTheme="minorEastAsia" w:hAnsiTheme="minorHAnsi"/>
          <w:color w:val="auto"/>
          <w:kern w:val="0"/>
          <w:szCs w:val="22"/>
        </w:rPr>
      </w:pPr>
      <w:del w:id="428" w:author="Nexteer Employee" w:date="2016-08-22T14:05:00Z">
        <w:r w:rsidRPr="001E09B9" w:rsidDel="001E09B9">
          <w:rPr>
            <w:rFonts w:cs="Calibri"/>
            <w:rPrChange w:id="429" w:author="Nexteer Employee" w:date="2016-08-22T14:05:00Z">
              <w:rPr>
                <w:rStyle w:val="Hyperlink"/>
                <w:rFonts w:cs="Calibri"/>
              </w:rPr>
            </w:rPrChange>
          </w:rPr>
          <w:delText>5.4.2</w:delText>
        </w:r>
        <w:r w:rsidDel="001E09B9">
          <w:rPr>
            <w:rFonts w:asciiTheme="minorHAnsi" w:eastAsiaTheme="minorEastAsia" w:hAnsiTheme="minorHAnsi"/>
            <w:color w:val="auto"/>
            <w:kern w:val="0"/>
            <w:szCs w:val="22"/>
          </w:rPr>
          <w:tab/>
        </w:r>
        <w:r w:rsidRPr="001E09B9" w:rsidDel="001E09B9">
          <w:rPr>
            <w:rFonts w:cs="Calibri"/>
            <w:rPrChange w:id="430" w:author="Nexteer Employee" w:date="2016-08-22T14:05:00Z">
              <w:rPr>
                <w:rStyle w:val="Hyperlink"/>
                <w:rFonts w:cs="Calibri"/>
              </w:rPr>
            </w:rPrChange>
          </w:rPr>
          <w:delText>Local Function #2</w:delText>
        </w:r>
        <w:bookmarkStart w:id="431" w:name="_GoBack"/>
        <w:bookmarkEnd w:id="431"/>
        <w:r w:rsidDel="001E09B9">
          <w:rPr>
            <w:webHidden/>
          </w:rPr>
          <w:tab/>
          <w:delText>13</w:delText>
        </w:r>
      </w:del>
    </w:p>
    <w:p w:rsidR="005B1E9C" w:rsidDel="001E09B9" w:rsidRDefault="005B1E9C">
      <w:pPr>
        <w:pStyle w:val="TOC2"/>
        <w:rPr>
          <w:del w:id="432" w:author="Nexteer Employee" w:date="2016-08-22T14:05:00Z"/>
          <w:rFonts w:asciiTheme="minorHAnsi" w:eastAsiaTheme="minorEastAsia" w:hAnsiTheme="minorHAnsi"/>
          <w:color w:val="auto"/>
          <w:kern w:val="0"/>
          <w:szCs w:val="22"/>
        </w:rPr>
      </w:pPr>
      <w:del w:id="433" w:author="Nexteer Employee" w:date="2016-08-22T14:05:00Z">
        <w:r w:rsidRPr="001E09B9" w:rsidDel="001E09B9">
          <w:rPr>
            <w:rFonts w:cs="Calibri"/>
            <w:rPrChange w:id="434" w:author="Nexteer Employee" w:date="2016-08-22T14:05:00Z">
              <w:rPr>
                <w:rStyle w:val="Hyperlink"/>
                <w:rFonts w:cs="Calibri"/>
              </w:rPr>
            </w:rPrChange>
          </w:rPr>
          <w:delText>5.4.2.1</w:delText>
        </w:r>
        <w:r w:rsidDel="001E09B9">
          <w:rPr>
            <w:rFonts w:asciiTheme="minorHAnsi" w:eastAsiaTheme="minorEastAsia" w:hAnsiTheme="minorHAnsi"/>
            <w:color w:val="auto"/>
            <w:kern w:val="0"/>
            <w:szCs w:val="22"/>
          </w:rPr>
          <w:tab/>
        </w:r>
        <w:r w:rsidRPr="001E09B9" w:rsidDel="001E09B9">
          <w:rPr>
            <w:rFonts w:cs="Calibri"/>
            <w:rPrChange w:id="435" w:author="Nexteer Employee" w:date="2016-08-22T14:05:00Z">
              <w:rPr>
                <w:rStyle w:val="Hyperlink"/>
                <w:rFonts w:cs="Calibri"/>
              </w:rPr>
            </w:rPrChange>
          </w:rPr>
          <w:delText>Description</w:delText>
        </w:r>
        <w:r w:rsidDel="001E09B9">
          <w:rPr>
            <w:webHidden/>
          </w:rPr>
          <w:tab/>
          <w:delText>13</w:delText>
        </w:r>
      </w:del>
    </w:p>
    <w:p w:rsidR="005B1E9C" w:rsidDel="001E09B9" w:rsidRDefault="005B1E9C">
      <w:pPr>
        <w:pStyle w:val="TOC2"/>
        <w:rPr>
          <w:del w:id="436" w:author="Nexteer Employee" w:date="2016-08-22T14:05:00Z"/>
          <w:rFonts w:asciiTheme="minorHAnsi" w:eastAsiaTheme="minorEastAsia" w:hAnsiTheme="minorHAnsi"/>
          <w:color w:val="auto"/>
          <w:kern w:val="0"/>
          <w:szCs w:val="22"/>
        </w:rPr>
      </w:pPr>
      <w:del w:id="437" w:author="Nexteer Employee" w:date="2016-08-22T14:05:00Z">
        <w:r w:rsidRPr="001E09B9" w:rsidDel="001E09B9">
          <w:rPr>
            <w:rFonts w:cs="Calibri"/>
            <w:rPrChange w:id="438" w:author="Nexteer Employee" w:date="2016-08-22T14:05:00Z">
              <w:rPr>
                <w:rStyle w:val="Hyperlink"/>
                <w:rFonts w:cs="Calibri"/>
              </w:rPr>
            </w:rPrChange>
          </w:rPr>
          <w:delText>5.4.3</w:delText>
        </w:r>
        <w:r w:rsidDel="001E09B9">
          <w:rPr>
            <w:rFonts w:asciiTheme="minorHAnsi" w:eastAsiaTheme="minorEastAsia" w:hAnsiTheme="minorHAnsi"/>
            <w:color w:val="auto"/>
            <w:kern w:val="0"/>
            <w:szCs w:val="22"/>
          </w:rPr>
          <w:tab/>
        </w:r>
        <w:r w:rsidRPr="001E09B9" w:rsidDel="001E09B9">
          <w:rPr>
            <w:rFonts w:cs="Calibri"/>
            <w:rPrChange w:id="439" w:author="Nexteer Employee" w:date="2016-08-22T14:05:00Z">
              <w:rPr>
                <w:rStyle w:val="Hyperlink"/>
                <w:rFonts w:cs="Calibri"/>
              </w:rPr>
            </w:rPrChange>
          </w:rPr>
          <w:delText>Local Function #3</w:delText>
        </w:r>
        <w:r w:rsidDel="001E09B9">
          <w:rPr>
            <w:webHidden/>
          </w:rPr>
          <w:tab/>
          <w:delText>13</w:delText>
        </w:r>
      </w:del>
    </w:p>
    <w:p w:rsidR="005B1E9C" w:rsidDel="001E09B9" w:rsidRDefault="005B1E9C">
      <w:pPr>
        <w:pStyle w:val="TOC2"/>
        <w:rPr>
          <w:del w:id="440" w:author="Nexteer Employee" w:date="2016-08-22T14:05:00Z"/>
          <w:rFonts w:asciiTheme="minorHAnsi" w:eastAsiaTheme="minorEastAsia" w:hAnsiTheme="minorHAnsi"/>
          <w:color w:val="auto"/>
          <w:kern w:val="0"/>
          <w:szCs w:val="22"/>
        </w:rPr>
      </w:pPr>
      <w:del w:id="441" w:author="Nexteer Employee" w:date="2016-08-22T14:05:00Z">
        <w:r w:rsidRPr="001E09B9" w:rsidDel="001E09B9">
          <w:rPr>
            <w:rFonts w:cs="Calibri"/>
            <w:rPrChange w:id="442" w:author="Nexteer Employee" w:date="2016-08-22T14:05:00Z">
              <w:rPr>
                <w:rStyle w:val="Hyperlink"/>
                <w:rFonts w:cs="Calibri"/>
              </w:rPr>
            </w:rPrChange>
          </w:rPr>
          <w:delText>5.4.3.1</w:delText>
        </w:r>
        <w:r w:rsidDel="001E09B9">
          <w:rPr>
            <w:rFonts w:asciiTheme="minorHAnsi" w:eastAsiaTheme="minorEastAsia" w:hAnsiTheme="minorHAnsi"/>
            <w:color w:val="auto"/>
            <w:kern w:val="0"/>
            <w:szCs w:val="22"/>
          </w:rPr>
          <w:tab/>
        </w:r>
        <w:r w:rsidRPr="001E09B9" w:rsidDel="001E09B9">
          <w:rPr>
            <w:rFonts w:cs="Calibri"/>
            <w:rPrChange w:id="443" w:author="Nexteer Employee" w:date="2016-08-22T14:05:00Z">
              <w:rPr>
                <w:rStyle w:val="Hyperlink"/>
                <w:rFonts w:cs="Calibri"/>
              </w:rPr>
            </w:rPrChange>
          </w:rPr>
          <w:delText>Description</w:delText>
        </w:r>
        <w:r w:rsidDel="001E09B9">
          <w:rPr>
            <w:webHidden/>
          </w:rPr>
          <w:tab/>
          <w:delText>14</w:delText>
        </w:r>
      </w:del>
    </w:p>
    <w:p w:rsidR="005B1E9C" w:rsidDel="001E09B9" w:rsidRDefault="005B1E9C">
      <w:pPr>
        <w:pStyle w:val="TOC2"/>
        <w:rPr>
          <w:del w:id="444" w:author="Nexteer Employee" w:date="2016-08-22T14:05:00Z"/>
          <w:rFonts w:asciiTheme="minorHAnsi" w:eastAsiaTheme="minorEastAsia" w:hAnsiTheme="minorHAnsi"/>
          <w:color w:val="auto"/>
          <w:kern w:val="0"/>
          <w:szCs w:val="22"/>
        </w:rPr>
      </w:pPr>
      <w:del w:id="445" w:author="Nexteer Employee" w:date="2016-08-22T14:05:00Z">
        <w:r w:rsidRPr="001E09B9" w:rsidDel="001E09B9">
          <w:rPr>
            <w:rFonts w:cs="Calibri"/>
            <w:rPrChange w:id="446" w:author="Nexteer Employee" w:date="2016-08-22T14:05:00Z">
              <w:rPr>
                <w:rStyle w:val="Hyperlink"/>
                <w:rFonts w:cs="Calibri"/>
              </w:rPr>
            </w:rPrChange>
          </w:rPr>
          <w:delText>5.4.4</w:delText>
        </w:r>
        <w:r w:rsidDel="001E09B9">
          <w:rPr>
            <w:rFonts w:asciiTheme="minorHAnsi" w:eastAsiaTheme="minorEastAsia" w:hAnsiTheme="minorHAnsi"/>
            <w:color w:val="auto"/>
            <w:kern w:val="0"/>
            <w:szCs w:val="22"/>
          </w:rPr>
          <w:tab/>
        </w:r>
        <w:r w:rsidRPr="001E09B9" w:rsidDel="001E09B9">
          <w:rPr>
            <w:rFonts w:cs="Calibri"/>
            <w:rPrChange w:id="447" w:author="Nexteer Employee" w:date="2016-08-22T14:05:00Z">
              <w:rPr>
                <w:rStyle w:val="Hyperlink"/>
                <w:rFonts w:cs="Calibri"/>
              </w:rPr>
            </w:rPrChange>
          </w:rPr>
          <w:delText>Local Function #4</w:delText>
        </w:r>
        <w:r w:rsidDel="001E09B9">
          <w:rPr>
            <w:webHidden/>
          </w:rPr>
          <w:tab/>
          <w:delText>14</w:delText>
        </w:r>
      </w:del>
    </w:p>
    <w:p w:rsidR="005B1E9C" w:rsidDel="001E09B9" w:rsidRDefault="005B1E9C">
      <w:pPr>
        <w:pStyle w:val="TOC2"/>
        <w:rPr>
          <w:del w:id="448" w:author="Nexteer Employee" w:date="2016-08-22T14:05:00Z"/>
          <w:rFonts w:asciiTheme="minorHAnsi" w:eastAsiaTheme="minorEastAsia" w:hAnsiTheme="minorHAnsi"/>
          <w:color w:val="auto"/>
          <w:kern w:val="0"/>
          <w:szCs w:val="22"/>
        </w:rPr>
      </w:pPr>
      <w:del w:id="449" w:author="Nexteer Employee" w:date="2016-08-22T14:05:00Z">
        <w:r w:rsidRPr="001E09B9" w:rsidDel="001E09B9">
          <w:rPr>
            <w:rFonts w:cs="Calibri"/>
            <w:rPrChange w:id="450" w:author="Nexteer Employee" w:date="2016-08-22T14:05:00Z">
              <w:rPr>
                <w:rStyle w:val="Hyperlink"/>
                <w:rFonts w:cs="Calibri"/>
              </w:rPr>
            </w:rPrChange>
          </w:rPr>
          <w:delText>5.4.4.1</w:delText>
        </w:r>
        <w:r w:rsidDel="001E09B9">
          <w:rPr>
            <w:rFonts w:asciiTheme="minorHAnsi" w:eastAsiaTheme="minorEastAsia" w:hAnsiTheme="minorHAnsi"/>
            <w:color w:val="auto"/>
            <w:kern w:val="0"/>
            <w:szCs w:val="22"/>
          </w:rPr>
          <w:tab/>
        </w:r>
        <w:r w:rsidRPr="001E09B9" w:rsidDel="001E09B9">
          <w:rPr>
            <w:rFonts w:cs="Calibri"/>
            <w:rPrChange w:id="451" w:author="Nexteer Employee" w:date="2016-08-22T14:05:00Z">
              <w:rPr>
                <w:rStyle w:val="Hyperlink"/>
                <w:rFonts w:cs="Calibri"/>
              </w:rPr>
            </w:rPrChange>
          </w:rPr>
          <w:delText>Description</w:delText>
        </w:r>
        <w:r w:rsidDel="001E09B9">
          <w:rPr>
            <w:webHidden/>
          </w:rPr>
          <w:tab/>
          <w:delText>14</w:delText>
        </w:r>
      </w:del>
    </w:p>
    <w:p w:rsidR="005B1E9C" w:rsidDel="001E09B9" w:rsidRDefault="005B1E9C">
      <w:pPr>
        <w:pStyle w:val="TOC2"/>
        <w:rPr>
          <w:del w:id="452" w:author="Nexteer Employee" w:date="2016-08-22T14:05:00Z"/>
          <w:rFonts w:asciiTheme="minorHAnsi" w:eastAsiaTheme="minorEastAsia" w:hAnsiTheme="minorHAnsi"/>
          <w:color w:val="auto"/>
          <w:kern w:val="0"/>
          <w:szCs w:val="22"/>
        </w:rPr>
      </w:pPr>
      <w:del w:id="453" w:author="Nexteer Employee" w:date="2016-08-22T14:05:00Z">
        <w:r w:rsidRPr="001E09B9" w:rsidDel="001E09B9">
          <w:rPr>
            <w:rFonts w:cs="Calibri"/>
            <w:rPrChange w:id="454" w:author="Nexteer Employee" w:date="2016-08-22T14:05:00Z">
              <w:rPr>
                <w:rStyle w:val="Hyperlink"/>
                <w:rFonts w:cs="Calibri"/>
              </w:rPr>
            </w:rPrChange>
          </w:rPr>
          <w:delText>5.4.5</w:delText>
        </w:r>
        <w:r w:rsidDel="001E09B9">
          <w:rPr>
            <w:rFonts w:asciiTheme="minorHAnsi" w:eastAsiaTheme="minorEastAsia" w:hAnsiTheme="minorHAnsi"/>
            <w:color w:val="auto"/>
            <w:kern w:val="0"/>
            <w:szCs w:val="22"/>
          </w:rPr>
          <w:tab/>
        </w:r>
        <w:r w:rsidRPr="001E09B9" w:rsidDel="001E09B9">
          <w:rPr>
            <w:rFonts w:cs="Calibri"/>
            <w:rPrChange w:id="455" w:author="Nexteer Employee" w:date="2016-08-22T14:05:00Z">
              <w:rPr>
                <w:rStyle w:val="Hyperlink"/>
                <w:rFonts w:cs="Calibri"/>
              </w:rPr>
            </w:rPrChange>
          </w:rPr>
          <w:delText>Local Function #5</w:delText>
        </w:r>
        <w:r w:rsidDel="001E09B9">
          <w:rPr>
            <w:webHidden/>
          </w:rPr>
          <w:tab/>
          <w:delText>14</w:delText>
        </w:r>
      </w:del>
    </w:p>
    <w:p w:rsidR="005B1E9C" w:rsidDel="001E09B9" w:rsidRDefault="005B1E9C">
      <w:pPr>
        <w:pStyle w:val="TOC2"/>
        <w:rPr>
          <w:del w:id="456" w:author="Nexteer Employee" w:date="2016-08-22T14:05:00Z"/>
          <w:rFonts w:asciiTheme="minorHAnsi" w:eastAsiaTheme="minorEastAsia" w:hAnsiTheme="minorHAnsi"/>
          <w:color w:val="auto"/>
          <w:kern w:val="0"/>
          <w:szCs w:val="22"/>
        </w:rPr>
      </w:pPr>
      <w:del w:id="457" w:author="Nexteer Employee" w:date="2016-08-22T14:05:00Z">
        <w:r w:rsidRPr="001E09B9" w:rsidDel="001E09B9">
          <w:rPr>
            <w:rFonts w:cs="Calibri"/>
            <w:rPrChange w:id="458" w:author="Nexteer Employee" w:date="2016-08-22T14:05:00Z">
              <w:rPr>
                <w:rStyle w:val="Hyperlink"/>
                <w:rFonts w:cs="Calibri"/>
              </w:rPr>
            </w:rPrChange>
          </w:rPr>
          <w:delText>5.4.5.1</w:delText>
        </w:r>
        <w:r w:rsidDel="001E09B9">
          <w:rPr>
            <w:rFonts w:asciiTheme="minorHAnsi" w:eastAsiaTheme="minorEastAsia" w:hAnsiTheme="minorHAnsi"/>
            <w:color w:val="auto"/>
            <w:kern w:val="0"/>
            <w:szCs w:val="22"/>
          </w:rPr>
          <w:tab/>
        </w:r>
        <w:r w:rsidRPr="001E09B9" w:rsidDel="001E09B9">
          <w:rPr>
            <w:rFonts w:cs="Calibri"/>
            <w:rPrChange w:id="459" w:author="Nexteer Employee" w:date="2016-08-22T14:05:00Z">
              <w:rPr>
                <w:rStyle w:val="Hyperlink"/>
                <w:rFonts w:cs="Calibri"/>
              </w:rPr>
            </w:rPrChange>
          </w:rPr>
          <w:delText>Description</w:delText>
        </w:r>
        <w:r w:rsidDel="001E09B9">
          <w:rPr>
            <w:webHidden/>
          </w:rPr>
          <w:tab/>
          <w:delText>14</w:delText>
        </w:r>
      </w:del>
    </w:p>
    <w:p w:rsidR="005B1E9C" w:rsidDel="001E09B9" w:rsidRDefault="005B1E9C">
      <w:pPr>
        <w:pStyle w:val="TOC2"/>
        <w:rPr>
          <w:del w:id="460" w:author="Nexteer Employee" w:date="2016-08-22T14:05:00Z"/>
          <w:rFonts w:asciiTheme="minorHAnsi" w:eastAsiaTheme="minorEastAsia" w:hAnsiTheme="minorHAnsi"/>
          <w:color w:val="auto"/>
          <w:kern w:val="0"/>
          <w:szCs w:val="22"/>
        </w:rPr>
      </w:pPr>
      <w:del w:id="461" w:author="Nexteer Employee" w:date="2016-08-22T14:05:00Z">
        <w:r w:rsidRPr="001E09B9" w:rsidDel="001E09B9">
          <w:rPr>
            <w:rFonts w:cs="Calibri"/>
            <w:rPrChange w:id="462" w:author="Nexteer Employee" w:date="2016-08-22T14:05:00Z">
              <w:rPr>
                <w:rStyle w:val="Hyperlink"/>
                <w:rFonts w:cs="Calibri"/>
              </w:rPr>
            </w:rPrChange>
          </w:rPr>
          <w:delText>5.4.6</w:delText>
        </w:r>
        <w:r w:rsidDel="001E09B9">
          <w:rPr>
            <w:rFonts w:asciiTheme="minorHAnsi" w:eastAsiaTheme="minorEastAsia" w:hAnsiTheme="minorHAnsi"/>
            <w:color w:val="auto"/>
            <w:kern w:val="0"/>
            <w:szCs w:val="22"/>
          </w:rPr>
          <w:tab/>
        </w:r>
        <w:r w:rsidRPr="001E09B9" w:rsidDel="001E09B9">
          <w:rPr>
            <w:rFonts w:cs="Calibri"/>
            <w:rPrChange w:id="463" w:author="Nexteer Employee" w:date="2016-08-22T14:05:00Z">
              <w:rPr>
                <w:rStyle w:val="Hyperlink"/>
                <w:rFonts w:cs="Calibri"/>
              </w:rPr>
            </w:rPrChange>
          </w:rPr>
          <w:delText>Local Function #6</w:delText>
        </w:r>
        <w:r w:rsidDel="001E09B9">
          <w:rPr>
            <w:webHidden/>
          </w:rPr>
          <w:tab/>
          <w:delText>14</w:delText>
        </w:r>
      </w:del>
    </w:p>
    <w:p w:rsidR="005B1E9C" w:rsidDel="001E09B9" w:rsidRDefault="005B1E9C">
      <w:pPr>
        <w:pStyle w:val="TOC2"/>
        <w:rPr>
          <w:del w:id="464" w:author="Nexteer Employee" w:date="2016-08-22T14:05:00Z"/>
          <w:rFonts w:asciiTheme="minorHAnsi" w:eastAsiaTheme="minorEastAsia" w:hAnsiTheme="minorHAnsi"/>
          <w:color w:val="auto"/>
          <w:kern w:val="0"/>
          <w:szCs w:val="22"/>
        </w:rPr>
      </w:pPr>
      <w:del w:id="465" w:author="Nexteer Employee" w:date="2016-08-22T14:05:00Z">
        <w:r w:rsidRPr="001E09B9" w:rsidDel="001E09B9">
          <w:rPr>
            <w:rFonts w:cs="Calibri"/>
            <w:rPrChange w:id="466" w:author="Nexteer Employee" w:date="2016-08-22T14:05:00Z">
              <w:rPr>
                <w:rStyle w:val="Hyperlink"/>
                <w:rFonts w:cs="Calibri"/>
              </w:rPr>
            </w:rPrChange>
          </w:rPr>
          <w:delText>5.4.6.1</w:delText>
        </w:r>
        <w:r w:rsidDel="001E09B9">
          <w:rPr>
            <w:rFonts w:asciiTheme="minorHAnsi" w:eastAsiaTheme="minorEastAsia" w:hAnsiTheme="minorHAnsi"/>
            <w:color w:val="auto"/>
            <w:kern w:val="0"/>
            <w:szCs w:val="22"/>
          </w:rPr>
          <w:tab/>
        </w:r>
        <w:r w:rsidRPr="001E09B9" w:rsidDel="001E09B9">
          <w:rPr>
            <w:rFonts w:cs="Calibri"/>
            <w:rPrChange w:id="467" w:author="Nexteer Employee" w:date="2016-08-22T14:05:00Z">
              <w:rPr>
                <w:rStyle w:val="Hyperlink"/>
                <w:rFonts w:cs="Calibri"/>
              </w:rPr>
            </w:rPrChange>
          </w:rPr>
          <w:delText>Description</w:delText>
        </w:r>
        <w:r w:rsidDel="001E09B9">
          <w:rPr>
            <w:webHidden/>
          </w:rPr>
          <w:tab/>
          <w:delText>15</w:delText>
        </w:r>
      </w:del>
    </w:p>
    <w:p w:rsidR="005B1E9C" w:rsidDel="001E09B9" w:rsidRDefault="005B1E9C">
      <w:pPr>
        <w:pStyle w:val="TOC2"/>
        <w:rPr>
          <w:del w:id="468" w:author="Nexteer Employee" w:date="2016-08-22T14:05:00Z"/>
          <w:rFonts w:asciiTheme="minorHAnsi" w:eastAsiaTheme="minorEastAsia" w:hAnsiTheme="minorHAnsi"/>
          <w:color w:val="auto"/>
          <w:kern w:val="0"/>
          <w:szCs w:val="22"/>
        </w:rPr>
      </w:pPr>
      <w:del w:id="469" w:author="Nexteer Employee" w:date="2016-08-22T14:05:00Z">
        <w:r w:rsidRPr="001E09B9" w:rsidDel="001E09B9">
          <w:rPr>
            <w:rFonts w:cs="Calibri"/>
            <w:rPrChange w:id="470" w:author="Nexteer Employee" w:date="2016-08-22T14:05:00Z">
              <w:rPr>
                <w:rStyle w:val="Hyperlink"/>
                <w:rFonts w:cs="Calibri"/>
              </w:rPr>
            </w:rPrChange>
          </w:rPr>
          <w:delText>5.4.7</w:delText>
        </w:r>
        <w:r w:rsidDel="001E09B9">
          <w:rPr>
            <w:rFonts w:asciiTheme="minorHAnsi" w:eastAsiaTheme="minorEastAsia" w:hAnsiTheme="minorHAnsi"/>
            <w:color w:val="auto"/>
            <w:kern w:val="0"/>
            <w:szCs w:val="22"/>
          </w:rPr>
          <w:tab/>
        </w:r>
        <w:r w:rsidRPr="001E09B9" w:rsidDel="001E09B9">
          <w:rPr>
            <w:rFonts w:cs="Calibri"/>
            <w:rPrChange w:id="471" w:author="Nexteer Employee" w:date="2016-08-22T14:05:00Z">
              <w:rPr>
                <w:rStyle w:val="Hyperlink"/>
                <w:rFonts w:cs="Calibri"/>
              </w:rPr>
            </w:rPrChange>
          </w:rPr>
          <w:delText>Local Function #7</w:delText>
        </w:r>
        <w:r w:rsidDel="001E09B9">
          <w:rPr>
            <w:webHidden/>
          </w:rPr>
          <w:tab/>
          <w:delText>15</w:delText>
        </w:r>
      </w:del>
    </w:p>
    <w:p w:rsidR="005B1E9C" w:rsidDel="001E09B9" w:rsidRDefault="005B1E9C">
      <w:pPr>
        <w:pStyle w:val="TOC2"/>
        <w:rPr>
          <w:del w:id="472" w:author="Nexteer Employee" w:date="2016-08-22T14:05:00Z"/>
          <w:rFonts w:asciiTheme="minorHAnsi" w:eastAsiaTheme="minorEastAsia" w:hAnsiTheme="minorHAnsi"/>
          <w:color w:val="auto"/>
          <w:kern w:val="0"/>
          <w:szCs w:val="22"/>
        </w:rPr>
      </w:pPr>
      <w:del w:id="473" w:author="Nexteer Employee" w:date="2016-08-22T14:05:00Z">
        <w:r w:rsidRPr="001E09B9" w:rsidDel="001E09B9">
          <w:rPr>
            <w:rFonts w:cs="Calibri"/>
            <w:rPrChange w:id="474" w:author="Nexteer Employee" w:date="2016-08-22T14:05:00Z">
              <w:rPr>
                <w:rStyle w:val="Hyperlink"/>
                <w:rFonts w:cs="Calibri"/>
              </w:rPr>
            </w:rPrChange>
          </w:rPr>
          <w:delText>5.4.7.1</w:delText>
        </w:r>
        <w:r w:rsidDel="001E09B9">
          <w:rPr>
            <w:rFonts w:asciiTheme="minorHAnsi" w:eastAsiaTheme="minorEastAsia" w:hAnsiTheme="minorHAnsi"/>
            <w:color w:val="auto"/>
            <w:kern w:val="0"/>
            <w:szCs w:val="22"/>
          </w:rPr>
          <w:tab/>
        </w:r>
        <w:r w:rsidRPr="001E09B9" w:rsidDel="001E09B9">
          <w:rPr>
            <w:rFonts w:cs="Calibri"/>
            <w:rPrChange w:id="475" w:author="Nexteer Employee" w:date="2016-08-22T14:05:00Z">
              <w:rPr>
                <w:rStyle w:val="Hyperlink"/>
                <w:rFonts w:cs="Calibri"/>
              </w:rPr>
            </w:rPrChange>
          </w:rPr>
          <w:delText>Description</w:delText>
        </w:r>
        <w:r w:rsidDel="001E09B9">
          <w:rPr>
            <w:webHidden/>
          </w:rPr>
          <w:tab/>
          <w:delText>15</w:delText>
        </w:r>
      </w:del>
    </w:p>
    <w:p w:rsidR="005B1E9C" w:rsidDel="001E09B9" w:rsidRDefault="005B1E9C">
      <w:pPr>
        <w:pStyle w:val="TOC2"/>
        <w:rPr>
          <w:del w:id="476" w:author="Nexteer Employee" w:date="2016-08-22T14:05:00Z"/>
          <w:rFonts w:asciiTheme="minorHAnsi" w:eastAsiaTheme="minorEastAsia" w:hAnsiTheme="minorHAnsi"/>
          <w:color w:val="auto"/>
          <w:kern w:val="0"/>
          <w:szCs w:val="22"/>
        </w:rPr>
      </w:pPr>
      <w:del w:id="477" w:author="Nexteer Employee" w:date="2016-08-22T14:05:00Z">
        <w:r w:rsidRPr="001E09B9" w:rsidDel="001E09B9">
          <w:rPr>
            <w:rFonts w:cs="Calibri"/>
            <w:rPrChange w:id="478" w:author="Nexteer Employee" w:date="2016-08-22T14:05:00Z">
              <w:rPr>
                <w:rStyle w:val="Hyperlink"/>
                <w:rFonts w:cs="Calibri"/>
              </w:rPr>
            </w:rPrChange>
          </w:rPr>
          <w:delText>5.4.8</w:delText>
        </w:r>
        <w:r w:rsidDel="001E09B9">
          <w:rPr>
            <w:rFonts w:asciiTheme="minorHAnsi" w:eastAsiaTheme="minorEastAsia" w:hAnsiTheme="minorHAnsi"/>
            <w:color w:val="auto"/>
            <w:kern w:val="0"/>
            <w:szCs w:val="22"/>
          </w:rPr>
          <w:tab/>
        </w:r>
        <w:r w:rsidRPr="001E09B9" w:rsidDel="001E09B9">
          <w:rPr>
            <w:rFonts w:cs="Calibri"/>
            <w:rPrChange w:id="479" w:author="Nexteer Employee" w:date="2016-08-22T14:05:00Z">
              <w:rPr>
                <w:rStyle w:val="Hyperlink"/>
                <w:rFonts w:cs="Calibri"/>
              </w:rPr>
            </w:rPrChange>
          </w:rPr>
          <w:delText>Local Function #8</w:delText>
        </w:r>
        <w:r w:rsidDel="001E09B9">
          <w:rPr>
            <w:webHidden/>
          </w:rPr>
          <w:tab/>
          <w:delText>15</w:delText>
        </w:r>
      </w:del>
    </w:p>
    <w:p w:rsidR="005B1E9C" w:rsidDel="001E09B9" w:rsidRDefault="005B1E9C">
      <w:pPr>
        <w:pStyle w:val="TOC2"/>
        <w:rPr>
          <w:del w:id="480" w:author="Nexteer Employee" w:date="2016-08-22T14:05:00Z"/>
          <w:rFonts w:asciiTheme="minorHAnsi" w:eastAsiaTheme="minorEastAsia" w:hAnsiTheme="minorHAnsi"/>
          <w:color w:val="auto"/>
          <w:kern w:val="0"/>
          <w:szCs w:val="22"/>
        </w:rPr>
      </w:pPr>
      <w:del w:id="481" w:author="Nexteer Employee" w:date="2016-08-22T14:05:00Z">
        <w:r w:rsidRPr="001E09B9" w:rsidDel="001E09B9">
          <w:rPr>
            <w:rFonts w:cs="Calibri"/>
            <w:rPrChange w:id="482" w:author="Nexteer Employee" w:date="2016-08-22T14:05:00Z">
              <w:rPr>
                <w:rStyle w:val="Hyperlink"/>
                <w:rFonts w:cs="Calibri"/>
              </w:rPr>
            </w:rPrChange>
          </w:rPr>
          <w:delText>5.4.8.1</w:delText>
        </w:r>
        <w:r w:rsidDel="001E09B9">
          <w:rPr>
            <w:rFonts w:asciiTheme="minorHAnsi" w:eastAsiaTheme="minorEastAsia" w:hAnsiTheme="minorHAnsi"/>
            <w:color w:val="auto"/>
            <w:kern w:val="0"/>
            <w:szCs w:val="22"/>
          </w:rPr>
          <w:tab/>
        </w:r>
        <w:r w:rsidRPr="001E09B9" w:rsidDel="001E09B9">
          <w:rPr>
            <w:rFonts w:cs="Calibri"/>
            <w:rPrChange w:id="483" w:author="Nexteer Employee" w:date="2016-08-22T14:05:00Z">
              <w:rPr>
                <w:rStyle w:val="Hyperlink"/>
                <w:rFonts w:cs="Calibri"/>
              </w:rPr>
            </w:rPrChange>
          </w:rPr>
          <w:delText>Description</w:delText>
        </w:r>
        <w:r w:rsidDel="001E09B9">
          <w:rPr>
            <w:webHidden/>
          </w:rPr>
          <w:tab/>
          <w:delText>15</w:delText>
        </w:r>
      </w:del>
    </w:p>
    <w:p w:rsidR="005B1E9C" w:rsidDel="001E09B9" w:rsidRDefault="005B1E9C">
      <w:pPr>
        <w:pStyle w:val="TOC2"/>
        <w:rPr>
          <w:del w:id="484" w:author="Nexteer Employee" w:date="2016-08-22T14:05:00Z"/>
          <w:rFonts w:asciiTheme="minorHAnsi" w:eastAsiaTheme="minorEastAsia" w:hAnsiTheme="minorHAnsi"/>
          <w:color w:val="auto"/>
          <w:kern w:val="0"/>
          <w:szCs w:val="22"/>
        </w:rPr>
      </w:pPr>
      <w:del w:id="485" w:author="Nexteer Employee" w:date="2016-08-22T14:05:00Z">
        <w:r w:rsidRPr="001E09B9" w:rsidDel="001E09B9">
          <w:rPr>
            <w:rFonts w:cs="Calibri"/>
            <w:rPrChange w:id="486" w:author="Nexteer Employee" w:date="2016-08-22T14:05:00Z">
              <w:rPr>
                <w:rStyle w:val="Hyperlink"/>
                <w:rFonts w:cs="Calibri"/>
              </w:rPr>
            </w:rPrChange>
          </w:rPr>
          <w:delText>5.4.9</w:delText>
        </w:r>
        <w:r w:rsidDel="001E09B9">
          <w:rPr>
            <w:rFonts w:asciiTheme="minorHAnsi" w:eastAsiaTheme="minorEastAsia" w:hAnsiTheme="minorHAnsi"/>
            <w:color w:val="auto"/>
            <w:kern w:val="0"/>
            <w:szCs w:val="22"/>
          </w:rPr>
          <w:tab/>
        </w:r>
        <w:r w:rsidRPr="001E09B9" w:rsidDel="001E09B9">
          <w:rPr>
            <w:rFonts w:cs="Calibri"/>
            <w:rPrChange w:id="487" w:author="Nexteer Employee" w:date="2016-08-22T14:05:00Z">
              <w:rPr>
                <w:rStyle w:val="Hyperlink"/>
                <w:rFonts w:cs="Calibri"/>
              </w:rPr>
            </w:rPrChange>
          </w:rPr>
          <w:delText>Local Function #9</w:delText>
        </w:r>
        <w:r w:rsidDel="001E09B9">
          <w:rPr>
            <w:webHidden/>
          </w:rPr>
          <w:tab/>
          <w:delText>15</w:delText>
        </w:r>
      </w:del>
    </w:p>
    <w:p w:rsidR="005B1E9C" w:rsidDel="001E09B9" w:rsidRDefault="005B1E9C">
      <w:pPr>
        <w:pStyle w:val="TOC2"/>
        <w:rPr>
          <w:del w:id="488" w:author="Nexteer Employee" w:date="2016-08-22T14:05:00Z"/>
          <w:rFonts w:asciiTheme="minorHAnsi" w:eastAsiaTheme="minorEastAsia" w:hAnsiTheme="minorHAnsi"/>
          <w:color w:val="auto"/>
          <w:kern w:val="0"/>
          <w:szCs w:val="22"/>
        </w:rPr>
      </w:pPr>
      <w:del w:id="489" w:author="Nexteer Employee" w:date="2016-08-22T14:05:00Z">
        <w:r w:rsidRPr="001E09B9" w:rsidDel="001E09B9">
          <w:rPr>
            <w:rFonts w:cs="Calibri"/>
            <w:rPrChange w:id="490" w:author="Nexteer Employee" w:date="2016-08-22T14:05:00Z">
              <w:rPr>
                <w:rStyle w:val="Hyperlink"/>
                <w:rFonts w:cs="Calibri"/>
              </w:rPr>
            </w:rPrChange>
          </w:rPr>
          <w:delText>5.4.9.1</w:delText>
        </w:r>
        <w:r w:rsidDel="001E09B9">
          <w:rPr>
            <w:rFonts w:asciiTheme="minorHAnsi" w:eastAsiaTheme="minorEastAsia" w:hAnsiTheme="minorHAnsi"/>
            <w:color w:val="auto"/>
            <w:kern w:val="0"/>
            <w:szCs w:val="22"/>
          </w:rPr>
          <w:tab/>
        </w:r>
        <w:r w:rsidRPr="001E09B9" w:rsidDel="001E09B9">
          <w:rPr>
            <w:rFonts w:cs="Calibri"/>
            <w:rPrChange w:id="491" w:author="Nexteer Employee" w:date="2016-08-22T14:05:00Z">
              <w:rPr>
                <w:rStyle w:val="Hyperlink"/>
                <w:rFonts w:cs="Calibri"/>
              </w:rPr>
            </w:rPrChange>
          </w:rPr>
          <w:delText>Description</w:delText>
        </w:r>
        <w:r w:rsidDel="001E09B9">
          <w:rPr>
            <w:webHidden/>
          </w:rPr>
          <w:tab/>
          <w:delText>16</w:delText>
        </w:r>
      </w:del>
    </w:p>
    <w:p w:rsidR="005B1E9C" w:rsidDel="001E09B9" w:rsidRDefault="005B1E9C">
      <w:pPr>
        <w:pStyle w:val="TOC2"/>
        <w:rPr>
          <w:del w:id="492" w:author="Nexteer Employee" w:date="2016-08-22T14:05:00Z"/>
          <w:rFonts w:asciiTheme="minorHAnsi" w:eastAsiaTheme="minorEastAsia" w:hAnsiTheme="minorHAnsi"/>
          <w:color w:val="auto"/>
          <w:kern w:val="0"/>
          <w:szCs w:val="22"/>
        </w:rPr>
      </w:pPr>
      <w:del w:id="493" w:author="Nexteer Employee" w:date="2016-08-22T14:05:00Z">
        <w:r w:rsidRPr="001E09B9" w:rsidDel="001E09B9">
          <w:rPr>
            <w:rFonts w:cs="Calibri"/>
            <w:rPrChange w:id="494" w:author="Nexteer Employee" w:date="2016-08-22T14:05:00Z">
              <w:rPr>
                <w:rStyle w:val="Hyperlink"/>
                <w:rFonts w:cs="Calibri"/>
              </w:rPr>
            </w:rPrChange>
          </w:rPr>
          <w:delText>5.4.10</w:delText>
        </w:r>
        <w:r w:rsidDel="001E09B9">
          <w:rPr>
            <w:rFonts w:asciiTheme="minorHAnsi" w:eastAsiaTheme="minorEastAsia" w:hAnsiTheme="minorHAnsi"/>
            <w:color w:val="auto"/>
            <w:kern w:val="0"/>
            <w:szCs w:val="22"/>
          </w:rPr>
          <w:tab/>
        </w:r>
        <w:r w:rsidRPr="001E09B9" w:rsidDel="001E09B9">
          <w:rPr>
            <w:rFonts w:cs="Calibri"/>
            <w:rPrChange w:id="495" w:author="Nexteer Employee" w:date="2016-08-22T14:05:00Z">
              <w:rPr>
                <w:rStyle w:val="Hyperlink"/>
                <w:rFonts w:cs="Calibri"/>
              </w:rPr>
            </w:rPrChange>
          </w:rPr>
          <w:delText>Local Function #10</w:delText>
        </w:r>
        <w:r w:rsidDel="001E09B9">
          <w:rPr>
            <w:webHidden/>
          </w:rPr>
          <w:tab/>
          <w:delText>16</w:delText>
        </w:r>
      </w:del>
    </w:p>
    <w:p w:rsidR="005B1E9C" w:rsidDel="001E09B9" w:rsidRDefault="005B1E9C">
      <w:pPr>
        <w:pStyle w:val="TOC2"/>
        <w:tabs>
          <w:tab w:val="left" w:pos="1200"/>
        </w:tabs>
        <w:rPr>
          <w:del w:id="496" w:author="Nexteer Employee" w:date="2016-08-22T14:05:00Z"/>
          <w:rFonts w:asciiTheme="minorHAnsi" w:eastAsiaTheme="minorEastAsia" w:hAnsiTheme="minorHAnsi"/>
          <w:color w:val="auto"/>
          <w:kern w:val="0"/>
          <w:szCs w:val="22"/>
        </w:rPr>
      </w:pPr>
      <w:del w:id="497" w:author="Nexteer Employee" w:date="2016-08-22T14:05:00Z">
        <w:r w:rsidRPr="001E09B9" w:rsidDel="001E09B9">
          <w:rPr>
            <w:rFonts w:cs="Calibri"/>
            <w:rPrChange w:id="498" w:author="Nexteer Employee" w:date="2016-08-22T14:05:00Z">
              <w:rPr>
                <w:rStyle w:val="Hyperlink"/>
                <w:rFonts w:cs="Calibri"/>
              </w:rPr>
            </w:rPrChange>
          </w:rPr>
          <w:delText>5.4.10.1</w:delText>
        </w:r>
        <w:r w:rsidDel="001E09B9">
          <w:rPr>
            <w:rFonts w:asciiTheme="minorHAnsi" w:eastAsiaTheme="minorEastAsia" w:hAnsiTheme="minorHAnsi"/>
            <w:color w:val="auto"/>
            <w:kern w:val="0"/>
            <w:szCs w:val="22"/>
          </w:rPr>
          <w:tab/>
        </w:r>
        <w:r w:rsidRPr="001E09B9" w:rsidDel="001E09B9">
          <w:rPr>
            <w:rFonts w:cs="Calibri"/>
            <w:rPrChange w:id="499" w:author="Nexteer Employee" w:date="2016-08-22T14:05:00Z">
              <w:rPr>
                <w:rStyle w:val="Hyperlink"/>
                <w:rFonts w:cs="Calibri"/>
              </w:rPr>
            </w:rPrChange>
          </w:rPr>
          <w:delText>Description</w:delText>
        </w:r>
        <w:r w:rsidDel="001E09B9">
          <w:rPr>
            <w:webHidden/>
          </w:rPr>
          <w:tab/>
          <w:delText>16</w:delText>
        </w:r>
      </w:del>
    </w:p>
    <w:p w:rsidR="005B1E9C" w:rsidDel="001E09B9" w:rsidRDefault="005B1E9C">
      <w:pPr>
        <w:pStyle w:val="TOC2"/>
        <w:rPr>
          <w:del w:id="500" w:author="Nexteer Employee" w:date="2016-08-22T14:05:00Z"/>
          <w:rFonts w:asciiTheme="minorHAnsi" w:eastAsiaTheme="minorEastAsia" w:hAnsiTheme="minorHAnsi"/>
          <w:color w:val="auto"/>
          <w:kern w:val="0"/>
          <w:szCs w:val="22"/>
        </w:rPr>
      </w:pPr>
      <w:del w:id="501" w:author="Nexteer Employee" w:date="2016-08-22T14:05:00Z">
        <w:r w:rsidRPr="001E09B9" w:rsidDel="001E09B9">
          <w:rPr>
            <w:rFonts w:cs="Calibri"/>
            <w:rPrChange w:id="502" w:author="Nexteer Employee" w:date="2016-08-22T14:05:00Z">
              <w:rPr>
                <w:rStyle w:val="Hyperlink"/>
                <w:rFonts w:cs="Calibri"/>
              </w:rPr>
            </w:rPrChange>
          </w:rPr>
          <w:delText>5.4.11</w:delText>
        </w:r>
        <w:r w:rsidDel="001E09B9">
          <w:rPr>
            <w:rFonts w:asciiTheme="minorHAnsi" w:eastAsiaTheme="minorEastAsia" w:hAnsiTheme="minorHAnsi"/>
            <w:color w:val="auto"/>
            <w:kern w:val="0"/>
            <w:szCs w:val="22"/>
          </w:rPr>
          <w:tab/>
        </w:r>
        <w:r w:rsidRPr="001E09B9" w:rsidDel="001E09B9">
          <w:rPr>
            <w:rFonts w:cs="Calibri"/>
            <w:rPrChange w:id="503" w:author="Nexteer Employee" w:date="2016-08-22T14:05:00Z">
              <w:rPr>
                <w:rStyle w:val="Hyperlink"/>
                <w:rFonts w:cs="Calibri"/>
              </w:rPr>
            </w:rPrChange>
          </w:rPr>
          <w:delText>Local Function #11</w:delText>
        </w:r>
        <w:r w:rsidDel="001E09B9">
          <w:rPr>
            <w:webHidden/>
          </w:rPr>
          <w:tab/>
          <w:delText>16</w:delText>
        </w:r>
      </w:del>
    </w:p>
    <w:p w:rsidR="005B1E9C" w:rsidDel="001E09B9" w:rsidRDefault="005B1E9C">
      <w:pPr>
        <w:pStyle w:val="TOC2"/>
        <w:tabs>
          <w:tab w:val="left" w:pos="1200"/>
        </w:tabs>
        <w:rPr>
          <w:del w:id="504" w:author="Nexteer Employee" w:date="2016-08-22T14:05:00Z"/>
          <w:rFonts w:asciiTheme="minorHAnsi" w:eastAsiaTheme="minorEastAsia" w:hAnsiTheme="minorHAnsi"/>
          <w:color w:val="auto"/>
          <w:kern w:val="0"/>
          <w:szCs w:val="22"/>
        </w:rPr>
      </w:pPr>
      <w:del w:id="505" w:author="Nexteer Employee" w:date="2016-08-22T14:05:00Z">
        <w:r w:rsidRPr="001E09B9" w:rsidDel="001E09B9">
          <w:rPr>
            <w:rFonts w:cs="Calibri"/>
            <w:rPrChange w:id="506" w:author="Nexteer Employee" w:date="2016-08-22T14:05:00Z">
              <w:rPr>
                <w:rStyle w:val="Hyperlink"/>
                <w:rFonts w:cs="Calibri"/>
              </w:rPr>
            </w:rPrChange>
          </w:rPr>
          <w:delText>5.4.11.1</w:delText>
        </w:r>
        <w:r w:rsidDel="001E09B9">
          <w:rPr>
            <w:rFonts w:asciiTheme="minorHAnsi" w:eastAsiaTheme="minorEastAsia" w:hAnsiTheme="minorHAnsi"/>
            <w:color w:val="auto"/>
            <w:kern w:val="0"/>
            <w:szCs w:val="22"/>
          </w:rPr>
          <w:tab/>
        </w:r>
        <w:r w:rsidRPr="001E09B9" w:rsidDel="001E09B9">
          <w:rPr>
            <w:rFonts w:cs="Calibri"/>
            <w:rPrChange w:id="507" w:author="Nexteer Employee" w:date="2016-08-22T14:05:00Z">
              <w:rPr>
                <w:rStyle w:val="Hyperlink"/>
                <w:rFonts w:cs="Calibri"/>
              </w:rPr>
            </w:rPrChange>
          </w:rPr>
          <w:delText>Description</w:delText>
        </w:r>
        <w:r w:rsidDel="001E09B9">
          <w:rPr>
            <w:webHidden/>
          </w:rPr>
          <w:tab/>
          <w:delText>17</w:delText>
        </w:r>
      </w:del>
    </w:p>
    <w:p w:rsidR="005B1E9C" w:rsidDel="001E09B9" w:rsidRDefault="005B1E9C">
      <w:pPr>
        <w:pStyle w:val="TOC2"/>
        <w:rPr>
          <w:del w:id="508" w:author="Nexteer Employee" w:date="2016-08-22T14:05:00Z"/>
          <w:rFonts w:asciiTheme="minorHAnsi" w:eastAsiaTheme="minorEastAsia" w:hAnsiTheme="minorHAnsi"/>
          <w:color w:val="auto"/>
          <w:kern w:val="0"/>
          <w:szCs w:val="22"/>
        </w:rPr>
      </w:pPr>
      <w:del w:id="509" w:author="Nexteer Employee" w:date="2016-08-22T14:05:00Z">
        <w:r w:rsidRPr="001E09B9" w:rsidDel="001E09B9">
          <w:rPr>
            <w:rFonts w:cs="Calibri"/>
            <w:rPrChange w:id="510" w:author="Nexteer Employee" w:date="2016-08-22T14:05:00Z">
              <w:rPr>
                <w:rStyle w:val="Hyperlink"/>
                <w:rFonts w:cs="Calibri"/>
              </w:rPr>
            </w:rPrChange>
          </w:rPr>
          <w:delText>5.4.12</w:delText>
        </w:r>
        <w:r w:rsidDel="001E09B9">
          <w:rPr>
            <w:rFonts w:asciiTheme="minorHAnsi" w:eastAsiaTheme="minorEastAsia" w:hAnsiTheme="minorHAnsi"/>
            <w:color w:val="auto"/>
            <w:kern w:val="0"/>
            <w:szCs w:val="22"/>
          </w:rPr>
          <w:tab/>
        </w:r>
        <w:r w:rsidRPr="001E09B9" w:rsidDel="001E09B9">
          <w:rPr>
            <w:rFonts w:cs="Calibri"/>
            <w:rPrChange w:id="511" w:author="Nexteer Employee" w:date="2016-08-22T14:05:00Z">
              <w:rPr>
                <w:rStyle w:val="Hyperlink"/>
                <w:rFonts w:cs="Calibri"/>
              </w:rPr>
            </w:rPrChange>
          </w:rPr>
          <w:delText>Local Function #12</w:delText>
        </w:r>
        <w:r w:rsidDel="001E09B9">
          <w:rPr>
            <w:webHidden/>
          </w:rPr>
          <w:tab/>
          <w:delText>17</w:delText>
        </w:r>
      </w:del>
    </w:p>
    <w:p w:rsidR="005B1E9C" w:rsidDel="001E09B9" w:rsidRDefault="005B1E9C">
      <w:pPr>
        <w:pStyle w:val="TOC2"/>
        <w:tabs>
          <w:tab w:val="left" w:pos="1200"/>
        </w:tabs>
        <w:rPr>
          <w:del w:id="512" w:author="Nexteer Employee" w:date="2016-08-22T14:05:00Z"/>
          <w:rFonts w:asciiTheme="minorHAnsi" w:eastAsiaTheme="minorEastAsia" w:hAnsiTheme="minorHAnsi"/>
          <w:color w:val="auto"/>
          <w:kern w:val="0"/>
          <w:szCs w:val="22"/>
        </w:rPr>
      </w:pPr>
      <w:del w:id="513" w:author="Nexteer Employee" w:date="2016-08-22T14:05:00Z">
        <w:r w:rsidRPr="001E09B9" w:rsidDel="001E09B9">
          <w:rPr>
            <w:rFonts w:cs="Calibri"/>
            <w:rPrChange w:id="514" w:author="Nexteer Employee" w:date="2016-08-22T14:05:00Z">
              <w:rPr>
                <w:rStyle w:val="Hyperlink"/>
                <w:rFonts w:cs="Calibri"/>
              </w:rPr>
            </w:rPrChange>
          </w:rPr>
          <w:delText>5.4.12.1</w:delText>
        </w:r>
        <w:r w:rsidDel="001E09B9">
          <w:rPr>
            <w:rFonts w:asciiTheme="minorHAnsi" w:eastAsiaTheme="minorEastAsia" w:hAnsiTheme="minorHAnsi"/>
            <w:color w:val="auto"/>
            <w:kern w:val="0"/>
            <w:szCs w:val="22"/>
          </w:rPr>
          <w:tab/>
        </w:r>
        <w:r w:rsidRPr="001E09B9" w:rsidDel="001E09B9">
          <w:rPr>
            <w:rFonts w:cs="Calibri"/>
            <w:rPrChange w:id="515" w:author="Nexteer Employee" w:date="2016-08-22T14:05:00Z">
              <w:rPr>
                <w:rStyle w:val="Hyperlink"/>
                <w:rFonts w:cs="Calibri"/>
              </w:rPr>
            </w:rPrChange>
          </w:rPr>
          <w:delText>Description</w:delText>
        </w:r>
        <w:r w:rsidDel="001E09B9">
          <w:rPr>
            <w:webHidden/>
          </w:rPr>
          <w:tab/>
          <w:delText>17</w:delText>
        </w:r>
      </w:del>
    </w:p>
    <w:p w:rsidR="005B1E9C" w:rsidDel="001E09B9" w:rsidRDefault="005B1E9C">
      <w:pPr>
        <w:pStyle w:val="TOC2"/>
        <w:rPr>
          <w:del w:id="516" w:author="Nexteer Employee" w:date="2016-08-22T14:05:00Z"/>
          <w:rFonts w:asciiTheme="minorHAnsi" w:eastAsiaTheme="minorEastAsia" w:hAnsiTheme="minorHAnsi"/>
          <w:color w:val="auto"/>
          <w:kern w:val="0"/>
          <w:szCs w:val="22"/>
        </w:rPr>
      </w:pPr>
      <w:del w:id="517" w:author="Nexteer Employee" w:date="2016-08-22T14:05:00Z">
        <w:r w:rsidRPr="001E09B9" w:rsidDel="001E09B9">
          <w:rPr>
            <w:rFonts w:cs="Calibri"/>
            <w:rPrChange w:id="518" w:author="Nexteer Employee" w:date="2016-08-22T14:05:00Z">
              <w:rPr>
                <w:rStyle w:val="Hyperlink"/>
                <w:rFonts w:cs="Calibri"/>
              </w:rPr>
            </w:rPrChange>
          </w:rPr>
          <w:delText>5.4.13</w:delText>
        </w:r>
        <w:r w:rsidDel="001E09B9">
          <w:rPr>
            <w:rFonts w:asciiTheme="minorHAnsi" w:eastAsiaTheme="minorEastAsia" w:hAnsiTheme="minorHAnsi"/>
            <w:color w:val="auto"/>
            <w:kern w:val="0"/>
            <w:szCs w:val="22"/>
          </w:rPr>
          <w:tab/>
        </w:r>
        <w:r w:rsidRPr="001E09B9" w:rsidDel="001E09B9">
          <w:rPr>
            <w:rFonts w:cs="Calibri"/>
            <w:rPrChange w:id="519" w:author="Nexteer Employee" w:date="2016-08-22T14:05:00Z">
              <w:rPr>
                <w:rStyle w:val="Hyperlink"/>
                <w:rFonts w:cs="Calibri"/>
              </w:rPr>
            </w:rPrChange>
          </w:rPr>
          <w:delText>Local Function #13</w:delText>
        </w:r>
        <w:r w:rsidDel="001E09B9">
          <w:rPr>
            <w:webHidden/>
          </w:rPr>
          <w:tab/>
          <w:delText>17</w:delText>
        </w:r>
      </w:del>
    </w:p>
    <w:p w:rsidR="005B1E9C" w:rsidDel="001E09B9" w:rsidRDefault="005B1E9C">
      <w:pPr>
        <w:pStyle w:val="TOC2"/>
        <w:tabs>
          <w:tab w:val="left" w:pos="1200"/>
        </w:tabs>
        <w:rPr>
          <w:del w:id="520" w:author="Nexteer Employee" w:date="2016-08-22T14:05:00Z"/>
          <w:rFonts w:asciiTheme="minorHAnsi" w:eastAsiaTheme="minorEastAsia" w:hAnsiTheme="minorHAnsi"/>
          <w:color w:val="auto"/>
          <w:kern w:val="0"/>
          <w:szCs w:val="22"/>
        </w:rPr>
      </w:pPr>
      <w:del w:id="521" w:author="Nexteer Employee" w:date="2016-08-22T14:05:00Z">
        <w:r w:rsidRPr="001E09B9" w:rsidDel="001E09B9">
          <w:rPr>
            <w:rFonts w:cs="Calibri"/>
            <w:rPrChange w:id="522" w:author="Nexteer Employee" w:date="2016-08-22T14:05:00Z">
              <w:rPr>
                <w:rStyle w:val="Hyperlink"/>
                <w:rFonts w:cs="Calibri"/>
              </w:rPr>
            </w:rPrChange>
          </w:rPr>
          <w:delText>5.4.13.1</w:delText>
        </w:r>
        <w:r w:rsidDel="001E09B9">
          <w:rPr>
            <w:rFonts w:asciiTheme="minorHAnsi" w:eastAsiaTheme="minorEastAsia" w:hAnsiTheme="minorHAnsi"/>
            <w:color w:val="auto"/>
            <w:kern w:val="0"/>
            <w:szCs w:val="22"/>
          </w:rPr>
          <w:tab/>
        </w:r>
        <w:r w:rsidRPr="001E09B9" w:rsidDel="001E09B9">
          <w:rPr>
            <w:rFonts w:cs="Calibri"/>
            <w:rPrChange w:id="523" w:author="Nexteer Employee" w:date="2016-08-22T14:05:00Z">
              <w:rPr>
                <w:rStyle w:val="Hyperlink"/>
                <w:rFonts w:cs="Calibri"/>
              </w:rPr>
            </w:rPrChange>
          </w:rPr>
          <w:delText>Description</w:delText>
        </w:r>
        <w:r w:rsidDel="001E09B9">
          <w:rPr>
            <w:webHidden/>
          </w:rPr>
          <w:tab/>
          <w:delText>18</w:delText>
        </w:r>
      </w:del>
    </w:p>
    <w:p w:rsidR="005B1E9C" w:rsidDel="001E09B9" w:rsidRDefault="005B1E9C">
      <w:pPr>
        <w:pStyle w:val="TOC2"/>
        <w:rPr>
          <w:del w:id="524" w:author="Nexteer Employee" w:date="2016-08-22T14:05:00Z"/>
          <w:rFonts w:asciiTheme="minorHAnsi" w:eastAsiaTheme="minorEastAsia" w:hAnsiTheme="minorHAnsi"/>
          <w:color w:val="auto"/>
          <w:kern w:val="0"/>
          <w:szCs w:val="22"/>
        </w:rPr>
      </w:pPr>
      <w:del w:id="525" w:author="Nexteer Employee" w:date="2016-08-22T14:05:00Z">
        <w:r w:rsidRPr="001E09B9" w:rsidDel="001E09B9">
          <w:rPr>
            <w:rFonts w:cs="Calibri"/>
            <w:rPrChange w:id="526" w:author="Nexteer Employee" w:date="2016-08-22T14:05:00Z">
              <w:rPr>
                <w:rStyle w:val="Hyperlink"/>
                <w:rFonts w:cs="Calibri"/>
              </w:rPr>
            </w:rPrChange>
          </w:rPr>
          <w:delText>5.4.14</w:delText>
        </w:r>
        <w:r w:rsidDel="001E09B9">
          <w:rPr>
            <w:rFonts w:asciiTheme="minorHAnsi" w:eastAsiaTheme="minorEastAsia" w:hAnsiTheme="minorHAnsi"/>
            <w:color w:val="auto"/>
            <w:kern w:val="0"/>
            <w:szCs w:val="22"/>
          </w:rPr>
          <w:tab/>
        </w:r>
        <w:r w:rsidRPr="001E09B9" w:rsidDel="001E09B9">
          <w:rPr>
            <w:rFonts w:cs="Calibri"/>
            <w:rPrChange w:id="527" w:author="Nexteer Employee" w:date="2016-08-22T14:05:00Z">
              <w:rPr>
                <w:rStyle w:val="Hyperlink"/>
                <w:rFonts w:cs="Calibri"/>
              </w:rPr>
            </w:rPrChange>
          </w:rPr>
          <w:delText>Local Function #14</w:delText>
        </w:r>
        <w:r w:rsidDel="001E09B9">
          <w:rPr>
            <w:webHidden/>
          </w:rPr>
          <w:tab/>
          <w:delText>18</w:delText>
        </w:r>
      </w:del>
    </w:p>
    <w:p w:rsidR="005B1E9C" w:rsidDel="001E09B9" w:rsidRDefault="005B1E9C">
      <w:pPr>
        <w:pStyle w:val="TOC2"/>
        <w:tabs>
          <w:tab w:val="left" w:pos="1200"/>
        </w:tabs>
        <w:rPr>
          <w:del w:id="528" w:author="Nexteer Employee" w:date="2016-08-22T14:05:00Z"/>
          <w:rFonts w:asciiTheme="minorHAnsi" w:eastAsiaTheme="minorEastAsia" w:hAnsiTheme="minorHAnsi"/>
          <w:color w:val="auto"/>
          <w:kern w:val="0"/>
          <w:szCs w:val="22"/>
        </w:rPr>
      </w:pPr>
      <w:del w:id="529" w:author="Nexteer Employee" w:date="2016-08-22T14:05:00Z">
        <w:r w:rsidRPr="001E09B9" w:rsidDel="001E09B9">
          <w:rPr>
            <w:rFonts w:cs="Calibri"/>
            <w:rPrChange w:id="530" w:author="Nexteer Employee" w:date="2016-08-22T14:05:00Z">
              <w:rPr>
                <w:rStyle w:val="Hyperlink"/>
                <w:rFonts w:cs="Calibri"/>
              </w:rPr>
            </w:rPrChange>
          </w:rPr>
          <w:delText>5.4.14.1</w:delText>
        </w:r>
        <w:r w:rsidDel="001E09B9">
          <w:rPr>
            <w:rFonts w:asciiTheme="minorHAnsi" w:eastAsiaTheme="minorEastAsia" w:hAnsiTheme="minorHAnsi"/>
            <w:color w:val="auto"/>
            <w:kern w:val="0"/>
            <w:szCs w:val="22"/>
          </w:rPr>
          <w:tab/>
        </w:r>
        <w:r w:rsidRPr="001E09B9" w:rsidDel="001E09B9">
          <w:rPr>
            <w:rFonts w:cs="Calibri"/>
            <w:rPrChange w:id="531" w:author="Nexteer Employee" w:date="2016-08-22T14:05:00Z">
              <w:rPr>
                <w:rStyle w:val="Hyperlink"/>
                <w:rFonts w:cs="Calibri"/>
              </w:rPr>
            </w:rPrChange>
          </w:rPr>
          <w:delText>Description</w:delText>
        </w:r>
        <w:r w:rsidDel="001E09B9">
          <w:rPr>
            <w:webHidden/>
          </w:rPr>
          <w:tab/>
          <w:delText>18</w:delText>
        </w:r>
      </w:del>
    </w:p>
    <w:p w:rsidR="005B1E9C" w:rsidDel="001E09B9" w:rsidRDefault="005B1E9C">
      <w:pPr>
        <w:pStyle w:val="TOC2"/>
        <w:rPr>
          <w:del w:id="532" w:author="Nexteer Employee" w:date="2016-08-22T14:05:00Z"/>
          <w:rFonts w:asciiTheme="minorHAnsi" w:eastAsiaTheme="minorEastAsia" w:hAnsiTheme="minorHAnsi"/>
          <w:color w:val="auto"/>
          <w:kern w:val="0"/>
          <w:szCs w:val="22"/>
        </w:rPr>
      </w:pPr>
      <w:del w:id="533" w:author="Nexteer Employee" w:date="2016-08-22T14:05:00Z">
        <w:r w:rsidRPr="001E09B9" w:rsidDel="001E09B9">
          <w:rPr>
            <w:rFonts w:cs="Calibri"/>
            <w:rPrChange w:id="534" w:author="Nexteer Employee" w:date="2016-08-22T14:05:00Z">
              <w:rPr>
                <w:rStyle w:val="Hyperlink"/>
                <w:rFonts w:cs="Calibri"/>
              </w:rPr>
            </w:rPrChange>
          </w:rPr>
          <w:delText>5.4.15</w:delText>
        </w:r>
        <w:r w:rsidDel="001E09B9">
          <w:rPr>
            <w:rFonts w:asciiTheme="minorHAnsi" w:eastAsiaTheme="minorEastAsia" w:hAnsiTheme="minorHAnsi"/>
            <w:color w:val="auto"/>
            <w:kern w:val="0"/>
            <w:szCs w:val="22"/>
          </w:rPr>
          <w:tab/>
        </w:r>
        <w:r w:rsidRPr="001E09B9" w:rsidDel="001E09B9">
          <w:rPr>
            <w:rFonts w:cs="Calibri"/>
            <w:rPrChange w:id="535" w:author="Nexteer Employee" w:date="2016-08-22T14:05:00Z">
              <w:rPr>
                <w:rStyle w:val="Hyperlink"/>
                <w:rFonts w:cs="Calibri"/>
              </w:rPr>
            </w:rPrChange>
          </w:rPr>
          <w:delText>Local Function #15</w:delText>
        </w:r>
        <w:r w:rsidDel="001E09B9">
          <w:rPr>
            <w:webHidden/>
          </w:rPr>
          <w:tab/>
          <w:delText>18</w:delText>
        </w:r>
      </w:del>
    </w:p>
    <w:p w:rsidR="005B1E9C" w:rsidDel="001E09B9" w:rsidRDefault="005B1E9C">
      <w:pPr>
        <w:pStyle w:val="TOC2"/>
        <w:tabs>
          <w:tab w:val="left" w:pos="1200"/>
        </w:tabs>
        <w:rPr>
          <w:del w:id="536" w:author="Nexteer Employee" w:date="2016-08-22T14:05:00Z"/>
          <w:rFonts w:asciiTheme="minorHAnsi" w:eastAsiaTheme="minorEastAsia" w:hAnsiTheme="minorHAnsi"/>
          <w:color w:val="auto"/>
          <w:kern w:val="0"/>
          <w:szCs w:val="22"/>
        </w:rPr>
      </w:pPr>
      <w:del w:id="537" w:author="Nexteer Employee" w:date="2016-08-22T14:05:00Z">
        <w:r w:rsidRPr="001E09B9" w:rsidDel="001E09B9">
          <w:rPr>
            <w:rFonts w:cs="Calibri"/>
            <w:rPrChange w:id="538" w:author="Nexteer Employee" w:date="2016-08-22T14:05:00Z">
              <w:rPr>
                <w:rStyle w:val="Hyperlink"/>
                <w:rFonts w:cs="Calibri"/>
              </w:rPr>
            </w:rPrChange>
          </w:rPr>
          <w:delText>5.4.15.1</w:delText>
        </w:r>
        <w:r w:rsidDel="001E09B9">
          <w:rPr>
            <w:rFonts w:asciiTheme="minorHAnsi" w:eastAsiaTheme="minorEastAsia" w:hAnsiTheme="minorHAnsi"/>
            <w:color w:val="auto"/>
            <w:kern w:val="0"/>
            <w:szCs w:val="22"/>
          </w:rPr>
          <w:tab/>
        </w:r>
        <w:r w:rsidRPr="001E09B9" w:rsidDel="001E09B9">
          <w:rPr>
            <w:rFonts w:cs="Calibri"/>
            <w:rPrChange w:id="539" w:author="Nexteer Employee" w:date="2016-08-22T14:05:00Z">
              <w:rPr>
                <w:rStyle w:val="Hyperlink"/>
                <w:rFonts w:cs="Calibri"/>
              </w:rPr>
            </w:rPrChange>
          </w:rPr>
          <w:delText>Description</w:delText>
        </w:r>
        <w:r w:rsidDel="001E09B9">
          <w:rPr>
            <w:webHidden/>
          </w:rPr>
          <w:tab/>
          <w:delText>18</w:delText>
        </w:r>
      </w:del>
    </w:p>
    <w:p w:rsidR="005B1E9C" w:rsidDel="001E09B9" w:rsidRDefault="005B1E9C">
      <w:pPr>
        <w:pStyle w:val="TOC2"/>
        <w:rPr>
          <w:del w:id="540" w:author="Nexteer Employee" w:date="2016-08-22T14:05:00Z"/>
          <w:rFonts w:asciiTheme="minorHAnsi" w:eastAsiaTheme="minorEastAsia" w:hAnsiTheme="minorHAnsi"/>
          <w:color w:val="auto"/>
          <w:kern w:val="0"/>
          <w:szCs w:val="22"/>
        </w:rPr>
      </w:pPr>
      <w:del w:id="541" w:author="Nexteer Employee" w:date="2016-08-22T14:05:00Z">
        <w:r w:rsidRPr="001E09B9" w:rsidDel="001E09B9">
          <w:rPr>
            <w:rFonts w:cs="Calibri"/>
            <w:rPrChange w:id="542" w:author="Nexteer Employee" w:date="2016-08-22T14:05:00Z">
              <w:rPr>
                <w:rStyle w:val="Hyperlink"/>
                <w:rFonts w:cs="Calibri"/>
              </w:rPr>
            </w:rPrChange>
          </w:rPr>
          <w:delText>5.4.16</w:delText>
        </w:r>
        <w:r w:rsidDel="001E09B9">
          <w:rPr>
            <w:rFonts w:asciiTheme="minorHAnsi" w:eastAsiaTheme="minorEastAsia" w:hAnsiTheme="minorHAnsi"/>
            <w:color w:val="auto"/>
            <w:kern w:val="0"/>
            <w:szCs w:val="22"/>
          </w:rPr>
          <w:tab/>
        </w:r>
        <w:r w:rsidRPr="001E09B9" w:rsidDel="001E09B9">
          <w:rPr>
            <w:rFonts w:cs="Calibri"/>
            <w:rPrChange w:id="543" w:author="Nexteer Employee" w:date="2016-08-22T14:05:00Z">
              <w:rPr>
                <w:rStyle w:val="Hyperlink"/>
                <w:rFonts w:cs="Calibri"/>
              </w:rPr>
            </w:rPrChange>
          </w:rPr>
          <w:delText>Local Function #16</w:delText>
        </w:r>
        <w:r w:rsidDel="001E09B9">
          <w:rPr>
            <w:webHidden/>
          </w:rPr>
          <w:tab/>
          <w:delText>18</w:delText>
        </w:r>
      </w:del>
    </w:p>
    <w:p w:rsidR="005B1E9C" w:rsidDel="001E09B9" w:rsidRDefault="005B1E9C">
      <w:pPr>
        <w:pStyle w:val="TOC2"/>
        <w:tabs>
          <w:tab w:val="left" w:pos="1200"/>
        </w:tabs>
        <w:rPr>
          <w:del w:id="544" w:author="Nexteer Employee" w:date="2016-08-22T14:05:00Z"/>
          <w:rFonts w:asciiTheme="minorHAnsi" w:eastAsiaTheme="minorEastAsia" w:hAnsiTheme="minorHAnsi"/>
          <w:color w:val="auto"/>
          <w:kern w:val="0"/>
          <w:szCs w:val="22"/>
        </w:rPr>
      </w:pPr>
      <w:del w:id="545" w:author="Nexteer Employee" w:date="2016-08-22T14:05:00Z">
        <w:r w:rsidRPr="001E09B9" w:rsidDel="001E09B9">
          <w:rPr>
            <w:rFonts w:cs="Calibri"/>
            <w:rPrChange w:id="546" w:author="Nexteer Employee" w:date="2016-08-22T14:05:00Z">
              <w:rPr>
                <w:rStyle w:val="Hyperlink"/>
                <w:rFonts w:cs="Calibri"/>
              </w:rPr>
            </w:rPrChange>
          </w:rPr>
          <w:delText>5.4.16.1</w:delText>
        </w:r>
        <w:r w:rsidDel="001E09B9">
          <w:rPr>
            <w:rFonts w:asciiTheme="minorHAnsi" w:eastAsiaTheme="minorEastAsia" w:hAnsiTheme="minorHAnsi"/>
            <w:color w:val="auto"/>
            <w:kern w:val="0"/>
            <w:szCs w:val="22"/>
          </w:rPr>
          <w:tab/>
        </w:r>
        <w:r w:rsidRPr="001E09B9" w:rsidDel="001E09B9">
          <w:rPr>
            <w:rFonts w:cs="Calibri"/>
            <w:rPrChange w:id="547" w:author="Nexteer Employee" w:date="2016-08-22T14:05:00Z">
              <w:rPr>
                <w:rStyle w:val="Hyperlink"/>
                <w:rFonts w:cs="Calibri"/>
              </w:rPr>
            </w:rPrChange>
          </w:rPr>
          <w:delText>Description</w:delText>
        </w:r>
        <w:r w:rsidDel="001E09B9">
          <w:rPr>
            <w:webHidden/>
          </w:rPr>
          <w:tab/>
          <w:delText>18</w:delText>
        </w:r>
      </w:del>
    </w:p>
    <w:p w:rsidR="005B1E9C" w:rsidDel="001E09B9" w:rsidRDefault="005B1E9C">
      <w:pPr>
        <w:pStyle w:val="TOC2"/>
        <w:rPr>
          <w:del w:id="548" w:author="Nexteer Employee" w:date="2016-08-22T14:05:00Z"/>
          <w:rFonts w:asciiTheme="minorHAnsi" w:eastAsiaTheme="minorEastAsia" w:hAnsiTheme="minorHAnsi"/>
          <w:color w:val="auto"/>
          <w:kern w:val="0"/>
          <w:szCs w:val="22"/>
        </w:rPr>
      </w:pPr>
      <w:del w:id="549" w:author="Nexteer Employee" w:date="2016-08-22T14:05:00Z">
        <w:r w:rsidRPr="001E09B9" w:rsidDel="001E09B9">
          <w:rPr>
            <w:rFonts w:cs="Calibri"/>
            <w:rPrChange w:id="550" w:author="Nexteer Employee" w:date="2016-08-22T14:05:00Z">
              <w:rPr>
                <w:rStyle w:val="Hyperlink"/>
                <w:rFonts w:cs="Calibri"/>
              </w:rPr>
            </w:rPrChange>
          </w:rPr>
          <w:delText>5.4.17</w:delText>
        </w:r>
        <w:r w:rsidDel="001E09B9">
          <w:rPr>
            <w:rFonts w:asciiTheme="minorHAnsi" w:eastAsiaTheme="minorEastAsia" w:hAnsiTheme="minorHAnsi"/>
            <w:color w:val="auto"/>
            <w:kern w:val="0"/>
            <w:szCs w:val="22"/>
          </w:rPr>
          <w:tab/>
        </w:r>
        <w:r w:rsidRPr="001E09B9" w:rsidDel="001E09B9">
          <w:rPr>
            <w:rFonts w:cs="Calibri"/>
            <w:rPrChange w:id="551" w:author="Nexteer Employee" w:date="2016-08-22T14:05:00Z">
              <w:rPr>
                <w:rStyle w:val="Hyperlink"/>
                <w:rFonts w:cs="Calibri"/>
              </w:rPr>
            </w:rPrChange>
          </w:rPr>
          <w:delText>Local Function #17</w:delText>
        </w:r>
        <w:r w:rsidDel="001E09B9">
          <w:rPr>
            <w:webHidden/>
          </w:rPr>
          <w:tab/>
          <w:delText>18</w:delText>
        </w:r>
      </w:del>
    </w:p>
    <w:p w:rsidR="005B1E9C" w:rsidDel="001E09B9" w:rsidRDefault="005B1E9C">
      <w:pPr>
        <w:pStyle w:val="TOC2"/>
        <w:tabs>
          <w:tab w:val="left" w:pos="1200"/>
        </w:tabs>
        <w:rPr>
          <w:del w:id="552" w:author="Nexteer Employee" w:date="2016-08-22T14:05:00Z"/>
          <w:rFonts w:asciiTheme="minorHAnsi" w:eastAsiaTheme="minorEastAsia" w:hAnsiTheme="minorHAnsi"/>
          <w:color w:val="auto"/>
          <w:kern w:val="0"/>
          <w:szCs w:val="22"/>
        </w:rPr>
      </w:pPr>
      <w:del w:id="553" w:author="Nexteer Employee" w:date="2016-08-22T14:05:00Z">
        <w:r w:rsidRPr="001E09B9" w:rsidDel="001E09B9">
          <w:rPr>
            <w:rFonts w:cs="Calibri"/>
            <w:rPrChange w:id="554" w:author="Nexteer Employee" w:date="2016-08-22T14:05:00Z">
              <w:rPr>
                <w:rStyle w:val="Hyperlink"/>
                <w:rFonts w:cs="Calibri"/>
              </w:rPr>
            </w:rPrChange>
          </w:rPr>
          <w:delText>5.4.17.1</w:delText>
        </w:r>
        <w:r w:rsidDel="001E09B9">
          <w:rPr>
            <w:rFonts w:asciiTheme="minorHAnsi" w:eastAsiaTheme="minorEastAsia" w:hAnsiTheme="minorHAnsi"/>
            <w:color w:val="auto"/>
            <w:kern w:val="0"/>
            <w:szCs w:val="22"/>
          </w:rPr>
          <w:tab/>
        </w:r>
        <w:r w:rsidRPr="001E09B9" w:rsidDel="001E09B9">
          <w:rPr>
            <w:rFonts w:cs="Calibri"/>
            <w:rPrChange w:id="555" w:author="Nexteer Employee" w:date="2016-08-22T14:05:00Z">
              <w:rPr>
                <w:rStyle w:val="Hyperlink"/>
                <w:rFonts w:cs="Calibri"/>
              </w:rPr>
            </w:rPrChange>
          </w:rPr>
          <w:delText>Description</w:delText>
        </w:r>
        <w:r w:rsidDel="001E09B9">
          <w:rPr>
            <w:webHidden/>
          </w:rPr>
          <w:tab/>
          <w:delText>19</w:delText>
        </w:r>
      </w:del>
    </w:p>
    <w:p w:rsidR="005B1E9C" w:rsidDel="001E09B9" w:rsidRDefault="005B1E9C">
      <w:pPr>
        <w:pStyle w:val="TOC2"/>
        <w:rPr>
          <w:del w:id="556" w:author="Nexteer Employee" w:date="2016-08-22T14:05:00Z"/>
          <w:rFonts w:asciiTheme="minorHAnsi" w:eastAsiaTheme="minorEastAsia" w:hAnsiTheme="minorHAnsi"/>
          <w:color w:val="auto"/>
          <w:kern w:val="0"/>
          <w:szCs w:val="22"/>
        </w:rPr>
      </w:pPr>
      <w:del w:id="557" w:author="Nexteer Employee" w:date="2016-08-22T14:05:00Z">
        <w:r w:rsidRPr="001E09B9" w:rsidDel="001E09B9">
          <w:rPr>
            <w:rFonts w:cs="Calibri"/>
            <w:rPrChange w:id="558" w:author="Nexteer Employee" w:date="2016-08-22T14:05:00Z">
              <w:rPr>
                <w:rStyle w:val="Hyperlink"/>
                <w:rFonts w:cs="Calibri"/>
              </w:rPr>
            </w:rPrChange>
          </w:rPr>
          <w:delText>5.4.18</w:delText>
        </w:r>
        <w:r w:rsidDel="001E09B9">
          <w:rPr>
            <w:rFonts w:asciiTheme="minorHAnsi" w:eastAsiaTheme="minorEastAsia" w:hAnsiTheme="minorHAnsi"/>
            <w:color w:val="auto"/>
            <w:kern w:val="0"/>
            <w:szCs w:val="22"/>
          </w:rPr>
          <w:tab/>
        </w:r>
        <w:r w:rsidRPr="001E09B9" w:rsidDel="001E09B9">
          <w:rPr>
            <w:rFonts w:cs="Calibri"/>
            <w:rPrChange w:id="559" w:author="Nexteer Employee" w:date="2016-08-22T14:05:00Z">
              <w:rPr>
                <w:rStyle w:val="Hyperlink"/>
                <w:rFonts w:cs="Calibri"/>
              </w:rPr>
            </w:rPrChange>
          </w:rPr>
          <w:delText>Local Function #18</w:delText>
        </w:r>
        <w:r w:rsidDel="001E09B9">
          <w:rPr>
            <w:webHidden/>
          </w:rPr>
          <w:tab/>
          <w:delText>19</w:delText>
        </w:r>
      </w:del>
    </w:p>
    <w:p w:rsidR="005B1E9C" w:rsidDel="001E09B9" w:rsidRDefault="005B1E9C">
      <w:pPr>
        <w:pStyle w:val="TOC2"/>
        <w:tabs>
          <w:tab w:val="left" w:pos="1200"/>
        </w:tabs>
        <w:rPr>
          <w:del w:id="560" w:author="Nexteer Employee" w:date="2016-08-22T14:05:00Z"/>
          <w:rFonts w:asciiTheme="minorHAnsi" w:eastAsiaTheme="minorEastAsia" w:hAnsiTheme="minorHAnsi"/>
          <w:color w:val="auto"/>
          <w:kern w:val="0"/>
          <w:szCs w:val="22"/>
        </w:rPr>
      </w:pPr>
      <w:del w:id="561" w:author="Nexteer Employee" w:date="2016-08-22T14:05:00Z">
        <w:r w:rsidRPr="001E09B9" w:rsidDel="001E09B9">
          <w:rPr>
            <w:rFonts w:cs="Calibri"/>
            <w:rPrChange w:id="562" w:author="Nexteer Employee" w:date="2016-08-22T14:05:00Z">
              <w:rPr>
                <w:rStyle w:val="Hyperlink"/>
                <w:rFonts w:cs="Calibri"/>
              </w:rPr>
            </w:rPrChange>
          </w:rPr>
          <w:delText>5.4.18.1</w:delText>
        </w:r>
        <w:r w:rsidDel="001E09B9">
          <w:rPr>
            <w:rFonts w:asciiTheme="minorHAnsi" w:eastAsiaTheme="minorEastAsia" w:hAnsiTheme="minorHAnsi"/>
            <w:color w:val="auto"/>
            <w:kern w:val="0"/>
            <w:szCs w:val="22"/>
          </w:rPr>
          <w:tab/>
        </w:r>
        <w:r w:rsidRPr="001E09B9" w:rsidDel="001E09B9">
          <w:rPr>
            <w:rFonts w:cs="Calibri"/>
            <w:rPrChange w:id="563" w:author="Nexteer Employee" w:date="2016-08-22T14:05:00Z">
              <w:rPr>
                <w:rStyle w:val="Hyperlink"/>
                <w:rFonts w:cs="Calibri"/>
              </w:rPr>
            </w:rPrChange>
          </w:rPr>
          <w:delText>Description</w:delText>
        </w:r>
        <w:r w:rsidDel="001E09B9">
          <w:rPr>
            <w:webHidden/>
          </w:rPr>
          <w:tab/>
          <w:delText>19</w:delText>
        </w:r>
      </w:del>
    </w:p>
    <w:p w:rsidR="005B1E9C" w:rsidDel="001E09B9" w:rsidRDefault="005B1E9C">
      <w:pPr>
        <w:pStyle w:val="TOC2"/>
        <w:rPr>
          <w:del w:id="564" w:author="Nexteer Employee" w:date="2016-08-22T14:05:00Z"/>
          <w:rFonts w:asciiTheme="minorHAnsi" w:eastAsiaTheme="minorEastAsia" w:hAnsiTheme="minorHAnsi"/>
          <w:color w:val="auto"/>
          <w:kern w:val="0"/>
          <w:szCs w:val="22"/>
        </w:rPr>
      </w:pPr>
      <w:del w:id="565" w:author="Nexteer Employee" w:date="2016-08-22T14:05:00Z">
        <w:r w:rsidRPr="001E09B9" w:rsidDel="001E09B9">
          <w:rPr>
            <w:rFonts w:cs="Calibri"/>
            <w:rPrChange w:id="566" w:author="Nexteer Employee" w:date="2016-08-22T14:05:00Z">
              <w:rPr>
                <w:rStyle w:val="Hyperlink"/>
                <w:rFonts w:cs="Calibri"/>
              </w:rPr>
            </w:rPrChange>
          </w:rPr>
          <w:delText>5.4.19</w:delText>
        </w:r>
        <w:r w:rsidDel="001E09B9">
          <w:rPr>
            <w:rFonts w:asciiTheme="minorHAnsi" w:eastAsiaTheme="minorEastAsia" w:hAnsiTheme="minorHAnsi"/>
            <w:color w:val="auto"/>
            <w:kern w:val="0"/>
            <w:szCs w:val="22"/>
          </w:rPr>
          <w:tab/>
        </w:r>
        <w:r w:rsidRPr="001E09B9" w:rsidDel="001E09B9">
          <w:rPr>
            <w:rFonts w:cs="Calibri"/>
            <w:rPrChange w:id="567" w:author="Nexteer Employee" w:date="2016-08-22T14:05:00Z">
              <w:rPr>
                <w:rStyle w:val="Hyperlink"/>
                <w:rFonts w:cs="Calibri"/>
              </w:rPr>
            </w:rPrChange>
          </w:rPr>
          <w:delText>Local Function #19</w:delText>
        </w:r>
        <w:r w:rsidDel="001E09B9">
          <w:rPr>
            <w:webHidden/>
          </w:rPr>
          <w:tab/>
          <w:delText>19</w:delText>
        </w:r>
      </w:del>
    </w:p>
    <w:p w:rsidR="005B1E9C" w:rsidDel="001E09B9" w:rsidRDefault="005B1E9C">
      <w:pPr>
        <w:pStyle w:val="TOC2"/>
        <w:tabs>
          <w:tab w:val="left" w:pos="1200"/>
        </w:tabs>
        <w:rPr>
          <w:del w:id="568" w:author="Nexteer Employee" w:date="2016-08-22T14:05:00Z"/>
          <w:rFonts w:asciiTheme="minorHAnsi" w:eastAsiaTheme="minorEastAsia" w:hAnsiTheme="minorHAnsi"/>
          <w:color w:val="auto"/>
          <w:kern w:val="0"/>
          <w:szCs w:val="22"/>
        </w:rPr>
      </w:pPr>
      <w:del w:id="569" w:author="Nexteer Employee" w:date="2016-08-22T14:05:00Z">
        <w:r w:rsidRPr="001E09B9" w:rsidDel="001E09B9">
          <w:rPr>
            <w:rFonts w:cs="Calibri"/>
            <w:rPrChange w:id="570" w:author="Nexteer Employee" w:date="2016-08-22T14:05:00Z">
              <w:rPr>
                <w:rStyle w:val="Hyperlink"/>
                <w:rFonts w:cs="Calibri"/>
              </w:rPr>
            </w:rPrChange>
          </w:rPr>
          <w:delText>5.4.19.1</w:delText>
        </w:r>
        <w:r w:rsidDel="001E09B9">
          <w:rPr>
            <w:rFonts w:asciiTheme="minorHAnsi" w:eastAsiaTheme="minorEastAsia" w:hAnsiTheme="minorHAnsi"/>
            <w:color w:val="auto"/>
            <w:kern w:val="0"/>
            <w:szCs w:val="22"/>
          </w:rPr>
          <w:tab/>
        </w:r>
        <w:r w:rsidRPr="001E09B9" w:rsidDel="001E09B9">
          <w:rPr>
            <w:rFonts w:cs="Calibri"/>
            <w:rPrChange w:id="571" w:author="Nexteer Employee" w:date="2016-08-22T14:05:00Z">
              <w:rPr>
                <w:rStyle w:val="Hyperlink"/>
                <w:rFonts w:cs="Calibri"/>
              </w:rPr>
            </w:rPrChange>
          </w:rPr>
          <w:delText>Description</w:delText>
        </w:r>
        <w:r w:rsidDel="001E09B9">
          <w:rPr>
            <w:webHidden/>
          </w:rPr>
          <w:tab/>
          <w:delText>19</w:delText>
        </w:r>
      </w:del>
    </w:p>
    <w:p w:rsidR="005B1E9C" w:rsidDel="001E09B9" w:rsidRDefault="005B1E9C">
      <w:pPr>
        <w:pStyle w:val="TOC2"/>
        <w:rPr>
          <w:del w:id="572" w:author="Nexteer Employee" w:date="2016-08-22T14:05:00Z"/>
          <w:rFonts w:asciiTheme="minorHAnsi" w:eastAsiaTheme="minorEastAsia" w:hAnsiTheme="minorHAnsi"/>
          <w:color w:val="auto"/>
          <w:kern w:val="0"/>
          <w:szCs w:val="22"/>
        </w:rPr>
      </w:pPr>
      <w:del w:id="573" w:author="Nexteer Employee" w:date="2016-08-22T14:05:00Z">
        <w:r w:rsidRPr="001E09B9" w:rsidDel="001E09B9">
          <w:rPr>
            <w:rFonts w:cs="Calibri"/>
            <w:rPrChange w:id="574" w:author="Nexteer Employee" w:date="2016-08-22T14:05:00Z">
              <w:rPr>
                <w:rStyle w:val="Hyperlink"/>
                <w:rFonts w:cs="Calibri"/>
              </w:rPr>
            </w:rPrChange>
          </w:rPr>
          <w:delText>5.4.20</w:delText>
        </w:r>
        <w:r w:rsidDel="001E09B9">
          <w:rPr>
            <w:rFonts w:asciiTheme="minorHAnsi" w:eastAsiaTheme="minorEastAsia" w:hAnsiTheme="minorHAnsi"/>
            <w:color w:val="auto"/>
            <w:kern w:val="0"/>
            <w:szCs w:val="22"/>
          </w:rPr>
          <w:tab/>
        </w:r>
        <w:r w:rsidRPr="001E09B9" w:rsidDel="001E09B9">
          <w:rPr>
            <w:rFonts w:cs="Calibri"/>
            <w:rPrChange w:id="575" w:author="Nexteer Employee" w:date="2016-08-22T14:05:00Z">
              <w:rPr>
                <w:rStyle w:val="Hyperlink"/>
                <w:rFonts w:cs="Calibri"/>
              </w:rPr>
            </w:rPrChange>
          </w:rPr>
          <w:delText>Local Function #20</w:delText>
        </w:r>
        <w:r w:rsidDel="001E09B9">
          <w:rPr>
            <w:webHidden/>
          </w:rPr>
          <w:tab/>
          <w:delText>19</w:delText>
        </w:r>
      </w:del>
    </w:p>
    <w:p w:rsidR="005B1E9C" w:rsidDel="001E09B9" w:rsidRDefault="005B1E9C">
      <w:pPr>
        <w:pStyle w:val="TOC2"/>
        <w:tabs>
          <w:tab w:val="left" w:pos="1200"/>
        </w:tabs>
        <w:rPr>
          <w:del w:id="576" w:author="Nexteer Employee" w:date="2016-08-22T14:05:00Z"/>
          <w:rFonts w:asciiTheme="minorHAnsi" w:eastAsiaTheme="minorEastAsia" w:hAnsiTheme="minorHAnsi"/>
          <w:color w:val="auto"/>
          <w:kern w:val="0"/>
          <w:szCs w:val="22"/>
        </w:rPr>
      </w:pPr>
      <w:del w:id="577" w:author="Nexteer Employee" w:date="2016-08-22T14:05:00Z">
        <w:r w:rsidRPr="001E09B9" w:rsidDel="001E09B9">
          <w:rPr>
            <w:rFonts w:cs="Calibri"/>
            <w:rPrChange w:id="578" w:author="Nexteer Employee" w:date="2016-08-22T14:05:00Z">
              <w:rPr>
                <w:rStyle w:val="Hyperlink"/>
                <w:rFonts w:cs="Calibri"/>
              </w:rPr>
            </w:rPrChange>
          </w:rPr>
          <w:delText>5.4.20.1</w:delText>
        </w:r>
        <w:r w:rsidDel="001E09B9">
          <w:rPr>
            <w:rFonts w:asciiTheme="minorHAnsi" w:eastAsiaTheme="minorEastAsia" w:hAnsiTheme="minorHAnsi"/>
            <w:color w:val="auto"/>
            <w:kern w:val="0"/>
            <w:szCs w:val="22"/>
          </w:rPr>
          <w:tab/>
        </w:r>
        <w:r w:rsidRPr="001E09B9" w:rsidDel="001E09B9">
          <w:rPr>
            <w:rFonts w:cs="Calibri"/>
            <w:rPrChange w:id="579" w:author="Nexteer Employee" w:date="2016-08-22T14:05:00Z">
              <w:rPr>
                <w:rStyle w:val="Hyperlink"/>
                <w:rFonts w:cs="Calibri"/>
              </w:rPr>
            </w:rPrChange>
          </w:rPr>
          <w:delText>Description</w:delText>
        </w:r>
        <w:r w:rsidDel="001E09B9">
          <w:rPr>
            <w:webHidden/>
          </w:rPr>
          <w:tab/>
          <w:delText>19</w:delText>
        </w:r>
      </w:del>
    </w:p>
    <w:p w:rsidR="005B1E9C" w:rsidDel="001E09B9" w:rsidRDefault="005B1E9C">
      <w:pPr>
        <w:pStyle w:val="TOC2"/>
        <w:rPr>
          <w:del w:id="580" w:author="Nexteer Employee" w:date="2016-08-22T14:05:00Z"/>
          <w:rFonts w:asciiTheme="minorHAnsi" w:eastAsiaTheme="minorEastAsia" w:hAnsiTheme="minorHAnsi"/>
          <w:color w:val="auto"/>
          <w:kern w:val="0"/>
          <w:szCs w:val="22"/>
        </w:rPr>
      </w:pPr>
      <w:del w:id="581" w:author="Nexteer Employee" w:date="2016-08-22T14:05:00Z">
        <w:r w:rsidRPr="001E09B9" w:rsidDel="001E09B9">
          <w:rPr>
            <w:rFonts w:cs="Calibri"/>
            <w:rPrChange w:id="582" w:author="Nexteer Employee" w:date="2016-08-22T14:05:00Z">
              <w:rPr>
                <w:rStyle w:val="Hyperlink"/>
                <w:rFonts w:cs="Calibri"/>
              </w:rPr>
            </w:rPrChange>
          </w:rPr>
          <w:delText>5.4.21</w:delText>
        </w:r>
        <w:r w:rsidDel="001E09B9">
          <w:rPr>
            <w:rFonts w:asciiTheme="minorHAnsi" w:eastAsiaTheme="minorEastAsia" w:hAnsiTheme="minorHAnsi"/>
            <w:color w:val="auto"/>
            <w:kern w:val="0"/>
            <w:szCs w:val="22"/>
          </w:rPr>
          <w:tab/>
        </w:r>
        <w:r w:rsidRPr="001E09B9" w:rsidDel="001E09B9">
          <w:rPr>
            <w:rFonts w:cs="Calibri"/>
            <w:rPrChange w:id="583" w:author="Nexteer Employee" w:date="2016-08-22T14:05:00Z">
              <w:rPr>
                <w:rStyle w:val="Hyperlink"/>
                <w:rFonts w:cs="Calibri"/>
              </w:rPr>
            </w:rPrChange>
          </w:rPr>
          <w:delText>Local Function #21</w:delText>
        </w:r>
        <w:r w:rsidDel="001E09B9">
          <w:rPr>
            <w:webHidden/>
          </w:rPr>
          <w:tab/>
          <w:delText>20</w:delText>
        </w:r>
      </w:del>
    </w:p>
    <w:p w:rsidR="005B1E9C" w:rsidDel="001E09B9" w:rsidRDefault="005B1E9C">
      <w:pPr>
        <w:pStyle w:val="TOC2"/>
        <w:tabs>
          <w:tab w:val="left" w:pos="1200"/>
        </w:tabs>
        <w:rPr>
          <w:del w:id="584" w:author="Nexteer Employee" w:date="2016-08-22T14:05:00Z"/>
          <w:rFonts w:asciiTheme="minorHAnsi" w:eastAsiaTheme="minorEastAsia" w:hAnsiTheme="minorHAnsi"/>
          <w:color w:val="auto"/>
          <w:kern w:val="0"/>
          <w:szCs w:val="22"/>
        </w:rPr>
      </w:pPr>
      <w:del w:id="585" w:author="Nexteer Employee" w:date="2016-08-22T14:05:00Z">
        <w:r w:rsidRPr="001E09B9" w:rsidDel="001E09B9">
          <w:rPr>
            <w:rFonts w:cs="Calibri"/>
            <w:rPrChange w:id="586" w:author="Nexteer Employee" w:date="2016-08-22T14:05:00Z">
              <w:rPr>
                <w:rStyle w:val="Hyperlink"/>
                <w:rFonts w:cs="Calibri"/>
              </w:rPr>
            </w:rPrChange>
          </w:rPr>
          <w:delText>5.4.21.1</w:delText>
        </w:r>
        <w:r w:rsidDel="001E09B9">
          <w:rPr>
            <w:rFonts w:asciiTheme="minorHAnsi" w:eastAsiaTheme="minorEastAsia" w:hAnsiTheme="minorHAnsi"/>
            <w:color w:val="auto"/>
            <w:kern w:val="0"/>
            <w:szCs w:val="22"/>
          </w:rPr>
          <w:tab/>
        </w:r>
        <w:r w:rsidRPr="001E09B9" w:rsidDel="001E09B9">
          <w:rPr>
            <w:rFonts w:cs="Calibri"/>
            <w:rPrChange w:id="587" w:author="Nexteer Employee" w:date="2016-08-22T14:05:00Z">
              <w:rPr>
                <w:rStyle w:val="Hyperlink"/>
                <w:rFonts w:cs="Calibri"/>
              </w:rPr>
            </w:rPrChange>
          </w:rPr>
          <w:delText>Description</w:delText>
        </w:r>
        <w:r w:rsidDel="001E09B9">
          <w:rPr>
            <w:webHidden/>
          </w:rPr>
          <w:tab/>
          <w:delText>20</w:delText>
        </w:r>
      </w:del>
    </w:p>
    <w:p w:rsidR="005B1E9C" w:rsidDel="001E09B9" w:rsidRDefault="005B1E9C">
      <w:pPr>
        <w:pStyle w:val="TOC2"/>
        <w:rPr>
          <w:del w:id="588" w:author="Nexteer Employee" w:date="2016-08-22T14:05:00Z"/>
          <w:rFonts w:asciiTheme="minorHAnsi" w:eastAsiaTheme="minorEastAsia" w:hAnsiTheme="minorHAnsi"/>
          <w:color w:val="auto"/>
          <w:kern w:val="0"/>
          <w:szCs w:val="22"/>
        </w:rPr>
      </w:pPr>
      <w:del w:id="589" w:author="Nexteer Employee" w:date="2016-08-22T14:05:00Z">
        <w:r w:rsidRPr="001E09B9" w:rsidDel="001E09B9">
          <w:rPr>
            <w:rFonts w:cs="Calibri"/>
            <w:rPrChange w:id="590" w:author="Nexteer Employee" w:date="2016-08-22T14:05:00Z">
              <w:rPr>
                <w:rStyle w:val="Hyperlink"/>
                <w:rFonts w:cs="Calibri"/>
              </w:rPr>
            </w:rPrChange>
          </w:rPr>
          <w:delText>5.4.22</w:delText>
        </w:r>
        <w:r w:rsidDel="001E09B9">
          <w:rPr>
            <w:rFonts w:asciiTheme="minorHAnsi" w:eastAsiaTheme="minorEastAsia" w:hAnsiTheme="minorHAnsi"/>
            <w:color w:val="auto"/>
            <w:kern w:val="0"/>
            <w:szCs w:val="22"/>
          </w:rPr>
          <w:tab/>
        </w:r>
        <w:r w:rsidRPr="001E09B9" w:rsidDel="001E09B9">
          <w:rPr>
            <w:rFonts w:cs="Calibri"/>
            <w:rPrChange w:id="591" w:author="Nexteer Employee" w:date="2016-08-22T14:05:00Z">
              <w:rPr>
                <w:rStyle w:val="Hyperlink"/>
                <w:rFonts w:cs="Calibri"/>
              </w:rPr>
            </w:rPrChange>
          </w:rPr>
          <w:delText>Local Function #22</w:delText>
        </w:r>
        <w:r w:rsidDel="001E09B9">
          <w:rPr>
            <w:webHidden/>
          </w:rPr>
          <w:tab/>
          <w:delText>20</w:delText>
        </w:r>
      </w:del>
    </w:p>
    <w:p w:rsidR="005B1E9C" w:rsidDel="001E09B9" w:rsidRDefault="005B1E9C">
      <w:pPr>
        <w:pStyle w:val="TOC2"/>
        <w:tabs>
          <w:tab w:val="left" w:pos="1200"/>
        </w:tabs>
        <w:rPr>
          <w:del w:id="592" w:author="Nexteer Employee" w:date="2016-08-22T14:05:00Z"/>
          <w:rFonts w:asciiTheme="minorHAnsi" w:eastAsiaTheme="minorEastAsia" w:hAnsiTheme="minorHAnsi"/>
          <w:color w:val="auto"/>
          <w:kern w:val="0"/>
          <w:szCs w:val="22"/>
        </w:rPr>
      </w:pPr>
      <w:del w:id="593" w:author="Nexteer Employee" w:date="2016-08-22T14:05:00Z">
        <w:r w:rsidRPr="001E09B9" w:rsidDel="001E09B9">
          <w:rPr>
            <w:rFonts w:cs="Calibri"/>
            <w:rPrChange w:id="594" w:author="Nexteer Employee" w:date="2016-08-22T14:05:00Z">
              <w:rPr>
                <w:rStyle w:val="Hyperlink"/>
                <w:rFonts w:cs="Calibri"/>
              </w:rPr>
            </w:rPrChange>
          </w:rPr>
          <w:delText>5.4.22.1</w:delText>
        </w:r>
        <w:r w:rsidDel="001E09B9">
          <w:rPr>
            <w:rFonts w:asciiTheme="minorHAnsi" w:eastAsiaTheme="minorEastAsia" w:hAnsiTheme="minorHAnsi"/>
            <w:color w:val="auto"/>
            <w:kern w:val="0"/>
            <w:szCs w:val="22"/>
          </w:rPr>
          <w:tab/>
        </w:r>
        <w:r w:rsidRPr="001E09B9" w:rsidDel="001E09B9">
          <w:rPr>
            <w:rFonts w:cs="Calibri"/>
            <w:rPrChange w:id="595" w:author="Nexteer Employee" w:date="2016-08-22T14:05:00Z">
              <w:rPr>
                <w:rStyle w:val="Hyperlink"/>
                <w:rFonts w:cs="Calibri"/>
              </w:rPr>
            </w:rPrChange>
          </w:rPr>
          <w:delText>Description</w:delText>
        </w:r>
        <w:r w:rsidDel="001E09B9">
          <w:rPr>
            <w:webHidden/>
          </w:rPr>
          <w:tab/>
          <w:delText>20</w:delText>
        </w:r>
      </w:del>
    </w:p>
    <w:p w:rsidR="005B1E9C" w:rsidDel="001E09B9" w:rsidRDefault="005B1E9C">
      <w:pPr>
        <w:pStyle w:val="TOC2"/>
        <w:rPr>
          <w:del w:id="596" w:author="Nexteer Employee" w:date="2016-08-22T14:05:00Z"/>
          <w:rFonts w:asciiTheme="minorHAnsi" w:eastAsiaTheme="minorEastAsia" w:hAnsiTheme="minorHAnsi"/>
          <w:color w:val="auto"/>
          <w:kern w:val="0"/>
          <w:szCs w:val="22"/>
        </w:rPr>
      </w:pPr>
      <w:del w:id="597" w:author="Nexteer Employee" w:date="2016-08-22T14:05:00Z">
        <w:r w:rsidRPr="001E09B9" w:rsidDel="001E09B9">
          <w:rPr>
            <w:rFonts w:cs="Calibri"/>
            <w:rPrChange w:id="598" w:author="Nexteer Employee" w:date="2016-08-22T14:05:00Z">
              <w:rPr>
                <w:rStyle w:val="Hyperlink"/>
                <w:rFonts w:cs="Calibri"/>
              </w:rPr>
            </w:rPrChange>
          </w:rPr>
          <w:delText>5.4.23</w:delText>
        </w:r>
        <w:r w:rsidDel="001E09B9">
          <w:rPr>
            <w:rFonts w:asciiTheme="minorHAnsi" w:eastAsiaTheme="minorEastAsia" w:hAnsiTheme="minorHAnsi"/>
            <w:color w:val="auto"/>
            <w:kern w:val="0"/>
            <w:szCs w:val="22"/>
          </w:rPr>
          <w:tab/>
        </w:r>
        <w:r w:rsidRPr="001E09B9" w:rsidDel="001E09B9">
          <w:rPr>
            <w:rFonts w:cs="Calibri"/>
            <w:rPrChange w:id="599" w:author="Nexteer Employee" w:date="2016-08-22T14:05:00Z">
              <w:rPr>
                <w:rStyle w:val="Hyperlink"/>
                <w:rFonts w:cs="Calibri"/>
              </w:rPr>
            </w:rPrChange>
          </w:rPr>
          <w:delText>Local Function #23</w:delText>
        </w:r>
        <w:r w:rsidDel="001E09B9">
          <w:rPr>
            <w:webHidden/>
          </w:rPr>
          <w:tab/>
          <w:delText>20</w:delText>
        </w:r>
      </w:del>
    </w:p>
    <w:p w:rsidR="005B1E9C" w:rsidDel="001E09B9" w:rsidRDefault="005B1E9C">
      <w:pPr>
        <w:pStyle w:val="TOC2"/>
        <w:tabs>
          <w:tab w:val="left" w:pos="1200"/>
        </w:tabs>
        <w:rPr>
          <w:del w:id="600" w:author="Nexteer Employee" w:date="2016-08-22T14:05:00Z"/>
          <w:rFonts w:asciiTheme="minorHAnsi" w:eastAsiaTheme="minorEastAsia" w:hAnsiTheme="minorHAnsi"/>
          <w:color w:val="auto"/>
          <w:kern w:val="0"/>
          <w:szCs w:val="22"/>
        </w:rPr>
      </w:pPr>
      <w:del w:id="601" w:author="Nexteer Employee" w:date="2016-08-22T14:05:00Z">
        <w:r w:rsidRPr="001E09B9" w:rsidDel="001E09B9">
          <w:rPr>
            <w:rFonts w:cs="Calibri"/>
            <w:rPrChange w:id="602" w:author="Nexteer Employee" w:date="2016-08-22T14:05:00Z">
              <w:rPr>
                <w:rStyle w:val="Hyperlink"/>
                <w:rFonts w:cs="Calibri"/>
              </w:rPr>
            </w:rPrChange>
          </w:rPr>
          <w:delText>5.4.23.1</w:delText>
        </w:r>
        <w:r w:rsidDel="001E09B9">
          <w:rPr>
            <w:rFonts w:asciiTheme="minorHAnsi" w:eastAsiaTheme="minorEastAsia" w:hAnsiTheme="minorHAnsi"/>
            <w:color w:val="auto"/>
            <w:kern w:val="0"/>
            <w:szCs w:val="22"/>
          </w:rPr>
          <w:tab/>
        </w:r>
        <w:r w:rsidRPr="001E09B9" w:rsidDel="001E09B9">
          <w:rPr>
            <w:rFonts w:cs="Calibri"/>
            <w:rPrChange w:id="603" w:author="Nexteer Employee" w:date="2016-08-22T14:05:00Z">
              <w:rPr>
                <w:rStyle w:val="Hyperlink"/>
                <w:rFonts w:cs="Calibri"/>
              </w:rPr>
            </w:rPrChange>
          </w:rPr>
          <w:delText>Description</w:delText>
        </w:r>
        <w:r w:rsidDel="001E09B9">
          <w:rPr>
            <w:webHidden/>
          </w:rPr>
          <w:tab/>
          <w:delText>20</w:delText>
        </w:r>
      </w:del>
    </w:p>
    <w:p w:rsidR="005B1E9C" w:rsidDel="001E09B9" w:rsidRDefault="005B1E9C">
      <w:pPr>
        <w:pStyle w:val="TOC2"/>
        <w:rPr>
          <w:del w:id="604" w:author="Nexteer Employee" w:date="2016-08-22T14:05:00Z"/>
          <w:rFonts w:asciiTheme="minorHAnsi" w:eastAsiaTheme="minorEastAsia" w:hAnsiTheme="minorHAnsi"/>
          <w:color w:val="auto"/>
          <w:kern w:val="0"/>
          <w:szCs w:val="22"/>
        </w:rPr>
      </w:pPr>
      <w:del w:id="605" w:author="Nexteer Employee" w:date="2016-08-22T14:05:00Z">
        <w:r w:rsidRPr="001E09B9" w:rsidDel="001E09B9">
          <w:rPr>
            <w:rFonts w:cs="Calibri"/>
            <w:rPrChange w:id="606" w:author="Nexteer Employee" w:date="2016-08-22T14:05:00Z">
              <w:rPr>
                <w:rStyle w:val="Hyperlink"/>
                <w:rFonts w:cs="Calibri"/>
              </w:rPr>
            </w:rPrChange>
          </w:rPr>
          <w:delText>5.5</w:delText>
        </w:r>
        <w:r w:rsidDel="001E09B9">
          <w:rPr>
            <w:rFonts w:asciiTheme="minorHAnsi" w:eastAsiaTheme="minorEastAsia" w:hAnsiTheme="minorHAnsi"/>
            <w:color w:val="auto"/>
            <w:kern w:val="0"/>
            <w:szCs w:val="22"/>
          </w:rPr>
          <w:tab/>
        </w:r>
        <w:r w:rsidRPr="001E09B9" w:rsidDel="001E09B9">
          <w:rPr>
            <w:rFonts w:cs="Calibri"/>
            <w:rPrChange w:id="607" w:author="Nexteer Employee" w:date="2016-08-22T14:05:00Z">
              <w:rPr>
                <w:rStyle w:val="Hyperlink"/>
                <w:rFonts w:cs="Calibri"/>
              </w:rPr>
            </w:rPrChange>
          </w:rPr>
          <w:delText>GLOBAL Function/Macro Definitions</w:delText>
        </w:r>
        <w:r w:rsidDel="001E09B9">
          <w:rPr>
            <w:webHidden/>
          </w:rPr>
          <w:tab/>
          <w:delText>21</w:delText>
        </w:r>
      </w:del>
    </w:p>
    <w:p w:rsidR="005B1E9C" w:rsidDel="001E09B9" w:rsidRDefault="005B1E9C">
      <w:pPr>
        <w:pStyle w:val="TOC1"/>
        <w:rPr>
          <w:del w:id="608" w:author="Nexteer Employee" w:date="2016-08-22T14:05:00Z"/>
          <w:rFonts w:eastAsiaTheme="minorEastAsia"/>
          <w:b w:val="0"/>
          <w:color w:val="auto"/>
          <w:kern w:val="0"/>
          <w:sz w:val="22"/>
          <w:szCs w:val="22"/>
          <w:lang w:val="en-US"/>
        </w:rPr>
      </w:pPr>
      <w:del w:id="609" w:author="Nexteer Employee" w:date="2016-08-22T14:05:00Z">
        <w:r w:rsidRPr="001E09B9" w:rsidDel="001E09B9">
          <w:rPr>
            <w:rFonts w:ascii="Calibri" w:hAnsi="Calibri" w:cs="Calibri"/>
            <w:rPrChange w:id="610" w:author="Nexteer Employee" w:date="2016-08-22T14:05:00Z">
              <w:rPr>
                <w:rStyle w:val="Hyperlink"/>
                <w:rFonts w:ascii="Calibri" w:hAnsi="Calibri" w:cs="Calibri"/>
              </w:rPr>
            </w:rPrChange>
          </w:rPr>
          <w:delText>6</w:delText>
        </w:r>
        <w:r w:rsidDel="001E09B9">
          <w:rPr>
            <w:rFonts w:eastAsiaTheme="minorEastAsia"/>
            <w:b w:val="0"/>
            <w:color w:val="auto"/>
            <w:kern w:val="0"/>
            <w:sz w:val="22"/>
            <w:szCs w:val="22"/>
            <w:lang w:val="en-US"/>
          </w:rPr>
          <w:tab/>
        </w:r>
        <w:r w:rsidRPr="001E09B9" w:rsidDel="001E09B9">
          <w:rPr>
            <w:rFonts w:ascii="Calibri" w:hAnsi="Calibri"/>
            <w:rPrChange w:id="611" w:author="Nexteer Employee" w:date="2016-08-22T14:05:00Z">
              <w:rPr>
                <w:rStyle w:val="Hyperlink"/>
                <w:rFonts w:ascii="Calibri" w:hAnsi="Calibri"/>
              </w:rPr>
            </w:rPrChange>
          </w:rPr>
          <w:delText>Known</w:delText>
        </w:r>
        <w:r w:rsidRPr="001E09B9" w:rsidDel="001E09B9">
          <w:rPr>
            <w:rFonts w:ascii="Calibri" w:hAnsi="Calibri" w:cs="Calibri"/>
            <w:rPrChange w:id="612" w:author="Nexteer Employee" w:date="2016-08-22T14:05:00Z">
              <w:rPr>
                <w:rStyle w:val="Hyperlink"/>
                <w:rFonts w:ascii="Calibri" w:hAnsi="Calibri" w:cs="Calibri"/>
              </w:rPr>
            </w:rPrChange>
          </w:rPr>
          <w:delText xml:space="preserve"> Limitations with Design</w:delText>
        </w:r>
        <w:r w:rsidDel="001E09B9">
          <w:rPr>
            <w:webHidden/>
          </w:rPr>
          <w:tab/>
          <w:delText>22</w:delText>
        </w:r>
      </w:del>
    </w:p>
    <w:p w:rsidR="005B1E9C" w:rsidDel="001E09B9" w:rsidRDefault="005B1E9C">
      <w:pPr>
        <w:pStyle w:val="TOC1"/>
        <w:rPr>
          <w:del w:id="613" w:author="Nexteer Employee" w:date="2016-08-22T14:05:00Z"/>
          <w:rFonts w:eastAsiaTheme="minorEastAsia"/>
          <w:b w:val="0"/>
          <w:color w:val="auto"/>
          <w:kern w:val="0"/>
          <w:sz w:val="22"/>
          <w:szCs w:val="22"/>
          <w:lang w:val="en-US"/>
        </w:rPr>
      </w:pPr>
      <w:del w:id="614" w:author="Nexteer Employee" w:date="2016-08-22T14:05:00Z">
        <w:r w:rsidRPr="001E09B9" w:rsidDel="001E09B9">
          <w:rPr>
            <w:rFonts w:ascii="Calibri" w:hAnsi="Calibri" w:cs="Calibri"/>
            <w:rPrChange w:id="615" w:author="Nexteer Employee" w:date="2016-08-22T14:05:00Z">
              <w:rPr>
                <w:rStyle w:val="Hyperlink"/>
                <w:rFonts w:ascii="Calibri" w:hAnsi="Calibri" w:cs="Calibri"/>
              </w:rPr>
            </w:rPrChange>
          </w:rPr>
          <w:delText>7</w:delText>
        </w:r>
        <w:r w:rsidDel="001E09B9">
          <w:rPr>
            <w:rFonts w:eastAsiaTheme="minorEastAsia"/>
            <w:b w:val="0"/>
            <w:color w:val="auto"/>
            <w:kern w:val="0"/>
            <w:sz w:val="22"/>
            <w:szCs w:val="22"/>
            <w:lang w:val="en-US"/>
          </w:rPr>
          <w:tab/>
        </w:r>
        <w:r w:rsidRPr="001E09B9" w:rsidDel="001E09B9">
          <w:rPr>
            <w:rFonts w:ascii="Calibri" w:hAnsi="Calibri" w:cs="Calibri"/>
            <w:rPrChange w:id="616" w:author="Nexteer Employee" w:date="2016-08-22T14:05:00Z">
              <w:rPr>
                <w:rStyle w:val="Hyperlink"/>
                <w:rFonts w:ascii="Calibri" w:hAnsi="Calibri" w:cs="Calibri"/>
              </w:rPr>
            </w:rPrChange>
          </w:rPr>
          <w:delText>UNIT TEST CONSIDERATION</w:delText>
        </w:r>
        <w:r w:rsidDel="001E09B9">
          <w:rPr>
            <w:webHidden/>
          </w:rPr>
          <w:tab/>
          <w:delText>23</w:delText>
        </w:r>
      </w:del>
    </w:p>
    <w:p w:rsidR="005B1E9C" w:rsidDel="001E09B9" w:rsidRDefault="005B1E9C">
      <w:pPr>
        <w:pStyle w:val="TOC1"/>
        <w:tabs>
          <w:tab w:val="left" w:pos="1400"/>
        </w:tabs>
        <w:rPr>
          <w:del w:id="617" w:author="Nexteer Employee" w:date="2016-08-22T14:05:00Z"/>
          <w:rFonts w:eastAsiaTheme="minorEastAsia"/>
          <w:b w:val="0"/>
          <w:color w:val="auto"/>
          <w:kern w:val="0"/>
          <w:sz w:val="22"/>
          <w:szCs w:val="22"/>
          <w:lang w:val="en-US"/>
        </w:rPr>
      </w:pPr>
      <w:del w:id="618" w:author="Nexteer Employee" w:date="2016-08-22T14:05:00Z">
        <w:r w:rsidRPr="001E09B9" w:rsidDel="001E09B9">
          <w:rPr>
            <w:rPrChange w:id="619" w:author="Nexteer Employee" w:date="2016-08-22T14:05:00Z">
              <w:rPr>
                <w:rStyle w:val="Hyperlink"/>
              </w:rPr>
            </w:rPrChange>
          </w:rPr>
          <w:delText>Appendix A</w:delText>
        </w:r>
        <w:r w:rsidDel="001E09B9">
          <w:rPr>
            <w:rFonts w:eastAsiaTheme="minorEastAsia"/>
            <w:b w:val="0"/>
            <w:color w:val="auto"/>
            <w:kern w:val="0"/>
            <w:sz w:val="22"/>
            <w:szCs w:val="22"/>
            <w:lang w:val="en-US"/>
          </w:rPr>
          <w:tab/>
        </w:r>
        <w:r w:rsidRPr="001E09B9" w:rsidDel="001E09B9">
          <w:rPr>
            <w:rPrChange w:id="620" w:author="Nexteer Employee" w:date="2016-08-22T14:05:00Z">
              <w:rPr>
                <w:rStyle w:val="Hyperlink"/>
              </w:rPr>
            </w:rPrChange>
          </w:rPr>
          <w:delText>Abbreviations and Acronyms</w:delText>
        </w:r>
        <w:r w:rsidDel="001E09B9">
          <w:rPr>
            <w:webHidden/>
          </w:rPr>
          <w:tab/>
          <w:delText>24</w:delText>
        </w:r>
      </w:del>
    </w:p>
    <w:p w:rsidR="005B1E9C" w:rsidDel="001E09B9" w:rsidRDefault="005B1E9C">
      <w:pPr>
        <w:pStyle w:val="TOC1"/>
        <w:tabs>
          <w:tab w:val="left" w:pos="1400"/>
        </w:tabs>
        <w:rPr>
          <w:del w:id="621" w:author="Nexteer Employee" w:date="2016-08-22T14:05:00Z"/>
          <w:rFonts w:eastAsiaTheme="minorEastAsia"/>
          <w:b w:val="0"/>
          <w:color w:val="auto"/>
          <w:kern w:val="0"/>
          <w:sz w:val="22"/>
          <w:szCs w:val="22"/>
          <w:lang w:val="en-US"/>
        </w:rPr>
      </w:pPr>
      <w:del w:id="622" w:author="Nexteer Employee" w:date="2016-08-22T14:05:00Z">
        <w:r w:rsidRPr="001E09B9" w:rsidDel="001E09B9">
          <w:rPr>
            <w:rPrChange w:id="623" w:author="Nexteer Employee" w:date="2016-08-22T14:05:00Z">
              <w:rPr>
                <w:rStyle w:val="Hyperlink"/>
              </w:rPr>
            </w:rPrChange>
          </w:rPr>
          <w:delText>Appendix B</w:delText>
        </w:r>
        <w:r w:rsidDel="001E09B9">
          <w:rPr>
            <w:rFonts w:eastAsiaTheme="minorEastAsia"/>
            <w:b w:val="0"/>
            <w:color w:val="auto"/>
            <w:kern w:val="0"/>
            <w:sz w:val="22"/>
            <w:szCs w:val="22"/>
            <w:lang w:val="en-US"/>
          </w:rPr>
          <w:tab/>
        </w:r>
        <w:r w:rsidRPr="001E09B9" w:rsidDel="001E09B9">
          <w:rPr>
            <w:rPrChange w:id="624" w:author="Nexteer Employee" w:date="2016-08-22T14:05:00Z">
              <w:rPr>
                <w:rStyle w:val="Hyperlink"/>
              </w:rPr>
            </w:rPrChange>
          </w:rPr>
          <w:delText>Glossary</w:delText>
        </w:r>
        <w:r w:rsidDel="001E09B9">
          <w:rPr>
            <w:webHidden/>
          </w:rPr>
          <w:tab/>
          <w:delText>25</w:delText>
        </w:r>
      </w:del>
    </w:p>
    <w:p w:rsidR="005B1E9C" w:rsidDel="001E09B9" w:rsidRDefault="005B1E9C">
      <w:pPr>
        <w:pStyle w:val="TOC1"/>
        <w:tabs>
          <w:tab w:val="left" w:pos="1400"/>
        </w:tabs>
        <w:rPr>
          <w:del w:id="625" w:author="Nexteer Employee" w:date="2016-08-22T14:05:00Z"/>
          <w:rFonts w:eastAsiaTheme="minorEastAsia"/>
          <w:b w:val="0"/>
          <w:color w:val="auto"/>
          <w:kern w:val="0"/>
          <w:sz w:val="22"/>
          <w:szCs w:val="22"/>
          <w:lang w:val="en-US"/>
        </w:rPr>
      </w:pPr>
      <w:del w:id="626" w:author="Nexteer Employee" w:date="2016-08-22T14:05:00Z">
        <w:r w:rsidRPr="001E09B9" w:rsidDel="001E09B9">
          <w:rPr>
            <w:rPrChange w:id="627" w:author="Nexteer Employee" w:date="2016-08-22T14:05:00Z">
              <w:rPr>
                <w:rStyle w:val="Hyperlink"/>
              </w:rPr>
            </w:rPrChange>
          </w:rPr>
          <w:delText>Appendix C</w:delText>
        </w:r>
        <w:r w:rsidDel="001E09B9">
          <w:rPr>
            <w:rFonts w:eastAsiaTheme="minorEastAsia"/>
            <w:b w:val="0"/>
            <w:color w:val="auto"/>
            <w:kern w:val="0"/>
            <w:sz w:val="22"/>
            <w:szCs w:val="22"/>
            <w:lang w:val="en-US"/>
          </w:rPr>
          <w:tab/>
        </w:r>
        <w:r w:rsidRPr="001E09B9" w:rsidDel="001E09B9">
          <w:rPr>
            <w:rPrChange w:id="628" w:author="Nexteer Employee" w:date="2016-08-22T14:05:00Z">
              <w:rPr>
                <w:rStyle w:val="Hyperlink"/>
              </w:rPr>
            </w:rPrChange>
          </w:rPr>
          <w:delText>References</w:delText>
        </w:r>
        <w:r w:rsidDel="001E09B9">
          <w:rPr>
            <w:webHidden/>
          </w:rPr>
          <w:tab/>
          <w:delText>26</w:delText>
        </w:r>
      </w:del>
    </w:p>
    <w:p w:rsidR="00707BA6" w:rsidRPr="00A158C7" w:rsidRDefault="00E16D14" w:rsidP="00E16D14">
      <w:pPr>
        <w:jc w:val="center"/>
      </w:pPr>
      <w:r>
        <w:rPr>
          <w:caps/>
        </w:rPr>
        <w:fldChar w:fldCharType="end"/>
      </w:r>
    </w:p>
    <w:p w:rsidR="00B81C1B" w:rsidRPr="00A158C7" w:rsidDel="007D05C9" w:rsidRDefault="00FE5DF5" w:rsidP="00B0024F">
      <w:pPr>
        <w:pStyle w:val="Heading1"/>
        <w:rPr>
          <w:del w:id="629" w:author="Nexteer Employee" w:date="2016-08-22T13:55:00Z"/>
        </w:rPr>
      </w:pPr>
      <w:bookmarkStart w:id="630" w:name="_Toc459638039"/>
      <w:del w:id="631" w:author="Nexteer Employee" w:date="2016-08-22T13:55:00Z">
        <w:r w:rsidRPr="00A158C7" w:rsidDel="007D05C9">
          <w:delText>Introduction</w:delText>
        </w:r>
        <w:bookmarkEnd w:id="630"/>
      </w:del>
    </w:p>
    <w:p w:rsidR="00063A7A" w:rsidRPr="00A158C7" w:rsidDel="007D05C9" w:rsidRDefault="00FE5DF5" w:rsidP="000B37D5">
      <w:pPr>
        <w:pStyle w:val="Heading2"/>
        <w:rPr>
          <w:del w:id="632" w:author="Nexteer Employee" w:date="2016-08-22T13:55:00Z"/>
        </w:rPr>
      </w:pPr>
      <w:bookmarkStart w:id="633" w:name="_Toc459638040"/>
      <w:del w:id="634" w:author="Nexteer Employee" w:date="2016-08-22T13:55:00Z">
        <w:r w:rsidRPr="00A158C7" w:rsidDel="007D05C9">
          <w:delText>Purpose</w:delText>
        </w:r>
        <w:bookmarkEnd w:id="633"/>
      </w:del>
    </w:p>
    <w:p w:rsidR="00DC0959" w:rsidRPr="00A158C7" w:rsidDel="007D05C9" w:rsidRDefault="00DC0959" w:rsidP="00DC0959">
      <w:pPr>
        <w:rPr>
          <w:del w:id="635" w:author="Nexteer Employee" w:date="2016-08-22T13:55:00Z"/>
          <w:lang w:bidi="ar-SA"/>
        </w:rPr>
      </w:pPr>
    </w:p>
    <w:p w:rsidR="00AE0435" w:rsidRPr="00A158C7" w:rsidDel="007D05C9" w:rsidRDefault="00FE5DF5" w:rsidP="000B37D5">
      <w:pPr>
        <w:pStyle w:val="Heading2"/>
        <w:rPr>
          <w:del w:id="636" w:author="Nexteer Employee" w:date="2016-08-22T13:55:00Z"/>
        </w:rPr>
      </w:pPr>
      <w:bookmarkStart w:id="637" w:name="_Toc459638041"/>
      <w:del w:id="638" w:author="Nexteer Employee" w:date="2016-08-22T13:55:00Z">
        <w:r w:rsidRPr="00A158C7" w:rsidDel="007D05C9">
          <w:delText>Scope</w:delText>
        </w:r>
        <w:bookmarkEnd w:id="637"/>
      </w:del>
    </w:p>
    <w:p w:rsidR="00DC0959" w:rsidRPr="008C412D" w:rsidDel="007D05C9" w:rsidRDefault="00DC0959" w:rsidP="00401A9E">
      <w:pPr>
        <w:keepNext/>
        <w:ind w:left="720"/>
        <w:jc w:val="both"/>
        <w:rPr>
          <w:del w:id="639" w:author="Nexteer Employee" w:date="2016-08-22T13:55:00Z"/>
          <w:rFonts w:cs="Calibri"/>
        </w:rPr>
      </w:pPr>
    </w:p>
    <w:p w:rsidR="00F95E33" w:rsidRPr="00A158C7" w:rsidRDefault="00F95E33" w:rsidP="00E16D14"/>
    <w:p w:rsidR="00312179" w:rsidRDefault="00714679" w:rsidP="00714679">
      <w:pPr>
        <w:pStyle w:val="Heading1"/>
      </w:pPr>
      <w:bookmarkStart w:id="640" w:name="_Toc406065228"/>
      <w:bookmarkStart w:id="641" w:name="_Toc459638042"/>
      <w:bookmarkEnd w:id="2"/>
      <w:bookmarkEnd w:id="3"/>
      <w:bookmarkEnd w:id="4"/>
      <w:bookmarkEnd w:id="5"/>
      <w:bookmarkEnd w:id="6"/>
      <w:r w:rsidRPr="00714679">
        <w:t>GmOvrlStMgr</w:t>
      </w:r>
      <w:r w:rsidR="00D229A6">
        <w:t xml:space="preserve"> </w:t>
      </w:r>
      <w:r w:rsidR="00D229A6" w:rsidRPr="00AA38E8">
        <w:t>High-Level Description</w:t>
      </w:r>
      <w:bookmarkEnd w:id="640"/>
      <w:bookmarkEnd w:id="641"/>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642" w:name="_Toc406065229"/>
      <w:bookmarkStart w:id="643" w:name="_Toc459638043"/>
      <w:r w:rsidRPr="00AA38E8">
        <w:rPr>
          <w:rFonts w:ascii="Calibri" w:hAnsi="Calibri" w:cs="Calibri"/>
        </w:rPr>
        <w:lastRenderedPageBreak/>
        <w:t>Design details of software module</w:t>
      </w:r>
      <w:bookmarkEnd w:id="642"/>
      <w:bookmarkEnd w:id="643"/>
    </w:p>
    <w:p w:rsidR="00D229A6" w:rsidRPr="00AA38E8" w:rsidRDefault="00D229A6" w:rsidP="00714679">
      <w:pPr>
        <w:pStyle w:val="Heading2"/>
      </w:pPr>
      <w:bookmarkStart w:id="644" w:name="_Toc406065230"/>
      <w:bookmarkStart w:id="645" w:name="_Toc459638044"/>
      <w:r w:rsidRPr="00D229A6">
        <w:lastRenderedPageBreak/>
        <w:t>Graphical</w:t>
      </w:r>
      <w:r>
        <w:t xml:space="preserve"> representation of </w:t>
      </w:r>
      <w:bookmarkEnd w:id="644"/>
      <w:r w:rsidR="00714679" w:rsidRPr="00714679">
        <w:rPr>
          <w:rFonts w:ascii="Calibri" w:hAnsi="Calibri" w:cs="Calibri"/>
        </w:rPr>
        <w:t>GmOvrlStMgr</w:t>
      </w:r>
      <w:bookmarkEnd w:id="645"/>
    </w:p>
    <w:p w:rsidR="00D229A6" w:rsidRDefault="00D229A6" w:rsidP="00D229A6">
      <w:pPr>
        <w:rPr>
          <w:rFonts w:cs="Calibri"/>
          <w:i/>
        </w:rPr>
      </w:pPr>
      <w:r>
        <w:rPr>
          <w:rFonts w:cs="Calibri"/>
          <w:i/>
        </w:rPr>
        <w:t xml:space="preserve"> </w:t>
      </w:r>
      <w:del w:id="646" w:author="Nexteer Employee" w:date="2016-08-22T13:55:00Z">
        <w:r w:rsidR="007025D1" w:rsidDel="007D05C9">
          <w:rPr>
            <w:rFonts w:cs="Calibri"/>
            <w:i/>
            <w:noProof/>
            <w:lang w:bidi="ar-SA"/>
          </w:rPr>
          <w:drawing>
            <wp:inline distT="0" distB="0" distL="0" distR="0" wp14:anchorId="27F47428" wp14:editId="6818E66A">
              <wp:extent cx="4961050" cy="58450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961050" cy="5845047"/>
                      </a:xfrm>
                      <a:prstGeom prst="rect">
                        <a:avLst/>
                      </a:prstGeom>
                    </pic:spPr>
                  </pic:pic>
                </a:graphicData>
              </a:graphic>
            </wp:inline>
          </w:drawing>
        </w:r>
      </w:del>
      <w:ins w:id="647" w:author="Nexteer Employee" w:date="2016-08-22T13:56:00Z">
        <w:r w:rsidR="007D05C9">
          <w:rPr>
            <w:rFonts w:cs="Calibri"/>
            <w:i/>
            <w:noProof/>
            <w:lang w:bidi="ar-SA"/>
          </w:rPr>
          <w:drawing>
            <wp:inline distT="0" distB="0" distL="0" distR="0">
              <wp:extent cx="3353268" cy="8097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353268" cy="8097381"/>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648" w:name="_Toc406065231"/>
      <w:bookmarkStart w:id="649" w:name="_Toc459638045"/>
      <w:r w:rsidRPr="002D6391">
        <w:rPr>
          <w:rFonts w:ascii="Calibri" w:hAnsi="Calibri" w:cs="Calibri"/>
        </w:rPr>
        <w:lastRenderedPageBreak/>
        <w:t>Data Flow Diagram</w:t>
      </w:r>
      <w:bookmarkEnd w:id="648"/>
      <w:bookmarkEnd w:id="649"/>
    </w:p>
    <w:p w:rsidR="00D229A6" w:rsidRPr="002B094F" w:rsidRDefault="00C3002A" w:rsidP="00D229A6">
      <w:pPr>
        <w:rPr>
          <w:rFonts w:cs="Calibri"/>
        </w:rPr>
      </w:pPr>
      <w:r>
        <w:rPr>
          <w:rFonts w:cs="Calibri"/>
        </w:rPr>
        <w:t>Refer FDD</w:t>
      </w:r>
    </w:p>
    <w:p w:rsidR="00D229A6" w:rsidRPr="002D6391" w:rsidRDefault="00AC4CD8" w:rsidP="003B609D">
      <w:pPr>
        <w:pStyle w:val="Heading3"/>
        <w:rPr>
          <w:rFonts w:cs="Calibri"/>
        </w:rPr>
      </w:pPr>
      <w:bookmarkStart w:id="650" w:name="_Toc375924736"/>
      <w:bookmarkStart w:id="651" w:name="_Toc406065232"/>
      <w:bookmarkStart w:id="652" w:name="_Toc459638046"/>
      <w:r w:rsidRPr="00305C34">
        <w:t xml:space="preserve">Component </w:t>
      </w:r>
      <w:r w:rsidR="00D229A6" w:rsidRPr="002B094F">
        <w:rPr>
          <w:rFonts w:cs="Calibri"/>
        </w:rPr>
        <w:t>level</w:t>
      </w:r>
      <w:r w:rsidR="00D229A6" w:rsidRPr="002D6391">
        <w:rPr>
          <w:rFonts w:cs="Calibri"/>
        </w:rPr>
        <w:t xml:space="preserve"> DFD</w:t>
      </w:r>
      <w:bookmarkEnd w:id="650"/>
      <w:bookmarkEnd w:id="651"/>
      <w:bookmarkEnd w:id="652"/>
    </w:p>
    <w:p w:rsidR="00D229A6" w:rsidRPr="002B094F" w:rsidRDefault="00D229A6" w:rsidP="00D229A6">
      <w:pPr>
        <w:rPr>
          <w:lang w:bidi="ar-SA"/>
        </w:rPr>
      </w:pPr>
    </w:p>
    <w:p w:rsidR="00D229A6" w:rsidRPr="00A32585" w:rsidRDefault="00AC4CD8" w:rsidP="003B609D">
      <w:pPr>
        <w:pStyle w:val="Heading3"/>
      </w:pPr>
      <w:bookmarkStart w:id="653" w:name="_Toc375924737"/>
      <w:bookmarkStart w:id="654" w:name="_Toc406065233"/>
      <w:bookmarkStart w:id="655" w:name="_Toc459638047"/>
      <w:r>
        <w:t>Function</w:t>
      </w:r>
      <w:r w:rsidRPr="00231F0B">
        <w:t xml:space="preserve"> </w:t>
      </w:r>
      <w:r w:rsidR="00D229A6" w:rsidRPr="00A32585">
        <w:t>level DFD</w:t>
      </w:r>
      <w:bookmarkEnd w:id="653"/>
      <w:bookmarkEnd w:id="654"/>
      <w:bookmarkEnd w:id="655"/>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656" w:name="_Toc338170479"/>
      <w:bookmarkStart w:id="657" w:name="_Toc375678228"/>
      <w:bookmarkStart w:id="658" w:name="_Toc418080062"/>
      <w:bookmarkStart w:id="659" w:name="_Toc421709912"/>
      <w:bookmarkStart w:id="660" w:name="_Toc459638048"/>
      <w:r w:rsidRPr="00AC4CD8">
        <w:rPr>
          <w:rFonts w:ascii="Calibri" w:hAnsi="Calibri" w:cs="Calibri"/>
        </w:rPr>
        <w:lastRenderedPageBreak/>
        <w:t>Constant Data Dictionary</w:t>
      </w:r>
      <w:bookmarkEnd w:id="656"/>
      <w:bookmarkEnd w:id="657"/>
      <w:bookmarkEnd w:id="658"/>
      <w:bookmarkEnd w:id="659"/>
      <w:bookmarkEnd w:id="660"/>
    </w:p>
    <w:p w:rsidR="00AC4CD8" w:rsidRPr="00DA5500" w:rsidRDefault="00AC4CD8" w:rsidP="00AC4CD8">
      <w:pPr>
        <w:pStyle w:val="Heading2"/>
        <w:spacing w:after="60"/>
        <w:rPr>
          <w:rFonts w:ascii="Calibri" w:hAnsi="Calibri"/>
        </w:rPr>
      </w:pPr>
      <w:bookmarkStart w:id="661" w:name="_Toc421011506"/>
      <w:bookmarkStart w:id="662" w:name="_Toc421786527"/>
      <w:bookmarkStart w:id="663" w:name="_Toc418080064"/>
      <w:bookmarkStart w:id="664" w:name="_Toc459638049"/>
      <w:r w:rsidRPr="00DA5500">
        <w:rPr>
          <w:rFonts w:ascii="Calibri" w:hAnsi="Calibri"/>
        </w:rPr>
        <w:t>Program (fixed) Constants</w:t>
      </w:r>
      <w:bookmarkEnd w:id="661"/>
      <w:bookmarkEnd w:id="662"/>
      <w:bookmarkEnd w:id="664"/>
    </w:p>
    <w:p w:rsidR="00AC4CD8" w:rsidRDefault="00AC4CD8" w:rsidP="003B609D">
      <w:pPr>
        <w:pStyle w:val="Heading3"/>
      </w:pPr>
      <w:bookmarkStart w:id="665" w:name="_Toc459638050"/>
      <w:bookmarkEnd w:id="663"/>
      <w:r w:rsidRPr="00DA5500">
        <w:t>Embedded Constants</w:t>
      </w:r>
      <w:bookmarkEnd w:id="665"/>
    </w:p>
    <w:p w:rsidR="000A5AA5" w:rsidRPr="000A5AA5" w:rsidRDefault="000A5AA5" w:rsidP="000A5AA5">
      <w:pPr>
        <w:rPr>
          <w:lang w:bidi="ar-SA"/>
        </w:rPr>
      </w:pPr>
      <w:r>
        <w:rPr>
          <w:lang w:bidi="ar-SA"/>
        </w:rPr>
        <w:t>Refer .m file</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666" w:name="_Ref87065593"/>
      <w:bookmarkStart w:id="667" w:name="_Toc338170483"/>
      <w:bookmarkStart w:id="668" w:name="_Toc375678229"/>
      <w:bookmarkStart w:id="669" w:name="_Toc418080067"/>
      <w:bookmarkStart w:id="670" w:name="_Toc421786702"/>
      <w:bookmarkStart w:id="671" w:name="_Toc45963805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66"/>
      <w:bookmarkEnd w:id="667"/>
      <w:bookmarkEnd w:id="668"/>
      <w:bookmarkEnd w:id="669"/>
      <w:bookmarkEnd w:id="670"/>
      <w:bookmarkEnd w:id="671"/>
    </w:p>
    <w:p w:rsidR="002B094F" w:rsidRPr="00987B4A" w:rsidRDefault="002B094F" w:rsidP="00007584">
      <w:pPr>
        <w:pStyle w:val="Heading2"/>
        <w:spacing w:after="60"/>
        <w:rPr>
          <w:rFonts w:ascii="Calibri" w:hAnsi="Calibri"/>
        </w:rPr>
      </w:pPr>
      <w:bookmarkStart w:id="672" w:name="_Toc338170484"/>
      <w:bookmarkStart w:id="673" w:name="_Toc418080068"/>
      <w:bookmarkStart w:id="674" w:name="_Toc421709916"/>
      <w:bookmarkStart w:id="675" w:name="_Toc459638052"/>
      <w:r w:rsidRPr="00007584">
        <w:rPr>
          <w:rFonts w:ascii="Calibri" w:hAnsi="Calibri"/>
        </w:rPr>
        <w:t>Sub</w:t>
      </w:r>
      <w:r w:rsidRPr="00987B4A">
        <w:rPr>
          <w:rFonts w:ascii="Calibri" w:hAnsi="Calibri"/>
        </w:rPr>
        <w:t>-Module Functions</w:t>
      </w:r>
      <w:bookmarkEnd w:id="672"/>
      <w:bookmarkEnd w:id="673"/>
      <w:bookmarkEnd w:id="674"/>
      <w:bookmarkEnd w:id="675"/>
    </w:p>
    <w:p w:rsidR="00007584" w:rsidRDefault="00007584" w:rsidP="00714679">
      <w:pPr>
        <w:pStyle w:val="Heading2"/>
        <w:numPr>
          <w:ilvl w:val="2"/>
          <w:numId w:val="11"/>
        </w:numPr>
        <w:tabs>
          <w:tab w:val="clear" w:pos="1017"/>
          <w:tab w:val="num" w:pos="567"/>
        </w:tabs>
        <w:spacing w:after="60"/>
        <w:ind w:left="567"/>
        <w:rPr>
          <w:rFonts w:ascii="Calibri" w:hAnsi="Calibri" w:cs="Calibri"/>
        </w:rPr>
      </w:pPr>
      <w:bookmarkStart w:id="676" w:name="_Toc421011514"/>
      <w:bookmarkStart w:id="677" w:name="_Toc459638053"/>
      <w:r w:rsidRPr="00AA38E8">
        <w:rPr>
          <w:rFonts w:ascii="Calibri" w:hAnsi="Calibri" w:cs="Calibri"/>
        </w:rPr>
        <w:t xml:space="preserve">Init: </w:t>
      </w:r>
      <w:bookmarkEnd w:id="676"/>
      <w:r w:rsidR="00714679" w:rsidRPr="00714679">
        <w:rPr>
          <w:rFonts w:ascii="Calibri" w:hAnsi="Calibri" w:cs="Calibri"/>
        </w:rPr>
        <w:t>GmOvrlStMgrInit1</w:t>
      </w:r>
      <w:bookmarkEnd w:id="677"/>
    </w:p>
    <w:p w:rsidR="00714679" w:rsidRPr="00AA38E8" w:rsidRDefault="00714679" w:rsidP="00714679">
      <w:pPr>
        <w:pStyle w:val="Heading2"/>
        <w:numPr>
          <w:ilvl w:val="3"/>
          <w:numId w:val="11"/>
        </w:numPr>
        <w:spacing w:after="60"/>
        <w:rPr>
          <w:rFonts w:ascii="Calibri" w:hAnsi="Calibri" w:cs="Calibri"/>
        </w:rPr>
      </w:pPr>
      <w:bookmarkStart w:id="678" w:name="_Toc421011515"/>
      <w:bookmarkStart w:id="679" w:name="_Toc430945175"/>
      <w:bookmarkStart w:id="680" w:name="_Toc431482454"/>
      <w:bookmarkStart w:id="681" w:name="_Toc459638054"/>
      <w:r w:rsidRPr="00AA38E8">
        <w:rPr>
          <w:rFonts w:ascii="Calibri" w:hAnsi="Calibri" w:cs="Calibri"/>
        </w:rPr>
        <w:t>Design Rationale</w:t>
      </w:r>
      <w:bookmarkEnd w:id="678"/>
      <w:bookmarkEnd w:id="679"/>
      <w:bookmarkEnd w:id="680"/>
      <w:bookmarkEnd w:id="681"/>
    </w:p>
    <w:p w:rsidR="00714679" w:rsidRDefault="00714679" w:rsidP="00714679">
      <w:pPr>
        <w:rPr>
          <w:rFonts w:cs="Calibri"/>
          <w:i/>
        </w:rPr>
      </w:pPr>
      <w:r>
        <w:rPr>
          <w:rFonts w:cs="Calibri"/>
          <w:i/>
        </w:rPr>
        <w:t xml:space="preserve">Refer FDD </w:t>
      </w:r>
    </w:p>
    <w:p w:rsidR="00714679" w:rsidRPr="00AA38E8" w:rsidRDefault="00714679" w:rsidP="00714679">
      <w:pPr>
        <w:pStyle w:val="Heading2"/>
        <w:numPr>
          <w:ilvl w:val="3"/>
          <w:numId w:val="11"/>
        </w:numPr>
        <w:spacing w:after="60"/>
        <w:rPr>
          <w:rFonts w:ascii="Calibri" w:hAnsi="Calibri" w:cs="Calibri"/>
        </w:rPr>
      </w:pPr>
      <w:bookmarkStart w:id="682" w:name="_Toc421011516"/>
      <w:bookmarkStart w:id="683" w:name="_Toc430945176"/>
      <w:bookmarkStart w:id="684" w:name="_Toc431482455"/>
      <w:bookmarkStart w:id="685" w:name="_Toc459638055"/>
      <w:r w:rsidRPr="00AA38E8">
        <w:rPr>
          <w:rFonts w:ascii="Calibri" w:hAnsi="Calibri" w:cs="Calibri"/>
        </w:rPr>
        <w:t>Module Outputs</w:t>
      </w:r>
      <w:bookmarkEnd w:id="682"/>
      <w:bookmarkEnd w:id="683"/>
      <w:bookmarkEnd w:id="684"/>
      <w:bookmarkEnd w:id="685"/>
    </w:p>
    <w:p w:rsidR="00714679" w:rsidRPr="005B27DA" w:rsidRDefault="00714679" w:rsidP="00714679">
      <w:pPr>
        <w:rPr>
          <w:rFonts w:cs="Calibri"/>
          <w:i/>
        </w:rPr>
      </w:pPr>
      <w:r>
        <w:rPr>
          <w:rFonts w:cs="Calibri"/>
          <w:i/>
        </w:rPr>
        <w:t>Refer FDD</w:t>
      </w:r>
    </w:p>
    <w:p w:rsidR="00DB3C1D" w:rsidRPr="00AA38E8" w:rsidRDefault="00DB3C1D" w:rsidP="00714679">
      <w:pPr>
        <w:pStyle w:val="Heading2"/>
        <w:numPr>
          <w:ilvl w:val="2"/>
          <w:numId w:val="11"/>
        </w:numPr>
        <w:tabs>
          <w:tab w:val="clear" w:pos="1017"/>
          <w:tab w:val="num" w:pos="567"/>
        </w:tabs>
        <w:spacing w:after="60"/>
        <w:ind w:left="567"/>
        <w:rPr>
          <w:rFonts w:ascii="Calibri" w:hAnsi="Calibri" w:cs="Calibri"/>
        </w:rPr>
      </w:pPr>
      <w:bookmarkStart w:id="686" w:name="_Toc421011518"/>
      <w:bookmarkStart w:id="687" w:name="_Toc459638056"/>
      <w:r w:rsidRPr="00AA38E8">
        <w:rPr>
          <w:rFonts w:ascii="Calibri" w:hAnsi="Calibri" w:cs="Calibri"/>
        </w:rPr>
        <w:t xml:space="preserve">Per: </w:t>
      </w:r>
      <w:bookmarkEnd w:id="686"/>
      <w:r w:rsidR="00714679" w:rsidRPr="00714679">
        <w:rPr>
          <w:rFonts w:ascii="Calibri" w:hAnsi="Calibri" w:cs="Calibri"/>
        </w:rPr>
        <w:t>GmOvrlStMgrPer1</w:t>
      </w:r>
      <w:bookmarkEnd w:id="687"/>
    </w:p>
    <w:p w:rsidR="00DB3C1D" w:rsidRPr="00E84FCD" w:rsidRDefault="00DB3C1D" w:rsidP="00DB3C1D">
      <w:pPr>
        <w:pStyle w:val="Heading2"/>
        <w:numPr>
          <w:ilvl w:val="3"/>
          <w:numId w:val="11"/>
        </w:numPr>
        <w:spacing w:after="60"/>
        <w:rPr>
          <w:rFonts w:ascii="Calibri" w:hAnsi="Calibri" w:cs="Calibri"/>
        </w:rPr>
      </w:pPr>
      <w:bookmarkStart w:id="688" w:name="_Toc421011519"/>
      <w:bookmarkStart w:id="689" w:name="_Toc459638057"/>
      <w:r w:rsidRPr="00E84FCD">
        <w:rPr>
          <w:rFonts w:ascii="Calibri" w:hAnsi="Calibri" w:cs="Calibri"/>
        </w:rPr>
        <w:t>Design Rationale</w:t>
      </w:r>
      <w:bookmarkEnd w:id="688"/>
      <w:bookmarkEnd w:id="689"/>
    </w:p>
    <w:p w:rsidR="00363FC9" w:rsidRDefault="009904FD" w:rsidP="001F01F0">
      <w:r>
        <w:t>Refer FDD</w:t>
      </w:r>
      <w:r w:rsidR="00DD4CCF">
        <w:t xml:space="preserve"> for the overall functionality. </w:t>
      </w:r>
    </w:p>
    <w:p w:rsidR="00DB3C1D" w:rsidRPr="00AA38E8" w:rsidRDefault="00DB3C1D" w:rsidP="00DB3C1D">
      <w:pPr>
        <w:pStyle w:val="Heading2"/>
        <w:numPr>
          <w:ilvl w:val="3"/>
          <w:numId w:val="11"/>
        </w:numPr>
        <w:spacing w:after="60"/>
        <w:rPr>
          <w:rFonts w:ascii="Calibri" w:hAnsi="Calibri" w:cs="Calibri"/>
        </w:rPr>
      </w:pPr>
      <w:bookmarkStart w:id="690" w:name="_Toc421011520"/>
      <w:bookmarkStart w:id="691" w:name="_Toc459638058"/>
      <w:r w:rsidRPr="00AA38E8">
        <w:rPr>
          <w:rFonts w:ascii="Calibri" w:hAnsi="Calibri" w:cs="Calibri"/>
        </w:rPr>
        <w:t>Store Module Inputs to Local copies</w:t>
      </w:r>
      <w:bookmarkEnd w:id="690"/>
      <w:bookmarkEnd w:id="691"/>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92" w:name="_Toc421011521"/>
      <w:bookmarkStart w:id="693" w:name="_Toc459638059"/>
      <w:r w:rsidRPr="00AA38E8">
        <w:rPr>
          <w:rFonts w:ascii="Calibri" w:hAnsi="Calibri" w:cs="Calibri"/>
        </w:rPr>
        <w:t>(Processing of function)………</w:t>
      </w:r>
      <w:bookmarkEnd w:id="692"/>
      <w:bookmarkEnd w:id="693"/>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94" w:name="_Toc421011522"/>
      <w:bookmarkStart w:id="695" w:name="_Toc459638060"/>
      <w:r w:rsidRPr="00AA38E8">
        <w:rPr>
          <w:rFonts w:ascii="Calibri" w:hAnsi="Calibri" w:cs="Calibri"/>
        </w:rPr>
        <w:t>Store Local copy of outputs into Module Outputs</w:t>
      </w:r>
      <w:bookmarkEnd w:id="694"/>
      <w:bookmarkEnd w:id="695"/>
    </w:p>
    <w:p w:rsidR="00DB3C1D" w:rsidRPr="0033680E" w:rsidRDefault="00D13AA4" w:rsidP="00DB3C1D">
      <w:pPr>
        <w:rPr>
          <w:rFonts w:cs="Calibri"/>
          <w:i/>
        </w:rPr>
      </w:pPr>
      <w:r>
        <w:rPr>
          <w:rFonts w:cs="Calibri"/>
          <w:i/>
        </w:rPr>
        <w:t>Refer FDD</w:t>
      </w:r>
    </w:p>
    <w:p w:rsidR="007969D1" w:rsidRPr="007969D1" w:rsidRDefault="008C6874" w:rsidP="007969D1">
      <w:pPr>
        <w:pStyle w:val="Heading2"/>
        <w:spacing w:after="60"/>
        <w:rPr>
          <w:rFonts w:ascii="Calibri" w:hAnsi="Calibri"/>
        </w:rPr>
      </w:pPr>
      <w:bookmarkStart w:id="696" w:name="_Toc459638061"/>
      <w:r>
        <w:rPr>
          <w:rFonts w:ascii="Calibri" w:hAnsi="Calibri"/>
        </w:rPr>
        <w:t>Server R</w:t>
      </w:r>
      <w:r w:rsidRPr="008C6874">
        <w:rPr>
          <w:rFonts w:ascii="Calibri" w:hAnsi="Calibri"/>
        </w:rPr>
        <w:t>unables</w:t>
      </w:r>
      <w:bookmarkEnd w:id="696"/>
      <w:r w:rsidR="002B094F" w:rsidRPr="008C6874">
        <w:rPr>
          <w:rFonts w:ascii="Calibri" w:hAnsi="Calibri"/>
        </w:rPr>
        <w:t xml:space="preserve"> </w:t>
      </w:r>
      <w:bookmarkStart w:id="697" w:name="_Toc382301471"/>
      <w:bookmarkStart w:id="698" w:name="_Toc383698997"/>
      <w:bookmarkEnd w:id="697"/>
      <w:bookmarkEnd w:id="698"/>
    </w:p>
    <w:p w:rsidR="00D248C3" w:rsidRDefault="00D248C3" w:rsidP="006474E0">
      <w:pPr>
        <w:pStyle w:val="Heading3"/>
      </w:pPr>
      <w:r>
        <w:t xml:space="preserve"> </w:t>
      </w:r>
      <w:bookmarkStart w:id="699" w:name="_Toc459638062"/>
      <w:r w:rsidRPr="00D248C3">
        <w:t>GetGmLoaIgnCntr_Oper</w:t>
      </w:r>
      <w:bookmarkEnd w:id="699"/>
    </w:p>
    <w:p w:rsidR="002C5039" w:rsidRPr="00E84FCD" w:rsidRDefault="002C5039" w:rsidP="002C5039">
      <w:pPr>
        <w:pStyle w:val="Heading2"/>
        <w:numPr>
          <w:ilvl w:val="3"/>
          <w:numId w:val="11"/>
        </w:numPr>
        <w:spacing w:after="60"/>
        <w:rPr>
          <w:rFonts w:ascii="Calibri" w:hAnsi="Calibri" w:cs="Calibri"/>
        </w:rPr>
      </w:pPr>
      <w:bookmarkStart w:id="700" w:name="_Toc459638063"/>
      <w:r w:rsidRPr="00E84FCD">
        <w:rPr>
          <w:rFonts w:ascii="Calibri" w:hAnsi="Calibri" w:cs="Calibri"/>
        </w:rPr>
        <w:t>Design Rationale</w:t>
      </w:r>
      <w:bookmarkEnd w:id="700"/>
    </w:p>
    <w:p w:rsidR="002C5039" w:rsidRDefault="002C5039" w:rsidP="002C5039">
      <w:r>
        <w:t xml:space="preserve">Refer FDD for the overall functionality. </w:t>
      </w:r>
    </w:p>
    <w:p w:rsidR="002C5039" w:rsidRPr="00AA38E8" w:rsidRDefault="002C5039" w:rsidP="002C5039">
      <w:pPr>
        <w:pStyle w:val="Heading2"/>
        <w:numPr>
          <w:ilvl w:val="3"/>
          <w:numId w:val="11"/>
        </w:numPr>
        <w:spacing w:after="60"/>
        <w:rPr>
          <w:rFonts w:ascii="Calibri" w:hAnsi="Calibri" w:cs="Calibri"/>
        </w:rPr>
      </w:pPr>
      <w:bookmarkStart w:id="701" w:name="_Toc459638064"/>
      <w:r w:rsidRPr="00AA38E8">
        <w:rPr>
          <w:rFonts w:ascii="Calibri" w:hAnsi="Calibri" w:cs="Calibri"/>
        </w:rPr>
        <w:t>Store Module Inputs to Local copies</w:t>
      </w:r>
      <w:bookmarkEnd w:id="701"/>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702" w:name="_Toc459638065"/>
      <w:r w:rsidRPr="00AA38E8">
        <w:rPr>
          <w:rFonts w:ascii="Calibri" w:hAnsi="Calibri" w:cs="Calibri"/>
        </w:rPr>
        <w:t>(Processing of function)………</w:t>
      </w:r>
      <w:bookmarkEnd w:id="702"/>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703" w:name="_Toc459638066"/>
      <w:r w:rsidRPr="00AA38E8">
        <w:rPr>
          <w:rFonts w:ascii="Calibri" w:hAnsi="Calibri" w:cs="Calibri"/>
        </w:rPr>
        <w:t>Store Local copy of outputs into Module Outputs</w:t>
      </w:r>
      <w:bookmarkEnd w:id="703"/>
    </w:p>
    <w:p w:rsidR="002C5039" w:rsidRPr="0033680E" w:rsidRDefault="002C5039" w:rsidP="002C5039">
      <w:pPr>
        <w:rPr>
          <w:rFonts w:cs="Calibri"/>
          <w:i/>
        </w:rPr>
      </w:pPr>
      <w:r>
        <w:rPr>
          <w:rFonts w:cs="Calibri"/>
          <w:i/>
        </w:rPr>
        <w:t>Refer FDD</w:t>
      </w:r>
    </w:p>
    <w:p w:rsidR="002C5039" w:rsidRPr="002C5039" w:rsidRDefault="002C5039" w:rsidP="003B609D"/>
    <w:p w:rsidR="00D248C3" w:rsidRDefault="00D248C3">
      <w:pPr>
        <w:pStyle w:val="Heading3"/>
      </w:pPr>
      <w:bookmarkStart w:id="704" w:name="_Toc459638067"/>
      <w:r>
        <w:lastRenderedPageBreak/>
        <w:t>Set</w:t>
      </w:r>
      <w:r w:rsidRPr="00D248C3">
        <w:t>GmLoaIgnCntr_Oper</w:t>
      </w:r>
      <w:bookmarkEnd w:id="704"/>
    </w:p>
    <w:p w:rsidR="002C5039" w:rsidRPr="00E84FCD" w:rsidRDefault="002C5039" w:rsidP="002C5039">
      <w:pPr>
        <w:pStyle w:val="Heading2"/>
        <w:numPr>
          <w:ilvl w:val="3"/>
          <w:numId w:val="11"/>
        </w:numPr>
        <w:spacing w:after="60"/>
        <w:rPr>
          <w:rFonts w:ascii="Calibri" w:hAnsi="Calibri" w:cs="Calibri"/>
        </w:rPr>
      </w:pPr>
      <w:bookmarkStart w:id="705" w:name="_Toc459638068"/>
      <w:r w:rsidRPr="00E84FCD">
        <w:rPr>
          <w:rFonts w:ascii="Calibri" w:hAnsi="Calibri" w:cs="Calibri"/>
        </w:rPr>
        <w:t>Design Rationale</w:t>
      </w:r>
      <w:bookmarkEnd w:id="705"/>
    </w:p>
    <w:p w:rsidR="002C5039" w:rsidRDefault="002C5039" w:rsidP="002C5039">
      <w:r>
        <w:t xml:space="preserve">Refer FDD for the overall functionality. </w:t>
      </w:r>
    </w:p>
    <w:p w:rsidR="002C5039" w:rsidRPr="00AA38E8" w:rsidRDefault="002C5039" w:rsidP="002C5039">
      <w:pPr>
        <w:pStyle w:val="Heading2"/>
        <w:numPr>
          <w:ilvl w:val="3"/>
          <w:numId w:val="11"/>
        </w:numPr>
        <w:spacing w:after="60"/>
        <w:rPr>
          <w:rFonts w:ascii="Calibri" w:hAnsi="Calibri" w:cs="Calibri"/>
        </w:rPr>
      </w:pPr>
      <w:bookmarkStart w:id="706" w:name="_Toc459638069"/>
      <w:r w:rsidRPr="00AA38E8">
        <w:rPr>
          <w:rFonts w:ascii="Calibri" w:hAnsi="Calibri" w:cs="Calibri"/>
        </w:rPr>
        <w:t>Store Module Inputs to Local copies</w:t>
      </w:r>
      <w:bookmarkEnd w:id="706"/>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707" w:name="_Toc459638070"/>
      <w:r w:rsidRPr="00AA38E8">
        <w:rPr>
          <w:rFonts w:ascii="Calibri" w:hAnsi="Calibri" w:cs="Calibri"/>
        </w:rPr>
        <w:t>(Processing of function)………</w:t>
      </w:r>
      <w:bookmarkEnd w:id="707"/>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708" w:name="_Toc459638071"/>
      <w:r w:rsidRPr="00AA38E8">
        <w:rPr>
          <w:rFonts w:ascii="Calibri" w:hAnsi="Calibri" w:cs="Calibri"/>
        </w:rPr>
        <w:t>Store Local copy of outputs into Module Outputs</w:t>
      </w:r>
      <w:bookmarkEnd w:id="708"/>
    </w:p>
    <w:p w:rsidR="002C5039" w:rsidRPr="0033680E" w:rsidRDefault="002C5039" w:rsidP="002C5039">
      <w:pPr>
        <w:rPr>
          <w:rFonts w:cs="Calibri"/>
          <w:i/>
        </w:rPr>
      </w:pPr>
      <w:r>
        <w:rPr>
          <w:rFonts w:cs="Calibri"/>
          <w:i/>
        </w:rPr>
        <w:t>Refer FDD</w:t>
      </w:r>
    </w:p>
    <w:p w:rsidR="002C5039" w:rsidRPr="002C5039" w:rsidRDefault="002C5039" w:rsidP="003B609D"/>
    <w:p w:rsidR="00D248C3" w:rsidRDefault="00D248C3" w:rsidP="007969D1">
      <w:pPr>
        <w:rPr>
          <w:rFonts w:cs="Calibri"/>
          <w:i/>
        </w:rPr>
      </w:pPr>
    </w:p>
    <w:p w:rsidR="008C6874" w:rsidRPr="00AA38E8" w:rsidRDefault="008C6874" w:rsidP="008C6874">
      <w:pPr>
        <w:pStyle w:val="Heading2"/>
        <w:spacing w:after="60"/>
        <w:rPr>
          <w:rFonts w:ascii="Calibri" w:hAnsi="Calibri" w:cs="Calibri"/>
        </w:rPr>
      </w:pPr>
      <w:bookmarkStart w:id="709" w:name="_Ref382299966"/>
      <w:bookmarkStart w:id="710" w:name="_Toc421011529"/>
      <w:bookmarkStart w:id="711" w:name="_Toc459638072"/>
      <w:r w:rsidRPr="00AA38E8">
        <w:rPr>
          <w:rFonts w:ascii="Calibri" w:hAnsi="Calibri" w:cs="Calibri"/>
        </w:rPr>
        <w:t>Interrupt Functions</w:t>
      </w:r>
      <w:bookmarkEnd w:id="709"/>
      <w:bookmarkEnd w:id="710"/>
      <w:bookmarkEnd w:id="711"/>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712" w:name="_Toc338170485"/>
      <w:bookmarkStart w:id="713" w:name="_Toc418080074"/>
      <w:bookmarkStart w:id="714" w:name="_Toc421709919"/>
      <w:bookmarkStart w:id="715" w:name="_Toc459638073"/>
      <w:r w:rsidRPr="008C6874">
        <w:rPr>
          <w:rFonts w:ascii="Calibri" w:hAnsi="Calibri" w:cs="Calibri"/>
        </w:rPr>
        <w:t>Module Internal (Local) Functions</w:t>
      </w:r>
      <w:bookmarkEnd w:id="712"/>
      <w:bookmarkEnd w:id="713"/>
      <w:bookmarkEnd w:id="714"/>
      <w:bookmarkEnd w:id="715"/>
    </w:p>
    <w:p w:rsidR="002F5138" w:rsidRPr="002F5138" w:rsidRDefault="002F5138" w:rsidP="002F5138">
      <w:pPr>
        <w:pStyle w:val="Heading2"/>
        <w:numPr>
          <w:ilvl w:val="2"/>
          <w:numId w:val="11"/>
        </w:numPr>
        <w:tabs>
          <w:tab w:val="clear" w:pos="1017"/>
          <w:tab w:val="num" w:pos="567"/>
        </w:tabs>
        <w:spacing w:after="60"/>
        <w:ind w:left="567"/>
        <w:rPr>
          <w:rFonts w:ascii="Calibri" w:hAnsi="Calibri" w:cs="Calibri"/>
        </w:rPr>
      </w:pPr>
      <w:bookmarkStart w:id="716" w:name="_Toc414443275"/>
      <w:bookmarkStart w:id="717" w:name="_Toc420488402"/>
      <w:bookmarkStart w:id="718" w:name="_Toc459638074"/>
      <w:r w:rsidRPr="002F5138">
        <w:rPr>
          <w:rFonts w:ascii="Calibri" w:hAnsi="Calibri" w:cs="Calibri"/>
        </w:rPr>
        <w:t>Local Function #1</w:t>
      </w:r>
      <w:bookmarkEnd w:id="716"/>
      <w:bookmarkEnd w:id="717"/>
      <w:bookmarkEnd w:id="71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2F5138" w:rsidRPr="00AA38E8" w:rsidTr="003F765F">
        <w:tc>
          <w:tcPr>
            <w:tcW w:w="1709" w:type="dxa"/>
          </w:tcPr>
          <w:p w:rsidR="002F5138" w:rsidRPr="003877CA" w:rsidRDefault="002F5138" w:rsidP="003F765F">
            <w:pPr>
              <w:spacing w:before="60"/>
              <w:rPr>
                <w:rFonts w:cs="Calibri"/>
                <w:b/>
                <w:bCs/>
                <w:sz w:val="18"/>
                <w:szCs w:val="18"/>
              </w:rPr>
            </w:pPr>
            <w:r w:rsidRPr="003877CA">
              <w:rPr>
                <w:rFonts w:cs="Calibri"/>
                <w:b/>
                <w:bCs/>
                <w:sz w:val="18"/>
                <w:szCs w:val="18"/>
              </w:rPr>
              <w:t>Function Name</w:t>
            </w:r>
          </w:p>
        </w:tc>
        <w:tc>
          <w:tcPr>
            <w:tcW w:w="2747" w:type="dxa"/>
          </w:tcPr>
          <w:p w:rsidR="002F5138" w:rsidRPr="003877CA" w:rsidRDefault="003F765F" w:rsidP="003F765F">
            <w:pPr>
              <w:spacing w:before="60"/>
              <w:rPr>
                <w:rFonts w:cs="Calibri"/>
                <w:sz w:val="18"/>
                <w:szCs w:val="18"/>
              </w:rPr>
            </w:pPr>
            <w:r w:rsidRPr="003F765F">
              <w:rPr>
                <w:rFonts w:cs="Calibri"/>
                <w:sz w:val="18"/>
                <w:szCs w:val="18"/>
              </w:rPr>
              <w:t>VehStandStillTmrElpdChk</w:t>
            </w:r>
          </w:p>
        </w:tc>
        <w:tc>
          <w:tcPr>
            <w:tcW w:w="1657" w:type="dxa"/>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Max</w:t>
            </w:r>
          </w:p>
        </w:tc>
      </w:tr>
      <w:tr w:rsidR="002F5138" w:rsidRPr="00AA38E8" w:rsidTr="003F765F">
        <w:tc>
          <w:tcPr>
            <w:tcW w:w="1709" w:type="dxa"/>
          </w:tcPr>
          <w:p w:rsidR="002F5138" w:rsidRPr="003877CA" w:rsidRDefault="002F5138"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2F5138" w:rsidRPr="003877CA" w:rsidRDefault="003F765F" w:rsidP="003F765F">
            <w:pPr>
              <w:spacing w:before="60"/>
              <w:rPr>
                <w:rFonts w:cs="Calibri"/>
                <w:sz w:val="18"/>
                <w:szCs w:val="18"/>
              </w:rPr>
            </w:pPr>
            <w:r w:rsidRPr="003F765F">
              <w:rPr>
                <w:rFonts w:cs="Calibri"/>
                <w:sz w:val="18"/>
                <w:szCs w:val="18"/>
              </w:rPr>
              <w:t>VehSpdSecurMax_Kph_T_f32</w:t>
            </w:r>
          </w:p>
        </w:tc>
        <w:tc>
          <w:tcPr>
            <w:tcW w:w="1657" w:type="dxa"/>
          </w:tcPr>
          <w:p w:rsidR="002F5138" w:rsidRPr="003877CA" w:rsidRDefault="003F765F" w:rsidP="003F765F">
            <w:pPr>
              <w:rPr>
                <w:rFonts w:cs="Calibri"/>
                <w:sz w:val="18"/>
                <w:szCs w:val="18"/>
              </w:rPr>
            </w:pPr>
            <w:r>
              <w:rPr>
                <w:rFonts w:cs="Calibri"/>
                <w:sz w:val="18"/>
                <w:szCs w:val="18"/>
              </w:rPr>
              <w:t>float32</w:t>
            </w:r>
          </w:p>
        </w:tc>
        <w:tc>
          <w:tcPr>
            <w:tcW w:w="1429" w:type="dxa"/>
          </w:tcPr>
          <w:p w:rsidR="002F5138" w:rsidRPr="003877CA" w:rsidRDefault="002F5138" w:rsidP="003F765F">
            <w:pPr>
              <w:spacing w:before="60"/>
              <w:rPr>
                <w:rFonts w:cs="Calibri"/>
                <w:sz w:val="18"/>
                <w:szCs w:val="18"/>
              </w:rPr>
            </w:pPr>
            <w:r>
              <w:rPr>
                <w:rFonts w:cs="Calibri"/>
                <w:sz w:val="18"/>
                <w:szCs w:val="18"/>
              </w:rPr>
              <w:t>0</w:t>
            </w:r>
          </w:p>
        </w:tc>
        <w:tc>
          <w:tcPr>
            <w:tcW w:w="1386" w:type="dxa"/>
            <w:gridSpan w:val="2"/>
          </w:tcPr>
          <w:p w:rsidR="002F5138" w:rsidRPr="003877CA" w:rsidRDefault="00537B43" w:rsidP="003F765F">
            <w:pPr>
              <w:spacing w:before="60"/>
              <w:rPr>
                <w:rFonts w:cs="Calibri"/>
                <w:sz w:val="18"/>
                <w:szCs w:val="18"/>
              </w:rPr>
            </w:pPr>
            <w:r>
              <w:rPr>
                <w:rFonts w:cs="Calibri"/>
                <w:sz w:val="18"/>
                <w:szCs w:val="18"/>
              </w:rPr>
              <w:t>5</w:t>
            </w:r>
            <w:r w:rsidR="003F765F">
              <w:rPr>
                <w:rFonts w:cs="Calibri"/>
                <w:sz w:val="18"/>
                <w:szCs w:val="18"/>
              </w:rPr>
              <w:t>11</w:t>
            </w:r>
          </w:p>
        </w:tc>
      </w:tr>
      <w:tr w:rsidR="002F5138" w:rsidRPr="00AA38E8" w:rsidTr="003F765F">
        <w:tc>
          <w:tcPr>
            <w:tcW w:w="1709" w:type="dxa"/>
          </w:tcPr>
          <w:p w:rsidR="002F5138" w:rsidRPr="003877CA" w:rsidRDefault="002F5138" w:rsidP="003F765F">
            <w:pPr>
              <w:spacing w:before="60"/>
              <w:rPr>
                <w:rFonts w:cs="Calibri"/>
                <w:b/>
                <w:bCs/>
                <w:sz w:val="18"/>
                <w:szCs w:val="18"/>
              </w:rPr>
            </w:pPr>
            <w:r w:rsidRPr="003877CA">
              <w:rPr>
                <w:rFonts w:cs="Calibri"/>
                <w:b/>
                <w:bCs/>
                <w:sz w:val="18"/>
                <w:szCs w:val="18"/>
              </w:rPr>
              <w:t>Return Value</w:t>
            </w:r>
          </w:p>
        </w:tc>
        <w:tc>
          <w:tcPr>
            <w:tcW w:w="2747" w:type="dxa"/>
          </w:tcPr>
          <w:p w:rsidR="002F5138" w:rsidRPr="003877CA" w:rsidRDefault="003F765F" w:rsidP="003F765F">
            <w:pPr>
              <w:spacing w:before="60"/>
              <w:rPr>
                <w:rFonts w:cs="Calibri"/>
                <w:sz w:val="18"/>
                <w:szCs w:val="18"/>
              </w:rPr>
            </w:pPr>
            <w:r w:rsidRPr="003F765F">
              <w:rPr>
                <w:rFonts w:cs="Calibri"/>
                <w:sz w:val="18"/>
                <w:szCs w:val="18"/>
              </w:rPr>
              <w:t>VehStandStillTiExcdd_Cnt_T_logl</w:t>
            </w:r>
          </w:p>
        </w:tc>
        <w:tc>
          <w:tcPr>
            <w:tcW w:w="1657" w:type="dxa"/>
          </w:tcPr>
          <w:p w:rsidR="002F5138" w:rsidRPr="00911C31" w:rsidRDefault="003F765F" w:rsidP="003F765F">
            <w:pPr>
              <w:rPr>
                <w:rFonts w:cs="Calibri"/>
                <w:sz w:val="18"/>
                <w:szCs w:val="18"/>
              </w:rPr>
            </w:pPr>
            <w:r>
              <w:rPr>
                <w:rFonts w:cs="Calibri"/>
                <w:sz w:val="18"/>
                <w:szCs w:val="18"/>
              </w:rPr>
              <w:t>boolean</w:t>
            </w:r>
          </w:p>
        </w:tc>
        <w:tc>
          <w:tcPr>
            <w:tcW w:w="1429" w:type="dxa"/>
          </w:tcPr>
          <w:p w:rsidR="002F5138" w:rsidRPr="003877CA" w:rsidRDefault="003F765F" w:rsidP="003F765F">
            <w:pPr>
              <w:spacing w:before="60"/>
              <w:rPr>
                <w:rFonts w:cs="Calibri"/>
                <w:sz w:val="18"/>
                <w:szCs w:val="18"/>
              </w:rPr>
            </w:pPr>
            <w:r>
              <w:rPr>
                <w:rFonts w:cs="Calibri"/>
                <w:sz w:val="18"/>
                <w:szCs w:val="18"/>
              </w:rPr>
              <w:t>FALSE</w:t>
            </w:r>
          </w:p>
        </w:tc>
        <w:tc>
          <w:tcPr>
            <w:tcW w:w="1386" w:type="dxa"/>
            <w:gridSpan w:val="2"/>
          </w:tcPr>
          <w:p w:rsidR="002F5138" w:rsidRPr="003877CA" w:rsidRDefault="003F765F" w:rsidP="003F765F">
            <w:pPr>
              <w:spacing w:before="60"/>
              <w:rPr>
                <w:rFonts w:cs="Calibri"/>
                <w:sz w:val="18"/>
                <w:szCs w:val="18"/>
              </w:rPr>
            </w:pPr>
            <w:r>
              <w:rPr>
                <w:rFonts w:cs="Calibri"/>
                <w:sz w:val="18"/>
                <w:szCs w:val="18"/>
              </w:rPr>
              <w:t>TRUE</w:t>
            </w:r>
          </w:p>
        </w:tc>
      </w:tr>
    </w:tbl>
    <w:p w:rsidR="002F5138" w:rsidRPr="002F5138" w:rsidRDefault="002F5138" w:rsidP="002F5138">
      <w:pPr>
        <w:pStyle w:val="Heading2"/>
        <w:numPr>
          <w:ilvl w:val="3"/>
          <w:numId w:val="11"/>
        </w:numPr>
        <w:spacing w:after="60"/>
        <w:rPr>
          <w:rFonts w:ascii="Calibri" w:hAnsi="Calibri" w:cs="Calibri"/>
        </w:rPr>
      </w:pPr>
      <w:bookmarkStart w:id="719" w:name="_Toc406065269"/>
      <w:bookmarkStart w:id="720" w:name="_Toc414443276"/>
      <w:bookmarkStart w:id="721" w:name="_Toc420488403"/>
      <w:bookmarkStart w:id="722" w:name="_Toc459638075"/>
      <w:r w:rsidRPr="002F5138">
        <w:rPr>
          <w:rFonts w:ascii="Calibri" w:hAnsi="Calibri" w:cs="Calibri"/>
        </w:rPr>
        <w:t>Description</w:t>
      </w:r>
      <w:bookmarkEnd w:id="719"/>
      <w:bookmarkEnd w:id="720"/>
      <w:bookmarkEnd w:id="721"/>
      <w:bookmarkEnd w:id="722"/>
    </w:p>
    <w:p w:rsidR="002F5138" w:rsidRDefault="002F5138" w:rsidP="002F5138">
      <w:pPr>
        <w:autoSpaceDE w:val="0"/>
        <w:autoSpaceDN w:val="0"/>
        <w:adjustRightInd w:val="0"/>
        <w:rPr>
          <w:sz w:val="18"/>
          <w:szCs w:val="18"/>
          <w:lang w:bidi="ar-SA"/>
        </w:rPr>
      </w:pPr>
      <w:r>
        <w:rPr>
          <w:sz w:val="18"/>
          <w:szCs w:val="18"/>
          <w:lang w:bidi="ar-SA"/>
        </w:rPr>
        <w:t xml:space="preserve"> </w:t>
      </w:r>
      <w:r w:rsidR="003F765F" w:rsidRPr="003F765F">
        <w:rPr>
          <w:sz w:val="18"/>
          <w:szCs w:val="18"/>
          <w:lang w:bidi="ar-SA"/>
        </w:rPr>
        <w:t>"Timer for VehStandStill" block implementation</w:t>
      </w:r>
      <w:r>
        <w:rPr>
          <w:sz w:val="18"/>
          <w:szCs w:val="18"/>
          <w:lang w:bidi="ar-SA"/>
        </w:rPr>
        <w:t>.</w:t>
      </w:r>
    </w:p>
    <w:p w:rsidR="003F765F" w:rsidRPr="002F5138" w:rsidRDefault="003F765F" w:rsidP="003F765F">
      <w:pPr>
        <w:pStyle w:val="Heading2"/>
        <w:numPr>
          <w:ilvl w:val="2"/>
          <w:numId w:val="11"/>
        </w:numPr>
        <w:tabs>
          <w:tab w:val="clear" w:pos="1017"/>
          <w:tab w:val="num" w:pos="567"/>
        </w:tabs>
        <w:spacing w:after="60"/>
        <w:ind w:left="567"/>
        <w:rPr>
          <w:rFonts w:ascii="Calibri" w:hAnsi="Calibri" w:cs="Calibri"/>
        </w:rPr>
      </w:pPr>
      <w:bookmarkStart w:id="723" w:name="_Toc459638076"/>
      <w:r w:rsidRPr="002F5138">
        <w:rPr>
          <w:rFonts w:ascii="Calibri" w:hAnsi="Calibri" w:cs="Calibri"/>
        </w:rPr>
        <w:t>Local Function #</w:t>
      </w:r>
      <w:r>
        <w:rPr>
          <w:rFonts w:ascii="Calibri" w:hAnsi="Calibri" w:cs="Calibri"/>
        </w:rPr>
        <w:t>2</w:t>
      </w:r>
      <w:bookmarkEnd w:id="72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Function Name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ShiftLvrRvsTmrElpdChk</w:t>
            </w:r>
          </w:p>
        </w:tc>
        <w:tc>
          <w:tcPr>
            <w:tcW w:w="1657"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Max</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3F765F" w:rsidRPr="003877CA" w:rsidRDefault="003F765F" w:rsidP="003F765F">
            <w:pPr>
              <w:spacing w:before="60"/>
              <w:rPr>
                <w:rFonts w:cs="Calibri"/>
                <w:sz w:val="18"/>
                <w:szCs w:val="18"/>
              </w:rPr>
            </w:pPr>
            <w:r w:rsidRPr="003F765F">
              <w:rPr>
                <w:rFonts w:cs="Calibri"/>
                <w:sz w:val="18"/>
                <w:szCs w:val="18"/>
              </w:rPr>
              <w:t>ShiftLvrRvs_Cnt_T_logl</w:t>
            </w:r>
          </w:p>
        </w:tc>
        <w:tc>
          <w:tcPr>
            <w:tcW w:w="1657" w:type="dxa"/>
          </w:tcPr>
          <w:p w:rsidR="003F765F" w:rsidRPr="00911C31" w:rsidRDefault="003F765F" w:rsidP="003F765F">
            <w:pPr>
              <w:rPr>
                <w:rFonts w:cs="Calibri"/>
                <w:sz w:val="18"/>
                <w:szCs w:val="18"/>
              </w:rPr>
            </w:pPr>
            <w:r>
              <w:rPr>
                <w:rFonts w:cs="Calibri"/>
                <w:sz w:val="18"/>
                <w:szCs w:val="18"/>
              </w:rPr>
              <w:t>boolean</w:t>
            </w:r>
          </w:p>
        </w:tc>
        <w:tc>
          <w:tcPr>
            <w:tcW w:w="1429" w:type="dxa"/>
          </w:tcPr>
          <w:p w:rsidR="003F765F" w:rsidRPr="003877CA" w:rsidRDefault="003F765F" w:rsidP="003F765F">
            <w:pPr>
              <w:spacing w:before="60"/>
              <w:rPr>
                <w:rFonts w:cs="Calibri"/>
                <w:sz w:val="18"/>
                <w:szCs w:val="18"/>
              </w:rPr>
            </w:pPr>
            <w:r>
              <w:rPr>
                <w:rFonts w:cs="Calibri"/>
                <w:sz w:val="18"/>
                <w:szCs w:val="18"/>
              </w:rPr>
              <w:t>FALSE</w:t>
            </w:r>
          </w:p>
        </w:tc>
        <w:tc>
          <w:tcPr>
            <w:tcW w:w="1386" w:type="dxa"/>
            <w:gridSpan w:val="2"/>
          </w:tcPr>
          <w:p w:rsidR="003F765F" w:rsidRPr="003877CA" w:rsidRDefault="003F765F" w:rsidP="003F765F">
            <w:pPr>
              <w:spacing w:before="60"/>
              <w:rPr>
                <w:rFonts w:cs="Calibri"/>
                <w:sz w:val="18"/>
                <w:szCs w:val="18"/>
              </w:rPr>
            </w:pPr>
            <w:r>
              <w:rPr>
                <w:rFonts w:cs="Calibri"/>
                <w:sz w:val="18"/>
                <w:szCs w:val="18"/>
              </w:rPr>
              <w:t>TRUE</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Return Value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ShiftLvrRvsTiExcdd_Cnt_T_logl</w:t>
            </w:r>
          </w:p>
        </w:tc>
        <w:tc>
          <w:tcPr>
            <w:tcW w:w="1657" w:type="dxa"/>
          </w:tcPr>
          <w:p w:rsidR="003F765F" w:rsidRPr="00911C31" w:rsidRDefault="003F765F" w:rsidP="003F765F">
            <w:pPr>
              <w:rPr>
                <w:rFonts w:cs="Calibri"/>
                <w:sz w:val="18"/>
                <w:szCs w:val="18"/>
              </w:rPr>
            </w:pPr>
            <w:r>
              <w:rPr>
                <w:rFonts w:cs="Calibri"/>
                <w:sz w:val="18"/>
                <w:szCs w:val="18"/>
              </w:rPr>
              <w:t>boolean</w:t>
            </w:r>
          </w:p>
        </w:tc>
        <w:tc>
          <w:tcPr>
            <w:tcW w:w="1429" w:type="dxa"/>
          </w:tcPr>
          <w:p w:rsidR="003F765F" w:rsidRPr="003877CA" w:rsidRDefault="003F765F" w:rsidP="003F765F">
            <w:pPr>
              <w:spacing w:before="60"/>
              <w:rPr>
                <w:rFonts w:cs="Calibri"/>
                <w:sz w:val="18"/>
                <w:szCs w:val="18"/>
              </w:rPr>
            </w:pPr>
            <w:r>
              <w:rPr>
                <w:rFonts w:cs="Calibri"/>
                <w:sz w:val="18"/>
                <w:szCs w:val="18"/>
              </w:rPr>
              <w:t>FALSE</w:t>
            </w:r>
          </w:p>
        </w:tc>
        <w:tc>
          <w:tcPr>
            <w:tcW w:w="1386" w:type="dxa"/>
            <w:gridSpan w:val="2"/>
          </w:tcPr>
          <w:p w:rsidR="003F765F" w:rsidRPr="003877CA" w:rsidRDefault="003F765F" w:rsidP="003F765F">
            <w:pPr>
              <w:spacing w:before="60"/>
              <w:rPr>
                <w:rFonts w:cs="Calibri"/>
                <w:sz w:val="18"/>
                <w:szCs w:val="18"/>
              </w:rPr>
            </w:pPr>
            <w:r>
              <w:rPr>
                <w:rFonts w:cs="Calibri"/>
                <w:sz w:val="18"/>
                <w:szCs w:val="18"/>
              </w:rPr>
              <w:t>TRUE</w:t>
            </w:r>
          </w:p>
        </w:tc>
      </w:tr>
    </w:tbl>
    <w:p w:rsidR="003F765F" w:rsidRPr="002F5138" w:rsidRDefault="003F765F" w:rsidP="003F765F">
      <w:pPr>
        <w:pStyle w:val="Heading2"/>
        <w:numPr>
          <w:ilvl w:val="3"/>
          <w:numId w:val="11"/>
        </w:numPr>
        <w:spacing w:after="60"/>
        <w:rPr>
          <w:rFonts w:ascii="Calibri" w:hAnsi="Calibri" w:cs="Calibri"/>
        </w:rPr>
      </w:pPr>
      <w:bookmarkStart w:id="724" w:name="_Toc459638077"/>
      <w:r w:rsidRPr="002F5138">
        <w:rPr>
          <w:rFonts w:ascii="Calibri" w:hAnsi="Calibri" w:cs="Calibri"/>
        </w:rPr>
        <w:t>Description</w:t>
      </w:r>
      <w:bookmarkEnd w:id="724"/>
    </w:p>
    <w:p w:rsidR="003F765F" w:rsidRDefault="003F765F" w:rsidP="003F765F">
      <w:pPr>
        <w:autoSpaceDE w:val="0"/>
        <w:autoSpaceDN w:val="0"/>
        <w:adjustRightInd w:val="0"/>
        <w:rPr>
          <w:sz w:val="18"/>
          <w:szCs w:val="18"/>
          <w:lang w:bidi="ar-SA"/>
        </w:rPr>
      </w:pPr>
      <w:r>
        <w:rPr>
          <w:sz w:val="18"/>
          <w:szCs w:val="18"/>
          <w:lang w:bidi="ar-SA"/>
        </w:rPr>
        <w:t xml:space="preserve"> </w:t>
      </w:r>
      <w:r w:rsidRPr="003F765F">
        <w:rPr>
          <w:sz w:val="18"/>
          <w:szCs w:val="18"/>
          <w:lang w:bidi="ar-SA"/>
        </w:rPr>
        <w:t>"Timer for ShiftLvrRvs" block implementation</w:t>
      </w:r>
      <w:r>
        <w:rPr>
          <w:sz w:val="18"/>
          <w:szCs w:val="18"/>
          <w:lang w:bidi="ar-SA"/>
        </w:rPr>
        <w:t>.</w:t>
      </w:r>
    </w:p>
    <w:p w:rsidR="003F765F" w:rsidRPr="002F5138" w:rsidRDefault="003F765F" w:rsidP="003F765F">
      <w:pPr>
        <w:pStyle w:val="Heading2"/>
        <w:numPr>
          <w:ilvl w:val="2"/>
          <w:numId w:val="11"/>
        </w:numPr>
        <w:tabs>
          <w:tab w:val="clear" w:pos="1017"/>
          <w:tab w:val="num" w:pos="567"/>
        </w:tabs>
        <w:spacing w:after="60"/>
        <w:ind w:left="567"/>
        <w:rPr>
          <w:rFonts w:ascii="Calibri" w:hAnsi="Calibri" w:cs="Calibri"/>
        </w:rPr>
      </w:pPr>
      <w:bookmarkStart w:id="725" w:name="_Toc459638078"/>
      <w:r w:rsidRPr="002F5138">
        <w:rPr>
          <w:rFonts w:ascii="Calibri" w:hAnsi="Calibri" w:cs="Calibri"/>
        </w:rPr>
        <w:t>Local Function #</w:t>
      </w:r>
      <w:r>
        <w:rPr>
          <w:rFonts w:ascii="Calibri" w:hAnsi="Calibri" w:cs="Calibri"/>
        </w:rPr>
        <w:t>3</w:t>
      </w:r>
      <w:bookmarkEnd w:id="72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Function Name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ApaIntv</w:t>
            </w:r>
          </w:p>
        </w:tc>
        <w:tc>
          <w:tcPr>
            <w:tcW w:w="1657"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Max</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3F765F" w:rsidRPr="003877CA" w:rsidRDefault="003F765F" w:rsidP="003F765F">
            <w:pPr>
              <w:spacing w:before="60"/>
              <w:rPr>
                <w:rFonts w:cs="Calibri"/>
                <w:sz w:val="18"/>
                <w:szCs w:val="18"/>
              </w:rPr>
            </w:pPr>
            <w:r w:rsidRPr="003F765F">
              <w:rPr>
                <w:rFonts w:cs="Calibri"/>
                <w:sz w:val="18"/>
                <w:szCs w:val="18"/>
              </w:rPr>
              <w:t>HwTq_HwNwtMtr_T_f32</w:t>
            </w:r>
          </w:p>
        </w:tc>
        <w:tc>
          <w:tcPr>
            <w:tcW w:w="1657" w:type="dxa"/>
          </w:tcPr>
          <w:p w:rsidR="003F765F" w:rsidRPr="00911C31" w:rsidRDefault="003F765F" w:rsidP="003F765F">
            <w:pPr>
              <w:rPr>
                <w:rFonts w:cs="Calibri"/>
                <w:sz w:val="18"/>
                <w:szCs w:val="18"/>
              </w:rPr>
            </w:pPr>
            <w:r>
              <w:rPr>
                <w:rFonts w:cs="Calibri"/>
                <w:sz w:val="18"/>
                <w:szCs w:val="18"/>
              </w:rPr>
              <w:t>float32</w:t>
            </w:r>
          </w:p>
        </w:tc>
        <w:tc>
          <w:tcPr>
            <w:tcW w:w="1429" w:type="dxa"/>
          </w:tcPr>
          <w:p w:rsidR="003F765F" w:rsidRPr="003877CA" w:rsidRDefault="003F765F" w:rsidP="003F765F">
            <w:pPr>
              <w:spacing w:before="60"/>
              <w:rPr>
                <w:rFonts w:cs="Calibri"/>
                <w:sz w:val="18"/>
                <w:szCs w:val="18"/>
              </w:rPr>
            </w:pPr>
            <w:r>
              <w:rPr>
                <w:rFonts w:cs="Calibri"/>
                <w:sz w:val="18"/>
                <w:szCs w:val="18"/>
              </w:rPr>
              <w:t>-10</w:t>
            </w:r>
          </w:p>
        </w:tc>
        <w:tc>
          <w:tcPr>
            <w:tcW w:w="1386" w:type="dxa"/>
            <w:gridSpan w:val="2"/>
          </w:tcPr>
          <w:p w:rsidR="003F765F" w:rsidRPr="003877CA" w:rsidRDefault="003F765F" w:rsidP="003F765F">
            <w:pPr>
              <w:spacing w:before="60"/>
              <w:rPr>
                <w:rFonts w:cs="Calibri"/>
                <w:sz w:val="18"/>
                <w:szCs w:val="18"/>
              </w:rPr>
            </w:pPr>
            <w:r>
              <w:rPr>
                <w:rFonts w:cs="Calibri"/>
                <w:sz w:val="18"/>
                <w:szCs w:val="18"/>
              </w:rPr>
              <w:t>10</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Return Value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ApaIntv_Cnt_T_logl</w:t>
            </w:r>
          </w:p>
        </w:tc>
        <w:tc>
          <w:tcPr>
            <w:tcW w:w="1657" w:type="dxa"/>
          </w:tcPr>
          <w:p w:rsidR="003F765F" w:rsidRPr="00911C31" w:rsidRDefault="003F765F" w:rsidP="003F765F">
            <w:pPr>
              <w:rPr>
                <w:rFonts w:cs="Calibri"/>
                <w:sz w:val="18"/>
                <w:szCs w:val="18"/>
              </w:rPr>
            </w:pPr>
            <w:r>
              <w:rPr>
                <w:rFonts w:cs="Calibri"/>
                <w:sz w:val="18"/>
                <w:szCs w:val="18"/>
              </w:rPr>
              <w:t>boolean</w:t>
            </w:r>
          </w:p>
        </w:tc>
        <w:tc>
          <w:tcPr>
            <w:tcW w:w="1429" w:type="dxa"/>
          </w:tcPr>
          <w:p w:rsidR="003F765F" w:rsidRPr="003877CA" w:rsidRDefault="003F765F" w:rsidP="003F765F">
            <w:pPr>
              <w:spacing w:before="60"/>
              <w:rPr>
                <w:rFonts w:cs="Calibri"/>
                <w:sz w:val="18"/>
                <w:szCs w:val="18"/>
              </w:rPr>
            </w:pPr>
            <w:r>
              <w:rPr>
                <w:rFonts w:cs="Calibri"/>
                <w:sz w:val="18"/>
                <w:szCs w:val="18"/>
              </w:rPr>
              <w:t>FALSE</w:t>
            </w:r>
          </w:p>
        </w:tc>
        <w:tc>
          <w:tcPr>
            <w:tcW w:w="1386" w:type="dxa"/>
            <w:gridSpan w:val="2"/>
          </w:tcPr>
          <w:p w:rsidR="003F765F" w:rsidRPr="003877CA" w:rsidRDefault="003F765F" w:rsidP="003F765F">
            <w:pPr>
              <w:spacing w:before="60"/>
              <w:rPr>
                <w:rFonts w:cs="Calibri"/>
                <w:sz w:val="18"/>
                <w:szCs w:val="18"/>
              </w:rPr>
            </w:pPr>
            <w:r>
              <w:rPr>
                <w:rFonts w:cs="Calibri"/>
                <w:sz w:val="18"/>
                <w:szCs w:val="18"/>
              </w:rPr>
              <w:t>TRUE</w:t>
            </w:r>
          </w:p>
        </w:tc>
      </w:tr>
    </w:tbl>
    <w:p w:rsidR="003F765F" w:rsidRPr="002F5138" w:rsidRDefault="003F765F" w:rsidP="003F765F">
      <w:pPr>
        <w:pStyle w:val="Heading2"/>
        <w:numPr>
          <w:ilvl w:val="3"/>
          <w:numId w:val="11"/>
        </w:numPr>
        <w:spacing w:after="60"/>
        <w:rPr>
          <w:rFonts w:ascii="Calibri" w:hAnsi="Calibri" w:cs="Calibri"/>
        </w:rPr>
      </w:pPr>
      <w:bookmarkStart w:id="726" w:name="_Toc459638079"/>
      <w:r w:rsidRPr="002F5138">
        <w:rPr>
          <w:rFonts w:ascii="Calibri" w:hAnsi="Calibri" w:cs="Calibri"/>
        </w:rPr>
        <w:lastRenderedPageBreak/>
        <w:t>Description</w:t>
      </w:r>
      <w:bookmarkEnd w:id="726"/>
    </w:p>
    <w:p w:rsidR="003F765F" w:rsidRPr="003F765F" w:rsidRDefault="003F765F" w:rsidP="003F765F">
      <w:pPr>
        <w:autoSpaceDE w:val="0"/>
        <w:autoSpaceDN w:val="0"/>
        <w:adjustRightInd w:val="0"/>
        <w:rPr>
          <w:sz w:val="18"/>
          <w:szCs w:val="18"/>
          <w:lang w:bidi="ar-SA"/>
        </w:rPr>
      </w:pPr>
      <w:r>
        <w:rPr>
          <w:sz w:val="18"/>
          <w:szCs w:val="18"/>
          <w:lang w:bidi="ar-SA"/>
        </w:rPr>
        <w:t xml:space="preserve"> </w:t>
      </w:r>
      <w:r w:rsidRPr="003F765F">
        <w:rPr>
          <w:sz w:val="18"/>
          <w:szCs w:val="18"/>
          <w:lang w:bidi="ar-SA"/>
        </w:rPr>
        <w:t>"ApaIntv" block implementation</w:t>
      </w:r>
      <w:r>
        <w:rPr>
          <w:sz w:val="18"/>
          <w:szCs w:val="18"/>
          <w:lang w:bidi="ar-SA"/>
        </w:rPr>
        <w:t>.</w:t>
      </w:r>
    </w:p>
    <w:p w:rsidR="003F765F" w:rsidRPr="002F5138" w:rsidRDefault="003F765F" w:rsidP="003F765F">
      <w:pPr>
        <w:pStyle w:val="Heading2"/>
        <w:numPr>
          <w:ilvl w:val="2"/>
          <w:numId w:val="11"/>
        </w:numPr>
        <w:tabs>
          <w:tab w:val="clear" w:pos="1017"/>
          <w:tab w:val="num" w:pos="567"/>
        </w:tabs>
        <w:spacing w:after="60"/>
        <w:ind w:left="567"/>
        <w:rPr>
          <w:rFonts w:ascii="Calibri" w:hAnsi="Calibri" w:cs="Calibri"/>
        </w:rPr>
      </w:pPr>
      <w:bookmarkStart w:id="727" w:name="_Toc459638080"/>
      <w:r w:rsidRPr="002F5138">
        <w:rPr>
          <w:rFonts w:ascii="Calibri" w:hAnsi="Calibri" w:cs="Calibri"/>
        </w:rPr>
        <w:t>Local Function #</w:t>
      </w:r>
      <w:r w:rsidR="00F35C42">
        <w:rPr>
          <w:rFonts w:ascii="Calibri" w:hAnsi="Calibri" w:cs="Calibri"/>
        </w:rPr>
        <w:t>4</w:t>
      </w:r>
      <w:bookmarkEnd w:id="72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2819"/>
        <w:gridCol w:w="1637"/>
        <w:gridCol w:w="1411"/>
        <w:gridCol w:w="42"/>
        <w:gridCol w:w="1326"/>
      </w:tblGrid>
      <w:tr w:rsidR="003F765F" w:rsidRPr="00AA38E8" w:rsidTr="00F35C42">
        <w:tc>
          <w:tcPr>
            <w:tcW w:w="1693" w:type="dxa"/>
          </w:tcPr>
          <w:p w:rsidR="003F765F" w:rsidRPr="003877CA" w:rsidRDefault="003F765F" w:rsidP="003F765F">
            <w:pPr>
              <w:spacing w:before="60"/>
              <w:rPr>
                <w:rFonts w:cs="Calibri"/>
                <w:b/>
                <w:bCs/>
                <w:sz w:val="18"/>
                <w:szCs w:val="18"/>
              </w:rPr>
            </w:pPr>
            <w:r w:rsidRPr="003877CA">
              <w:rPr>
                <w:rFonts w:cs="Calibri"/>
                <w:b/>
                <w:bCs/>
                <w:sz w:val="18"/>
                <w:szCs w:val="18"/>
              </w:rPr>
              <w:t>Function Name</w:t>
            </w:r>
          </w:p>
        </w:tc>
        <w:tc>
          <w:tcPr>
            <w:tcW w:w="2819" w:type="dxa"/>
          </w:tcPr>
          <w:p w:rsidR="003F765F" w:rsidRPr="003877CA" w:rsidRDefault="00F35C42" w:rsidP="003F765F">
            <w:pPr>
              <w:spacing w:before="60"/>
              <w:rPr>
                <w:rFonts w:cs="Calibri"/>
                <w:sz w:val="18"/>
                <w:szCs w:val="18"/>
              </w:rPr>
            </w:pPr>
            <w:r w:rsidRPr="00F35C42">
              <w:rPr>
                <w:rFonts w:cs="Calibri"/>
                <w:sz w:val="18"/>
                <w:szCs w:val="18"/>
              </w:rPr>
              <w:t>HaptcEnaDurnElpdChk</w:t>
            </w:r>
          </w:p>
        </w:tc>
        <w:tc>
          <w:tcPr>
            <w:tcW w:w="1637"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Type</w:t>
            </w:r>
          </w:p>
        </w:tc>
        <w:tc>
          <w:tcPr>
            <w:tcW w:w="1453" w:type="dxa"/>
            <w:gridSpan w:val="2"/>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Min</w:t>
            </w:r>
          </w:p>
        </w:tc>
        <w:tc>
          <w:tcPr>
            <w:tcW w:w="1326"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Max</w:t>
            </w:r>
          </w:p>
        </w:tc>
      </w:tr>
      <w:tr w:rsidR="00F35C42" w:rsidRPr="00AA38E8" w:rsidTr="00F35C42">
        <w:tc>
          <w:tcPr>
            <w:tcW w:w="1693" w:type="dxa"/>
          </w:tcPr>
          <w:p w:rsidR="00F35C42" w:rsidRPr="003877CA" w:rsidRDefault="00F35C42" w:rsidP="003F765F">
            <w:pPr>
              <w:spacing w:before="60"/>
              <w:rPr>
                <w:rFonts w:cs="Calibri"/>
                <w:b/>
                <w:bCs/>
                <w:sz w:val="18"/>
                <w:szCs w:val="18"/>
              </w:rPr>
            </w:pPr>
            <w:r w:rsidRPr="003877CA">
              <w:rPr>
                <w:rFonts w:cs="Calibri"/>
                <w:b/>
                <w:bCs/>
                <w:sz w:val="18"/>
                <w:szCs w:val="18"/>
              </w:rPr>
              <w:t xml:space="preserve">Arguments Passed </w:t>
            </w:r>
          </w:p>
        </w:tc>
        <w:tc>
          <w:tcPr>
            <w:tcW w:w="2819" w:type="dxa"/>
          </w:tcPr>
          <w:p w:rsidR="00F35C42" w:rsidRPr="003877CA" w:rsidRDefault="00F35C42" w:rsidP="003F765F">
            <w:pPr>
              <w:spacing w:before="60"/>
              <w:rPr>
                <w:rFonts w:cs="Calibri"/>
                <w:sz w:val="18"/>
                <w:szCs w:val="18"/>
              </w:rPr>
            </w:pPr>
            <w:r w:rsidRPr="00F35C42">
              <w:rPr>
                <w:rFonts w:cs="Calibri"/>
                <w:sz w:val="18"/>
                <w:szCs w:val="18"/>
              </w:rPr>
              <w:t>HwHaptcEna_Cnt_T_logl</w:t>
            </w:r>
          </w:p>
        </w:tc>
        <w:tc>
          <w:tcPr>
            <w:tcW w:w="1637" w:type="dxa"/>
          </w:tcPr>
          <w:p w:rsidR="00F35C42" w:rsidRPr="00911C31" w:rsidRDefault="00F35C42" w:rsidP="005B72BC">
            <w:pPr>
              <w:rPr>
                <w:rFonts w:cs="Calibri"/>
                <w:sz w:val="18"/>
                <w:szCs w:val="18"/>
              </w:rPr>
            </w:pPr>
            <w:r>
              <w:rPr>
                <w:rFonts w:cs="Calibri"/>
                <w:sz w:val="18"/>
                <w:szCs w:val="18"/>
              </w:rPr>
              <w:t>boolean</w:t>
            </w:r>
          </w:p>
        </w:tc>
        <w:tc>
          <w:tcPr>
            <w:tcW w:w="1411" w:type="dxa"/>
          </w:tcPr>
          <w:p w:rsidR="00F35C42" w:rsidRPr="003877CA" w:rsidRDefault="00F35C42" w:rsidP="005B72BC">
            <w:pPr>
              <w:spacing w:before="60"/>
              <w:rPr>
                <w:rFonts w:cs="Calibri"/>
                <w:sz w:val="18"/>
                <w:szCs w:val="18"/>
              </w:rPr>
            </w:pPr>
            <w:r>
              <w:rPr>
                <w:rFonts w:cs="Calibri"/>
                <w:sz w:val="18"/>
                <w:szCs w:val="18"/>
              </w:rPr>
              <w:t>FALSE</w:t>
            </w:r>
          </w:p>
        </w:tc>
        <w:tc>
          <w:tcPr>
            <w:tcW w:w="1368" w:type="dxa"/>
            <w:gridSpan w:val="2"/>
          </w:tcPr>
          <w:p w:rsidR="00F35C42" w:rsidRPr="003877CA" w:rsidRDefault="00F35C42" w:rsidP="005B72BC">
            <w:pPr>
              <w:spacing w:before="60"/>
              <w:rPr>
                <w:rFonts w:cs="Calibri"/>
                <w:sz w:val="18"/>
                <w:szCs w:val="18"/>
              </w:rPr>
            </w:pPr>
            <w:r>
              <w:rPr>
                <w:rFonts w:cs="Calibri"/>
                <w:sz w:val="18"/>
                <w:szCs w:val="18"/>
              </w:rPr>
              <w:t>TRUE</w:t>
            </w:r>
          </w:p>
        </w:tc>
      </w:tr>
      <w:tr w:rsidR="003F765F" w:rsidRPr="00AA38E8" w:rsidTr="00F35C42">
        <w:tc>
          <w:tcPr>
            <w:tcW w:w="1693" w:type="dxa"/>
          </w:tcPr>
          <w:p w:rsidR="003F765F" w:rsidRPr="003877CA" w:rsidRDefault="003F765F" w:rsidP="003F765F">
            <w:pPr>
              <w:spacing w:before="60"/>
              <w:rPr>
                <w:rFonts w:cs="Calibri"/>
                <w:b/>
                <w:bCs/>
                <w:sz w:val="18"/>
                <w:szCs w:val="18"/>
              </w:rPr>
            </w:pPr>
            <w:r w:rsidRPr="003877CA">
              <w:rPr>
                <w:rFonts w:cs="Calibri"/>
                <w:b/>
                <w:bCs/>
                <w:sz w:val="18"/>
                <w:szCs w:val="18"/>
              </w:rPr>
              <w:t>Return Value</w:t>
            </w:r>
          </w:p>
        </w:tc>
        <w:tc>
          <w:tcPr>
            <w:tcW w:w="2819" w:type="dxa"/>
          </w:tcPr>
          <w:p w:rsidR="003F765F" w:rsidRPr="003877CA" w:rsidRDefault="00F35C42" w:rsidP="003F765F">
            <w:pPr>
              <w:spacing w:before="60"/>
              <w:rPr>
                <w:rFonts w:cs="Calibri"/>
                <w:sz w:val="18"/>
                <w:szCs w:val="18"/>
              </w:rPr>
            </w:pPr>
            <w:r w:rsidRPr="00F35C42">
              <w:rPr>
                <w:rFonts w:cs="Calibri"/>
                <w:sz w:val="18"/>
                <w:szCs w:val="18"/>
              </w:rPr>
              <w:t>HwHaptcEnaDurnExcdd_Cnt_T_logl</w:t>
            </w:r>
          </w:p>
        </w:tc>
        <w:tc>
          <w:tcPr>
            <w:tcW w:w="1637" w:type="dxa"/>
          </w:tcPr>
          <w:p w:rsidR="003F765F" w:rsidRPr="00911C31" w:rsidRDefault="003F765F" w:rsidP="003F765F">
            <w:pPr>
              <w:rPr>
                <w:rFonts w:cs="Calibri"/>
                <w:sz w:val="18"/>
                <w:szCs w:val="18"/>
              </w:rPr>
            </w:pPr>
            <w:r>
              <w:rPr>
                <w:rFonts w:cs="Calibri"/>
                <w:sz w:val="18"/>
                <w:szCs w:val="18"/>
              </w:rPr>
              <w:t>boolean</w:t>
            </w:r>
          </w:p>
        </w:tc>
        <w:tc>
          <w:tcPr>
            <w:tcW w:w="1411" w:type="dxa"/>
          </w:tcPr>
          <w:p w:rsidR="003F765F" w:rsidRPr="003877CA" w:rsidRDefault="003F765F" w:rsidP="003F765F">
            <w:pPr>
              <w:spacing w:before="60"/>
              <w:rPr>
                <w:rFonts w:cs="Calibri"/>
                <w:sz w:val="18"/>
                <w:szCs w:val="18"/>
              </w:rPr>
            </w:pPr>
            <w:r>
              <w:rPr>
                <w:rFonts w:cs="Calibri"/>
                <w:sz w:val="18"/>
                <w:szCs w:val="18"/>
              </w:rPr>
              <w:t>FALSE</w:t>
            </w:r>
          </w:p>
        </w:tc>
        <w:tc>
          <w:tcPr>
            <w:tcW w:w="1368" w:type="dxa"/>
            <w:gridSpan w:val="2"/>
          </w:tcPr>
          <w:p w:rsidR="003F765F" w:rsidRPr="003877CA" w:rsidRDefault="003F765F" w:rsidP="003F765F">
            <w:pPr>
              <w:spacing w:before="60"/>
              <w:rPr>
                <w:rFonts w:cs="Calibri"/>
                <w:sz w:val="18"/>
                <w:szCs w:val="18"/>
              </w:rPr>
            </w:pPr>
            <w:r>
              <w:rPr>
                <w:rFonts w:cs="Calibri"/>
                <w:sz w:val="18"/>
                <w:szCs w:val="18"/>
              </w:rPr>
              <w:t>TRUE</w:t>
            </w:r>
          </w:p>
        </w:tc>
      </w:tr>
    </w:tbl>
    <w:p w:rsidR="003F765F" w:rsidRPr="002F5138" w:rsidRDefault="003F765F" w:rsidP="003F765F">
      <w:pPr>
        <w:pStyle w:val="Heading2"/>
        <w:numPr>
          <w:ilvl w:val="3"/>
          <w:numId w:val="11"/>
        </w:numPr>
        <w:spacing w:after="60"/>
        <w:rPr>
          <w:rFonts w:ascii="Calibri" w:hAnsi="Calibri" w:cs="Calibri"/>
        </w:rPr>
      </w:pPr>
      <w:bookmarkStart w:id="728" w:name="_Toc459638081"/>
      <w:r w:rsidRPr="002F5138">
        <w:rPr>
          <w:rFonts w:ascii="Calibri" w:hAnsi="Calibri" w:cs="Calibri"/>
        </w:rPr>
        <w:t>Description</w:t>
      </w:r>
      <w:bookmarkEnd w:id="728"/>
    </w:p>
    <w:p w:rsidR="003F765F" w:rsidRPr="003F765F" w:rsidRDefault="003F765F" w:rsidP="003F765F">
      <w:pPr>
        <w:autoSpaceDE w:val="0"/>
        <w:autoSpaceDN w:val="0"/>
        <w:adjustRightInd w:val="0"/>
        <w:rPr>
          <w:sz w:val="18"/>
          <w:szCs w:val="18"/>
          <w:lang w:bidi="ar-SA"/>
        </w:rPr>
      </w:pPr>
      <w:r>
        <w:rPr>
          <w:sz w:val="18"/>
          <w:szCs w:val="18"/>
          <w:lang w:bidi="ar-SA"/>
        </w:rPr>
        <w:t xml:space="preserve"> </w:t>
      </w:r>
      <w:r w:rsidR="00F35C42" w:rsidRPr="00F35C42">
        <w:rPr>
          <w:sz w:val="18"/>
          <w:szCs w:val="18"/>
          <w:lang w:bidi="ar-SA"/>
        </w:rPr>
        <w:t>"Timer for HwHaptcEna" block implementation</w:t>
      </w:r>
      <w:r>
        <w:rPr>
          <w:sz w:val="18"/>
          <w:szCs w:val="18"/>
          <w:lang w:bidi="ar-SA"/>
        </w:rPr>
        <w:t>.</w:t>
      </w:r>
    </w:p>
    <w:p w:rsidR="00246857" w:rsidRPr="002F5138" w:rsidRDefault="00246857" w:rsidP="00246857">
      <w:pPr>
        <w:pStyle w:val="Heading2"/>
        <w:numPr>
          <w:ilvl w:val="2"/>
          <w:numId w:val="11"/>
        </w:numPr>
        <w:tabs>
          <w:tab w:val="clear" w:pos="1017"/>
          <w:tab w:val="num" w:pos="567"/>
        </w:tabs>
        <w:spacing w:after="60"/>
        <w:ind w:left="567"/>
        <w:rPr>
          <w:rFonts w:ascii="Calibri" w:hAnsi="Calibri" w:cs="Calibri"/>
        </w:rPr>
      </w:pPr>
      <w:bookmarkStart w:id="729" w:name="_Toc459638082"/>
      <w:r w:rsidRPr="002F5138">
        <w:rPr>
          <w:rFonts w:ascii="Calibri" w:hAnsi="Calibri" w:cs="Calibri"/>
        </w:rPr>
        <w:t>Local Function #</w:t>
      </w:r>
      <w:r w:rsidR="00F35C42">
        <w:rPr>
          <w:rFonts w:ascii="Calibri" w:hAnsi="Calibri" w:cs="Calibri"/>
        </w:rPr>
        <w:t>5</w:t>
      </w:r>
      <w:bookmarkEnd w:id="72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622C1B" w:rsidRPr="00AA38E8" w:rsidTr="003F765F">
        <w:tc>
          <w:tcPr>
            <w:tcW w:w="1709" w:type="dxa"/>
          </w:tcPr>
          <w:p w:rsidR="00246857" w:rsidRPr="003877CA" w:rsidRDefault="00246857" w:rsidP="003F765F">
            <w:pPr>
              <w:spacing w:before="60"/>
              <w:rPr>
                <w:rFonts w:cs="Calibri"/>
                <w:b/>
                <w:bCs/>
                <w:sz w:val="18"/>
                <w:szCs w:val="18"/>
              </w:rPr>
            </w:pPr>
            <w:r w:rsidRPr="003877CA">
              <w:rPr>
                <w:rFonts w:cs="Calibri"/>
                <w:b/>
                <w:bCs/>
                <w:sz w:val="18"/>
                <w:szCs w:val="18"/>
              </w:rPr>
              <w:t>Function Name</w:t>
            </w:r>
          </w:p>
        </w:tc>
        <w:tc>
          <w:tcPr>
            <w:tcW w:w="2747" w:type="dxa"/>
          </w:tcPr>
          <w:p w:rsidR="00246857" w:rsidRPr="003877CA" w:rsidRDefault="00F35C42" w:rsidP="003F765F">
            <w:pPr>
              <w:spacing w:before="60"/>
              <w:rPr>
                <w:rFonts w:cs="Calibri"/>
                <w:sz w:val="18"/>
                <w:szCs w:val="18"/>
              </w:rPr>
            </w:pPr>
            <w:r w:rsidRPr="00F35C42">
              <w:rPr>
                <w:rFonts w:cs="Calibri"/>
                <w:sz w:val="18"/>
                <w:szCs w:val="18"/>
              </w:rPr>
              <w:t>LkaFltActvChk</w:t>
            </w:r>
          </w:p>
        </w:tc>
        <w:tc>
          <w:tcPr>
            <w:tcW w:w="1657" w:type="dxa"/>
            <w:shd w:val="pct30" w:color="FFFF00" w:fill="auto"/>
          </w:tcPr>
          <w:p w:rsidR="00246857" w:rsidRPr="003877CA" w:rsidRDefault="00246857"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46857" w:rsidRPr="003877CA" w:rsidRDefault="00246857"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246857" w:rsidRPr="003877CA" w:rsidRDefault="00246857" w:rsidP="003F765F">
            <w:pPr>
              <w:spacing w:before="60"/>
              <w:jc w:val="center"/>
              <w:rPr>
                <w:rFonts w:cs="Calibri"/>
                <w:sz w:val="18"/>
                <w:szCs w:val="18"/>
              </w:rPr>
            </w:pPr>
            <w:r w:rsidRPr="003877CA">
              <w:rPr>
                <w:rFonts w:cs="Calibri"/>
                <w:sz w:val="18"/>
                <w:szCs w:val="18"/>
              </w:rPr>
              <w:t>Max</w:t>
            </w:r>
          </w:p>
        </w:tc>
      </w:tr>
      <w:tr w:rsidR="00622C1B" w:rsidRPr="00AA38E8" w:rsidTr="003F765F">
        <w:tc>
          <w:tcPr>
            <w:tcW w:w="1709" w:type="dxa"/>
          </w:tcPr>
          <w:p w:rsidR="00F35C42" w:rsidRPr="003877CA" w:rsidRDefault="00F35C42"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F35C42" w:rsidRPr="003877CA" w:rsidRDefault="00F35C42" w:rsidP="003F765F">
            <w:pPr>
              <w:spacing w:before="60"/>
              <w:rPr>
                <w:rFonts w:cs="Calibri"/>
                <w:sz w:val="18"/>
                <w:szCs w:val="18"/>
              </w:rPr>
            </w:pPr>
            <w:r w:rsidRPr="00F35C42">
              <w:rPr>
                <w:rFonts w:cs="Calibri"/>
                <w:sz w:val="18"/>
                <w:szCs w:val="18"/>
              </w:rPr>
              <w:t>Msg17DBusHiSpdMiss_Cnt_T_logl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3877CA" w:rsidRDefault="00F35C42" w:rsidP="003F765F">
            <w:pPr>
              <w:spacing w:before="60"/>
              <w:rPr>
                <w:rFonts w:cs="Calibri"/>
                <w:sz w:val="18"/>
                <w:szCs w:val="18"/>
              </w:rPr>
            </w:pPr>
            <w:r w:rsidRPr="00F35C42">
              <w:rPr>
                <w:rFonts w:cs="Calibri"/>
                <w:sz w:val="18"/>
                <w:szCs w:val="18"/>
              </w:rPr>
              <w:t>Msg180BusHiSpdMiss_Cnt_T_logl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246857" w:rsidRDefault="00F35C42" w:rsidP="003F765F">
            <w:pPr>
              <w:spacing w:before="60"/>
              <w:rPr>
                <w:rFonts w:cs="Calibri"/>
                <w:sz w:val="18"/>
                <w:szCs w:val="18"/>
              </w:rPr>
            </w:pPr>
            <w:r w:rsidRPr="00F35C42">
              <w:rPr>
                <w:rFonts w:cs="Calibri"/>
                <w:sz w:val="18"/>
                <w:szCs w:val="18"/>
              </w:rPr>
              <w:t>Msg180BusHiSpdInvld_Cnt_T_logl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246857" w:rsidRDefault="00F35C42" w:rsidP="003F765F">
            <w:pPr>
              <w:spacing w:before="60"/>
              <w:rPr>
                <w:rFonts w:cs="Calibri"/>
                <w:sz w:val="18"/>
                <w:szCs w:val="18"/>
              </w:rPr>
            </w:pPr>
            <w:r w:rsidRPr="00F35C42">
              <w:rPr>
                <w:rFonts w:cs="Calibri"/>
                <w:sz w:val="18"/>
                <w:szCs w:val="18"/>
              </w:rPr>
              <w:t>Msg1E9BusHiSpdMiss_Cnt_T_logl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F35C42">
            <w:pPr>
              <w:spacing w:before="60"/>
              <w:jc w:val="center"/>
              <w:rPr>
                <w:rFonts w:cs="Calibri"/>
                <w:sz w:val="18"/>
                <w:szCs w:val="18"/>
              </w:rPr>
            </w:pPr>
            <w:r w:rsidRPr="00F35C42">
              <w:rPr>
                <w:rFonts w:cs="Calibri"/>
                <w:sz w:val="18"/>
                <w:szCs w:val="18"/>
              </w:rPr>
              <w:t>Msg214BusHiSpdInvld_Cnt_T_logl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F35C42">
            <w:pPr>
              <w:spacing w:before="60"/>
              <w:rPr>
                <w:rFonts w:cs="Calibri"/>
                <w:sz w:val="18"/>
                <w:szCs w:val="18"/>
              </w:rPr>
            </w:pPr>
            <w:r w:rsidRPr="00F35C42">
              <w:rPr>
                <w:rFonts w:cs="Calibri"/>
                <w:sz w:val="18"/>
                <w:szCs w:val="18"/>
              </w:rPr>
              <w:t>Msg214BusHiSpdMiss_Cnt_T_logl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622C1B">
            <w:pPr>
              <w:spacing w:before="60"/>
              <w:rPr>
                <w:rFonts w:cs="Calibri"/>
                <w:sz w:val="18"/>
                <w:szCs w:val="18"/>
              </w:rPr>
            </w:pPr>
            <w:r w:rsidRPr="00F35C42">
              <w:rPr>
                <w:rFonts w:cs="Calibri"/>
                <w:sz w:val="18"/>
                <w:szCs w:val="18"/>
              </w:rPr>
              <w:t>VehSpdSecurMax</w:t>
            </w:r>
            <w:r w:rsidR="00622C1B">
              <w:rPr>
                <w:rFonts w:cs="Calibri"/>
                <w:sz w:val="18"/>
                <w:szCs w:val="18"/>
              </w:rPr>
              <w:t>Vld_Cnt_T_logl</w:t>
            </w:r>
          </w:p>
        </w:tc>
        <w:tc>
          <w:tcPr>
            <w:tcW w:w="1657" w:type="dxa"/>
          </w:tcPr>
          <w:p w:rsidR="00F35C42" w:rsidRPr="003877CA" w:rsidRDefault="00622C1B" w:rsidP="005B72BC">
            <w:pPr>
              <w:rPr>
                <w:rFonts w:cs="Calibri"/>
                <w:sz w:val="18"/>
                <w:szCs w:val="18"/>
              </w:rPr>
            </w:pPr>
            <w:r>
              <w:rPr>
                <w:rFonts w:cs="Calibri"/>
                <w:sz w:val="18"/>
                <w:szCs w:val="18"/>
              </w:rPr>
              <w:t>boolean</w:t>
            </w:r>
          </w:p>
        </w:tc>
        <w:tc>
          <w:tcPr>
            <w:tcW w:w="1429" w:type="dxa"/>
          </w:tcPr>
          <w:p w:rsidR="00F35C42" w:rsidRPr="003877CA" w:rsidRDefault="00622C1B" w:rsidP="005B72BC">
            <w:pPr>
              <w:spacing w:before="60"/>
              <w:rPr>
                <w:rFonts w:cs="Calibri"/>
                <w:sz w:val="18"/>
                <w:szCs w:val="18"/>
              </w:rPr>
            </w:pPr>
            <w:r>
              <w:rPr>
                <w:rFonts w:cs="Calibri"/>
                <w:sz w:val="18"/>
                <w:szCs w:val="18"/>
              </w:rPr>
              <w:t>FALSE</w:t>
            </w:r>
          </w:p>
        </w:tc>
        <w:tc>
          <w:tcPr>
            <w:tcW w:w="1386" w:type="dxa"/>
            <w:gridSpan w:val="2"/>
          </w:tcPr>
          <w:p w:rsidR="00F35C42" w:rsidRPr="003877CA" w:rsidRDefault="00622C1B"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622C1B">
            <w:pPr>
              <w:spacing w:before="60"/>
              <w:rPr>
                <w:rFonts w:cs="Calibri"/>
                <w:sz w:val="18"/>
                <w:szCs w:val="18"/>
              </w:rPr>
            </w:pPr>
            <w:r w:rsidRPr="00F35C42">
              <w:rPr>
                <w:rFonts w:cs="Calibri"/>
                <w:sz w:val="18"/>
                <w:szCs w:val="18"/>
              </w:rPr>
              <w:t>VehSpdSecurMin</w:t>
            </w:r>
            <w:r w:rsidR="00622C1B">
              <w:rPr>
                <w:rFonts w:cs="Calibri"/>
                <w:sz w:val="18"/>
                <w:szCs w:val="18"/>
              </w:rPr>
              <w:t>Vld_Cnt_T_logl</w:t>
            </w:r>
          </w:p>
        </w:tc>
        <w:tc>
          <w:tcPr>
            <w:tcW w:w="1657" w:type="dxa"/>
          </w:tcPr>
          <w:p w:rsidR="00F35C42" w:rsidRPr="003877CA" w:rsidRDefault="00622C1B" w:rsidP="005B72BC">
            <w:pPr>
              <w:rPr>
                <w:rFonts w:cs="Calibri"/>
                <w:sz w:val="18"/>
                <w:szCs w:val="18"/>
              </w:rPr>
            </w:pPr>
            <w:r>
              <w:rPr>
                <w:rFonts w:cs="Calibri"/>
                <w:sz w:val="18"/>
                <w:szCs w:val="18"/>
              </w:rPr>
              <w:t>boolean</w:t>
            </w:r>
          </w:p>
        </w:tc>
        <w:tc>
          <w:tcPr>
            <w:tcW w:w="1429" w:type="dxa"/>
          </w:tcPr>
          <w:p w:rsidR="00F35C42" w:rsidRPr="003877CA" w:rsidRDefault="00622C1B" w:rsidP="005B72BC">
            <w:pPr>
              <w:spacing w:before="60"/>
              <w:rPr>
                <w:rFonts w:cs="Calibri"/>
                <w:sz w:val="18"/>
                <w:szCs w:val="18"/>
              </w:rPr>
            </w:pPr>
            <w:r>
              <w:rPr>
                <w:rFonts w:cs="Calibri"/>
                <w:sz w:val="18"/>
                <w:szCs w:val="18"/>
              </w:rPr>
              <w:t>FALSE</w:t>
            </w:r>
          </w:p>
        </w:tc>
        <w:tc>
          <w:tcPr>
            <w:tcW w:w="1386" w:type="dxa"/>
            <w:gridSpan w:val="2"/>
          </w:tcPr>
          <w:p w:rsidR="00F35C42" w:rsidRPr="003877CA" w:rsidRDefault="00622C1B"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r w:rsidRPr="003877CA">
              <w:rPr>
                <w:rFonts w:cs="Calibri"/>
                <w:b/>
                <w:bCs/>
                <w:sz w:val="18"/>
                <w:szCs w:val="18"/>
              </w:rPr>
              <w:t>Return Value</w:t>
            </w:r>
          </w:p>
        </w:tc>
        <w:tc>
          <w:tcPr>
            <w:tcW w:w="2747" w:type="dxa"/>
          </w:tcPr>
          <w:p w:rsidR="00F35C42" w:rsidRPr="003877CA" w:rsidRDefault="00F35C42" w:rsidP="003F765F">
            <w:pPr>
              <w:spacing w:before="60"/>
              <w:rPr>
                <w:rFonts w:cs="Calibri"/>
                <w:sz w:val="18"/>
                <w:szCs w:val="18"/>
              </w:rPr>
            </w:pPr>
            <w:r w:rsidRPr="00F35C42">
              <w:rPr>
                <w:rFonts w:cs="Calibri"/>
                <w:sz w:val="18"/>
                <w:szCs w:val="18"/>
              </w:rPr>
              <w:t>LkaFlt_Cnt_T_logl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bl>
    <w:p w:rsidR="00246857" w:rsidRPr="002F5138" w:rsidRDefault="00246857" w:rsidP="00246857">
      <w:pPr>
        <w:pStyle w:val="Heading2"/>
        <w:numPr>
          <w:ilvl w:val="3"/>
          <w:numId w:val="11"/>
        </w:numPr>
        <w:spacing w:after="60"/>
        <w:rPr>
          <w:rFonts w:ascii="Calibri" w:hAnsi="Calibri" w:cs="Calibri"/>
        </w:rPr>
      </w:pPr>
      <w:bookmarkStart w:id="730" w:name="_Toc459638083"/>
      <w:r w:rsidRPr="002F5138">
        <w:rPr>
          <w:rFonts w:ascii="Calibri" w:hAnsi="Calibri" w:cs="Calibri"/>
        </w:rPr>
        <w:t>Description</w:t>
      </w:r>
      <w:bookmarkEnd w:id="730"/>
    </w:p>
    <w:p w:rsidR="00246857" w:rsidRDefault="00F35C42" w:rsidP="00246857">
      <w:pPr>
        <w:autoSpaceDE w:val="0"/>
        <w:autoSpaceDN w:val="0"/>
        <w:adjustRightInd w:val="0"/>
        <w:rPr>
          <w:rFonts w:cs="Calibri"/>
          <w:sz w:val="18"/>
          <w:szCs w:val="18"/>
        </w:rPr>
      </w:pPr>
      <w:r w:rsidRPr="00F35C42">
        <w:rPr>
          <w:sz w:val="18"/>
          <w:szCs w:val="18"/>
          <w:lang w:bidi="ar-SA"/>
        </w:rPr>
        <w:t>Determination of 'LkaFlt'</w:t>
      </w:r>
      <w:r w:rsidR="00246857">
        <w:rPr>
          <w:rFonts w:cs="Calibri"/>
          <w:sz w:val="18"/>
          <w:szCs w:val="18"/>
        </w:rPr>
        <w:t xml:space="preserve">. </w:t>
      </w:r>
    </w:p>
    <w:p w:rsidR="00F35C42" w:rsidRPr="002F5138" w:rsidRDefault="00F35C42" w:rsidP="00F35C42">
      <w:pPr>
        <w:pStyle w:val="Heading2"/>
        <w:numPr>
          <w:ilvl w:val="2"/>
          <w:numId w:val="11"/>
        </w:numPr>
        <w:tabs>
          <w:tab w:val="clear" w:pos="1017"/>
          <w:tab w:val="num" w:pos="567"/>
        </w:tabs>
        <w:spacing w:after="60"/>
        <w:ind w:left="567"/>
        <w:rPr>
          <w:rFonts w:ascii="Calibri" w:hAnsi="Calibri" w:cs="Calibri"/>
        </w:rPr>
      </w:pPr>
      <w:bookmarkStart w:id="731" w:name="_Toc459638084"/>
      <w:r w:rsidRPr="002F5138">
        <w:rPr>
          <w:rFonts w:ascii="Calibri" w:hAnsi="Calibri" w:cs="Calibri"/>
        </w:rPr>
        <w:t>Local Function #</w:t>
      </w:r>
      <w:r>
        <w:rPr>
          <w:rFonts w:ascii="Calibri" w:hAnsi="Calibri" w:cs="Calibri"/>
        </w:rPr>
        <w:t>6</w:t>
      </w:r>
      <w:bookmarkEnd w:id="73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F35C42"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Function Name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LkaInhbChk</w:t>
            </w:r>
          </w:p>
        </w:tc>
        <w:tc>
          <w:tcPr>
            <w:tcW w:w="1657"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Min</w:t>
            </w:r>
          </w:p>
        </w:tc>
        <w:tc>
          <w:tcPr>
            <w:tcW w:w="1343"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Max</w:t>
            </w:r>
          </w:p>
        </w:tc>
      </w:tr>
      <w:tr w:rsidR="00F35C42"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 xml:space="preserve">Arguments Passed </w:t>
            </w:r>
          </w:p>
        </w:tc>
        <w:tc>
          <w:tcPr>
            <w:tcW w:w="2747" w:type="dxa"/>
          </w:tcPr>
          <w:p w:rsidR="00F35C42" w:rsidRPr="003877CA" w:rsidRDefault="00F35C42" w:rsidP="005B72BC">
            <w:pPr>
              <w:spacing w:before="60"/>
              <w:rPr>
                <w:rFonts w:cs="Calibri"/>
                <w:sz w:val="18"/>
                <w:szCs w:val="18"/>
              </w:rPr>
            </w:pPr>
            <w:r w:rsidRPr="00F35C42">
              <w:rPr>
                <w:rFonts w:cs="Calibri"/>
                <w:sz w:val="18"/>
                <w:szCs w:val="18"/>
              </w:rPr>
              <w:t>Msg17DBusHiSpdInvld_Cnt_T_logl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3877CA" w:rsidRDefault="00F35C42" w:rsidP="005B72BC">
            <w:pPr>
              <w:spacing w:before="60"/>
              <w:rPr>
                <w:rFonts w:cs="Calibri"/>
                <w:sz w:val="18"/>
                <w:szCs w:val="18"/>
              </w:rPr>
            </w:pPr>
            <w:r w:rsidRPr="00F35C42">
              <w:rPr>
                <w:rFonts w:cs="Calibri"/>
                <w:sz w:val="18"/>
                <w:szCs w:val="18"/>
              </w:rPr>
              <w:t>VehStabyEnhmtActv_Cnt_T_logl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246857" w:rsidRDefault="00F35C42" w:rsidP="005B72BC">
            <w:pPr>
              <w:spacing w:before="60"/>
              <w:rPr>
                <w:rFonts w:cs="Calibri"/>
                <w:sz w:val="18"/>
                <w:szCs w:val="18"/>
              </w:rPr>
            </w:pPr>
            <w:r w:rsidRPr="00F35C42">
              <w:rPr>
                <w:rFonts w:cs="Calibri"/>
                <w:sz w:val="18"/>
                <w:szCs w:val="18"/>
              </w:rPr>
              <w:t>AbsActvProtd_Cnt_T_logl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246857" w:rsidRDefault="00F35C42" w:rsidP="005B72BC">
            <w:pPr>
              <w:spacing w:before="60"/>
              <w:rPr>
                <w:rFonts w:cs="Calibri"/>
                <w:sz w:val="18"/>
                <w:szCs w:val="18"/>
              </w:rPr>
            </w:pPr>
            <w:r w:rsidRPr="00F35C42">
              <w:rPr>
                <w:rFonts w:cs="Calibri"/>
                <w:sz w:val="18"/>
                <w:szCs w:val="18"/>
              </w:rPr>
              <w:t>Msg1E9BusHiSpdInvld_Cnt_T_logl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Return Value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LkaInhb_Cnt_T_logl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bl>
    <w:p w:rsidR="00F35C42" w:rsidRPr="002F5138" w:rsidRDefault="00F35C42" w:rsidP="00F35C42">
      <w:pPr>
        <w:pStyle w:val="Heading2"/>
        <w:numPr>
          <w:ilvl w:val="3"/>
          <w:numId w:val="11"/>
        </w:numPr>
        <w:spacing w:after="60"/>
        <w:rPr>
          <w:rFonts w:ascii="Calibri" w:hAnsi="Calibri" w:cs="Calibri"/>
        </w:rPr>
      </w:pPr>
      <w:bookmarkStart w:id="732" w:name="_Toc459638085"/>
      <w:r w:rsidRPr="002F5138">
        <w:rPr>
          <w:rFonts w:ascii="Calibri" w:hAnsi="Calibri" w:cs="Calibri"/>
        </w:rPr>
        <w:t>Description</w:t>
      </w:r>
      <w:bookmarkEnd w:id="732"/>
    </w:p>
    <w:p w:rsidR="00F35C42" w:rsidRDefault="00F35C42" w:rsidP="00F35C42">
      <w:pPr>
        <w:autoSpaceDE w:val="0"/>
        <w:autoSpaceDN w:val="0"/>
        <w:adjustRightInd w:val="0"/>
        <w:rPr>
          <w:rFonts w:cs="Calibri"/>
          <w:sz w:val="18"/>
          <w:szCs w:val="18"/>
        </w:rPr>
      </w:pPr>
      <w:r w:rsidRPr="00F35C42">
        <w:rPr>
          <w:sz w:val="18"/>
          <w:szCs w:val="18"/>
          <w:lang w:bidi="ar-SA"/>
        </w:rPr>
        <w:t>Determination of '</w:t>
      </w:r>
      <w:r w:rsidRPr="00F35C42">
        <w:t xml:space="preserve"> </w:t>
      </w:r>
      <w:r w:rsidRPr="00F35C42">
        <w:rPr>
          <w:sz w:val="18"/>
          <w:szCs w:val="18"/>
          <w:lang w:bidi="ar-SA"/>
        </w:rPr>
        <w:t>LkaInhb'</w:t>
      </w:r>
      <w:r>
        <w:rPr>
          <w:rFonts w:cs="Calibri"/>
          <w:sz w:val="18"/>
          <w:szCs w:val="18"/>
        </w:rPr>
        <w:t xml:space="preserve">. </w:t>
      </w:r>
    </w:p>
    <w:p w:rsidR="00F35C42" w:rsidRPr="002F5138" w:rsidRDefault="00F35C42" w:rsidP="00F35C42">
      <w:pPr>
        <w:pStyle w:val="Heading2"/>
        <w:numPr>
          <w:ilvl w:val="2"/>
          <w:numId w:val="11"/>
        </w:numPr>
        <w:tabs>
          <w:tab w:val="clear" w:pos="1017"/>
          <w:tab w:val="num" w:pos="567"/>
        </w:tabs>
        <w:spacing w:after="60"/>
        <w:ind w:left="567"/>
        <w:rPr>
          <w:rFonts w:ascii="Calibri" w:hAnsi="Calibri" w:cs="Calibri"/>
        </w:rPr>
      </w:pPr>
      <w:bookmarkStart w:id="733" w:name="_Toc459638086"/>
      <w:r w:rsidRPr="002F5138">
        <w:rPr>
          <w:rFonts w:ascii="Calibri" w:hAnsi="Calibri" w:cs="Calibri"/>
        </w:rPr>
        <w:lastRenderedPageBreak/>
        <w:t>Local Function #</w:t>
      </w:r>
      <w:r>
        <w:rPr>
          <w:rFonts w:ascii="Calibri" w:hAnsi="Calibri" w:cs="Calibri"/>
        </w:rPr>
        <w:t>7</w:t>
      </w:r>
      <w:bookmarkEnd w:id="73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6D4E83"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Function Name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ApaRcvrlFltChk</w:t>
            </w:r>
          </w:p>
        </w:tc>
        <w:tc>
          <w:tcPr>
            <w:tcW w:w="1657"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Min</w:t>
            </w:r>
          </w:p>
        </w:tc>
        <w:tc>
          <w:tcPr>
            <w:tcW w:w="1343"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Max</w:t>
            </w:r>
          </w:p>
        </w:tc>
      </w:tr>
      <w:tr w:rsidR="006D4E83"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 xml:space="preserve">Arguments Passed </w:t>
            </w:r>
          </w:p>
        </w:tc>
        <w:tc>
          <w:tcPr>
            <w:tcW w:w="2747" w:type="dxa"/>
          </w:tcPr>
          <w:p w:rsidR="00F35C42" w:rsidRPr="003877CA" w:rsidRDefault="00F35C42" w:rsidP="005B72BC">
            <w:pPr>
              <w:spacing w:before="60"/>
              <w:rPr>
                <w:rFonts w:cs="Calibri"/>
                <w:sz w:val="18"/>
                <w:szCs w:val="18"/>
              </w:rPr>
            </w:pPr>
            <w:r w:rsidRPr="00F35C42">
              <w:rPr>
                <w:rFonts w:cs="Calibri"/>
                <w:sz w:val="18"/>
                <w:szCs w:val="18"/>
              </w:rPr>
              <w:t>Msg1F5BusHiSpdInvld_Cnt_T_logl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D4E83"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3877CA" w:rsidRDefault="00F35C42" w:rsidP="006D4E83">
            <w:pPr>
              <w:spacing w:before="60"/>
              <w:rPr>
                <w:rFonts w:cs="Calibri"/>
                <w:sz w:val="18"/>
                <w:szCs w:val="18"/>
              </w:rPr>
            </w:pPr>
            <w:r w:rsidRPr="00F35C42">
              <w:rPr>
                <w:rFonts w:cs="Calibri"/>
                <w:sz w:val="18"/>
                <w:szCs w:val="18"/>
              </w:rPr>
              <w:t>VehSpdSecurMax</w:t>
            </w:r>
            <w:r w:rsidR="006D4E83">
              <w:rPr>
                <w:rFonts w:cs="Calibri"/>
                <w:sz w:val="18"/>
                <w:szCs w:val="18"/>
              </w:rPr>
              <w:t>Vld_Cnt_T_logl</w:t>
            </w:r>
          </w:p>
        </w:tc>
        <w:tc>
          <w:tcPr>
            <w:tcW w:w="1657" w:type="dxa"/>
          </w:tcPr>
          <w:p w:rsidR="00F35C42" w:rsidRPr="003877CA" w:rsidRDefault="006D4E83" w:rsidP="005B72BC">
            <w:pPr>
              <w:rPr>
                <w:rFonts w:cs="Calibri"/>
                <w:sz w:val="18"/>
                <w:szCs w:val="18"/>
              </w:rPr>
            </w:pPr>
            <w:r>
              <w:rPr>
                <w:rFonts w:cs="Calibri"/>
                <w:sz w:val="18"/>
                <w:szCs w:val="18"/>
              </w:rPr>
              <w:t>boolean</w:t>
            </w:r>
          </w:p>
        </w:tc>
        <w:tc>
          <w:tcPr>
            <w:tcW w:w="1429" w:type="dxa"/>
          </w:tcPr>
          <w:p w:rsidR="00F35C42" w:rsidRPr="003877CA" w:rsidRDefault="006D4E83" w:rsidP="005B72BC">
            <w:pPr>
              <w:spacing w:before="60"/>
              <w:rPr>
                <w:rFonts w:cs="Calibri"/>
                <w:sz w:val="18"/>
                <w:szCs w:val="18"/>
              </w:rPr>
            </w:pPr>
            <w:r>
              <w:rPr>
                <w:rFonts w:cs="Calibri"/>
                <w:sz w:val="18"/>
                <w:szCs w:val="18"/>
              </w:rPr>
              <w:t>FALSE</w:t>
            </w:r>
          </w:p>
        </w:tc>
        <w:tc>
          <w:tcPr>
            <w:tcW w:w="1386" w:type="dxa"/>
            <w:gridSpan w:val="2"/>
          </w:tcPr>
          <w:p w:rsidR="00F35C42" w:rsidRPr="003877CA" w:rsidRDefault="006D4E83" w:rsidP="005B72BC">
            <w:pPr>
              <w:spacing w:before="60"/>
              <w:rPr>
                <w:rFonts w:cs="Calibri"/>
                <w:sz w:val="18"/>
                <w:szCs w:val="18"/>
              </w:rPr>
            </w:pPr>
            <w:r>
              <w:rPr>
                <w:rFonts w:cs="Calibri"/>
                <w:sz w:val="18"/>
                <w:szCs w:val="18"/>
              </w:rPr>
              <w:t>TRUE</w:t>
            </w:r>
          </w:p>
        </w:tc>
      </w:tr>
      <w:tr w:rsidR="006D4E83"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246857" w:rsidRDefault="00F35C42" w:rsidP="006D4E83">
            <w:pPr>
              <w:spacing w:before="60"/>
              <w:rPr>
                <w:rFonts w:cs="Calibri"/>
                <w:sz w:val="18"/>
                <w:szCs w:val="18"/>
              </w:rPr>
            </w:pPr>
            <w:r w:rsidRPr="00F35C42">
              <w:rPr>
                <w:rFonts w:cs="Calibri"/>
                <w:sz w:val="18"/>
                <w:szCs w:val="18"/>
              </w:rPr>
              <w:t>VehSpdSecurMin</w:t>
            </w:r>
            <w:r w:rsidR="006D4E83">
              <w:rPr>
                <w:rFonts w:cs="Calibri"/>
                <w:sz w:val="18"/>
                <w:szCs w:val="18"/>
              </w:rPr>
              <w:t>Vld_Cnt_T_logl</w:t>
            </w:r>
          </w:p>
        </w:tc>
        <w:tc>
          <w:tcPr>
            <w:tcW w:w="1657" w:type="dxa"/>
          </w:tcPr>
          <w:p w:rsidR="00F35C42" w:rsidRPr="003877CA" w:rsidRDefault="006D4E83" w:rsidP="005B72BC">
            <w:pPr>
              <w:rPr>
                <w:rFonts w:cs="Calibri"/>
                <w:sz w:val="18"/>
                <w:szCs w:val="18"/>
              </w:rPr>
            </w:pPr>
            <w:r>
              <w:rPr>
                <w:rFonts w:cs="Calibri"/>
                <w:sz w:val="18"/>
                <w:szCs w:val="18"/>
              </w:rPr>
              <w:t>boolean</w:t>
            </w:r>
          </w:p>
        </w:tc>
        <w:tc>
          <w:tcPr>
            <w:tcW w:w="1429" w:type="dxa"/>
          </w:tcPr>
          <w:p w:rsidR="00F35C42" w:rsidRPr="003877CA" w:rsidRDefault="006D4E83" w:rsidP="005B72BC">
            <w:pPr>
              <w:spacing w:before="60"/>
              <w:rPr>
                <w:rFonts w:cs="Calibri"/>
                <w:sz w:val="18"/>
                <w:szCs w:val="18"/>
              </w:rPr>
            </w:pPr>
            <w:r>
              <w:rPr>
                <w:rFonts w:cs="Calibri"/>
                <w:sz w:val="18"/>
                <w:szCs w:val="18"/>
              </w:rPr>
              <w:t>FALSE</w:t>
            </w:r>
          </w:p>
        </w:tc>
        <w:tc>
          <w:tcPr>
            <w:tcW w:w="1386" w:type="dxa"/>
            <w:gridSpan w:val="2"/>
          </w:tcPr>
          <w:p w:rsidR="00F35C42" w:rsidRPr="003877CA" w:rsidRDefault="006D4E83" w:rsidP="005B72BC">
            <w:pPr>
              <w:spacing w:before="60"/>
              <w:rPr>
                <w:rFonts w:cs="Calibri"/>
                <w:sz w:val="18"/>
                <w:szCs w:val="18"/>
              </w:rPr>
            </w:pPr>
            <w:r>
              <w:rPr>
                <w:rFonts w:cs="Calibri"/>
                <w:sz w:val="18"/>
                <w:szCs w:val="18"/>
              </w:rPr>
              <w:t>TRUE</w:t>
            </w:r>
          </w:p>
        </w:tc>
      </w:tr>
      <w:tr w:rsidR="006D4E83"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Return Value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ApaRcvrlFlt_Cnt_T_logl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bl>
    <w:p w:rsidR="00F35C42" w:rsidRPr="002F5138" w:rsidRDefault="00F35C42" w:rsidP="00F35C42">
      <w:pPr>
        <w:pStyle w:val="Heading2"/>
        <w:numPr>
          <w:ilvl w:val="3"/>
          <w:numId w:val="11"/>
        </w:numPr>
        <w:spacing w:after="60"/>
        <w:rPr>
          <w:rFonts w:ascii="Calibri" w:hAnsi="Calibri" w:cs="Calibri"/>
        </w:rPr>
      </w:pPr>
      <w:bookmarkStart w:id="734" w:name="_Toc459638087"/>
      <w:r w:rsidRPr="002F5138">
        <w:rPr>
          <w:rFonts w:ascii="Calibri" w:hAnsi="Calibri" w:cs="Calibri"/>
        </w:rPr>
        <w:t>Description</w:t>
      </w:r>
      <w:bookmarkEnd w:id="734"/>
    </w:p>
    <w:p w:rsidR="00F35C42" w:rsidRDefault="00F35C42" w:rsidP="00F35C42">
      <w:pPr>
        <w:autoSpaceDE w:val="0"/>
        <w:autoSpaceDN w:val="0"/>
        <w:adjustRightInd w:val="0"/>
        <w:rPr>
          <w:rFonts w:cs="Calibri"/>
          <w:sz w:val="18"/>
          <w:szCs w:val="18"/>
        </w:rPr>
      </w:pPr>
      <w:r w:rsidRPr="00F35C42">
        <w:rPr>
          <w:sz w:val="18"/>
          <w:szCs w:val="18"/>
          <w:lang w:bidi="ar-SA"/>
        </w:rPr>
        <w:t xml:space="preserve">Determination of </w:t>
      </w:r>
      <w:r w:rsidR="002C5963">
        <w:rPr>
          <w:sz w:val="18"/>
          <w:szCs w:val="18"/>
          <w:lang w:bidi="ar-SA"/>
        </w:rPr>
        <w:t>‘</w:t>
      </w:r>
      <w:r w:rsidRPr="00F35C42">
        <w:t xml:space="preserve"> </w:t>
      </w:r>
      <w:r w:rsidRPr="00F35C42">
        <w:rPr>
          <w:sz w:val="18"/>
          <w:szCs w:val="18"/>
          <w:lang w:bidi="ar-SA"/>
        </w:rPr>
        <w:t>ApaRcvrlFlt</w:t>
      </w:r>
      <w:r w:rsidR="002C5963">
        <w:rPr>
          <w:sz w:val="18"/>
          <w:szCs w:val="18"/>
          <w:lang w:bidi="ar-SA"/>
        </w:rPr>
        <w:t>’</w:t>
      </w:r>
      <w:r>
        <w:rPr>
          <w:rFonts w:cs="Calibri"/>
          <w:sz w:val="18"/>
          <w:szCs w:val="18"/>
        </w:rPr>
        <w:t xml:space="preserve">. </w:t>
      </w:r>
    </w:p>
    <w:p w:rsidR="00FF769E" w:rsidRPr="002F5138" w:rsidRDefault="00FF769E" w:rsidP="00FF769E">
      <w:pPr>
        <w:pStyle w:val="Heading2"/>
        <w:numPr>
          <w:ilvl w:val="2"/>
          <w:numId w:val="11"/>
        </w:numPr>
        <w:tabs>
          <w:tab w:val="clear" w:pos="1017"/>
          <w:tab w:val="num" w:pos="567"/>
        </w:tabs>
        <w:spacing w:after="60"/>
        <w:ind w:left="567"/>
        <w:rPr>
          <w:rFonts w:ascii="Calibri" w:hAnsi="Calibri" w:cs="Calibri"/>
        </w:rPr>
      </w:pPr>
      <w:bookmarkStart w:id="735" w:name="_Toc459638088"/>
      <w:r w:rsidRPr="002F5138">
        <w:rPr>
          <w:rFonts w:ascii="Calibri" w:hAnsi="Calibri" w:cs="Calibri"/>
        </w:rPr>
        <w:t>Local Function #</w:t>
      </w:r>
      <w:r w:rsidR="00D720D2">
        <w:rPr>
          <w:rFonts w:ascii="Calibri" w:hAnsi="Calibri" w:cs="Calibri"/>
        </w:rPr>
        <w:t>8</w:t>
      </w:r>
      <w:bookmarkEnd w:id="73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2589"/>
        <w:gridCol w:w="1298"/>
        <w:gridCol w:w="1358"/>
        <w:gridCol w:w="57"/>
        <w:gridCol w:w="2203"/>
      </w:tblGrid>
      <w:tr w:rsidR="00FF769E" w:rsidRPr="00AA38E8" w:rsidTr="003F765F">
        <w:tc>
          <w:tcPr>
            <w:tcW w:w="1709" w:type="dxa"/>
          </w:tcPr>
          <w:p w:rsidR="00FF769E" w:rsidRPr="003877CA" w:rsidRDefault="00FF769E" w:rsidP="003F765F">
            <w:pPr>
              <w:spacing w:before="60"/>
              <w:rPr>
                <w:rFonts w:cs="Calibri"/>
                <w:b/>
                <w:bCs/>
                <w:sz w:val="18"/>
                <w:szCs w:val="18"/>
              </w:rPr>
            </w:pPr>
            <w:r w:rsidRPr="003877CA">
              <w:rPr>
                <w:rFonts w:cs="Calibri"/>
                <w:b/>
                <w:bCs/>
                <w:sz w:val="18"/>
                <w:szCs w:val="18"/>
              </w:rPr>
              <w:t>Function Name</w:t>
            </w:r>
          </w:p>
        </w:tc>
        <w:tc>
          <w:tcPr>
            <w:tcW w:w="2747" w:type="dxa"/>
          </w:tcPr>
          <w:p w:rsidR="00FF769E" w:rsidRPr="003877CA" w:rsidRDefault="00D720D2" w:rsidP="003F765F">
            <w:pPr>
              <w:spacing w:before="60"/>
              <w:rPr>
                <w:rFonts w:cs="Calibri"/>
                <w:sz w:val="18"/>
                <w:szCs w:val="18"/>
              </w:rPr>
            </w:pPr>
            <w:r w:rsidRPr="00D720D2">
              <w:rPr>
                <w:rFonts w:cs="Calibri"/>
                <w:sz w:val="18"/>
                <w:szCs w:val="18"/>
              </w:rPr>
              <w:t>ApaTmpInhbExitCdnsChk</w:t>
            </w:r>
          </w:p>
        </w:tc>
        <w:tc>
          <w:tcPr>
            <w:tcW w:w="1657" w:type="dxa"/>
            <w:shd w:val="pct30" w:color="FFFF00" w:fill="auto"/>
          </w:tcPr>
          <w:p w:rsidR="00FF769E" w:rsidRPr="003877CA" w:rsidRDefault="00FF769E"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F769E" w:rsidRPr="003877CA" w:rsidRDefault="00FF769E"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FF769E" w:rsidRPr="003877CA" w:rsidRDefault="00FF769E" w:rsidP="003F765F">
            <w:pPr>
              <w:spacing w:before="60"/>
              <w:jc w:val="center"/>
              <w:rPr>
                <w:rFonts w:cs="Calibri"/>
                <w:sz w:val="18"/>
                <w:szCs w:val="18"/>
              </w:rPr>
            </w:pPr>
            <w:r w:rsidRPr="003877CA">
              <w:rPr>
                <w:rFonts w:cs="Calibri"/>
                <w:sz w:val="18"/>
                <w:szCs w:val="18"/>
              </w:rPr>
              <w:t>Max</w:t>
            </w:r>
          </w:p>
        </w:tc>
      </w:tr>
      <w:tr w:rsidR="00D720D2" w:rsidRPr="00AA38E8" w:rsidTr="003F765F">
        <w:tc>
          <w:tcPr>
            <w:tcW w:w="1709" w:type="dxa"/>
          </w:tcPr>
          <w:p w:rsidR="00D720D2" w:rsidRPr="003877CA" w:rsidRDefault="00D720D2"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D720D2" w:rsidRPr="003877CA" w:rsidRDefault="00D720D2" w:rsidP="003F765F">
            <w:pPr>
              <w:spacing w:before="60"/>
              <w:rPr>
                <w:rFonts w:cs="Calibri"/>
                <w:sz w:val="18"/>
                <w:szCs w:val="18"/>
              </w:rPr>
            </w:pPr>
            <w:r w:rsidRPr="00D720D2">
              <w:rPr>
                <w:rFonts w:cs="Calibri"/>
                <w:sz w:val="18"/>
                <w:szCs w:val="18"/>
              </w:rPr>
              <w:t>ApaNrcvrlFlt_Cnt_T_logl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FF769E" w:rsidRPr="00AA38E8" w:rsidTr="003F765F">
        <w:tc>
          <w:tcPr>
            <w:tcW w:w="1709" w:type="dxa"/>
          </w:tcPr>
          <w:p w:rsidR="00FF769E" w:rsidRPr="003877CA" w:rsidRDefault="00FF769E" w:rsidP="003F765F">
            <w:pPr>
              <w:spacing w:before="60"/>
              <w:rPr>
                <w:rFonts w:cs="Calibri"/>
                <w:b/>
                <w:bCs/>
                <w:sz w:val="18"/>
                <w:szCs w:val="18"/>
              </w:rPr>
            </w:pPr>
          </w:p>
        </w:tc>
        <w:tc>
          <w:tcPr>
            <w:tcW w:w="2747" w:type="dxa"/>
          </w:tcPr>
          <w:p w:rsidR="00FF769E" w:rsidRPr="003877CA" w:rsidRDefault="00D720D2" w:rsidP="003F765F">
            <w:pPr>
              <w:spacing w:before="60"/>
              <w:rPr>
                <w:rFonts w:cs="Calibri"/>
                <w:sz w:val="18"/>
                <w:szCs w:val="18"/>
              </w:rPr>
            </w:pPr>
            <w:r w:rsidRPr="00D720D2">
              <w:rPr>
                <w:rFonts w:cs="Calibri"/>
                <w:sz w:val="18"/>
                <w:szCs w:val="18"/>
              </w:rPr>
              <w:t>LoaSt_Cnt_T_enum</w:t>
            </w:r>
          </w:p>
        </w:tc>
        <w:tc>
          <w:tcPr>
            <w:tcW w:w="1657" w:type="dxa"/>
          </w:tcPr>
          <w:p w:rsidR="00FF769E" w:rsidRPr="003877CA" w:rsidRDefault="00D720D2" w:rsidP="003F765F">
            <w:pPr>
              <w:rPr>
                <w:rFonts w:cs="Calibri"/>
                <w:sz w:val="18"/>
                <w:szCs w:val="18"/>
              </w:rPr>
            </w:pPr>
            <w:r w:rsidRPr="00D720D2">
              <w:rPr>
                <w:rFonts w:cs="Calibri"/>
                <w:sz w:val="18"/>
                <w:szCs w:val="18"/>
              </w:rPr>
              <w:t>LoaSt1</w:t>
            </w:r>
            <w:r>
              <w:rPr>
                <w:rFonts w:cs="Calibri"/>
                <w:sz w:val="18"/>
                <w:szCs w:val="18"/>
              </w:rPr>
              <w:t xml:space="preserve"> (enum)</w:t>
            </w:r>
          </w:p>
        </w:tc>
        <w:tc>
          <w:tcPr>
            <w:tcW w:w="1429" w:type="dxa"/>
          </w:tcPr>
          <w:p w:rsidR="00FF769E" w:rsidRPr="003877CA" w:rsidRDefault="00D720D2" w:rsidP="003F765F">
            <w:pPr>
              <w:spacing w:before="60"/>
              <w:rPr>
                <w:rFonts w:cs="Calibri"/>
                <w:sz w:val="18"/>
                <w:szCs w:val="18"/>
              </w:rPr>
            </w:pPr>
            <w:r w:rsidRPr="00D720D2">
              <w:rPr>
                <w:rFonts w:cs="Calibri"/>
                <w:sz w:val="18"/>
                <w:szCs w:val="18"/>
              </w:rPr>
              <w:t>LOAST_NORM</w:t>
            </w:r>
          </w:p>
        </w:tc>
        <w:tc>
          <w:tcPr>
            <w:tcW w:w="1386" w:type="dxa"/>
            <w:gridSpan w:val="2"/>
          </w:tcPr>
          <w:p w:rsidR="00FF769E" w:rsidRPr="003877CA" w:rsidRDefault="00D720D2" w:rsidP="003F765F">
            <w:pPr>
              <w:spacing w:before="60"/>
              <w:rPr>
                <w:rFonts w:cs="Calibri"/>
                <w:sz w:val="18"/>
                <w:szCs w:val="18"/>
              </w:rPr>
            </w:pPr>
            <w:r w:rsidRPr="00D720D2">
              <w:rPr>
                <w:rFonts w:cs="Calibri"/>
                <w:sz w:val="18"/>
                <w:szCs w:val="18"/>
              </w:rPr>
              <w:t>LOAST_IMDTSHTDWNREQD</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FF769E">
            <w:pPr>
              <w:spacing w:before="60"/>
              <w:rPr>
                <w:rFonts w:cs="Calibri"/>
                <w:sz w:val="18"/>
                <w:szCs w:val="18"/>
              </w:rPr>
            </w:pPr>
            <w:r w:rsidRPr="00D720D2">
              <w:rPr>
                <w:rFonts w:cs="Calibri"/>
                <w:sz w:val="18"/>
                <w:szCs w:val="18"/>
              </w:rPr>
              <w:t>VehSpdSecurMax_Kph_T_f32</w:t>
            </w:r>
          </w:p>
        </w:tc>
        <w:tc>
          <w:tcPr>
            <w:tcW w:w="1657" w:type="dxa"/>
          </w:tcPr>
          <w:p w:rsidR="00D720D2" w:rsidRPr="003877CA" w:rsidRDefault="00D720D2" w:rsidP="005B72BC">
            <w:pPr>
              <w:rPr>
                <w:rFonts w:cs="Calibri"/>
                <w:sz w:val="18"/>
                <w:szCs w:val="18"/>
              </w:rPr>
            </w:pPr>
            <w:r>
              <w:rPr>
                <w:rFonts w:cs="Calibri"/>
                <w:sz w:val="18"/>
                <w:szCs w:val="18"/>
              </w:rPr>
              <w:t>float32</w:t>
            </w:r>
          </w:p>
        </w:tc>
        <w:tc>
          <w:tcPr>
            <w:tcW w:w="1429" w:type="dxa"/>
          </w:tcPr>
          <w:p w:rsidR="00D720D2" w:rsidRPr="003877CA" w:rsidRDefault="00D720D2" w:rsidP="005B72BC">
            <w:pPr>
              <w:spacing w:before="60"/>
              <w:rPr>
                <w:rFonts w:cs="Calibri"/>
                <w:sz w:val="18"/>
                <w:szCs w:val="18"/>
              </w:rPr>
            </w:pPr>
            <w:r>
              <w:rPr>
                <w:rFonts w:cs="Calibri"/>
                <w:sz w:val="18"/>
                <w:szCs w:val="18"/>
              </w:rPr>
              <w:t>0</w:t>
            </w:r>
          </w:p>
        </w:tc>
        <w:tc>
          <w:tcPr>
            <w:tcW w:w="1386" w:type="dxa"/>
            <w:gridSpan w:val="2"/>
          </w:tcPr>
          <w:p w:rsidR="00D720D2" w:rsidRPr="003877CA" w:rsidRDefault="00D720D2" w:rsidP="005B72BC">
            <w:pPr>
              <w:spacing w:before="60"/>
              <w:rPr>
                <w:rFonts w:cs="Calibri"/>
                <w:sz w:val="18"/>
                <w:szCs w:val="18"/>
              </w:rPr>
            </w:pPr>
            <w:r>
              <w:rPr>
                <w:rFonts w:cs="Calibri"/>
                <w:sz w:val="18"/>
                <w:szCs w:val="18"/>
              </w:rPr>
              <w:t>511</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3F765F">
            <w:pPr>
              <w:spacing w:before="60"/>
              <w:rPr>
                <w:rFonts w:cs="Calibri"/>
                <w:sz w:val="18"/>
                <w:szCs w:val="18"/>
              </w:rPr>
            </w:pPr>
            <w:r w:rsidRPr="00D720D2">
              <w:rPr>
                <w:rFonts w:cs="Calibri"/>
                <w:sz w:val="18"/>
                <w:szCs w:val="18"/>
              </w:rPr>
              <w:t>ApaEna_Cnt_T_logl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3F765F">
            <w:pPr>
              <w:spacing w:before="60"/>
              <w:rPr>
                <w:rFonts w:cs="Calibri"/>
                <w:sz w:val="18"/>
                <w:szCs w:val="18"/>
              </w:rPr>
            </w:pPr>
            <w:r w:rsidRPr="00D720D2">
              <w:rPr>
                <w:rFonts w:cs="Calibri"/>
                <w:sz w:val="18"/>
                <w:szCs w:val="18"/>
              </w:rPr>
              <w:t>HwHaptcEna_Cnt_T_logl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3F765F">
            <w:pPr>
              <w:spacing w:before="60"/>
              <w:rPr>
                <w:rFonts w:cs="Calibri"/>
                <w:sz w:val="18"/>
                <w:szCs w:val="18"/>
              </w:rPr>
            </w:pPr>
            <w:r w:rsidRPr="00D720D2">
              <w:rPr>
                <w:rFonts w:cs="Calibri"/>
                <w:sz w:val="18"/>
                <w:szCs w:val="18"/>
              </w:rPr>
              <w:t>ApaRcvrlFlt_Cnt_T_logl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532528" w:rsidRPr="00AA38E8" w:rsidTr="003F765F">
        <w:trPr>
          <w:ins w:id="736" w:author="Nexteer Employee" w:date="2016-08-22T14:01:00Z"/>
        </w:trPr>
        <w:tc>
          <w:tcPr>
            <w:tcW w:w="1709" w:type="dxa"/>
          </w:tcPr>
          <w:p w:rsidR="00532528" w:rsidRPr="003877CA" w:rsidRDefault="00532528" w:rsidP="003F765F">
            <w:pPr>
              <w:spacing w:before="60"/>
              <w:rPr>
                <w:ins w:id="737" w:author="Nexteer Employee" w:date="2016-08-22T14:01:00Z"/>
                <w:rFonts w:cs="Calibri"/>
                <w:b/>
                <w:bCs/>
                <w:sz w:val="18"/>
                <w:szCs w:val="18"/>
              </w:rPr>
            </w:pPr>
          </w:p>
        </w:tc>
        <w:tc>
          <w:tcPr>
            <w:tcW w:w="2747" w:type="dxa"/>
          </w:tcPr>
          <w:p w:rsidR="00532528" w:rsidRPr="00D720D2" w:rsidRDefault="00532528" w:rsidP="003F765F">
            <w:pPr>
              <w:spacing w:before="60"/>
              <w:rPr>
                <w:ins w:id="738" w:author="Nexteer Employee" w:date="2016-08-22T14:01:00Z"/>
                <w:rFonts w:cs="Calibri"/>
                <w:sz w:val="18"/>
                <w:szCs w:val="18"/>
              </w:rPr>
            </w:pPr>
            <w:ins w:id="739" w:author="Nexteer Employee" w:date="2016-08-22T14:01:00Z">
              <w:r>
                <w:rPr>
                  <w:rFonts w:cs="Calibri"/>
                  <w:sz w:val="18"/>
                  <w:szCs w:val="18"/>
                </w:rPr>
                <w:t>SysSt_Cnt_T_enum</w:t>
              </w:r>
            </w:ins>
          </w:p>
        </w:tc>
        <w:tc>
          <w:tcPr>
            <w:tcW w:w="1657" w:type="dxa"/>
          </w:tcPr>
          <w:p w:rsidR="00532528" w:rsidRDefault="00532528" w:rsidP="005B72BC">
            <w:pPr>
              <w:rPr>
                <w:ins w:id="740" w:author="Nexteer Employee" w:date="2016-08-22T14:01:00Z"/>
                <w:rFonts w:cs="Calibri"/>
                <w:sz w:val="18"/>
                <w:szCs w:val="18"/>
              </w:rPr>
            </w:pPr>
            <w:ins w:id="741" w:author="Nexteer Employee" w:date="2016-08-22T14:01:00Z">
              <w:r>
                <w:rPr>
                  <w:rFonts w:cs="Calibri"/>
                  <w:sz w:val="18"/>
                  <w:szCs w:val="18"/>
                </w:rPr>
                <w:t>SysSt1</w:t>
              </w:r>
            </w:ins>
          </w:p>
        </w:tc>
        <w:tc>
          <w:tcPr>
            <w:tcW w:w="1429" w:type="dxa"/>
          </w:tcPr>
          <w:p w:rsidR="00532528" w:rsidRDefault="00532528" w:rsidP="005B72BC">
            <w:pPr>
              <w:spacing w:before="60"/>
              <w:rPr>
                <w:ins w:id="742" w:author="Nexteer Employee" w:date="2016-08-22T14:01:00Z"/>
                <w:rFonts w:cs="Calibri"/>
                <w:sz w:val="18"/>
                <w:szCs w:val="18"/>
              </w:rPr>
            </w:pPr>
            <w:ins w:id="743" w:author="Nexteer Employee" w:date="2016-08-22T14:02:00Z">
              <w:r>
                <w:rPr>
                  <w:rFonts w:cs="Calibri"/>
                  <w:sz w:val="18"/>
                  <w:szCs w:val="18"/>
                </w:rPr>
                <w:t>SYSST_DI</w:t>
              </w:r>
            </w:ins>
          </w:p>
        </w:tc>
        <w:tc>
          <w:tcPr>
            <w:tcW w:w="1386" w:type="dxa"/>
            <w:gridSpan w:val="2"/>
          </w:tcPr>
          <w:p w:rsidR="00532528" w:rsidRDefault="00532528" w:rsidP="005B72BC">
            <w:pPr>
              <w:spacing w:before="60"/>
              <w:rPr>
                <w:ins w:id="744" w:author="Nexteer Employee" w:date="2016-08-22T14:01:00Z"/>
                <w:rFonts w:cs="Calibri"/>
                <w:sz w:val="18"/>
                <w:szCs w:val="18"/>
              </w:rPr>
            </w:pPr>
            <w:ins w:id="745" w:author="Nexteer Employee" w:date="2016-08-22T14:02:00Z">
              <w:r>
                <w:rPr>
                  <w:rFonts w:cs="Calibri"/>
                  <w:sz w:val="18"/>
                  <w:szCs w:val="18"/>
                </w:rPr>
                <w:t>SYSST_WRMIN</w:t>
              </w:r>
            </w:ins>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D720D2" w:rsidRDefault="00D720D2" w:rsidP="003F765F">
            <w:pPr>
              <w:spacing w:before="60"/>
              <w:rPr>
                <w:rFonts w:cs="Calibri"/>
                <w:sz w:val="18"/>
                <w:szCs w:val="18"/>
              </w:rPr>
            </w:pPr>
            <w:r>
              <w:rPr>
                <w:rFonts w:cs="Calibri"/>
                <w:sz w:val="18"/>
                <w:szCs w:val="18"/>
              </w:rPr>
              <w:t>*</w:t>
            </w:r>
            <w:r w:rsidRPr="00D720D2">
              <w:rPr>
                <w:rFonts w:cs="Calibri"/>
                <w:sz w:val="18"/>
                <w:szCs w:val="18"/>
              </w:rPr>
              <w:t>ApaSt_Cnt_T_u08</w:t>
            </w:r>
          </w:p>
        </w:tc>
        <w:tc>
          <w:tcPr>
            <w:tcW w:w="1657" w:type="dxa"/>
          </w:tcPr>
          <w:p w:rsidR="00D720D2" w:rsidRDefault="00D720D2" w:rsidP="003F765F">
            <w:pPr>
              <w:rPr>
                <w:rFonts w:cs="Calibri"/>
                <w:sz w:val="18"/>
                <w:szCs w:val="18"/>
              </w:rPr>
            </w:pPr>
            <w:r>
              <w:rPr>
                <w:rFonts w:cs="Calibri"/>
                <w:sz w:val="18"/>
                <w:szCs w:val="18"/>
              </w:rPr>
              <w:t>uint8</w:t>
            </w:r>
          </w:p>
        </w:tc>
        <w:tc>
          <w:tcPr>
            <w:tcW w:w="1429" w:type="dxa"/>
          </w:tcPr>
          <w:p w:rsidR="00D720D2" w:rsidRDefault="00D720D2" w:rsidP="003F765F">
            <w:pPr>
              <w:spacing w:before="60"/>
              <w:rPr>
                <w:rFonts w:cs="Calibri"/>
                <w:sz w:val="18"/>
                <w:szCs w:val="18"/>
              </w:rPr>
            </w:pPr>
            <w:r>
              <w:rPr>
                <w:rFonts w:cs="Calibri"/>
                <w:sz w:val="18"/>
                <w:szCs w:val="18"/>
              </w:rPr>
              <w:t>0</w:t>
            </w:r>
          </w:p>
        </w:tc>
        <w:tc>
          <w:tcPr>
            <w:tcW w:w="1386" w:type="dxa"/>
            <w:gridSpan w:val="2"/>
          </w:tcPr>
          <w:p w:rsidR="00D720D2" w:rsidRDefault="00D720D2" w:rsidP="003F765F">
            <w:pPr>
              <w:spacing w:before="60"/>
              <w:rPr>
                <w:rFonts w:cs="Calibri"/>
                <w:sz w:val="18"/>
                <w:szCs w:val="18"/>
              </w:rPr>
            </w:pPr>
            <w:r>
              <w:rPr>
                <w:rFonts w:cs="Calibri"/>
                <w:sz w:val="18"/>
                <w:szCs w:val="18"/>
              </w:rPr>
              <w:t>4</w:t>
            </w:r>
          </w:p>
        </w:tc>
      </w:tr>
      <w:tr w:rsidR="00FF769E" w:rsidRPr="00AA38E8" w:rsidTr="003F765F">
        <w:tc>
          <w:tcPr>
            <w:tcW w:w="1709" w:type="dxa"/>
          </w:tcPr>
          <w:p w:rsidR="00FF769E" w:rsidRPr="003877CA" w:rsidRDefault="00FF769E" w:rsidP="003F765F">
            <w:pPr>
              <w:spacing w:before="60"/>
              <w:rPr>
                <w:rFonts w:cs="Calibri"/>
                <w:b/>
                <w:bCs/>
                <w:sz w:val="18"/>
                <w:szCs w:val="18"/>
              </w:rPr>
            </w:pPr>
            <w:r w:rsidRPr="003877CA">
              <w:rPr>
                <w:rFonts w:cs="Calibri"/>
                <w:b/>
                <w:bCs/>
                <w:sz w:val="18"/>
                <w:szCs w:val="18"/>
              </w:rPr>
              <w:t>Return Value</w:t>
            </w:r>
          </w:p>
        </w:tc>
        <w:tc>
          <w:tcPr>
            <w:tcW w:w="2747" w:type="dxa"/>
          </w:tcPr>
          <w:p w:rsidR="00FF769E" w:rsidRPr="003877CA" w:rsidRDefault="00FF769E" w:rsidP="003F765F">
            <w:pPr>
              <w:spacing w:before="60"/>
              <w:rPr>
                <w:rFonts w:cs="Calibri"/>
                <w:sz w:val="18"/>
                <w:szCs w:val="18"/>
              </w:rPr>
            </w:pPr>
            <w:r>
              <w:rPr>
                <w:rFonts w:cs="Calibri"/>
                <w:sz w:val="18"/>
                <w:szCs w:val="18"/>
              </w:rPr>
              <w:t>None</w:t>
            </w:r>
          </w:p>
        </w:tc>
        <w:tc>
          <w:tcPr>
            <w:tcW w:w="1657" w:type="dxa"/>
          </w:tcPr>
          <w:p w:rsidR="00FF769E" w:rsidRPr="00911C31" w:rsidRDefault="00FF769E" w:rsidP="003F765F">
            <w:pPr>
              <w:rPr>
                <w:rFonts w:cs="Calibri"/>
                <w:sz w:val="18"/>
                <w:szCs w:val="18"/>
              </w:rPr>
            </w:pPr>
          </w:p>
        </w:tc>
        <w:tc>
          <w:tcPr>
            <w:tcW w:w="1429" w:type="dxa"/>
          </w:tcPr>
          <w:p w:rsidR="00FF769E" w:rsidRPr="003877CA" w:rsidRDefault="00FF769E" w:rsidP="003F765F">
            <w:pPr>
              <w:spacing w:before="60"/>
              <w:rPr>
                <w:rFonts w:cs="Calibri"/>
                <w:sz w:val="18"/>
                <w:szCs w:val="18"/>
              </w:rPr>
            </w:pPr>
          </w:p>
        </w:tc>
        <w:tc>
          <w:tcPr>
            <w:tcW w:w="1386" w:type="dxa"/>
            <w:gridSpan w:val="2"/>
          </w:tcPr>
          <w:p w:rsidR="00FF769E" w:rsidRPr="003877CA" w:rsidRDefault="00FF769E" w:rsidP="003F765F">
            <w:pPr>
              <w:spacing w:before="60"/>
              <w:rPr>
                <w:rFonts w:cs="Calibri"/>
                <w:sz w:val="18"/>
                <w:szCs w:val="18"/>
              </w:rPr>
            </w:pPr>
          </w:p>
        </w:tc>
      </w:tr>
    </w:tbl>
    <w:p w:rsidR="00FF769E" w:rsidRPr="002F5138" w:rsidRDefault="00FF769E" w:rsidP="00FF769E">
      <w:pPr>
        <w:pStyle w:val="Heading2"/>
        <w:numPr>
          <w:ilvl w:val="3"/>
          <w:numId w:val="11"/>
        </w:numPr>
        <w:spacing w:after="60"/>
        <w:rPr>
          <w:rFonts w:ascii="Calibri" w:hAnsi="Calibri" w:cs="Calibri"/>
        </w:rPr>
      </w:pPr>
      <w:bookmarkStart w:id="746" w:name="_Toc459638089"/>
      <w:r w:rsidRPr="002F5138">
        <w:rPr>
          <w:rFonts w:ascii="Calibri" w:hAnsi="Calibri" w:cs="Calibri"/>
        </w:rPr>
        <w:t>Description</w:t>
      </w:r>
      <w:bookmarkEnd w:id="746"/>
    </w:p>
    <w:p w:rsidR="00FF769E" w:rsidRDefault="00FF769E" w:rsidP="00FF769E">
      <w:pPr>
        <w:autoSpaceDE w:val="0"/>
        <w:autoSpaceDN w:val="0"/>
        <w:adjustRightInd w:val="0"/>
        <w:rPr>
          <w:sz w:val="18"/>
          <w:szCs w:val="18"/>
          <w:lang w:bidi="ar-SA"/>
        </w:rPr>
      </w:pPr>
      <w:r>
        <w:rPr>
          <w:sz w:val="18"/>
          <w:szCs w:val="18"/>
          <w:lang w:bidi="ar-SA"/>
        </w:rPr>
        <w:t xml:space="preserve"> </w:t>
      </w:r>
      <w:r w:rsidRPr="00246857">
        <w:rPr>
          <w:sz w:val="18"/>
          <w:szCs w:val="18"/>
          <w:lang w:bidi="ar-SA"/>
        </w:rPr>
        <w:t xml:space="preserve">This function validates conditions for all state transitions from </w:t>
      </w:r>
      <w:r w:rsidR="002C5963">
        <w:rPr>
          <w:sz w:val="18"/>
          <w:szCs w:val="18"/>
          <w:lang w:bidi="ar-SA"/>
        </w:rPr>
        <w:t>‘</w:t>
      </w:r>
      <w:r w:rsidR="00EF417B" w:rsidRPr="00EF417B">
        <w:t xml:space="preserve"> </w:t>
      </w:r>
      <w:r w:rsidR="00EF417B" w:rsidRPr="00EF417B">
        <w:rPr>
          <w:sz w:val="18"/>
          <w:szCs w:val="18"/>
          <w:lang w:bidi="ar-SA"/>
        </w:rPr>
        <w:t>APA Temporarily Inhibited</w:t>
      </w:r>
      <w:r w:rsidR="002C5963">
        <w:rPr>
          <w:sz w:val="18"/>
          <w:szCs w:val="18"/>
          <w:lang w:bidi="ar-SA"/>
        </w:rPr>
        <w:t>’</w:t>
      </w:r>
      <w:r w:rsidR="00EF417B">
        <w:rPr>
          <w:sz w:val="18"/>
          <w:szCs w:val="18"/>
          <w:lang w:bidi="ar-SA"/>
        </w:rPr>
        <w:t xml:space="preserve"> state</w:t>
      </w:r>
      <w:r>
        <w:rPr>
          <w:sz w:val="18"/>
          <w:szCs w:val="18"/>
          <w:lang w:bidi="ar-SA"/>
        </w:rPr>
        <w:t xml:space="preserve">. </w:t>
      </w:r>
    </w:p>
    <w:p w:rsidR="00FF769E" w:rsidRDefault="00FF769E" w:rsidP="00FF769E">
      <w:pPr>
        <w:autoSpaceDE w:val="0"/>
        <w:autoSpaceDN w:val="0"/>
        <w:adjustRightInd w:val="0"/>
        <w:rPr>
          <w:rFonts w:cs="Calibri"/>
          <w:sz w:val="18"/>
          <w:szCs w:val="18"/>
        </w:rPr>
      </w:pPr>
      <w:r>
        <w:rPr>
          <w:rFonts w:cs="Calibri"/>
          <w:sz w:val="18"/>
          <w:szCs w:val="18"/>
        </w:rPr>
        <w:t>‘*</w:t>
      </w:r>
      <w:r w:rsidR="00EF417B" w:rsidRPr="00D720D2">
        <w:rPr>
          <w:rFonts w:cs="Calibri"/>
          <w:sz w:val="18"/>
          <w:szCs w:val="18"/>
        </w:rPr>
        <w:t>ApaSt_Cnt_T_u08</w:t>
      </w:r>
      <w:r w:rsidR="00EF417B">
        <w:rPr>
          <w:rFonts w:cs="Calibri"/>
          <w:sz w:val="18"/>
          <w:szCs w:val="18"/>
        </w:rPr>
        <w:t>’ is</w:t>
      </w:r>
      <w:r>
        <w:rPr>
          <w:rFonts w:cs="Calibri"/>
          <w:sz w:val="18"/>
          <w:szCs w:val="18"/>
        </w:rPr>
        <w:t xml:space="preserve"> </w:t>
      </w:r>
      <w:r w:rsidR="00EF417B">
        <w:rPr>
          <w:rFonts w:cs="Calibri"/>
          <w:sz w:val="18"/>
          <w:szCs w:val="18"/>
        </w:rPr>
        <w:t xml:space="preserve">an </w:t>
      </w:r>
      <w:r>
        <w:rPr>
          <w:rFonts w:cs="Calibri"/>
          <w:sz w:val="18"/>
          <w:szCs w:val="18"/>
        </w:rPr>
        <w:t xml:space="preserve">output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47" w:name="_Toc459638090"/>
      <w:r w:rsidRPr="002F5138">
        <w:rPr>
          <w:rFonts w:ascii="Calibri" w:hAnsi="Calibri" w:cs="Calibri"/>
        </w:rPr>
        <w:t>Local Function #</w:t>
      </w:r>
      <w:r>
        <w:rPr>
          <w:rFonts w:ascii="Calibri" w:hAnsi="Calibri" w:cs="Calibri"/>
        </w:rPr>
        <w:t>9</w:t>
      </w:r>
      <w:bookmarkEnd w:id="74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2589"/>
        <w:gridCol w:w="1298"/>
        <w:gridCol w:w="1358"/>
        <w:gridCol w:w="57"/>
        <w:gridCol w:w="2203"/>
      </w:tblGrid>
      <w:tr w:rsidR="00EF417B" w:rsidRPr="00AA38E8" w:rsidTr="00EF417B">
        <w:tc>
          <w:tcPr>
            <w:tcW w:w="1423"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2589" w:type="dxa"/>
          </w:tcPr>
          <w:p w:rsidR="00EF417B" w:rsidRPr="003877CA" w:rsidRDefault="00EF417B" w:rsidP="005B72BC">
            <w:pPr>
              <w:spacing w:before="60"/>
              <w:rPr>
                <w:rFonts w:cs="Calibri"/>
                <w:sz w:val="18"/>
                <w:szCs w:val="18"/>
              </w:rPr>
            </w:pPr>
            <w:r w:rsidRPr="00EF417B">
              <w:rPr>
                <w:rFonts w:cs="Calibri"/>
                <w:sz w:val="18"/>
                <w:szCs w:val="18"/>
              </w:rPr>
              <w:t>ApaActvExitCdnsChk</w:t>
            </w:r>
          </w:p>
        </w:tc>
        <w:tc>
          <w:tcPr>
            <w:tcW w:w="1298"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415"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2203"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EF417B">
        <w:tc>
          <w:tcPr>
            <w:tcW w:w="1423"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2589" w:type="dxa"/>
          </w:tcPr>
          <w:p w:rsidR="00EF417B" w:rsidRPr="003877CA" w:rsidRDefault="00EF417B" w:rsidP="005B72BC">
            <w:pPr>
              <w:spacing w:before="60"/>
              <w:rPr>
                <w:rFonts w:cs="Calibri"/>
                <w:sz w:val="18"/>
                <w:szCs w:val="18"/>
              </w:rPr>
            </w:pPr>
            <w:r w:rsidRPr="00D720D2">
              <w:rPr>
                <w:rFonts w:cs="Calibri"/>
                <w:sz w:val="18"/>
                <w:szCs w:val="18"/>
              </w:rPr>
              <w:t>ApaNrcvrlFlt_Cnt_T_logl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3877CA" w:rsidRDefault="00EF417B" w:rsidP="005B72BC">
            <w:pPr>
              <w:spacing w:before="60"/>
              <w:rPr>
                <w:rFonts w:cs="Calibri"/>
                <w:sz w:val="18"/>
                <w:szCs w:val="18"/>
              </w:rPr>
            </w:pPr>
            <w:r w:rsidRPr="00D720D2">
              <w:rPr>
                <w:rFonts w:cs="Calibri"/>
                <w:sz w:val="18"/>
                <w:szCs w:val="18"/>
              </w:rPr>
              <w:t>LoaSt_Cnt_T_enum</w:t>
            </w:r>
          </w:p>
        </w:tc>
        <w:tc>
          <w:tcPr>
            <w:tcW w:w="1298" w:type="dxa"/>
          </w:tcPr>
          <w:p w:rsidR="00EF417B" w:rsidRPr="003877CA" w:rsidRDefault="00EF417B" w:rsidP="005B72BC">
            <w:pPr>
              <w:rPr>
                <w:rFonts w:cs="Calibri"/>
                <w:sz w:val="18"/>
                <w:szCs w:val="18"/>
              </w:rPr>
            </w:pPr>
            <w:r w:rsidRPr="00D720D2">
              <w:rPr>
                <w:rFonts w:cs="Calibri"/>
                <w:sz w:val="18"/>
                <w:szCs w:val="18"/>
              </w:rPr>
              <w:t>LoaSt1</w:t>
            </w:r>
            <w:r>
              <w:rPr>
                <w:rFonts w:cs="Calibri"/>
                <w:sz w:val="18"/>
                <w:szCs w:val="18"/>
              </w:rPr>
              <w:t xml:space="preserve"> (enum)</w:t>
            </w:r>
          </w:p>
        </w:tc>
        <w:tc>
          <w:tcPr>
            <w:tcW w:w="1358" w:type="dxa"/>
          </w:tcPr>
          <w:p w:rsidR="00EF417B" w:rsidRPr="003877CA" w:rsidRDefault="00EF417B" w:rsidP="005B72BC">
            <w:pPr>
              <w:spacing w:before="60"/>
              <w:rPr>
                <w:rFonts w:cs="Calibri"/>
                <w:sz w:val="18"/>
                <w:szCs w:val="18"/>
              </w:rPr>
            </w:pPr>
            <w:r w:rsidRPr="00D720D2">
              <w:rPr>
                <w:rFonts w:cs="Calibri"/>
                <w:sz w:val="18"/>
                <w:szCs w:val="18"/>
              </w:rPr>
              <w:t>LOAST_NORM</w:t>
            </w:r>
          </w:p>
        </w:tc>
        <w:tc>
          <w:tcPr>
            <w:tcW w:w="2260" w:type="dxa"/>
            <w:gridSpan w:val="2"/>
          </w:tcPr>
          <w:p w:rsidR="00EF417B" w:rsidRPr="003877CA" w:rsidRDefault="00EF417B" w:rsidP="005B72BC">
            <w:pPr>
              <w:spacing w:before="60"/>
              <w:rPr>
                <w:rFonts w:cs="Calibri"/>
                <w:sz w:val="18"/>
                <w:szCs w:val="18"/>
              </w:rPr>
            </w:pPr>
            <w:r w:rsidRPr="00D720D2">
              <w:rPr>
                <w:rFonts w:cs="Calibri"/>
                <w:sz w:val="18"/>
                <w:szCs w:val="18"/>
              </w:rPr>
              <w:t>LOAST_IMDTSHTDWNREQD</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VehSpdSecurMax_Kph_T_f32</w:t>
            </w:r>
          </w:p>
        </w:tc>
        <w:tc>
          <w:tcPr>
            <w:tcW w:w="1298" w:type="dxa"/>
          </w:tcPr>
          <w:p w:rsidR="00EF417B" w:rsidRPr="003877CA" w:rsidRDefault="00EF417B" w:rsidP="005B72BC">
            <w:pPr>
              <w:rPr>
                <w:rFonts w:cs="Calibri"/>
                <w:sz w:val="18"/>
                <w:szCs w:val="18"/>
              </w:rPr>
            </w:pPr>
            <w:r>
              <w:rPr>
                <w:rFonts w:cs="Calibri"/>
                <w:sz w:val="18"/>
                <w:szCs w:val="18"/>
              </w:rPr>
              <w:t>float32</w:t>
            </w:r>
          </w:p>
        </w:tc>
        <w:tc>
          <w:tcPr>
            <w:tcW w:w="1358" w:type="dxa"/>
          </w:tcPr>
          <w:p w:rsidR="00EF417B" w:rsidRPr="003877CA" w:rsidRDefault="00EF417B" w:rsidP="005B72BC">
            <w:pPr>
              <w:spacing w:before="60"/>
              <w:rPr>
                <w:rFonts w:cs="Calibri"/>
                <w:sz w:val="18"/>
                <w:szCs w:val="18"/>
              </w:rPr>
            </w:pPr>
            <w:r>
              <w:rPr>
                <w:rFonts w:cs="Calibri"/>
                <w:sz w:val="18"/>
                <w:szCs w:val="18"/>
              </w:rPr>
              <w:t>0</w:t>
            </w:r>
          </w:p>
        </w:tc>
        <w:tc>
          <w:tcPr>
            <w:tcW w:w="2260" w:type="dxa"/>
            <w:gridSpan w:val="2"/>
          </w:tcPr>
          <w:p w:rsidR="00EF417B" w:rsidRPr="003877CA" w:rsidRDefault="00EF417B" w:rsidP="005B72BC">
            <w:pPr>
              <w:spacing w:before="60"/>
              <w:rPr>
                <w:rFonts w:cs="Calibri"/>
                <w:sz w:val="18"/>
                <w:szCs w:val="18"/>
              </w:rPr>
            </w:pPr>
            <w:r>
              <w:rPr>
                <w:rFonts w:cs="Calibri"/>
                <w:sz w:val="18"/>
                <w:szCs w:val="18"/>
              </w:rPr>
              <w:t>511</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ApaEna_Cnt_T_logl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HwHaptcEna_Cnt_T_logl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ApaRcvrlFlt_Cnt_T_logl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D720D2" w:rsidRDefault="00EF417B" w:rsidP="005B72BC">
            <w:pPr>
              <w:spacing w:before="60"/>
              <w:rPr>
                <w:rFonts w:cs="Calibri"/>
                <w:sz w:val="18"/>
                <w:szCs w:val="18"/>
              </w:rPr>
            </w:pPr>
            <w:r w:rsidRPr="00EF417B">
              <w:rPr>
                <w:rFonts w:cs="Calibri"/>
                <w:sz w:val="18"/>
                <w:szCs w:val="18"/>
              </w:rPr>
              <w:t>ApaIntv_Cnt_T_logl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2C5963" w:rsidRPr="00AA38E8" w:rsidTr="00EF417B">
        <w:tc>
          <w:tcPr>
            <w:tcW w:w="1423" w:type="dxa"/>
          </w:tcPr>
          <w:p w:rsidR="002C5963" w:rsidRPr="003877CA" w:rsidRDefault="002C5963" w:rsidP="005B72BC">
            <w:pPr>
              <w:spacing w:before="60"/>
              <w:rPr>
                <w:rFonts w:cs="Calibri"/>
                <w:b/>
                <w:bCs/>
                <w:sz w:val="18"/>
                <w:szCs w:val="18"/>
              </w:rPr>
            </w:pPr>
          </w:p>
        </w:tc>
        <w:tc>
          <w:tcPr>
            <w:tcW w:w="2589" w:type="dxa"/>
          </w:tcPr>
          <w:p w:rsidR="002C5963" w:rsidRPr="00EF417B" w:rsidRDefault="002C5963" w:rsidP="005B72BC">
            <w:pPr>
              <w:spacing w:before="60"/>
              <w:rPr>
                <w:rFonts w:cs="Calibri"/>
                <w:sz w:val="18"/>
                <w:szCs w:val="18"/>
              </w:rPr>
            </w:pPr>
            <w:r>
              <w:rPr>
                <w:rFonts w:cs="Calibri"/>
                <w:sz w:val="18"/>
                <w:szCs w:val="18"/>
              </w:rPr>
              <w:t>SysSt_Cnt_T_enum</w:t>
            </w:r>
          </w:p>
        </w:tc>
        <w:tc>
          <w:tcPr>
            <w:tcW w:w="1298" w:type="dxa"/>
          </w:tcPr>
          <w:p w:rsidR="002C5963" w:rsidRDefault="002C5963" w:rsidP="005B72BC">
            <w:pPr>
              <w:rPr>
                <w:rFonts w:cs="Calibri"/>
                <w:sz w:val="18"/>
                <w:szCs w:val="18"/>
              </w:rPr>
            </w:pPr>
            <w:r>
              <w:rPr>
                <w:rFonts w:cs="Calibri"/>
                <w:sz w:val="18"/>
                <w:szCs w:val="18"/>
              </w:rPr>
              <w:t>SysSt1</w:t>
            </w:r>
          </w:p>
        </w:tc>
        <w:tc>
          <w:tcPr>
            <w:tcW w:w="1358" w:type="dxa"/>
          </w:tcPr>
          <w:p w:rsidR="002C5963" w:rsidRDefault="002C5963" w:rsidP="005B72BC">
            <w:pPr>
              <w:spacing w:before="60"/>
              <w:rPr>
                <w:rFonts w:cs="Calibri"/>
                <w:sz w:val="18"/>
                <w:szCs w:val="18"/>
              </w:rPr>
            </w:pPr>
            <w:r>
              <w:rPr>
                <w:rFonts w:cs="Calibri"/>
                <w:sz w:val="18"/>
                <w:szCs w:val="18"/>
              </w:rPr>
              <w:t>SYSST_DI</w:t>
            </w:r>
          </w:p>
        </w:tc>
        <w:tc>
          <w:tcPr>
            <w:tcW w:w="2260" w:type="dxa"/>
            <w:gridSpan w:val="2"/>
          </w:tcPr>
          <w:p w:rsidR="002C5963" w:rsidRDefault="002C5963" w:rsidP="005B72BC">
            <w:pPr>
              <w:spacing w:before="60"/>
              <w:rPr>
                <w:rFonts w:cs="Calibri"/>
                <w:sz w:val="18"/>
                <w:szCs w:val="18"/>
              </w:rPr>
            </w:pPr>
            <w:r>
              <w:rPr>
                <w:rFonts w:cs="Calibri"/>
                <w:sz w:val="18"/>
                <w:szCs w:val="18"/>
              </w:rPr>
              <w:t>SYSST_WRMININ</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D720D2" w:rsidRDefault="00EF417B" w:rsidP="005B72BC">
            <w:pPr>
              <w:spacing w:before="60"/>
              <w:rPr>
                <w:rFonts w:cs="Calibri"/>
                <w:sz w:val="18"/>
                <w:szCs w:val="18"/>
              </w:rPr>
            </w:pPr>
            <w:r>
              <w:rPr>
                <w:rFonts w:cs="Calibri"/>
                <w:sz w:val="18"/>
                <w:szCs w:val="18"/>
              </w:rPr>
              <w:t>*</w:t>
            </w:r>
            <w:r w:rsidRPr="00D720D2">
              <w:rPr>
                <w:rFonts w:cs="Calibri"/>
                <w:sz w:val="18"/>
                <w:szCs w:val="18"/>
              </w:rPr>
              <w:t>ApaSt_Cnt_T_u08</w:t>
            </w:r>
          </w:p>
        </w:tc>
        <w:tc>
          <w:tcPr>
            <w:tcW w:w="1298" w:type="dxa"/>
          </w:tcPr>
          <w:p w:rsidR="00EF417B" w:rsidRDefault="00EF417B" w:rsidP="005B72BC">
            <w:pPr>
              <w:rPr>
                <w:rFonts w:cs="Calibri"/>
                <w:sz w:val="18"/>
                <w:szCs w:val="18"/>
              </w:rPr>
            </w:pPr>
            <w:r>
              <w:rPr>
                <w:rFonts w:cs="Calibri"/>
                <w:sz w:val="18"/>
                <w:szCs w:val="18"/>
              </w:rPr>
              <w:t>uint8</w:t>
            </w:r>
          </w:p>
        </w:tc>
        <w:tc>
          <w:tcPr>
            <w:tcW w:w="1358" w:type="dxa"/>
          </w:tcPr>
          <w:p w:rsidR="00EF417B" w:rsidRDefault="00EF417B" w:rsidP="005B72BC">
            <w:pPr>
              <w:spacing w:before="60"/>
              <w:rPr>
                <w:rFonts w:cs="Calibri"/>
                <w:sz w:val="18"/>
                <w:szCs w:val="18"/>
              </w:rPr>
            </w:pPr>
            <w:r>
              <w:rPr>
                <w:rFonts w:cs="Calibri"/>
                <w:sz w:val="18"/>
                <w:szCs w:val="18"/>
              </w:rPr>
              <w:t>0</w:t>
            </w:r>
          </w:p>
        </w:tc>
        <w:tc>
          <w:tcPr>
            <w:tcW w:w="2260" w:type="dxa"/>
            <w:gridSpan w:val="2"/>
          </w:tcPr>
          <w:p w:rsidR="00EF417B" w:rsidRDefault="00EF417B" w:rsidP="005B72BC">
            <w:pPr>
              <w:spacing w:before="60"/>
              <w:rPr>
                <w:rFonts w:cs="Calibri"/>
                <w:sz w:val="18"/>
                <w:szCs w:val="18"/>
              </w:rPr>
            </w:pPr>
            <w:r>
              <w:rPr>
                <w:rFonts w:cs="Calibri"/>
                <w:sz w:val="18"/>
                <w:szCs w:val="18"/>
              </w:rPr>
              <w:t>4</w:t>
            </w:r>
          </w:p>
        </w:tc>
      </w:tr>
      <w:tr w:rsidR="00EF417B" w:rsidRPr="00AA38E8" w:rsidTr="00EF417B">
        <w:tc>
          <w:tcPr>
            <w:tcW w:w="1423" w:type="dxa"/>
          </w:tcPr>
          <w:p w:rsidR="00EF417B" w:rsidRPr="003877CA" w:rsidRDefault="00EF417B" w:rsidP="005B72BC">
            <w:pPr>
              <w:spacing w:before="60"/>
              <w:rPr>
                <w:rFonts w:cs="Calibri"/>
                <w:b/>
                <w:bCs/>
                <w:sz w:val="18"/>
                <w:szCs w:val="18"/>
              </w:rPr>
            </w:pPr>
            <w:r w:rsidRPr="003877CA">
              <w:rPr>
                <w:rFonts w:cs="Calibri"/>
                <w:b/>
                <w:bCs/>
                <w:sz w:val="18"/>
                <w:szCs w:val="18"/>
              </w:rPr>
              <w:t>Return Value</w:t>
            </w:r>
          </w:p>
        </w:tc>
        <w:tc>
          <w:tcPr>
            <w:tcW w:w="2589" w:type="dxa"/>
          </w:tcPr>
          <w:p w:rsidR="00EF417B" w:rsidRPr="003877CA" w:rsidRDefault="00EF417B" w:rsidP="005B72BC">
            <w:pPr>
              <w:spacing w:before="60"/>
              <w:rPr>
                <w:rFonts w:cs="Calibri"/>
                <w:sz w:val="18"/>
                <w:szCs w:val="18"/>
              </w:rPr>
            </w:pPr>
            <w:r>
              <w:rPr>
                <w:rFonts w:cs="Calibri"/>
                <w:sz w:val="18"/>
                <w:szCs w:val="18"/>
              </w:rPr>
              <w:t>None</w:t>
            </w:r>
          </w:p>
        </w:tc>
        <w:tc>
          <w:tcPr>
            <w:tcW w:w="1298" w:type="dxa"/>
          </w:tcPr>
          <w:p w:rsidR="00EF417B" w:rsidRPr="00911C31" w:rsidRDefault="00EF417B" w:rsidP="005B72BC">
            <w:pPr>
              <w:rPr>
                <w:rFonts w:cs="Calibri"/>
                <w:sz w:val="18"/>
                <w:szCs w:val="18"/>
              </w:rPr>
            </w:pPr>
          </w:p>
        </w:tc>
        <w:tc>
          <w:tcPr>
            <w:tcW w:w="1358" w:type="dxa"/>
          </w:tcPr>
          <w:p w:rsidR="00EF417B" w:rsidRPr="003877CA" w:rsidRDefault="00EF417B" w:rsidP="005B72BC">
            <w:pPr>
              <w:spacing w:before="60"/>
              <w:rPr>
                <w:rFonts w:cs="Calibri"/>
                <w:sz w:val="18"/>
                <w:szCs w:val="18"/>
              </w:rPr>
            </w:pPr>
          </w:p>
        </w:tc>
        <w:tc>
          <w:tcPr>
            <w:tcW w:w="2260" w:type="dxa"/>
            <w:gridSpan w:val="2"/>
          </w:tcPr>
          <w:p w:rsidR="00EF417B" w:rsidRPr="003877CA" w:rsidRDefault="00EF417B"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48" w:name="_Toc459638091"/>
      <w:r w:rsidRPr="002F5138">
        <w:rPr>
          <w:rFonts w:ascii="Calibri" w:hAnsi="Calibri" w:cs="Calibri"/>
        </w:rPr>
        <w:t>Description</w:t>
      </w:r>
      <w:bookmarkEnd w:id="748"/>
    </w:p>
    <w:p w:rsidR="00EF417B" w:rsidRDefault="00EF417B" w:rsidP="00EF417B">
      <w:pPr>
        <w:autoSpaceDE w:val="0"/>
        <w:autoSpaceDN w:val="0"/>
        <w:adjustRightInd w:val="0"/>
        <w:rPr>
          <w:sz w:val="18"/>
          <w:szCs w:val="18"/>
          <w:lang w:bidi="ar-SA"/>
        </w:rPr>
      </w:pPr>
      <w:r>
        <w:rPr>
          <w:sz w:val="18"/>
          <w:szCs w:val="18"/>
          <w:lang w:bidi="ar-SA"/>
        </w:rPr>
        <w:t xml:space="preserve"> </w:t>
      </w:r>
      <w:r w:rsidRPr="00246857">
        <w:rPr>
          <w:sz w:val="18"/>
          <w:szCs w:val="18"/>
          <w:lang w:bidi="ar-SA"/>
        </w:rPr>
        <w:t xml:space="preserve">This function validates conditions for all state transitions from </w:t>
      </w:r>
      <w:r w:rsidR="002C5963">
        <w:rPr>
          <w:sz w:val="18"/>
          <w:szCs w:val="18"/>
          <w:lang w:bidi="ar-SA"/>
        </w:rPr>
        <w:t>‘</w:t>
      </w:r>
      <w:r w:rsidRPr="00EF417B">
        <w:t xml:space="preserve"> </w:t>
      </w:r>
      <w:r w:rsidRPr="00EF417B">
        <w:rPr>
          <w:sz w:val="18"/>
          <w:szCs w:val="18"/>
          <w:lang w:bidi="ar-SA"/>
        </w:rPr>
        <w:t>APA Active</w:t>
      </w:r>
      <w:r w:rsidR="002C5963">
        <w:rPr>
          <w:sz w:val="18"/>
          <w:szCs w:val="18"/>
          <w:lang w:bidi="ar-SA"/>
        </w:rPr>
        <w:t>’</w:t>
      </w:r>
      <w:r>
        <w:rPr>
          <w:sz w:val="18"/>
          <w:szCs w:val="18"/>
          <w:lang w:bidi="ar-SA"/>
        </w:rPr>
        <w:t xml:space="preserve"> state. </w:t>
      </w:r>
    </w:p>
    <w:p w:rsidR="00EF417B" w:rsidRPr="00F47A34" w:rsidRDefault="00EF417B" w:rsidP="00EF417B">
      <w:pPr>
        <w:autoSpaceDE w:val="0"/>
        <w:autoSpaceDN w:val="0"/>
        <w:adjustRightInd w:val="0"/>
        <w:rPr>
          <w:sz w:val="18"/>
          <w:szCs w:val="18"/>
          <w:lang w:bidi="ar-SA"/>
        </w:rPr>
      </w:pPr>
      <w:r>
        <w:rPr>
          <w:rFonts w:cs="Calibri"/>
          <w:sz w:val="18"/>
          <w:szCs w:val="18"/>
        </w:rPr>
        <w:t>‘*</w:t>
      </w:r>
      <w:r w:rsidRPr="00D720D2">
        <w:rPr>
          <w:rFonts w:cs="Calibri"/>
          <w:sz w:val="18"/>
          <w:szCs w:val="18"/>
        </w:rPr>
        <w:t>ApaSt_Cnt_T_u08</w:t>
      </w:r>
      <w:r>
        <w:rPr>
          <w:rFonts w:cs="Calibri"/>
          <w:sz w:val="18"/>
          <w:szCs w:val="18"/>
        </w:rPr>
        <w:t xml:space="preserve">’ is an output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49" w:name="_Toc459638092"/>
      <w:r w:rsidRPr="002F5138">
        <w:rPr>
          <w:rFonts w:ascii="Calibri" w:hAnsi="Calibri" w:cs="Calibri"/>
        </w:rPr>
        <w:t>Local Function #</w:t>
      </w:r>
      <w:r>
        <w:rPr>
          <w:rFonts w:ascii="Calibri" w:hAnsi="Calibri" w:cs="Calibri"/>
        </w:rPr>
        <w:t>10</w:t>
      </w:r>
      <w:bookmarkEnd w:id="74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336"/>
        <w:gridCol w:w="1186"/>
        <w:gridCol w:w="1195"/>
        <w:gridCol w:w="45"/>
        <w:gridCol w:w="1832"/>
      </w:tblGrid>
      <w:tr w:rsidR="00EF417B" w:rsidRPr="00AA38E8" w:rsidTr="002C5963">
        <w:tc>
          <w:tcPr>
            <w:tcW w:w="1334"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3336" w:type="dxa"/>
          </w:tcPr>
          <w:p w:rsidR="00EF417B" w:rsidRPr="003877CA" w:rsidRDefault="00EF417B" w:rsidP="005B72BC">
            <w:pPr>
              <w:spacing w:before="60"/>
              <w:rPr>
                <w:rFonts w:cs="Calibri"/>
                <w:sz w:val="18"/>
                <w:szCs w:val="18"/>
              </w:rPr>
            </w:pPr>
            <w:r w:rsidRPr="00EF417B">
              <w:rPr>
                <w:rFonts w:cs="Calibri"/>
                <w:sz w:val="18"/>
                <w:szCs w:val="18"/>
              </w:rPr>
              <w:t>ApaCtrlAvlExitCdnsChk</w:t>
            </w:r>
          </w:p>
        </w:tc>
        <w:tc>
          <w:tcPr>
            <w:tcW w:w="1186"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240"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1832"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2C5963">
        <w:tc>
          <w:tcPr>
            <w:tcW w:w="1334"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3336" w:type="dxa"/>
          </w:tcPr>
          <w:p w:rsidR="00EF417B" w:rsidRPr="00246857" w:rsidRDefault="00EF417B" w:rsidP="005B72BC">
            <w:pPr>
              <w:spacing w:before="60"/>
              <w:rPr>
                <w:rFonts w:cs="Calibri"/>
                <w:sz w:val="18"/>
                <w:szCs w:val="18"/>
              </w:rPr>
            </w:pPr>
            <w:r w:rsidRPr="00D720D2">
              <w:rPr>
                <w:rFonts w:cs="Calibri"/>
                <w:sz w:val="18"/>
                <w:szCs w:val="18"/>
              </w:rPr>
              <w:t>VehSpdSecurMax_Kph_T_f32</w:t>
            </w:r>
          </w:p>
        </w:tc>
        <w:tc>
          <w:tcPr>
            <w:tcW w:w="1186" w:type="dxa"/>
          </w:tcPr>
          <w:p w:rsidR="00EF417B" w:rsidRPr="003877CA" w:rsidRDefault="00EF417B" w:rsidP="005B72BC">
            <w:pPr>
              <w:rPr>
                <w:rFonts w:cs="Calibri"/>
                <w:sz w:val="18"/>
                <w:szCs w:val="18"/>
              </w:rPr>
            </w:pPr>
            <w:r>
              <w:rPr>
                <w:rFonts w:cs="Calibri"/>
                <w:sz w:val="18"/>
                <w:szCs w:val="18"/>
              </w:rPr>
              <w:t>float32</w:t>
            </w:r>
          </w:p>
        </w:tc>
        <w:tc>
          <w:tcPr>
            <w:tcW w:w="1195" w:type="dxa"/>
          </w:tcPr>
          <w:p w:rsidR="00EF417B" w:rsidRPr="003877CA" w:rsidRDefault="00EF417B" w:rsidP="005B72BC">
            <w:pPr>
              <w:spacing w:before="60"/>
              <w:rPr>
                <w:rFonts w:cs="Calibri"/>
                <w:sz w:val="18"/>
                <w:szCs w:val="18"/>
              </w:rPr>
            </w:pPr>
            <w:r>
              <w:rPr>
                <w:rFonts w:cs="Calibri"/>
                <w:sz w:val="18"/>
                <w:szCs w:val="18"/>
              </w:rPr>
              <w:t>0</w:t>
            </w:r>
          </w:p>
        </w:tc>
        <w:tc>
          <w:tcPr>
            <w:tcW w:w="1877" w:type="dxa"/>
            <w:gridSpan w:val="2"/>
          </w:tcPr>
          <w:p w:rsidR="00EF417B" w:rsidRPr="003877CA" w:rsidRDefault="00EF417B" w:rsidP="005B72BC">
            <w:pPr>
              <w:spacing w:before="60"/>
              <w:rPr>
                <w:rFonts w:cs="Calibri"/>
                <w:sz w:val="18"/>
                <w:szCs w:val="18"/>
              </w:rPr>
            </w:pPr>
            <w:r>
              <w:rPr>
                <w:rFonts w:cs="Calibri"/>
                <w:sz w:val="18"/>
                <w:szCs w:val="18"/>
              </w:rPr>
              <w:t>511</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D720D2">
              <w:rPr>
                <w:rFonts w:cs="Calibri"/>
                <w:sz w:val="18"/>
                <w:szCs w:val="18"/>
              </w:rPr>
              <w:t>ApaRcvrlFlt_Cnt_T_logl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EF417B">
            <w:pPr>
              <w:spacing w:before="60"/>
              <w:jc w:val="center"/>
              <w:rPr>
                <w:rFonts w:cs="Calibri"/>
                <w:sz w:val="18"/>
                <w:szCs w:val="18"/>
              </w:rPr>
            </w:pPr>
            <w:r w:rsidRPr="00EF417B">
              <w:rPr>
                <w:rFonts w:cs="Calibri"/>
                <w:sz w:val="18"/>
                <w:szCs w:val="18"/>
              </w:rPr>
              <w:t>HwHaptcEnaDurnExcdd_Cnt_T_logl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EF417B">
            <w:pPr>
              <w:spacing w:before="60"/>
              <w:rPr>
                <w:rFonts w:cs="Calibri"/>
                <w:sz w:val="18"/>
                <w:szCs w:val="18"/>
              </w:rPr>
            </w:pPr>
            <w:r w:rsidRPr="00EF417B">
              <w:rPr>
                <w:rFonts w:cs="Calibri"/>
                <w:sz w:val="18"/>
                <w:szCs w:val="18"/>
              </w:rPr>
              <w:t>VehStandStillTiExcdd_Cnt_T_logl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EF417B">
              <w:rPr>
                <w:rFonts w:cs="Calibri"/>
                <w:sz w:val="18"/>
                <w:szCs w:val="18"/>
              </w:rPr>
              <w:t>ShiftLvrRvsTiExcdd_Cnt_T_logl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D720D2">
              <w:rPr>
                <w:rFonts w:cs="Calibri"/>
                <w:sz w:val="18"/>
                <w:szCs w:val="18"/>
              </w:rPr>
              <w:t>ApaEna_Cnt_T_logl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D720D2">
              <w:rPr>
                <w:rFonts w:cs="Calibri"/>
                <w:sz w:val="18"/>
                <w:szCs w:val="18"/>
              </w:rPr>
              <w:t>HwHaptcEna_Cnt_T_logl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F3040B" w:rsidRPr="00AA38E8" w:rsidTr="002C5963">
        <w:tc>
          <w:tcPr>
            <w:tcW w:w="1334" w:type="dxa"/>
          </w:tcPr>
          <w:p w:rsidR="00F3040B" w:rsidRPr="003877CA" w:rsidRDefault="00F3040B" w:rsidP="005B72BC">
            <w:pPr>
              <w:spacing w:before="60"/>
              <w:rPr>
                <w:rFonts w:cs="Calibri"/>
                <w:b/>
                <w:bCs/>
                <w:sz w:val="18"/>
                <w:szCs w:val="18"/>
              </w:rPr>
            </w:pPr>
          </w:p>
        </w:tc>
        <w:tc>
          <w:tcPr>
            <w:tcW w:w="3336" w:type="dxa"/>
          </w:tcPr>
          <w:p w:rsidR="00F3040B" w:rsidRPr="00D720D2" w:rsidRDefault="00F3040B" w:rsidP="005B72BC">
            <w:pPr>
              <w:spacing w:before="60"/>
              <w:rPr>
                <w:rFonts w:cs="Calibri"/>
                <w:sz w:val="18"/>
                <w:szCs w:val="18"/>
              </w:rPr>
            </w:pPr>
            <w:r w:rsidRPr="00F3040B">
              <w:rPr>
                <w:rFonts w:cs="Calibri"/>
                <w:sz w:val="18"/>
                <w:szCs w:val="18"/>
              </w:rPr>
              <w:t>HaptcStTranActvToWaitFlg_Cnt_T_logl</w:t>
            </w:r>
          </w:p>
        </w:tc>
        <w:tc>
          <w:tcPr>
            <w:tcW w:w="1186" w:type="dxa"/>
          </w:tcPr>
          <w:p w:rsidR="00F3040B" w:rsidRDefault="00F3040B" w:rsidP="005B72BC">
            <w:pPr>
              <w:rPr>
                <w:rFonts w:cs="Calibri"/>
                <w:sz w:val="18"/>
                <w:szCs w:val="18"/>
              </w:rPr>
            </w:pPr>
            <w:r>
              <w:rPr>
                <w:rFonts w:cs="Calibri"/>
                <w:sz w:val="18"/>
                <w:szCs w:val="18"/>
              </w:rPr>
              <w:t>boolean</w:t>
            </w:r>
          </w:p>
        </w:tc>
        <w:tc>
          <w:tcPr>
            <w:tcW w:w="1195" w:type="dxa"/>
          </w:tcPr>
          <w:p w:rsidR="00F3040B" w:rsidRDefault="00F3040B" w:rsidP="005B72BC">
            <w:pPr>
              <w:spacing w:before="60"/>
              <w:rPr>
                <w:rFonts w:cs="Calibri"/>
                <w:sz w:val="18"/>
                <w:szCs w:val="18"/>
              </w:rPr>
            </w:pPr>
            <w:r>
              <w:rPr>
                <w:rFonts w:cs="Calibri"/>
                <w:sz w:val="18"/>
                <w:szCs w:val="18"/>
              </w:rPr>
              <w:t>FALSE</w:t>
            </w:r>
          </w:p>
        </w:tc>
        <w:tc>
          <w:tcPr>
            <w:tcW w:w="1877" w:type="dxa"/>
            <w:gridSpan w:val="2"/>
          </w:tcPr>
          <w:p w:rsidR="00F3040B" w:rsidRDefault="00F3040B" w:rsidP="005B72BC">
            <w:pPr>
              <w:spacing w:before="60"/>
              <w:rPr>
                <w:rFonts w:cs="Calibri"/>
                <w:sz w:val="18"/>
                <w:szCs w:val="18"/>
              </w:rPr>
            </w:pPr>
            <w:r>
              <w:rPr>
                <w:rFonts w:cs="Calibri"/>
                <w:sz w:val="18"/>
                <w:szCs w:val="18"/>
              </w:rPr>
              <w:t>TRUE</w:t>
            </w:r>
          </w:p>
        </w:tc>
      </w:tr>
      <w:tr w:rsidR="00F3040B" w:rsidRPr="00AA38E8" w:rsidTr="002C5963">
        <w:tc>
          <w:tcPr>
            <w:tcW w:w="1334" w:type="dxa"/>
          </w:tcPr>
          <w:p w:rsidR="00F3040B" w:rsidRPr="003877CA" w:rsidRDefault="00F3040B" w:rsidP="005B72BC">
            <w:pPr>
              <w:spacing w:before="60"/>
              <w:rPr>
                <w:rFonts w:cs="Calibri"/>
                <w:b/>
                <w:bCs/>
                <w:sz w:val="18"/>
                <w:szCs w:val="18"/>
              </w:rPr>
            </w:pPr>
          </w:p>
        </w:tc>
        <w:tc>
          <w:tcPr>
            <w:tcW w:w="3336" w:type="dxa"/>
          </w:tcPr>
          <w:p w:rsidR="00F3040B" w:rsidRPr="00D720D2" w:rsidRDefault="00F3040B" w:rsidP="005B72BC">
            <w:pPr>
              <w:spacing w:before="60"/>
              <w:rPr>
                <w:rFonts w:cs="Calibri"/>
                <w:sz w:val="18"/>
                <w:szCs w:val="18"/>
              </w:rPr>
            </w:pPr>
            <w:r w:rsidRPr="00F3040B">
              <w:rPr>
                <w:rFonts w:cs="Calibri"/>
                <w:sz w:val="18"/>
                <w:szCs w:val="18"/>
              </w:rPr>
              <w:t>TranHaptcWaitToApaStActvFlg_Cnt_T_logl</w:t>
            </w:r>
          </w:p>
        </w:tc>
        <w:tc>
          <w:tcPr>
            <w:tcW w:w="1186" w:type="dxa"/>
          </w:tcPr>
          <w:p w:rsidR="00F3040B" w:rsidRDefault="00F3040B" w:rsidP="005B72BC">
            <w:pPr>
              <w:rPr>
                <w:rFonts w:cs="Calibri"/>
                <w:sz w:val="18"/>
                <w:szCs w:val="18"/>
              </w:rPr>
            </w:pPr>
            <w:r>
              <w:rPr>
                <w:rFonts w:cs="Calibri"/>
                <w:sz w:val="18"/>
                <w:szCs w:val="18"/>
              </w:rPr>
              <w:t>boolean</w:t>
            </w:r>
          </w:p>
        </w:tc>
        <w:tc>
          <w:tcPr>
            <w:tcW w:w="1195" w:type="dxa"/>
          </w:tcPr>
          <w:p w:rsidR="00F3040B" w:rsidRDefault="00F3040B" w:rsidP="005B72BC">
            <w:pPr>
              <w:spacing w:before="60"/>
              <w:rPr>
                <w:rFonts w:cs="Calibri"/>
                <w:sz w:val="18"/>
                <w:szCs w:val="18"/>
              </w:rPr>
            </w:pPr>
            <w:r>
              <w:rPr>
                <w:rFonts w:cs="Calibri"/>
                <w:sz w:val="18"/>
                <w:szCs w:val="18"/>
              </w:rPr>
              <w:t>FALSE</w:t>
            </w:r>
          </w:p>
        </w:tc>
        <w:tc>
          <w:tcPr>
            <w:tcW w:w="1877" w:type="dxa"/>
            <w:gridSpan w:val="2"/>
          </w:tcPr>
          <w:p w:rsidR="00F3040B" w:rsidRDefault="00F3040B" w:rsidP="005B72BC">
            <w:pPr>
              <w:spacing w:before="60"/>
              <w:rPr>
                <w:rFonts w:cs="Calibri"/>
                <w:sz w:val="18"/>
                <w:szCs w:val="18"/>
              </w:rPr>
            </w:pPr>
            <w:r>
              <w:rPr>
                <w:rFonts w:cs="Calibri"/>
                <w:sz w:val="18"/>
                <w:szCs w:val="18"/>
              </w:rPr>
              <w:t>TRUE</w:t>
            </w:r>
          </w:p>
        </w:tc>
      </w:tr>
      <w:tr w:rsidR="002C5963" w:rsidRPr="00AA38E8" w:rsidTr="002C5963">
        <w:tc>
          <w:tcPr>
            <w:tcW w:w="1334" w:type="dxa"/>
          </w:tcPr>
          <w:p w:rsidR="002C5963" w:rsidRPr="003877CA" w:rsidRDefault="002C5963" w:rsidP="005B72BC">
            <w:pPr>
              <w:spacing w:before="60"/>
              <w:rPr>
                <w:rFonts w:cs="Calibri"/>
                <w:b/>
                <w:bCs/>
                <w:sz w:val="18"/>
                <w:szCs w:val="18"/>
              </w:rPr>
            </w:pPr>
          </w:p>
        </w:tc>
        <w:tc>
          <w:tcPr>
            <w:tcW w:w="3336" w:type="dxa"/>
          </w:tcPr>
          <w:p w:rsidR="002C5963" w:rsidRPr="00F3040B" w:rsidRDefault="002C5963" w:rsidP="005B72BC">
            <w:pPr>
              <w:spacing w:before="60"/>
              <w:rPr>
                <w:rFonts w:cs="Calibri"/>
                <w:sz w:val="18"/>
                <w:szCs w:val="18"/>
              </w:rPr>
            </w:pPr>
            <w:r>
              <w:rPr>
                <w:rFonts w:cs="Calibri"/>
                <w:sz w:val="18"/>
                <w:szCs w:val="18"/>
              </w:rPr>
              <w:t>SysSt_Cnt_T_enum</w:t>
            </w:r>
          </w:p>
        </w:tc>
        <w:tc>
          <w:tcPr>
            <w:tcW w:w="1186" w:type="dxa"/>
          </w:tcPr>
          <w:p w:rsidR="002C5963" w:rsidRDefault="002C5963" w:rsidP="005B72BC">
            <w:pPr>
              <w:rPr>
                <w:rFonts w:cs="Calibri"/>
                <w:sz w:val="18"/>
                <w:szCs w:val="18"/>
              </w:rPr>
            </w:pPr>
            <w:r>
              <w:rPr>
                <w:rFonts w:cs="Calibri"/>
                <w:sz w:val="18"/>
                <w:szCs w:val="18"/>
              </w:rPr>
              <w:t>SysSt1</w:t>
            </w:r>
          </w:p>
        </w:tc>
        <w:tc>
          <w:tcPr>
            <w:tcW w:w="1195" w:type="dxa"/>
          </w:tcPr>
          <w:p w:rsidR="002C5963" w:rsidRDefault="002C5963" w:rsidP="005B72BC">
            <w:pPr>
              <w:spacing w:before="60"/>
              <w:rPr>
                <w:rFonts w:cs="Calibri"/>
                <w:sz w:val="18"/>
                <w:szCs w:val="18"/>
              </w:rPr>
            </w:pPr>
            <w:r>
              <w:rPr>
                <w:rFonts w:cs="Calibri"/>
                <w:sz w:val="18"/>
                <w:szCs w:val="18"/>
              </w:rPr>
              <w:t>SYSST_DI</w:t>
            </w:r>
          </w:p>
        </w:tc>
        <w:tc>
          <w:tcPr>
            <w:tcW w:w="1877" w:type="dxa"/>
            <w:gridSpan w:val="2"/>
          </w:tcPr>
          <w:p w:rsidR="002C5963" w:rsidRDefault="002C5963" w:rsidP="005B72BC">
            <w:pPr>
              <w:spacing w:before="60"/>
              <w:rPr>
                <w:rFonts w:cs="Calibri"/>
                <w:sz w:val="18"/>
                <w:szCs w:val="18"/>
              </w:rPr>
            </w:pPr>
            <w:r>
              <w:rPr>
                <w:rFonts w:cs="Calibri"/>
                <w:sz w:val="18"/>
                <w:szCs w:val="18"/>
              </w:rPr>
              <w:t>SYSST_WRMININ</w:t>
            </w:r>
          </w:p>
        </w:tc>
      </w:tr>
      <w:tr w:rsidR="002C5963" w:rsidRPr="00AA38E8" w:rsidTr="002C5963">
        <w:tc>
          <w:tcPr>
            <w:tcW w:w="1334" w:type="dxa"/>
          </w:tcPr>
          <w:p w:rsidR="002C5963" w:rsidRPr="003877CA" w:rsidRDefault="002C5963" w:rsidP="005B72BC">
            <w:pPr>
              <w:spacing w:before="60"/>
              <w:rPr>
                <w:rFonts w:cs="Calibri"/>
                <w:b/>
                <w:bCs/>
                <w:sz w:val="18"/>
                <w:szCs w:val="18"/>
              </w:rPr>
            </w:pPr>
          </w:p>
        </w:tc>
        <w:tc>
          <w:tcPr>
            <w:tcW w:w="3336" w:type="dxa"/>
          </w:tcPr>
          <w:p w:rsidR="002C5963" w:rsidRPr="00D720D2" w:rsidRDefault="002C5963" w:rsidP="005B72BC">
            <w:pPr>
              <w:spacing w:before="60"/>
              <w:rPr>
                <w:rFonts w:cs="Calibri"/>
                <w:sz w:val="18"/>
                <w:szCs w:val="18"/>
              </w:rPr>
            </w:pPr>
            <w:r>
              <w:rPr>
                <w:rFonts w:cs="Calibri"/>
                <w:sz w:val="18"/>
                <w:szCs w:val="18"/>
              </w:rPr>
              <w:t>*</w:t>
            </w:r>
            <w:r w:rsidRPr="00EF417B">
              <w:rPr>
                <w:rFonts w:cs="Calibri"/>
                <w:sz w:val="18"/>
                <w:szCs w:val="18"/>
              </w:rPr>
              <w:t>HaptcSt_Cnt_T_u08</w:t>
            </w:r>
          </w:p>
        </w:tc>
        <w:tc>
          <w:tcPr>
            <w:tcW w:w="1186" w:type="dxa"/>
          </w:tcPr>
          <w:p w:rsidR="002C5963" w:rsidRDefault="002C5963" w:rsidP="005B72BC">
            <w:pPr>
              <w:rPr>
                <w:rFonts w:cs="Calibri"/>
                <w:sz w:val="18"/>
                <w:szCs w:val="18"/>
              </w:rPr>
            </w:pPr>
            <w:r>
              <w:rPr>
                <w:rFonts w:cs="Calibri"/>
                <w:sz w:val="18"/>
                <w:szCs w:val="18"/>
              </w:rPr>
              <w:t>uint8</w:t>
            </w:r>
          </w:p>
        </w:tc>
        <w:tc>
          <w:tcPr>
            <w:tcW w:w="1195" w:type="dxa"/>
          </w:tcPr>
          <w:p w:rsidR="002C5963" w:rsidRDefault="002C5963" w:rsidP="005B72BC">
            <w:pPr>
              <w:spacing w:before="60"/>
              <w:rPr>
                <w:rFonts w:cs="Calibri"/>
                <w:sz w:val="18"/>
                <w:szCs w:val="18"/>
              </w:rPr>
            </w:pPr>
            <w:r>
              <w:rPr>
                <w:rFonts w:cs="Calibri"/>
                <w:sz w:val="18"/>
                <w:szCs w:val="18"/>
              </w:rPr>
              <w:t>0</w:t>
            </w:r>
          </w:p>
        </w:tc>
        <w:tc>
          <w:tcPr>
            <w:tcW w:w="1877" w:type="dxa"/>
            <w:gridSpan w:val="2"/>
          </w:tcPr>
          <w:p w:rsidR="002C5963" w:rsidRDefault="002C5963" w:rsidP="005B72BC">
            <w:pPr>
              <w:spacing w:before="60"/>
              <w:rPr>
                <w:rFonts w:cs="Calibri"/>
                <w:sz w:val="18"/>
                <w:szCs w:val="18"/>
              </w:rPr>
            </w:pPr>
            <w:r>
              <w:rPr>
                <w:rFonts w:cs="Calibri"/>
                <w:sz w:val="18"/>
                <w:szCs w:val="18"/>
              </w:rPr>
              <w:t>2</w:t>
            </w:r>
          </w:p>
        </w:tc>
      </w:tr>
      <w:tr w:rsidR="002C5963" w:rsidRPr="00AA38E8" w:rsidTr="002C5963">
        <w:tc>
          <w:tcPr>
            <w:tcW w:w="1334" w:type="dxa"/>
          </w:tcPr>
          <w:p w:rsidR="002C5963" w:rsidRPr="003877CA" w:rsidRDefault="002C5963" w:rsidP="005B72BC">
            <w:pPr>
              <w:spacing w:before="60"/>
              <w:rPr>
                <w:rFonts w:cs="Calibri"/>
                <w:b/>
                <w:bCs/>
                <w:sz w:val="18"/>
                <w:szCs w:val="18"/>
              </w:rPr>
            </w:pPr>
          </w:p>
        </w:tc>
        <w:tc>
          <w:tcPr>
            <w:tcW w:w="3336" w:type="dxa"/>
          </w:tcPr>
          <w:p w:rsidR="002C5963" w:rsidRPr="00D720D2" w:rsidRDefault="002C5963" w:rsidP="005B72BC">
            <w:pPr>
              <w:spacing w:before="60"/>
              <w:rPr>
                <w:rFonts w:cs="Calibri"/>
                <w:sz w:val="18"/>
                <w:szCs w:val="18"/>
              </w:rPr>
            </w:pPr>
            <w:r>
              <w:rPr>
                <w:rFonts w:cs="Calibri"/>
                <w:sz w:val="18"/>
                <w:szCs w:val="18"/>
              </w:rPr>
              <w:t>*</w:t>
            </w:r>
            <w:r w:rsidRPr="00D720D2">
              <w:rPr>
                <w:rFonts w:cs="Calibri"/>
                <w:sz w:val="18"/>
                <w:szCs w:val="18"/>
              </w:rPr>
              <w:t>ApaSt_Cnt_T_u08</w:t>
            </w:r>
          </w:p>
        </w:tc>
        <w:tc>
          <w:tcPr>
            <w:tcW w:w="1186" w:type="dxa"/>
          </w:tcPr>
          <w:p w:rsidR="002C5963" w:rsidRDefault="002C5963" w:rsidP="005B72BC">
            <w:pPr>
              <w:rPr>
                <w:rFonts w:cs="Calibri"/>
                <w:sz w:val="18"/>
                <w:szCs w:val="18"/>
              </w:rPr>
            </w:pPr>
            <w:r>
              <w:rPr>
                <w:rFonts w:cs="Calibri"/>
                <w:sz w:val="18"/>
                <w:szCs w:val="18"/>
              </w:rPr>
              <w:t>uint8</w:t>
            </w:r>
          </w:p>
        </w:tc>
        <w:tc>
          <w:tcPr>
            <w:tcW w:w="1195" w:type="dxa"/>
          </w:tcPr>
          <w:p w:rsidR="002C5963" w:rsidRDefault="002C5963" w:rsidP="005B72BC">
            <w:pPr>
              <w:spacing w:before="60"/>
              <w:rPr>
                <w:rFonts w:cs="Calibri"/>
                <w:sz w:val="18"/>
                <w:szCs w:val="18"/>
              </w:rPr>
            </w:pPr>
            <w:r>
              <w:rPr>
                <w:rFonts w:cs="Calibri"/>
                <w:sz w:val="18"/>
                <w:szCs w:val="18"/>
              </w:rPr>
              <w:t>0</w:t>
            </w:r>
          </w:p>
        </w:tc>
        <w:tc>
          <w:tcPr>
            <w:tcW w:w="1877" w:type="dxa"/>
            <w:gridSpan w:val="2"/>
          </w:tcPr>
          <w:p w:rsidR="002C5963" w:rsidRDefault="002C5963" w:rsidP="005B72BC">
            <w:pPr>
              <w:spacing w:before="60"/>
              <w:rPr>
                <w:rFonts w:cs="Calibri"/>
                <w:sz w:val="18"/>
                <w:szCs w:val="18"/>
              </w:rPr>
            </w:pPr>
            <w:r>
              <w:rPr>
                <w:rFonts w:cs="Calibri"/>
                <w:sz w:val="18"/>
                <w:szCs w:val="18"/>
              </w:rPr>
              <w:t>4</w:t>
            </w:r>
          </w:p>
        </w:tc>
      </w:tr>
      <w:tr w:rsidR="002C5963" w:rsidRPr="00AA38E8" w:rsidTr="002C5963">
        <w:tc>
          <w:tcPr>
            <w:tcW w:w="1334" w:type="dxa"/>
          </w:tcPr>
          <w:p w:rsidR="002C5963" w:rsidRPr="003877CA" w:rsidRDefault="002C5963" w:rsidP="005B72BC">
            <w:pPr>
              <w:spacing w:before="60"/>
              <w:rPr>
                <w:rFonts w:cs="Calibri"/>
                <w:b/>
                <w:bCs/>
                <w:sz w:val="18"/>
                <w:szCs w:val="18"/>
              </w:rPr>
            </w:pPr>
            <w:r w:rsidRPr="003877CA">
              <w:rPr>
                <w:rFonts w:cs="Calibri"/>
                <w:b/>
                <w:bCs/>
                <w:sz w:val="18"/>
                <w:szCs w:val="18"/>
              </w:rPr>
              <w:t>Return Value</w:t>
            </w:r>
          </w:p>
        </w:tc>
        <w:tc>
          <w:tcPr>
            <w:tcW w:w="3336" w:type="dxa"/>
          </w:tcPr>
          <w:p w:rsidR="002C5963" w:rsidRPr="003877CA" w:rsidRDefault="002C5963" w:rsidP="005B72BC">
            <w:pPr>
              <w:spacing w:before="60"/>
              <w:rPr>
                <w:rFonts w:cs="Calibri"/>
                <w:sz w:val="18"/>
                <w:szCs w:val="18"/>
              </w:rPr>
            </w:pPr>
            <w:r>
              <w:rPr>
                <w:rFonts w:cs="Calibri"/>
                <w:sz w:val="18"/>
                <w:szCs w:val="18"/>
              </w:rPr>
              <w:t>None</w:t>
            </w:r>
          </w:p>
        </w:tc>
        <w:tc>
          <w:tcPr>
            <w:tcW w:w="1186" w:type="dxa"/>
          </w:tcPr>
          <w:p w:rsidR="002C5963" w:rsidRPr="00911C31" w:rsidRDefault="002C5963" w:rsidP="005B72BC">
            <w:pPr>
              <w:rPr>
                <w:rFonts w:cs="Calibri"/>
                <w:sz w:val="18"/>
                <w:szCs w:val="18"/>
              </w:rPr>
            </w:pPr>
          </w:p>
        </w:tc>
        <w:tc>
          <w:tcPr>
            <w:tcW w:w="1195" w:type="dxa"/>
          </w:tcPr>
          <w:p w:rsidR="002C5963" w:rsidRPr="003877CA" w:rsidRDefault="002C5963" w:rsidP="005B72BC">
            <w:pPr>
              <w:spacing w:before="60"/>
              <w:rPr>
                <w:rFonts w:cs="Calibri"/>
                <w:sz w:val="18"/>
                <w:szCs w:val="18"/>
              </w:rPr>
            </w:pPr>
          </w:p>
        </w:tc>
        <w:tc>
          <w:tcPr>
            <w:tcW w:w="1877" w:type="dxa"/>
            <w:gridSpan w:val="2"/>
          </w:tcPr>
          <w:p w:rsidR="002C5963" w:rsidRPr="003877CA" w:rsidRDefault="002C5963"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50" w:name="_Toc459638093"/>
      <w:r w:rsidRPr="002F5138">
        <w:rPr>
          <w:rFonts w:ascii="Calibri" w:hAnsi="Calibri" w:cs="Calibri"/>
        </w:rPr>
        <w:t>Description</w:t>
      </w:r>
      <w:bookmarkEnd w:id="750"/>
    </w:p>
    <w:p w:rsidR="00EF417B" w:rsidRDefault="00EF417B" w:rsidP="00EF417B">
      <w:pPr>
        <w:autoSpaceDE w:val="0"/>
        <w:autoSpaceDN w:val="0"/>
        <w:adjustRightInd w:val="0"/>
        <w:rPr>
          <w:sz w:val="18"/>
          <w:szCs w:val="18"/>
          <w:lang w:bidi="ar-SA"/>
        </w:rPr>
      </w:pPr>
      <w:r>
        <w:rPr>
          <w:sz w:val="18"/>
          <w:szCs w:val="18"/>
          <w:lang w:bidi="ar-SA"/>
        </w:rPr>
        <w:t xml:space="preserve"> </w:t>
      </w:r>
      <w:r w:rsidRPr="00246857">
        <w:rPr>
          <w:sz w:val="18"/>
          <w:szCs w:val="18"/>
          <w:lang w:bidi="ar-SA"/>
        </w:rPr>
        <w:t xml:space="preserve">This function validates conditions for all state transitions </w:t>
      </w:r>
      <w:r w:rsidRPr="00EF417B">
        <w:rPr>
          <w:sz w:val="18"/>
          <w:szCs w:val="18"/>
          <w:lang w:bidi="ar-SA"/>
        </w:rPr>
        <w:t xml:space="preserve">from and within </w:t>
      </w:r>
      <w:r w:rsidR="00C326F7">
        <w:rPr>
          <w:sz w:val="18"/>
          <w:szCs w:val="18"/>
          <w:lang w:bidi="ar-SA"/>
        </w:rPr>
        <w:t>‘</w:t>
      </w:r>
      <w:r w:rsidRPr="00EF417B">
        <w:rPr>
          <w:sz w:val="18"/>
          <w:szCs w:val="18"/>
          <w:lang w:bidi="ar-SA"/>
        </w:rPr>
        <w:t>APA Availability for Control</w:t>
      </w:r>
      <w:r w:rsidR="00C326F7">
        <w:rPr>
          <w:sz w:val="18"/>
          <w:szCs w:val="18"/>
          <w:lang w:bidi="ar-SA"/>
        </w:rPr>
        <w:t>’</w:t>
      </w:r>
      <w:r w:rsidRPr="00EF417B">
        <w:rPr>
          <w:sz w:val="18"/>
          <w:szCs w:val="18"/>
          <w:lang w:bidi="ar-SA"/>
        </w:rPr>
        <w:t xml:space="preserve"> state</w:t>
      </w:r>
      <w:r>
        <w:rPr>
          <w:sz w:val="18"/>
          <w:szCs w:val="18"/>
          <w:lang w:bidi="ar-SA"/>
        </w:rPr>
        <w:t xml:space="preserve">. </w:t>
      </w:r>
    </w:p>
    <w:p w:rsidR="00EF417B" w:rsidRPr="00F47A34" w:rsidRDefault="00EF417B" w:rsidP="00EF417B">
      <w:pPr>
        <w:autoSpaceDE w:val="0"/>
        <w:autoSpaceDN w:val="0"/>
        <w:adjustRightInd w:val="0"/>
        <w:rPr>
          <w:sz w:val="18"/>
          <w:szCs w:val="18"/>
          <w:lang w:bidi="ar-SA"/>
        </w:rPr>
      </w:pPr>
      <w:r>
        <w:rPr>
          <w:rFonts w:cs="Calibri"/>
          <w:sz w:val="18"/>
          <w:szCs w:val="18"/>
        </w:rPr>
        <w:t>‘*</w:t>
      </w:r>
      <w:r w:rsidRPr="00D720D2">
        <w:rPr>
          <w:rFonts w:cs="Calibri"/>
          <w:sz w:val="18"/>
          <w:szCs w:val="18"/>
        </w:rPr>
        <w:t>ApaSt_Cnt_T_u08</w:t>
      </w:r>
      <w:r>
        <w:rPr>
          <w:rFonts w:cs="Calibri"/>
          <w:sz w:val="18"/>
          <w:szCs w:val="18"/>
        </w:rPr>
        <w:t xml:space="preserve"> and *</w:t>
      </w:r>
      <w:r w:rsidRPr="00EF417B">
        <w:rPr>
          <w:rFonts w:cs="Calibri"/>
          <w:sz w:val="18"/>
          <w:szCs w:val="18"/>
        </w:rPr>
        <w:t>HaptcSt_Cnt_T_u08</w:t>
      </w:r>
      <w:r>
        <w:rPr>
          <w:rFonts w:cs="Calibri"/>
          <w:sz w:val="18"/>
          <w:szCs w:val="18"/>
        </w:rPr>
        <w:t xml:space="preserve">’ are outputs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51" w:name="_Toc459638094"/>
      <w:r w:rsidRPr="002F5138">
        <w:rPr>
          <w:rFonts w:ascii="Calibri" w:hAnsi="Calibri" w:cs="Calibri"/>
        </w:rPr>
        <w:t>Local Function #</w:t>
      </w:r>
      <w:r>
        <w:rPr>
          <w:rFonts w:ascii="Calibri" w:hAnsi="Calibri" w:cs="Calibri"/>
        </w:rPr>
        <w:t>11</w:t>
      </w:r>
      <w:bookmarkEnd w:id="75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EF417B" w:rsidRPr="00AA38E8" w:rsidTr="00EF417B">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2777" w:type="dxa"/>
          </w:tcPr>
          <w:p w:rsidR="00EF417B" w:rsidRPr="003877CA" w:rsidRDefault="00EF417B" w:rsidP="005B72BC">
            <w:pPr>
              <w:spacing w:before="60"/>
              <w:rPr>
                <w:rFonts w:cs="Calibri"/>
                <w:sz w:val="18"/>
                <w:szCs w:val="18"/>
              </w:rPr>
            </w:pPr>
            <w:r w:rsidRPr="00EF417B">
              <w:rPr>
                <w:rFonts w:cs="Calibri"/>
                <w:sz w:val="18"/>
                <w:szCs w:val="18"/>
              </w:rPr>
              <w:t>LkaStTran</w:t>
            </w:r>
          </w:p>
        </w:tc>
        <w:tc>
          <w:tcPr>
            <w:tcW w:w="122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221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EF417B">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2777" w:type="dxa"/>
          </w:tcPr>
          <w:p w:rsidR="00EF417B" w:rsidRPr="00246857" w:rsidRDefault="00EF417B" w:rsidP="005B72BC">
            <w:pPr>
              <w:spacing w:before="60"/>
              <w:rPr>
                <w:rFonts w:cs="Calibri"/>
                <w:sz w:val="18"/>
                <w:szCs w:val="18"/>
              </w:rPr>
            </w:pPr>
            <w:r w:rsidRPr="00EF417B">
              <w:rPr>
                <w:rFonts w:cs="Calibri"/>
                <w:sz w:val="18"/>
                <w:szCs w:val="18"/>
              </w:rPr>
              <w:t>LkaMfgEna_Cnt_T_logl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LkaPrmntFlt_Cnt_T_logl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EF417B">
            <w:pPr>
              <w:spacing w:before="60"/>
              <w:rPr>
                <w:rFonts w:cs="Calibri"/>
                <w:sz w:val="18"/>
                <w:szCs w:val="18"/>
              </w:rPr>
            </w:pPr>
            <w:r w:rsidRPr="00EF417B">
              <w:rPr>
                <w:rFonts w:cs="Calibri"/>
                <w:sz w:val="18"/>
                <w:szCs w:val="18"/>
              </w:rPr>
              <w:t>LoaSt_Cnt_T_enum</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sidRPr="00D720D2">
              <w:rPr>
                <w:rFonts w:cs="Calibri"/>
                <w:sz w:val="18"/>
                <w:szCs w:val="18"/>
              </w:rPr>
              <w:t>LOAST_NORM</w:t>
            </w:r>
          </w:p>
        </w:tc>
        <w:tc>
          <w:tcPr>
            <w:tcW w:w="2264" w:type="dxa"/>
            <w:gridSpan w:val="2"/>
          </w:tcPr>
          <w:p w:rsidR="00EF417B" w:rsidRPr="003877CA" w:rsidRDefault="00EF417B" w:rsidP="005B72BC">
            <w:pPr>
              <w:spacing w:before="60"/>
              <w:rPr>
                <w:rFonts w:cs="Calibri"/>
                <w:sz w:val="18"/>
                <w:szCs w:val="18"/>
              </w:rPr>
            </w:pPr>
            <w:r w:rsidRPr="00D720D2">
              <w:rPr>
                <w:rFonts w:cs="Calibri"/>
                <w:sz w:val="18"/>
                <w:szCs w:val="18"/>
              </w:rPr>
              <w:t>LOAST_IMDTSHTDWNREQD</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LkaFlt_Cnt_T_logl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LkaInhb_Cnt_T_logl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EscSt_Cnt_T_u08</w:t>
            </w:r>
          </w:p>
        </w:tc>
        <w:tc>
          <w:tcPr>
            <w:tcW w:w="1221" w:type="dxa"/>
          </w:tcPr>
          <w:p w:rsidR="00EF417B" w:rsidRPr="00911C31" w:rsidRDefault="00EF417B" w:rsidP="005B72BC">
            <w:pPr>
              <w:rPr>
                <w:rFonts w:cs="Calibri"/>
                <w:sz w:val="18"/>
                <w:szCs w:val="18"/>
              </w:rPr>
            </w:pPr>
            <w:r>
              <w:rPr>
                <w:rFonts w:cs="Calibri"/>
                <w:sz w:val="18"/>
                <w:szCs w:val="18"/>
              </w:rPr>
              <w:t>uint8</w:t>
            </w:r>
          </w:p>
        </w:tc>
        <w:tc>
          <w:tcPr>
            <w:tcW w:w="1304" w:type="dxa"/>
          </w:tcPr>
          <w:p w:rsidR="00EF417B" w:rsidRPr="003877CA" w:rsidRDefault="00EF417B" w:rsidP="005B72BC">
            <w:pPr>
              <w:spacing w:before="60"/>
              <w:rPr>
                <w:rFonts w:cs="Calibri"/>
                <w:sz w:val="18"/>
                <w:szCs w:val="18"/>
              </w:rPr>
            </w:pPr>
            <w:r>
              <w:rPr>
                <w:rFonts w:cs="Calibri"/>
                <w:sz w:val="18"/>
                <w:szCs w:val="18"/>
              </w:rPr>
              <w:t>0</w:t>
            </w:r>
          </w:p>
        </w:tc>
        <w:tc>
          <w:tcPr>
            <w:tcW w:w="2264" w:type="dxa"/>
            <w:gridSpan w:val="2"/>
          </w:tcPr>
          <w:p w:rsidR="00EF417B" w:rsidRPr="003877CA" w:rsidRDefault="00EF417B" w:rsidP="005B72BC">
            <w:pPr>
              <w:spacing w:before="60"/>
              <w:rPr>
                <w:rFonts w:cs="Calibri"/>
                <w:sz w:val="18"/>
                <w:szCs w:val="18"/>
              </w:rPr>
            </w:pPr>
            <w:r>
              <w:rPr>
                <w:rFonts w:cs="Calibri"/>
                <w:sz w:val="18"/>
                <w:szCs w:val="18"/>
              </w:rPr>
              <w:t>4</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D720D2" w:rsidRDefault="00EF417B" w:rsidP="005B72BC">
            <w:pPr>
              <w:spacing w:before="60"/>
              <w:rPr>
                <w:rFonts w:cs="Calibri"/>
                <w:sz w:val="18"/>
                <w:szCs w:val="18"/>
              </w:rPr>
            </w:pPr>
            <w:r w:rsidRPr="00EF417B">
              <w:rPr>
                <w:rFonts w:cs="Calibri"/>
                <w:sz w:val="18"/>
                <w:szCs w:val="18"/>
              </w:rPr>
              <w:t>VehSpdSecurMin_Kph_T_f32</w:t>
            </w:r>
          </w:p>
        </w:tc>
        <w:tc>
          <w:tcPr>
            <w:tcW w:w="1221" w:type="dxa"/>
          </w:tcPr>
          <w:p w:rsidR="00EF417B" w:rsidRPr="003877CA" w:rsidRDefault="00EF417B" w:rsidP="005B72BC">
            <w:pPr>
              <w:rPr>
                <w:rFonts w:cs="Calibri"/>
                <w:sz w:val="18"/>
                <w:szCs w:val="18"/>
              </w:rPr>
            </w:pPr>
            <w:r>
              <w:rPr>
                <w:rFonts w:cs="Calibri"/>
                <w:sz w:val="18"/>
                <w:szCs w:val="18"/>
              </w:rPr>
              <w:t>float32</w:t>
            </w:r>
          </w:p>
        </w:tc>
        <w:tc>
          <w:tcPr>
            <w:tcW w:w="1304" w:type="dxa"/>
          </w:tcPr>
          <w:p w:rsidR="00EF417B" w:rsidRPr="003877CA" w:rsidRDefault="00EF417B" w:rsidP="005B72BC">
            <w:pPr>
              <w:spacing w:before="60"/>
              <w:rPr>
                <w:rFonts w:cs="Calibri"/>
                <w:sz w:val="18"/>
                <w:szCs w:val="18"/>
              </w:rPr>
            </w:pPr>
            <w:r>
              <w:rPr>
                <w:rFonts w:cs="Calibri"/>
                <w:sz w:val="18"/>
                <w:szCs w:val="18"/>
              </w:rPr>
              <w:t>0</w:t>
            </w:r>
          </w:p>
        </w:tc>
        <w:tc>
          <w:tcPr>
            <w:tcW w:w="2264" w:type="dxa"/>
            <w:gridSpan w:val="2"/>
          </w:tcPr>
          <w:p w:rsidR="00EF417B" w:rsidRPr="003877CA" w:rsidRDefault="00EF417B" w:rsidP="005B72BC">
            <w:pPr>
              <w:spacing w:before="60"/>
              <w:rPr>
                <w:rFonts w:cs="Calibri"/>
                <w:sz w:val="18"/>
                <w:szCs w:val="18"/>
              </w:rPr>
            </w:pPr>
            <w:r>
              <w:rPr>
                <w:rFonts w:cs="Calibri"/>
                <w:sz w:val="18"/>
                <w:szCs w:val="18"/>
              </w:rPr>
              <w:t>511</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EF417B" w:rsidRDefault="00EF417B" w:rsidP="005B72BC">
            <w:pPr>
              <w:spacing w:before="60"/>
              <w:rPr>
                <w:rFonts w:cs="Calibri"/>
                <w:sz w:val="18"/>
                <w:szCs w:val="18"/>
              </w:rPr>
            </w:pPr>
            <w:r w:rsidRPr="00EF417B">
              <w:rPr>
                <w:rFonts w:cs="Calibri"/>
                <w:sz w:val="18"/>
                <w:szCs w:val="18"/>
              </w:rPr>
              <w:t>VehSpdSecurMax_Kph_T_f32</w:t>
            </w:r>
          </w:p>
        </w:tc>
        <w:tc>
          <w:tcPr>
            <w:tcW w:w="1221" w:type="dxa"/>
          </w:tcPr>
          <w:p w:rsidR="00EF417B" w:rsidRPr="003877CA" w:rsidRDefault="00EF417B" w:rsidP="005B72BC">
            <w:pPr>
              <w:rPr>
                <w:rFonts w:cs="Calibri"/>
                <w:sz w:val="18"/>
                <w:szCs w:val="18"/>
              </w:rPr>
            </w:pPr>
            <w:r>
              <w:rPr>
                <w:rFonts w:cs="Calibri"/>
                <w:sz w:val="18"/>
                <w:szCs w:val="18"/>
              </w:rPr>
              <w:t>float32</w:t>
            </w:r>
          </w:p>
        </w:tc>
        <w:tc>
          <w:tcPr>
            <w:tcW w:w="1304" w:type="dxa"/>
          </w:tcPr>
          <w:p w:rsidR="00EF417B" w:rsidRPr="003877CA" w:rsidRDefault="00EF417B" w:rsidP="005B72BC">
            <w:pPr>
              <w:spacing w:before="60"/>
              <w:rPr>
                <w:rFonts w:cs="Calibri"/>
                <w:sz w:val="18"/>
                <w:szCs w:val="18"/>
              </w:rPr>
            </w:pPr>
            <w:r>
              <w:rPr>
                <w:rFonts w:cs="Calibri"/>
                <w:sz w:val="18"/>
                <w:szCs w:val="18"/>
              </w:rPr>
              <w:t>0</w:t>
            </w:r>
          </w:p>
        </w:tc>
        <w:tc>
          <w:tcPr>
            <w:tcW w:w="2264" w:type="dxa"/>
            <w:gridSpan w:val="2"/>
          </w:tcPr>
          <w:p w:rsidR="00EF417B" w:rsidRPr="003877CA" w:rsidRDefault="00EF417B" w:rsidP="005B72BC">
            <w:pPr>
              <w:spacing w:before="60"/>
              <w:rPr>
                <w:rFonts w:cs="Calibri"/>
                <w:sz w:val="18"/>
                <w:szCs w:val="18"/>
              </w:rPr>
            </w:pPr>
            <w:r>
              <w:rPr>
                <w:rFonts w:cs="Calibri"/>
                <w:sz w:val="18"/>
                <w:szCs w:val="18"/>
              </w:rPr>
              <w:t>511</w:t>
            </w:r>
          </w:p>
        </w:tc>
      </w:tr>
      <w:tr w:rsidR="00C326F7" w:rsidRPr="00AA38E8" w:rsidTr="00EF417B">
        <w:tc>
          <w:tcPr>
            <w:tcW w:w="1362" w:type="dxa"/>
          </w:tcPr>
          <w:p w:rsidR="00C326F7" w:rsidRPr="003877CA" w:rsidRDefault="00C326F7" w:rsidP="005B72BC">
            <w:pPr>
              <w:spacing w:before="60"/>
              <w:rPr>
                <w:rFonts w:cs="Calibri"/>
                <w:b/>
                <w:bCs/>
                <w:sz w:val="18"/>
                <w:szCs w:val="18"/>
              </w:rPr>
            </w:pPr>
          </w:p>
        </w:tc>
        <w:tc>
          <w:tcPr>
            <w:tcW w:w="2777" w:type="dxa"/>
          </w:tcPr>
          <w:p w:rsidR="00C326F7" w:rsidRPr="00EF417B" w:rsidRDefault="00C326F7" w:rsidP="005B72BC">
            <w:pPr>
              <w:spacing w:before="60"/>
              <w:rPr>
                <w:rFonts w:cs="Calibri"/>
                <w:sz w:val="18"/>
                <w:szCs w:val="18"/>
              </w:rPr>
            </w:pPr>
            <w:r w:rsidRPr="00C326F7">
              <w:rPr>
                <w:rFonts w:cs="Calibri"/>
                <w:sz w:val="18"/>
                <w:szCs w:val="18"/>
              </w:rPr>
              <w:t>LKAIntv_Cnt_T_logl</w:t>
            </w:r>
          </w:p>
        </w:tc>
        <w:tc>
          <w:tcPr>
            <w:tcW w:w="1221" w:type="dxa"/>
          </w:tcPr>
          <w:p w:rsidR="00C326F7" w:rsidRDefault="00C326F7" w:rsidP="005B72BC">
            <w:pPr>
              <w:rPr>
                <w:rFonts w:cs="Calibri"/>
                <w:sz w:val="18"/>
                <w:szCs w:val="18"/>
              </w:rPr>
            </w:pPr>
            <w:r>
              <w:rPr>
                <w:rFonts w:cs="Calibri"/>
                <w:sz w:val="18"/>
                <w:szCs w:val="18"/>
              </w:rPr>
              <w:t>boolean</w:t>
            </w:r>
          </w:p>
        </w:tc>
        <w:tc>
          <w:tcPr>
            <w:tcW w:w="1304" w:type="dxa"/>
          </w:tcPr>
          <w:p w:rsidR="00C326F7" w:rsidRDefault="00C326F7" w:rsidP="005B72BC">
            <w:pPr>
              <w:spacing w:before="60"/>
              <w:rPr>
                <w:rFonts w:cs="Calibri"/>
                <w:sz w:val="18"/>
                <w:szCs w:val="18"/>
              </w:rPr>
            </w:pPr>
            <w:r>
              <w:rPr>
                <w:rFonts w:cs="Calibri"/>
                <w:sz w:val="18"/>
                <w:szCs w:val="18"/>
              </w:rPr>
              <w:t>FALSE</w:t>
            </w:r>
          </w:p>
        </w:tc>
        <w:tc>
          <w:tcPr>
            <w:tcW w:w="2264" w:type="dxa"/>
            <w:gridSpan w:val="2"/>
          </w:tcPr>
          <w:p w:rsidR="00C326F7" w:rsidRDefault="00C326F7" w:rsidP="005B72BC">
            <w:pPr>
              <w:spacing w:before="60"/>
              <w:rPr>
                <w:rFonts w:cs="Calibri"/>
                <w:sz w:val="18"/>
                <w:szCs w:val="18"/>
              </w:rPr>
            </w:pPr>
            <w:r>
              <w:rPr>
                <w:rFonts w:cs="Calibri"/>
                <w:sz w:val="18"/>
                <w:szCs w:val="18"/>
              </w:rPr>
              <w:t>TRUE</w:t>
            </w:r>
          </w:p>
        </w:tc>
      </w:tr>
      <w:tr w:rsidR="002C5963" w:rsidRPr="00AA38E8" w:rsidTr="00EF417B">
        <w:tc>
          <w:tcPr>
            <w:tcW w:w="1362" w:type="dxa"/>
          </w:tcPr>
          <w:p w:rsidR="002C5963" w:rsidRPr="003877CA" w:rsidRDefault="002C5963" w:rsidP="005B72BC">
            <w:pPr>
              <w:spacing w:before="60"/>
              <w:rPr>
                <w:rFonts w:cs="Calibri"/>
                <w:b/>
                <w:bCs/>
                <w:sz w:val="18"/>
                <w:szCs w:val="18"/>
              </w:rPr>
            </w:pPr>
          </w:p>
        </w:tc>
        <w:tc>
          <w:tcPr>
            <w:tcW w:w="2777" w:type="dxa"/>
          </w:tcPr>
          <w:p w:rsidR="002C5963" w:rsidRPr="00C326F7" w:rsidRDefault="002C5963" w:rsidP="005B72BC">
            <w:pPr>
              <w:spacing w:before="60"/>
              <w:rPr>
                <w:rFonts w:cs="Calibri"/>
                <w:sz w:val="18"/>
                <w:szCs w:val="18"/>
              </w:rPr>
            </w:pPr>
            <w:r>
              <w:rPr>
                <w:rFonts w:cs="Calibri"/>
                <w:sz w:val="18"/>
                <w:szCs w:val="18"/>
              </w:rPr>
              <w:t>SysSt_Cnt_T_enum</w:t>
            </w:r>
          </w:p>
        </w:tc>
        <w:tc>
          <w:tcPr>
            <w:tcW w:w="1221" w:type="dxa"/>
          </w:tcPr>
          <w:p w:rsidR="002C5963" w:rsidRDefault="002C5963" w:rsidP="005B72BC">
            <w:pPr>
              <w:rPr>
                <w:rFonts w:cs="Calibri"/>
                <w:sz w:val="18"/>
                <w:szCs w:val="18"/>
              </w:rPr>
            </w:pPr>
            <w:r>
              <w:rPr>
                <w:rFonts w:cs="Calibri"/>
                <w:sz w:val="18"/>
                <w:szCs w:val="18"/>
              </w:rPr>
              <w:t>SysSt1</w:t>
            </w:r>
          </w:p>
        </w:tc>
        <w:tc>
          <w:tcPr>
            <w:tcW w:w="1304" w:type="dxa"/>
          </w:tcPr>
          <w:p w:rsidR="002C5963" w:rsidRDefault="002C5963" w:rsidP="005B72BC">
            <w:pPr>
              <w:spacing w:before="60"/>
              <w:rPr>
                <w:rFonts w:cs="Calibri"/>
                <w:sz w:val="18"/>
                <w:szCs w:val="18"/>
              </w:rPr>
            </w:pPr>
            <w:r>
              <w:rPr>
                <w:rFonts w:cs="Calibri"/>
                <w:sz w:val="18"/>
                <w:szCs w:val="18"/>
              </w:rPr>
              <w:t>SYSST_DI</w:t>
            </w:r>
          </w:p>
        </w:tc>
        <w:tc>
          <w:tcPr>
            <w:tcW w:w="2264" w:type="dxa"/>
            <w:gridSpan w:val="2"/>
          </w:tcPr>
          <w:p w:rsidR="002C5963" w:rsidRDefault="002C5963" w:rsidP="005B72BC">
            <w:pPr>
              <w:spacing w:before="60"/>
              <w:rPr>
                <w:rFonts w:cs="Calibri"/>
                <w:sz w:val="18"/>
                <w:szCs w:val="18"/>
              </w:rPr>
            </w:pPr>
            <w:r>
              <w:rPr>
                <w:rFonts w:cs="Calibri"/>
                <w:sz w:val="18"/>
                <w:szCs w:val="18"/>
              </w:rPr>
              <w:t>SYSST_WRMININ</w:t>
            </w:r>
          </w:p>
        </w:tc>
      </w:tr>
      <w:tr w:rsidR="002C5963" w:rsidRPr="00AA38E8" w:rsidTr="00EF417B">
        <w:tc>
          <w:tcPr>
            <w:tcW w:w="1362" w:type="dxa"/>
          </w:tcPr>
          <w:p w:rsidR="002C5963" w:rsidRPr="003877CA" w:rsidRDefault="002C5963" w:rsidP="005B72BC">
            <w:pPr>
              <w:spacing w:before="60"/>
              <w:rPr>
                <w:rFonts w:cs="Calibri"/>
                <w:b/>
                <w:bCs/>
                <w:sz w:val="18"/>
                <w:szCs w:val="18"/>
              </w:rPr>
            </w:pPr>
          </w:p>
        </w:tc>
        <w:tc>
          <w:tcPr>
            <w:tcW w:w="2777" w:type="dxa"/>
          </w:tcPr>
          <w:p w:rsidR="002C5963" w:rsidRPr="00D720D2" w:rsidRDefault="002C5963" w:rsidP="005B72BC">
            <w:pPr>
              <w:spacing w:before="60"/>
              <w:rPr>
                <w:rFonts w:cs="Calibri"/>
                <w:sz w:val="18"/>
                <w:szCs w:val="18"/>
              </w:rPr>
            </w:pPr>
            <w:r>
              <w:rPr>
                <w:rFonts w:cs="Calibri"/>
                <w:sz w:val="18"/>
                <w:szCs w:val="18"/>
              </w:rPr>
              <w:t>*</w:t>
            </w:r>
            <w:r>
              <w:t xml:space="preserve"> </w:t>
            </w:r>
            <w:r w:rsidRPr="00EF417B">
              <w:rPr>
                <w:rFonts w:cs="Calibri"/>
                <w:sz w:val="18"/>
                <w:szCs w:val="18"/>
              </w:rPr>
              <w:t>LkaSt_Cnt_T_u08</w:t>
            </w:r>
          </w:p>
        </w:tc>
        <w:tc>
          <w:tcPr>
            <w:tcW w:w="1221" w:type="dxa"/>
          </w:tcPr>
          <w:p w:rsidR="002C5963" w:rsidRDefault="002C5963" w:rsidP="005B72BC">
            <w:pPr>
              <w:rPr>
                <w:rFonts w:cs="Calibri"/>
                <w:sz w:val="18"/>
                <w:szCs w:val="18"/>
              </w:rPr>
            </w:pPr>
            <w:r>
              <w:rPr>
                <w:rFonts w:cs="Calibri"/>
                <w:sz w:val="18"/>
                <w:szCs w:val="18"/>
              </w:rPr>
              <w:t>uint8</w:t>
            </w:r>
          </w:p>
        </w:tc>
        <w:tc>
          <w:tcPr>
            <w:tcW w:w="1304" w:type="dxa"/>
          </w:tcPr>
          <w:p w:rsidR="002C5963" w:rsidRDefault="002C5963" w:rsidP="005B72BC">
            <w:pPr>
              <w:spacing w:before="60"/>
              <w:rPr>
                <w:rFonts w:cs="Calibri"/>
                <w:sz w:val="18"/>
                <w:szCs w:val="18"/>
              </w:rPr>
            </w:pPr>
            <w:r>
              <w:rPr>
                <w:rFonts w:cs="Calibri"/>
                <w:sz w:val="18"/>
                <w:szCs w:val="18"/>
              </w:rPr>
              <w:t>0</w:t>
            </w:r>
          </w:p>
        </w:tc>
        <w:tc>
          <w:tcPr>
            <w:tcW w:w="2264" w:type="dxa"/>
            <w:gridSpan w:val="2"/>
          </w:tcPr>
          <w:p w:rsidR="002C5963" w:rsidRDefault="002C5963" w:rsidP="005B72BC">
            <w:pPr>
              <w:spacing w:before="60"/>
              <w:rPr>
                <w:rFonts w:cs="Calibri"/>
                <w:sz w:val="18"/>
                <w:szCs w:val="18"/>
              </w:rPr>
            </w:pPr>
            <w:r>
              <w:rPr>
                <w:rFonts w:cs="Calibri"/>
                <w:sz w:val="18"/>
                <w:szCs w:val="18"/>
              </w:rPr>
              <w:t>4</w:t>
            </w:r>
          </w:p>
        </w:tc>
      </w:tr>
      <w:tr w:rsidR="002C5963" w:rsidRPr="00AA38E8" w:rsidTr="00EF417B">
        <w:tc>
          <w:tcPr>
            <w:tcW w:w="1362" w:type="dxa"/>
          </w:tcPr>
          <w:p w:rsidR="002C5963" w:rsidRPr="003877CA" w:rsidRDefault="002C5963" w:rsidP="005B72BC">
            <w:pPr>
              <w:spacing w:before="60"/>
              <w:rPr>
                <w:rFonts w:cs="Calibri"/>
                <w:b/>
                <w:bCs/>
                <w:sz w:val="18"/>
                <w:szCs w:val="18"/>
              </w:rPr>
            </w:pPr>
            <w:r w:rsidRPr="003877CA">
              <w:rPr>
                <w:rFonts w:cs="Calibri"/>
                <w:b/>
                <w:bCs/>
                <w:sz w:val="18"/>
                <w:szCs w:val="18"/>
              </w:rPr>
              <w:t>Return Value</w:t>
            </w:r>
          </w:p>
        </w:tc>
        <w:tc>
          <w:tcPr>
            <w:tcW w:w="2777" w:type="dxa"/>
          </w:tcPr>
          <w:p w:rsidR="002C5963" w:rsidRPr="003877CA" w:rsidRDefault="002C5963" w:rsidP="005B72BC">
            <w:pPr>
              <w:spacing w:before="60"/>
              <w:rPr>
                <w:rFonts w:cs="Calibri"/>
                <w:sz w:val="18"/>
                <w:szCs w:val="18"/>
              </w:rPr>
            </w:pPr>
            <w:r>
              <w:rPr>
                <w:rFonts w:cs="Calibri"/>
                <w:sz w:val="18"/>
                <w:szCs w:val="18"/>
              </w:rPr>
              <w:t>None</w:t>
            </w:r>
          </w:p>
        </w:tc>
        <w:tc>
          <w:tcPr>
            <w:tcW w:w="1221" w:type="dxa"/>
          </w:tcPr>
          <w:p w:rsidR="002C5963" w:rsidRPr="00911C31" w:rsidRDefault="002C5963" w:rsidP="005B72BC">
            <w:pPr>
              <w:rPr>
                <w:rFonts w:cs="Calibri"/>
                <w:sz w:val="18"/>
                <w:szCs w:val="18"/>
              </w:rPr>
            </w:pPr>
          </w:p>
        </w:tc>
        <w:tc>
          <w:tcPr>
            <w:tcW w:w="1304" w:type="dxa"/>
          </w:tcPr>
          <w:p w:rsidR="002C5963" w:rsidRPr="003877CA" w:rsidRDefault="002C5963" w:rsidP="005B72BC">
            <w:pPr>
              <w:spacing w:before="60"/>
              <w:rPr>
                <w:rFonts w:cs="Calibri"/>
                <w:sz w:val="18"/>
                <w:szCs w:val="18"/>
              </w:rPr>
            </w:pPr>
          </w:p>
        </w:tc>
        <w:tc>
          <w:tcPr>
            <w:tcW w:w="2264" w:type="dxa"/>
            <w:gridSpan w:val="2"/>
          </w:tcPr>
          <w:p w:rsidR="002C5963" w:rsidRPr="003877CA" w:rsidRDefault="002C5963"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52" w:name="_Toc459638095"/>
      <w:r w:rsidRPr="002F5138">
        <w:rPr>
          <w:rFonts w:ascii="Calibri" w:hAnsi="Calibri" w:cs="Calibri"/>
        </w:rPr>
        <w:t>Description</w:t>
      </w:r>
      <w:bookmarkEnd w:id="752"/>
    </w:p>
    <w:p w:rsidR="00EF417B" w:rsidRDefault="00EF417B" w:rsidP="00EF417B">
      <w:pPr>
        <w:autoSpaceDE w:val="0"/>
        <w:autoSpaceDN w:val="0"/>
        <w:adjustRightInd w:val="0"/>
        <w:rPr>
          <w:sz w:val="18"/>
          <w:szCs w:val="18"/>
          <w:lang w:bidi="ar-SA"/>
        </w:rPr>
      </w:pPr>
      <w:r w:rsidRPr="00EF417B">
        <w:rPr>
          <w:sz w:val="18"/>
          <w:szCs w:val="18"/>
          <w:lang w:bidi="ar-SA"/>
        </w:rPr>
        <w:t>Implementation of all LKA state transitions</w:t>
      </w:r>
      <w:r>
        <w:rPr>
          <w:sz w:val="18"/>
          <w:szCs w:val="18"/>
          <w:lang w:bidi="ar-SA"/>
        </w:rPr>
        <w:t xml:space="preserve">. </w:t>
      </w:r>
    </w:p>
    <w:p w:rsidR="00EF417B" w:rsidRPr="00F47A34" w:rsidRDefault="00EF417B" w:rsidP="00EF417B">
      <w:pPr>
        <w:autoSpaceDE w:val="0"/>
        <w:autoSpaceDN w:val="0"/>
        <w:adjustRightInd w:val="0"/>
        <w:rPr>
          <w:sz w:val="18"/>
          <w:szCs w:val="18"/>
          <w:lang w:bidi="ar-SA"/>
        </w:rPr>
      </w:pPr>
      <w:r>
        <w:rPr>
          <w:rFonts w:cs="Calibri"/>
          <w:sz w:val="18"/>
          <w:szCs w:val="18"/>
        </w:rPr>
        <w:t>‘*</w:t>
      </w:r>
      <w:r w:rsidRPr="00EF417B">
        <w:rPr>
          <w:rFonts w:cs="Calibri"/>
          <w:sz w:val="18"/>
          <w:szCs w:val="18"/>
        </w:rPr>
        <w:t>LkaSt_Cnt_T_u08</w:t>
      </w:r>
      <w:r>
        <w:rPr>
          <w:rFonts w:cs="Calibri"/>
          <w:sz w:val="18"/>
          <w:szCs w:val="18"/>
        </w:rPr>
        <w:t xml:space="preserve">’ is the output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53" w:name="_Toc459638096"/>
      <w:r w:rsidRPr="002F5138">
        <w:rPr>
          <w:rFonts w:ascii="Calibri" w:hAnsi="Calibri" w:cs="Calibri"/>
        </w:rPr>
        <w:t>Local Function #</w:t>
      </w:r>
      <w:r>
        <w:rPr>
          <w:rFonts w:ascii="Calibri" w:hAnsi="Calibri" w:cs="Calibri"/>
        </w:rPr>
        <w:t>12</w:t>
      </w:r>
      <w:bookmarkEnd w:id="75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EF417B" w:rsidRPr="00AA38E8" w:rsidTr="005B72BC">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2777" w:type="dxa"/>
          </w:tcPr>
          <w:p w:rsidR="00EF417B" w:rsidRPr="003877CA" w:rsidRDefault="00EF417B" w:rsidP="005B72BC">
            <w:pPr>
              <w:spacing w:before="60"/>
              <w:rPr>
                <w:rFonts w:cs="Calibri"/>
                <w:sz w:val="18"/>
                <w:szCs w:val="18"/>
              </w:rPr>
            </w:pPr>
            <w:r w:rsidRPr="00EF417B">
              <w:rPr>
                <w:rFonts w:cs="Calibri"/>
                <w:sz w:val="18"/>
                <w:szCs w:val="18"/>
              </w:rPr>
              <w:t>EscStTran</w:t>
            </w:r>
          </w:p>
        </w:tc>
        <w:tc>
          <w:tcPr>
            <w:tcW w:w="122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221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5B72BC">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2777" w:type="dxa"/>
          </w:tcPr>
          <w:p w:rsidR="00EF417B" w:rsidRPr="00246857" w:rsidRDefault="00EF417B" w:rsidP="005B72BC">
            <w:pPr>
              <w:spacing w:before="60"/>
              <w:rPr>
                <w:rFonts w:cs="Calibri"/>
                <w:sz w:val="18"/>
                <w:szCs w:val="18"/>
              </w:rPr>
            </w:pPr>
            <w:r w:rsidRPr="00EF417B">
              <w:rPr>
                <w:rFonts w:cs="Calibri"/>
                <w:sz w:val="18"/>
                <w:szCs w:val="18"/>
              </w:rPr>
              <w:t>EscMfgEna_Cnt_T_logl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EscFlt_Cnt_T_logl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LoaSt_Cnt_T_enum</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sidRPr="00D720D2">
              <w:rPr>
                <w:rFonts w:cs="Calibri"/>
                <w:sz w:val="18"/>
                <w:szCs w:val="18"/>
              </w:rPr>
              <w:t>LOAST_NORM</w:t>
            </w:r>
          </w:p>
        </w:tc>
        <w:tc>
          <w:tcPr>
            <w:tcW w:w="2264" w:type="dxa"/>
            <w:gridSpan w:val="2"/>
          </w:tcPr>
          <w:p w:rsidR="00EF417B" w:rsidRPr="003877CA" w:rsidRDefault="00EF417B" w:rsidP="005B72BC">
            <w:pPr>
              <w:spacing w:before="60"/>
              <w:rPr>
                <w:rFonts w:cs="Calibri"/>
                <w:sz w:val="18"/>
                <w:szCs w:val="18"/>
              </w:rPr>
            </w:pPr>
            <w:r w:rsidRPr="00D720D2">
              <w:rPr>
                <w:rFonts w:cs="Calibri"/>
                <w:sz w:val="18"/>
                <w:szCs w:val="18"/>
              </w:rPr>
              <w:t>LOAST_IMDTSHTDWNREQD</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VehSpdSecurMax_Kph_T_f32</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776EF2" w:rsidP="005B72BC">
            <w:pPr>
              <w:spacing w:before="60"/>
              <w:rPr>
                <w:rFonts w:cs="Calibri"/>
                <w:sz w:val="18"/>
                <w:szCs w:val="18"/>
              </w:rPr>
            </w:pPr>
            <w:r>
              <w:rPr>
                <w:rFonts w:cs="Calibri"/>
                <w:sz w:val="18"/>
                <w:szCs w:val="18"/>
              </w:rPr>
              <w:t>0</w:t>
            </w:r>
          </w:p>
        </w:tc>
        <w:tc>
          <w:tcPr>
            <w:tcW w:w="2264" w:type="dxa"/>
            <w:gridSpan w:val="2"/>
          </w:tcPr>
          <w:p w:rsidR="00EF417B" w:rsidRPr="003877CA" w:rsidRDefault="00776EF2" w:rsidP="005B72BC">
            <w:pPr>
              <w:spacing w:before="60"/>
              <w:rPr>
                <w:rFonts w:cs="Calibri"/>
                <w:sz w:val="18"/>
                <w:szCs w:val="18"/>
              </w:rPr>
            </w:pPr>
            <w:r>
              <w:rPr>
                <w:rFonts w:cs="Calibri"/>
                <w:sz w:val="18"/>
                <w:szCs w:val="18"/>
              </w:rPr>
              <w:t>511</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776EF2" w:rsidP="005B72BC">
            <w:pPr>
              <w:spacing w:before="60"/>
              <w:rPr>
                <w:rFonts w:cs="Calibri"/>
                <w:sz w:val="18"/>
                <w:szCs w:val="18"/>
              </w:rPr>
            </w:pPr>
            <w:r w:rsidRPr="00776EF2">
              <w:rPr>
                <w:rFonts w:cs="Calibri"/>
                <w:sz w:val="18"/>
                <w:szCs w:val="18"/>
              </w:rPr>
              <w:t>EscEna_Cnt_T_logl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EscLimdActv_Cnt_T_logl</w:t>
            </w:r>
          </w:p>
        </w:tc>
        <w:tc>
          <w:tcPr>
            <w:tcW w:w="1221" w:type="dxa"/>
          </w:tcPr>
          <w:p w:rsidR="00776EF2" w:rsidRPr="00911C31" w:rsidRDefault="00776EF2" w:rsidP="005B72BC">
            <w:pPr>
              <w:rPr>
                <w:rFonts w:cs="Calibri"/>
                <w:sz w:val="18"/>
                <w:szCs w:val="18"/>
              </w:rPr>
            </w:pPr>
            <w:r>
              <w:rPr>
                <w:rFonts w:cs="Calibri"/>
                <w:sz w:val="18"/>
                <w:szCs w:val="18"/>
              </w:rPr>
              <w:t>boolean</w:t>
            </w:r>
          </w:p>
        </w:tc>
        <w:tc>
          <w:tcPr>
            <w:tcW w:w="1304" w:type="dxa"/>
          </w:tcPr>
          <w:p w:rsidR="00776EF2" w:rsidRPr="003877CA" w:rsidRDefault="00776EF2" w:rsidP="005B72BC">
            <w:pPr>
              <w:spacing w:before="60"/>
              <w:rPr>
                <w:rFonts w:cs="Calibri"/>
                <w:sz w:val="18"/>
                <w:szCs w:val="18"/>
              </w:rPr>
            </w:pPr>
            <w:r>
              <w:rPr>
                <w:rFonts w:cs="Calibri"/>
                <w:sz w:val="18"/>
                <w:szCs w:val="18"/>
              </w:rPr>
              <w:t>FALSE</w:t>
            </w:r>
          </w:p>
        </w:tc>
        <w:tc>
          <w:tcPr>
            <w:tcW w:w="2264" w:type="dxa"/>
            <w:gridSpan w:val="2"/>
          </w:tcPr>
          <w:p w:rsidR="00776EF2" w:rsidRPr="003877CA" w:rsidRDefault="00776EF2" w:rsidP="005B72BC">
            <w:pPr>
              <w:spacing w:before="60"/>
              <w:rPr>
                <w:rFonts w:cs="Calibri"/>
                <w:sz w:val="18"/>
                <w:szCs w:val="18"/>
              </w:rPr>
            </w:pPr>
            <w:r>
              <w:rPr>
                <w:rFonts w:cs="Calibri"/>
                <w:sz w:val="18"/>
                <w:szCs w:val="18"/>
              </w:rPr>
              <w:t>TRUE</w:t>
            </w:r>
          </w:p>
        </w:tc>
      </w:tr>
      <w:tr w:rsidR="002C5963" w:rsidRPr="00AA38E8" w:rsidTr="005B72BC">
        <w:tc>
          <w:tcPr>
            <w:tcW w:w="1362" w:type="dxa"/>
          </w:tcPr>
          <w:p w:rsidR="002C5963" w:rsidRPr="003877CA" w:rsidRDefault="002C5963" w:rsidP="005B72BC">
            <w:pPr>
              <w:spacing w:before="60"/>
              <w:rPr>
                <w:rFonts w:cs="Calibri"/>
                <w:b/>
                <w:bCs/>
                <w:sz w:val="18"/>
                <w:szCs w:val="18"/>
              </w:rPr>
            </w:pPr>
          </w:p>
        </w:tc>
        <w:tc>
          <w:tcPr>
            <w:tcW w:w="2777" w:type="dxa"/>
          </w:tcPr>
          <w:p w:rsidR="002C5963" w:rsidRPr="00776EF2" w:rsidRDefault="002C5963" w:rsidP="005B72BC">
            <w:pPr>
              <w:spacing w:before="60"/>
              <w:rPr>
                <w:rFonts w:cs="Calibri"/>
                <w:sz w:val="18"/>
                <w:szCs w:val="18"/>
              </w:rPr>
            </w:pPr>
            <w:r>
              <w:rPr>
                <w:rFonts w:cs="Calibri"/>
                <w:sz w:val="18"/>
                <w:szCs w:val="18"/>
              </w:rPr>
              <w:t>SysSt_Cnt_T_enum</w:t>
            </w:r>
          </w:p>
        </w:tc>
        <w:tc>
          <w:tcPr>
            <w:tcW w:w="1221" w:type="dxa"/>
          </w:tcPr>
          <w:p w:rsidR="002C5963" w:rsidRDefault="002C5963" w:rsidP="005B72BC">
            <w:pPr>
              <w:rPr>
                <w:rFonts w:cs="Calibri"/>
                <w:sz w:val="18"/>
                <w:szCs w:val="18"/>
              </w:rPr>
            </w:pPr>
            <w:r>
              <w:rPr>
                <w:rFonts w:cs="Calibri"/>
                <w:sz w:val="18"/>
                <w:szCs w:val="18"/>
              </w:rPr>
              <w:t>SysSt1</w:t>
            </w:r>
          </w:p>
        </w:tc>
        <w:tc>
          <w:tcPr>
            <w:tcW w:w="1304" w:type="dxa"/>
          </w:tcPr>
          <w:p w:rsidR="002C5963" w:rsidRDefault="002C5963" w:rsidP="005B72BC">
            <w:pPr>
              <w:spacing w:before="60"/>
              <w:rPr>
                <w:rFonts w:cs="Calibri"/>
                <w:sz w:val="18"/>
                <w:szCs w:val="18"/>
              </w:rPr>
            </w:pPr>
            <w:r>
              <w:rPr>
                <w:rFonts w:cs="Calibri"/>
                <w:sz w:val="18"/>
                <w:szCs w:val="18"/>
              </w:rPr>
              <w:t>SYSST_DI</w:t>
            </w:r>
          </w:p>
        </w:tc>
        <w:tc>
          <w:tcPr>
            <w:tcW w:w="2264" w:type="dxa"/>
            <w:gridSpan w:val="2"/>
          </w:tcPr>
          <w:p w:rsidR="002C5963" w:rsidRDefault="002C5963" w:rsidP="005B72BC">
            <w:pPr>
              <w:spacing w:before="60"/>
              <w:rPr>
                <w:rFonts w:cs="Calibri"/>
                <w:sz w:val="18"/>
                <w:szCs w:val="18"/>
              </w:rPr>
            </w:pPr>
            <w:r>
              <w:rPr>
                <w:rFonts w:cs="Calibri"/>
                <w:sz w:val="18"/>
                <w:szCs w:val="18"/>
              </w:rPr>
              <w:t>SYSST_WRMININ</w:t>
            </w:r>
          </w:p>
        </w:tc>
      </w:tr>
      <w:tr w:rsidR="002C5963" w:rsidRPr="00AA38E8" w:rsidTr="005B72BC">
        <w:tc>
          <w:tcPr>
            <w:tcW w:w="1362" w:type="dxa"/>
          </w:tcPr>
          <w:p w:rsidR="002C5963" w:rsidRPr="003877CA" w:rsidRDefault="002C5963" w:rsidP="005B72BC">
            <w:pPr>
              <w:spacing w:before="60"/>
              <w:rPr>
                <w:rFonts w:cs="Calibri"/>
                <w:b/>
                <w:bCs/>
                <w:sz w:val="18"/>
                <w:szCs w:val="18"/>
              </w:rPr>
            </w:pPr>
          </w:p>
        </w:tc>
        <w:tc>
          <w:tcPr>
            <w:tcW w:w="2777" w:type="dxa"/>
          </w:tcPr>
          <w:p w:rsidR="002C5963" w:rsidRPr="00D720D2" w:rsidRDefault="002C5963" w:rsidP="005B72BC">
            <w:pPr>
              <w:spacing w:before="60"/>
              <w:rPr>
                <w:rFonts w:cs="Calibri"/>
                <w:sz w:val="18"/>
                <w:szCs w:val="18"/>
              </w:rPr>
            </w:pPr>
            <w:r>
              <w:rPr>
                <w:rFonts w:cs="Calibri"/>
                <w:sz w:val="18"/>
                <w:szCs w:val="18"/>
              </w:rPr>
              <w:t>*</w:t>
            </w:r>
            <w:r>
              <w:t xml:space="preserve"> </w:t>
            </w:r>
            <w:r w:rsidRPr="00776EF2">
              <w:rPr>
                <w:rFonts w:cs="Calibri"/>
                <w:sz w:val="18"/>
                <w:szCs w:val="18"/>
              </w:rPr>
              <w:t>EscSt_Cnt_T_u08</w:t>
            </w:r>
          </w:p>
        </w:tc>
        <w:tc>
          <w:tcPr>
            <w:tcW w:w="1221" w:type="dxa"/>
          </w:tcPr>
          <w:p w:rsidR="002C5963" w:rsidRDefault="002C5963" w:rsidP="005B72BC">
            <w:pPr>
              <w:rPr>
                <w:rFonts w:cs="Calibri"/>
                <w:sz w:val="18"/>
                <w:szCs w:val="18"/>
              </w:rPr>
            </w:pPr>
            <w:r>
              <w:rPr>
                <w:rFonts w:cs="Calibri"/>
                <w:sz w:val="18"/>
                <w:szCs w:val="18"/>
              </w:rPr>
              <w:t>uint8</w:t>
            </w:r>
          </w:p>
        </w:tc>
        <w:tc>
          <w:tcPr>
            <w:tcW w:w="1304" w:type="dxa"/>
          </w:tcPr>
          <w:p w:rsidR="002C5963" w:rsidRDefault="002C5963" w:rsidP="005B72BC">
            <w:pPr>
              <w:spacing w:before="60"/>
              <w:rPr>
                <w:rFonts w:cs="Calibri"/>
                <w:sz w:val="18"/>
                <w:szCs w:val="18"/>
              </w:rPr>
            </w:pPr>
            <w:r>
              <w:rPr>
                <w:rFonts w:cs="Calibri"/>
                <w:sz w:val="18"/>
                <w:szCs w:val="18"/>
              </w:rPr>
              <w:t>0</w:t>
            </w:r>
          </w:p>
        </w:tc>
        <w:tc>
          <w:tcPr>
            <w:tcW w:w="2264" w:type="dxa"/>
            <w:gridSpan w:val="2"/>
          </w:tcPr>
          <w:p w:rsidR="002C5963" w:rsidRDefault="002C5963" w:rsidP="005B72BC">
            <w:pPr>
              <w:spacing w:before="60"/>
              <w:rPr>
                <w:rFonts w:cs="Calibri"/>
                <w:sz w:val="18"/>
                <w:szCs w:val="18"/>
              </w:rPr>
            </w:pPr>
            <w:r>
              <w:rPr>
                <w:rFonts w:cs="Calibri"/>
                <w:sz w:val="18"/>
                <w:szCs w:val="18"/>
              </w:rPr>
              <w:t>4</w:t>
            </w:r>
          </w:p>
        </w:tc>
      </w:tr>
      <w:tr w:rsidR="002C5963" w:rsidRPr="00AA38E8" w:rsidTr="005B72BC">
        <w:tc>
          <w:tcPr>
            <w:tcW w:w="1362" w:type="dxa"/>
          </w:tcPr>
          <w:p w:rsidR="002C5963" w:rsidRPr="003877CA" w:rsidRDefault="002C5963" w:rsidP="005B72BC">
            <w:pPr>
              <w:spacing w:before="60"/>
              <w:rPr>
                <w:rFonts w:cs="Calibri"/>
                <w:b/>
                <w:bCs/>
                <w:sz w:val="18"/>
                <w:szCs w:val="18"/>
              </w:rPr>
            </w:pPr>
            <w:r w:rsidRPr="003877CA">
              <w:rPr>
                <w:rFonts w:cs="Calibri"/>
                <w:b/>
                <w:bCs/>
                <w:sz w:val="18"/>
                <w:szCs w:val="18"/>
              </w:rPr>
              <w:t>Return Value</w:t>
            </w:r>
          </w:p>
        </w:tc>
        <w:tc>
          <w:tcPr>
            <w:tcW w:w="2777" w:type="dxa"/>
          </w:tcPr>
          <w:p w:rsidR="002C5963" w:rsidRPr="003877CA" w:rsidRDefault="002C5963" w:rsidP="005B72BC">
            <w:pPr>
              <w:spacing w:before="60"/>
              <w:rPr>
                <w:rFonts w:cs="Calibri"/>
                <w:sz w:val="18"/>
                <w:szCs w:val="18"/>
              </w:rPr>
            </w:pPr>
            <w:r>
              <w:rPr>
                <w:rFonts w:cs="Calibri"/>
                <w:sz w:val="18"/>
                <w:szCs w:val="18"/>
              </w:rPr>
              <w:t>None</w:t>
            </w:r>
          </w:p>
        </w:tc>
        <w:tc>
          <w:tcPr>
            <w:tcW w:w="1221" w:type="dxa"/>
          </w:tcPr>
          <w:p w:rsidR="002C5963" w:rsidRPr="00911C31" w:rsidRDefault="002C5963" w:rsidP="005B72BC">
            <w:pPr>
              <w:rPr>
                <w:rFonts w:cs="Calibri"/>
                <w:sz w:val="18"/>
                <w:szCs w:val="18"/>
              </w:rPr>
            </w:pPr>
          </w:p>
        </w:tc>
        <w:tc>
          <w:tcPr>
            <w:tcW w:w="1304" w:type="dxa"/>
          </w:tcPr>
          <w:p w:rsidR="002C5963" w:rsidRPr="003877CA" w:rsidRDefault="002C5963" w:rsidP="005B72BC">
            <w:pPr>
              <w:spacing w:before="60"/>
              <w:rPr>
                <w:rFonts w:cs="Calibri"/>
                <w:sz w:val="18"/>
                <w:szCs w:val="18"/>
              </w:rPr>
            </w:pPr>
          </w:p>
        </w:tc>
        <w:tc>
          <w:tcPr>
            <w:tcW w:w="2264" w:type="dxa"/>
            <w:gridSpan w:val="2"/>
          </w:tcPr>
          <w:p w:rsidR="002C5963" w:rsidRPr="003877CA" w:rsidRDefault="002C5963"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54" w:name="_Toc459638097"/>
      <w:r w:rsidRPr="002F5138">
        <w:rPr>
          <w:rFonts w:ascii="Calibri" w:hAnsi="Calibri" w:cs="Calibri"/>
        </w:rPr>
        <w:t>Description</w:t>
      </w:r>
      <w:bookmarkEnd w:id="754"/>
    </w:p>
    <w:p w:rsidR="00EF417B" w:rsidRDefault="00EF417B" w:rsidP="00EF417B">
      <w:pPr>
        <w:autoSpaceDE w:val="0"/>
        <w:autoSpaceDN w:val="0"/>
        <w:adjustRightInd w:val="0"/>
        <w:rPr>
          <w:sz w:val="18"/>
          <w:szCs w:val="18"/>
          <w:lang w:bidi="ar-SA"/>
        </w:rPr>
      </w:pPr>
      <w:r w:rsidRPr="00EF417B">
        <w:rPr>
          <w:sz w:val="18"/>
          <w:szCs w:val="18"/>
          <w:lang w:bidi="ar-SA"/>
        </w:rPr>
        <w:t xml:space="preserve">Implementation of all </w:t>
      </w:r>
      <w:r w:rsidR="00776EF2">
        <w:rPr>
          <w:sz w:val="18"/>
          <w:szCs w:val="18"/>
          <w:lang w:bidi="ar-SA"/>
        </w:rPr>
        <w:t>ESC</w:t>
      </w:r>
      <w:r w:rsidRPr="00EF417B">
        <w:rPr>
          <w:sz w:val="18"/>
          <w:szCs w:val="18"/>
          <w:lang w:bidi="ar-SA"/>
        </w:rPr>
        <w:t xml:space="preserve"> state transitions</w:t>
      </w:r>
      <w:r>
        <w:rPr>
          <w:sz w:val="18"/>
          <w:szCs w:val="18"/>
          <w:lang w:bidi="ar-SA"/>
        </w:rPr>
        <w:t xml:space="preserve">. </w:t>
      </w:r>
    </w:p>
    <w:p w:rsidR="00EF417B" w:rsidRDefault="00EF417B" w:rsidP="00EF417B">
      <w:pPr>
        <w:autoSpaceDE w:val="0"/>
        <w:autoSpaceDN w:val="0"/>
        <w:adjustRightInd w:val="0"/>
        <w:rPr>
          <w:rFonts w:cs="Calibri"/>
          <w:sz w:val="18"/>
          <w:szCs w:val="18"/>
        </w:rPr>
      </w:pPr>
      <w:r>
        <w:rPr>
          <w:rFonts w:cs="Calibri"/>
          <w:sz w:val="18"/>
          <w:szCs w:val="18"/>
        </w:rPr>
        <w:t>‘*</w:t>
      </w:r>
      <w:r w:rsidR="00776EF2">
        <w:rPr>
          <w:rFonts w:cs="Calibri"/>
          <w:sz w:val="18"/>
          <w:szCs w:val="18"/>
        </w:rPr>
        <w:t>Esc</w:t>
      </w:r>
      <w:r w:rsidRPr="00EF417B">
        <w:rPr>
          <w:rFonts w:cs="Calibri"/>
          <w:sz w:val="18"/>
          <w:szCs w:val="18"/>
        </w:rPr>
        <w:t>St_Cnt_T_u08</w:t>
      </w:r>
      <w:r>
        <w:rPr>
          <w:rFonts w:cs="Calibri"/>
          <w:sz w:val="18"/>
          <w:szCs w:val="18"/>
        </w:rPr>
        <w:t xml:space="preserve">’ is the output of this function. </w:t>
      </w:r>
    </w:p>
    <w:p w:rsidR="00776EF2" w:rsidRDefault="00776EF2" w:rsidP="00EF417B">
      <w:pPr>
        <w:autoSpaceDE w:val="0"/>
        <w:autoSpaceDN w:val="0"/>
        <w:adjustRightInd w:val="0"/>
        <w:rPr>
          <w:rFonts w:cs="Calibri"/>
          <w:sz w:val="18"/>
          <w:szCs w:val="18"/>
        </w:rPr>
      </w:pPr>
    </w:p>
    <w:p w:rsidR="00776EF2" w:rsidRPr="002F5138" w:rsidRDefault="00776EF2" w:rsidP="00776EF2">
      <w:pPr>
        <w:pStyle w:val="Heading2"/>
        <w:numPr>
          <w:ilvl w:val="2"/>
          <w:numId w:val="11"/>
        </w:numPr>
        <w:tabs>
          <w:tab w:val="clear" w:pos="1017"/>
          <w:tab w:val="num" w:pos="567"/>
        </w:tabs>
        <w:spacing w:after="60"/>
        <w:ind w:left="567"/>
        <w:rPr>
          <w:rFonts w:ascii="Calibri" w:hAnsi="Calibri" w:cs="Calibri"/>
        </w:rPr>
      </w:pPr>
      <w:bookmarkStart w:id="755" w:name="_Toc459638098"/>
      <w:r w:rsidRPr="002F5138">
        <w:rPr>
          <w:rFonts w:ascii="Calibri" w:hAnsi="Calibri" w:cs="Calibri"/>
        </w:rPr>
        <w:t>Local Function #</w:t>
      </w:r>
      <w:r>
        <w:rPr>
          <w:rFonts w:ascii="Calibri" w:hAnsi="Calibri" w:cs="Calibri"/>
        </w:rPr>
        <w:t>13</w:t>
      </w:r>
      <w:bookmarkEnd w:id="75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776EF2" w:rsidRPr="00AA38E8" w:rsidTr="005B72BC">
        <w:tc>
          <w:tcPr>
            <w:tcW w:w="1362" w:type="dxa"/>
          </w:tcPr>
          <w:p w:rsidR="00776EF2" w:rsidRPr="003877CA" w:rsidRDefault="00776EF2" w:rsidP="005B72BC">
            <w:pPr>
              <w:spacing w:before="60"/>
              <w:rPr>
                <w:rFonts w:cs="Calibri"/>
                <w:b/>
                <w:bCs/>
                <w:sz w:val="18"/>
                <w:szCs w:val="18"/>
              </w:rPr>
            </w:pPr>
            <w:r w:rsidRPr="003877CA">
              <w:rPr>
                <w:rFonts w:cs="Calibri"/>
                <w:b/>
                <w:bCs/>
                <w:sz w:val="18"/>
                <w:szCs w:val="18"/>
              </w:rPr>
              <w:t>Function Name</w:t>
            </w:r>
          </w:p>
        </w:tc>
        <w:tc>
          <w:tcPr>
            <w:tcW w:w="2777" w:type="dxa"/>
          </w:tcPr>
          <w:p w:rsidR="00776EF2" w:rsidRPr="003877CA" w:rsidRDefault="00776EF2" w:rsidP="005B72BC">
            <w:pPr>
              <w:spacing w:before="60"/>
              <w:rPr>
                <w:rFonts w:cs="Calibri"/>
                <w:sz w:val="18"/>
                <w:szCs w:val="18"/>
              </w:rPr>
            </w:pPr>
            <w:r w:rsidRPr="00776EF2">
              <w:rPr>
                <w:rFonts w:cs="Calibri"/>
                <w:sz w:val="18"/>
                <w:szCs w:val="18"/>
              </w:rPr>
              <w:t>HwAgServo</w:t>
            </w:r>
          </w:p>
        </w:tc>
        <w:tc>
          <w:tcPr>
            <w:tcW w:w="1221" w:type="dxa"/>
            <w:shd w:val="pct30" w:color="FFFF00" w:fill="auto"/>
          </w:tcPr>
          <w:p w:rsidR="00776EF2" w:rsidRPr="003877CA" w:rsidRDefault="00776EF2" w:rsidP="005B72BC">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776EF2" w:rsidRPr="003877CA" w:rsidRDefault="00776EF2" w:rsidP="005B72BC">
            <w:pPr>
              <w:spacing w:before="60"/>
              <w:jc w:val="center"/>
              <w:rPr>
                <w:rFonts w:cs="Calibri"/>
                <w:sz w:val="18"/>
                <w:szCs w:val="18"/>
              </w:rPr>
            </w:pPr>
            <w:r w:rsidRPr="003877CA">
              <w:rPr>
                <w:rFonts w:cs="Calibri"/>
                <w:sz w:val="18"/>
                <w:szCs w:val="18"/>
              </w:rPr>
              <w:t>Min</w:t>
            </w:r>
          </w:p>
        </w:tc>
        <w:tc>
          <w:tcPr>
            <w:tcW w:w="2211" w:type="dxa"/>
            <w:shd w:val="pct30" w:color="FFFF00" w:fill="auto"/>
          </w:tcPr>
          <w:p w:rsidR="00776EF2" w:rsidRPr="003877CA" w:rsidRDefault="00776EF2" w:rsidP="005B72BC">
            <w:pPr>
              <w:spacing w:before="60"/>
              <w:jc w:val="center"/>
              <w:rPr>
                <w:rFonts w:cs="Calibri"/>
                <w:sz w:val="18"/>
                <w:szCs w:val="18"/>
              </w:rPr>
            </w:pPr>
            <w:r w:rsidRPr="003877CA">
              <w:rPr>
                <w:rFonts w:cs="Calibri"/>
                <w:sz w:val="18"/>
                <w:szCs w:val="18"/>
              </w:rPr>
              <w:t>Max</w:t>
            </w:r>
          </w:p>
        </w:tc>
      </w:tr>
      <w:tr w:rsidR="00776EF2" w:rsidRPr="00AA38E8" w:rsidTr="005B72BC">
        <w:tc>
          <w:tcPr>
            <w:tcW w:w="1362" w:type="dxa"/>
          </w:tcPr>
          <w:p w:rsidR="00776EF2" w:rsidRPr="003877CA" w:rsidRDefault="00776EF2" w:rsidP="005B72BC">
            <w:pPr>
              <w:spacing w:before="60"/>
              <w:rPr>
                <w:rFonts w:cs="Calibri"/>
                <w:b/>
                <w:bCs/>
                <w:sz w:val="18"/>
                <w:szCs w:val="18"/>
              </w:rPr>
            </w:pPr>
            <w:r w:rsidRPr="003877CA">
              <w:rPr>
                <w:rFonts w:cs="Calibri"/>
                <w:b/>
                <w:bCs/>
                <w:sz w:val="18"/>
                <w:szCs w:val="18"/>
              </w:rPr>
              <w:t xml:space="preserve">Arguments </w:t>
            </w:r>
            <w:r w:rsidRPr="003877CA">
              <w:rPr>
                <w:rFonts w:cs="Calibri"/>
                <w:b/>
                <w:bCs/>
                <w:sz w:val="18"/>
                <w:szCs w:val="18"/>
              </w:rPr>
              <w:lastRenderedPageBreak/>
              <w:t xml:space="preserve">Passed </w:t>
            </w:r>
          </w:p>
        </w:tc>
        <w:tc>
          <w:tcPr>
            <w:tcW w:w="2777" w:type="dxa"/>
          </w:tcPr>
          <w:p w:rsidR="00776EF2" w:rsidRPr="00246857" w:rsidRDefault="00776EF2" w:rsidP="005B72BC">
            <w:pPr>
              <w:spacing w:before="60"/>
              <w:rPr>
                <w:rFonts w:cs="Calibri"/>
                <w:sz w:val="18"/>
                <w:szCs w:val="18"/>
              </w:rPr>
            </w:pPr>
            <w:r w:rsidRPr="00776EF2">
              <w:rPr>
                <w:rFonts w:cs="Calibri"/>
                <w:sz w:val="18"/>
                <w:szCs w:val="18"/>
              </w:rPr>
              <w:lastRenderedPageBreak/>
              <w:t>HwAgTrajEna_Cnt_T_logl</w:t>
            </w:r>
          </w:p>
        </w:tc>
        <w:tc>
          <w:tcPr>
            <w:tcW w:w="1221" w:type="dxa"/>
          </w:tcPr>
          <w:p w:rsidR="00776EF2" w:rsidRPr="00911C31" w:rsidRDefault="00776EF2" w:rsidP="005B72BC">
            <w:pPr>
              <w:rPr>
                <w:rFonts w:cs="Calibri"/>
                <w:sz w:val="18"/>
                <w:szCs w:val="18"/>
              </w:rPr>
            </w:pPr>
            <w:r>
              <w:rPr>
                <w:rFonts w:cs="Calibri"/>
                <w:sz w:val="18"/>
                <w:szCs w:val="18"/>
              </w:rPr>
              <w:t>boolean</w:t>
            </w:r>
          </w:p>
        </w:tc>
        <w:tc>
          <w:tcPr>
            <w:tcW w:w="1304" w:type="dxa"/>
          </w:tcPr>
          <w:p w:rsidR="00776EF2" w:rsidRPr="003877CA" w:rsidRDefault="00776EF2" w:rsidP="005B72BC">
            <w:pPr>
              <w:spacing w:before="60"/>
              <w:rPr>
                <w:rFonts w:cs="Calibri"/>
                <w:sz w:val="18"/>
                <w:szCs w:val="18"/>
              </w:rPr>
            </w:pPr>
            <w:r>
              <w:rPr>
                <w:rFonts w:cs="Calibri"/>
                <w:sz w:val="18"/>
                <w:szCs w:val="18"/>
              </w:rPr>
              <w:t>FALSE</w:t>
            </w:r>
          </w:p>
        </w:tc>
        <w:tc>
          <w:tcPr>
            <w:tcW w:w="2264" w:type="dxa"/>
            <w:gridSpan w:val="2"/>
          </w:tcPr>
          <w:p w:rsidR="00776EF2" w:rsidRPr="003877CA" w:rsidRDefault="00776EF2" w:rsidP="005B72BC">
            <w:pPr>
              <w:spacing w:before="60"/>
              <w:rPr>
                <w:rFonts w:cs="Calibri"/>
                <w:sz w:val="18"/>
                <w:szCs w:val="18"/>
              </w:rPr>
            </w:pPr>
            <w:r>
              <w:rPr>
                <w:rFonts w:cs="Calibri"/>
                <w:sz w:val="18"/>
                <w:szCs w:val="18"/>
              </w:rPr>
              <w:t>TRUE</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ApaSt_Cnt_T_u08</w:t>
            </w:r>
          </w:p>
        </w:tc>
        <w:tc>
          <w:tcPr>
            <w:tcW w:w="1221" w:type="dxa"/>
          </w:tcPr>
          <w:p w:rsidR="00776EF2" w:rsidRDefault="00776EF2" w:rsidP="005B72BC">
            <w:pPr>
              <w:rPr>
                <w:rFonts w:cs="Calibri"/>
                <w:sz w:val="18"/>
                <w:szCs w:val="18"/>
              </w:rPr>
            </w:pPr>
            <w:r>
              <w:rPr>
                <w:rFonts w:cs="Calibri"/>
                <w:sz w:val="18"/>
                <w:szCs w:val="18"/>
              </w:rPr>
              <w:t>uint8</w:t>
            </w:r>
          </w:p>
        </w:tc>
        <w:tc>
          <w:tcPr>
            <w:tcW w:w="1304" w:type="dxa"/>
          </w:tcPr>
          <w:p w:rsidR="00776EF2" w:rsidRDefault="00776EF2" w:rsidP="005B72BC">
            <w:pPr>
              <w:spacing w:before="60"/>
              <w:rPr>
                <w:rFonts w:cs="Calibri"/>
                <w:sz w:val="18"/>
                <w:szCs w:val="18"/>
              </w:rPr>
            </w:pPr>
            <w:r>
              <w:rPr>
                <w:rFonts w:cs="Calibri"/>
                <w:sz w:val="18"/>
                <w:szCs w:val="18"/>
              </w:rPr>
              <w:t>0</w:t>
            </w:r>
          </w:p>
        </w:tc>
        <w:tc>
          <w:tcPr>
            <w:tcW w:w="2264" w:type="dxa"/>
            <w:gridSpan w:val="2"/>
          </w:tcPr>
          <w:p w:rsidR="00776EF2" w:rsidRDefault="00776EF2" w:rsidP="005B72BC">
            <w:pPr>
              <w:spacing w:before="60"/>
              <w:rPr>
                <w:rFonts w:cs="Calibri"/>
                <w:sz w:val="18"/>
                <w:szCs w:val="18"/>
              </w:rPr>
            </w:pPr>
            <w:r>
              <w:rPr>
                <w:rFonts w:cs="Calibri"/>
                <w:sz w:val="18"/>
                <w:szCs w:val="18"/>
              </w:rPr>
              <w:t>4</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HwAgTraj_HwDeg_T_f32</w:t>
            </w:r>
          </w:p>
        </w:tc>
        <w:tc>
          <w:tcPr>
            <w:tcW w:w="1221" w:type="dxa"/>
          </w:tcPr>
          <w:p w:rsidR="00776EF2" w:rsidRPr="003877CA" w:rsidRDefault="00776EF2" w:rsidP="005B72BC">
            <w:pPr>
              <w:rPr>
                <w:rFonts w:cs="Calibri"/>
                <w:sz w:val="18"/>
                <w:szCs w:val="18"/>
              </w:rPr>
            </w:pPr>
            <w:r>
              <w:rPr>
                <w:rFonts w:cs="Calibri"/>
                <w:sz w:val="18"/>
                <w:szCs w:val="18"/>
              </w:rPr>
              <w:t>float32</w:t>
            </w:r>
          </w:p>
        </w:tc>
        <w:tc>
          <w:tcPr>
            <w:tcW w:w="1304" w:type="dxa"/>
          </w:tcPr>
          <w:p w:rsidR="00776EF2" w:rsidRPr="003877CA" w:rsidRDefault="00776EF2" w:rsidP="005B72BC">
            <w:pPr>
              <w:spacing w:before="60"/>
              <w:rPr>
                <w:rFonts w:cs="Calibri"/>
                <w:sz w:val="18"/>
                <w:szCs w:val="18"/>
              </w:rPr>
            </w:pPr>
            <w:r>
              <w:rPr>
                <w:rFonts w:cs="Calibri"/>
                <w:sz w:val="18"/>
                <w:szCs w:val="18"/>
              </w:rPr>
              <w:t>-1440</w:t>
            </w:r>
          </w:p>
        </w:tc>
        <w:tc>
          <w:tcPr>
            <w:tcW w:w="2264" w:type="dxa"/>
            <w:gridSpan w:val="2"/>
          </w:tcPr>
          <w:p w:rsidR="00776EF2" w:rsidRPr="003877CA" w:rsidRDefault="00776EF2" w:rsidP="005B72BC">
            <w:pPr>
              <w:spacing w:before="60"/>
              <w:rPr>
                <w:rFonts w:cs="Calibri"/>
                <w:sz w:val="18"/>
                <w:szCs w:val="18"/>
              </w:rPr>
            </w:pPr>
            <w:r>
              <w:rPr>
                <w:rFonts w:cs="Calibri"/>
                <w:sz w:val="18"/>
                <w:szCs w:val="18"/>
              </w:rPr>
              <w:t>1440</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HwAgTarLimd_HwDeg_T_f32</w:t>
            </w:r>
          </w:p>
        </w:tc>
        <w:tc>
          <w:tcPr>
            <w:tcW w:w="1221" w:type="dxa"/>
          </w:tcPr>
          <w:p w:rsidR="00776EF2" w:rsidRPr="003877CA" w:rsidRDefault="00776EF2" w:rsidP="005B72BC">
            <w:pPr>
              <w:rPr>
                <w:rFonts w:cs="Calibri"/>
                <w:sz w:val="18"/>
                <w:szCs w:val="18"/>
              </w:rPr>
            </w:pPr>
            <w:r>
              <w:rPr>
                <w:rFonts w:cs="Calibri"/>
                <w:sz w:val="18"/>
                <w:szCs w:val="18"/>
              </w:rPr>
              <w:t>float32</w:t>
            </w:r>
          </w:p>
        </w:tc>
        <w:tc>
          <w:tcPr>
            <w:tcW w:w="1304" w:type="dxa"/>
          </w:tcPr>
          <w:p w:rsidR="00776EF2" w:rsidRPr="003877CA" w:rsidRDefault="00776EF2" w:rsidP="005B72BC">
            <w:pPr>
              <w:spacing w:before="60"/>
              <w:rPr>
                <w:rFonts w:cs="Calibri"/>
                <w:sz w:val="18"/>
                <w:szCs w:val="18"/>
              </w:rPr>
            </w:pPr>
            <w:r>
              <w:rPr>
                <w:rFonts w:cs="Calibri"/>
                <w:sz w:val="18"/>
                <w:szCs w:val="18"/>
              </w:rPr>
              <w:t>-1440</w:t>
            </w:r>
          </w:p>
        </w:tc>
        <w:tc>
          <w:tcPr>
            <w:tcW w:w="2264" w:type="dxa"/>
            <w:gridSpan w:val="2"/>
          </w:tcPr>
          <w:p w:rsidR="00776EF2" w:rsidRPr="003877CA" w:rsidRDefault="00AC79E5" w:rsidP="00776EF2">
            <w:pPr>
              <w:spacing w:before="60"/>
              <w:rPr>
                <w:rFonts w:cs="Calibri"/>
                <w:sz w:val="18"/>
                <w:szCs w:val="18"/>
              </w:rPr>
            </w:pPr>
            <w:r>
              <w:rPr>
                <w:rFonts w:cs="Calibri"/>
                <w:sz w:val="18"/>
                <w:szCs w:val="18"/>
              </w:rPr>
              <w:t>1440</w:t>
            </w:r>
          </w:p>
        </w:tc>
      </w:tr>
      <w:tr w:rsidR="00C24F7F" w:rsidRPr="00AA38E8" w:rsidTr="005B72BC">
        <w:tc>
          <w:tcPr>
            <w:tcW w:w="1362" w:type="dxa"/>
          </w:tcPr>
          <w:p w:rsidR="00C24F7F" w:rsidRPr="003877CA" w:rsidRDefault="00C24F7F" w:rsidP="005B72BC">
            <w:pPr>
              <w:spacing w:before="60"/>
              <w:rPr>
                <w:rFonts w:cs="Calibri"/>
                <w:b/>
                <w:bCs/>
                <w:sz w:val="18"/>
                <w:szCs w:val="18"/>
              </w:rPr>
            </w:pPr>
          </w:p>
        </w:tc>
        <w:tc>
          <w:tcPr>
            <w:tcW w:w="2777" w:type="dxa"/>
          </w:tcPr>
          <w:p w:rsidR="00C24F7F" w:rsidRPr="00D720D2" w:rsidRDefault="00C24F7F" w:rsidP="005B72BC">
            <w:pPr>
              <w:spacing w:before="60"/>
              <w:rPr>
                <w:rFonts w:cs="Calibri"/>
                <w:sz w:val="18"/>
                <w:szCs w:val="18"/>
              </w:rPr>
            </w:pPr>
            <w:r>
              <w:rPr>
                <w:rFonts w:cs="Calibri"/>
                <w:sz w:val="18"/>
                <w:szCs w:val="18"/>
              </w:rPr>
              <w:t>*</w:t>
            </w:r>
            <w:r>
              <w:t xml:space="preserve"> </w:t>
            </w:r>
            <w:r w:rsidRPr="00776EF2">
              <w:rPr>
                <w:rFonts w:cs="Calibri"/>
                <w:sz w:val="18"/>
                <w:szCs w:val="18"/>
              </w:rPr>
              <w:t>HwAgServoCmd_HwDeg_T_f32</w:t>
            </w:r>
          </w:p>
        </w:tc>
        <w:tc>
          <w:tcPr>
            <w:tcW w:w="1221" w:type="dxa"/>
          </w:tcPr>
          <w:p w:rsidR="00C24F7F" w:rsidRPr="003877CA" w:rsidRDefault="00C24F7F" w:rsidP="005B72BC">
            <w:pPr>
              <w:rPr>
                <w:rFonts w:cs="Calibri"/>
                <w:sz w:val="18"/>
                <w:szCs w:val="18"/>
              </w:rPr>
            </w:pPr>
            <w:r>
              <w:rPr>
                <w:rFonts w:cs="Calibri"/>
                <w:sz w:val="18"/>
                <w:szCs w:val="18"/>
              </w:rPr>
              <w:t>float32</w:t>
            </w:r>
          </w:p>
        </w:tc>
        <w:tc>
          <w:tcPr>
            <w:tcW w:w="1304" w:type="dxa"/>
          </w:tcPr>
          <w:p w:rsidR="00C24F7F" w:rsidRPr="003877CA" w:rsidRDefault="00C24F7F" w:rsidP="005B72BC">
            <w:pPr>
              <w:spacing w:before="60"/>
              <w:rPr>
                <w:rFonts w:cs="Calibri"/>
                <w:sz w:val="18"/>
                <w:szCs w:val="18"/>
              </w:rPr>
            </w:pPr>
            <w:r>
              <w:rPr>
                <w:rFonts w:cs="Calibri"/>
                <w:sz w:val="18"/>
                <w:szCs w:val="18"/>
              </w:rPr>
              <w:t>-1440</w:t>
            </w:r>
          </w:p>
        </w:tc>
        <w:tc>
          <w:tcPr>
            <w:tcW w:w="2264" w:type="dxa"/>
            <w:gridSpan w:val="2"/>
          </w:tcPr>
          <w:p w:rsidR="00C24F7F" w:rsidRPr="003877CA" w:rsidRDefault="00C24F7F" w:rsidP="005B72BC">
            <w:pPr>
              <w:spacing w:before="60"/>
              <w:rPr>
                <w:rFonts w:cs="Calibri"/>
                <w:sz w:val="18"/>
                <w:szCs w:val="18"/>
              </w:rPr>
            </w:pPr>
            <w:r>
              <w:rPr>
                <w:rFonts w:cs="Calibri"/>
                <w:sz w:val="18"/>
                <w:szCs w:val="18"/>
              </w:rPr>
              <w:t>1440</w:t>
            </w:r>
          </w:p>
        </w:tc>
      </w:tr>
      <w:tr w:rsidR="00776EF2" w:rsidRPr="00AA38E8" w:rsidTr="005B72BC">
        <w:tc>
          <w:tcPr>
            <w:tcW w:w="1362" w:type="dxa"/>
          </w:tcPr>
          <w:p w:rsidR="00776EF2" w:rsidRPr="003877CA" w:rsidRDefault="00776EF2" w:rsidP="005B72BC">
            <w:pPr>
              <w:spacing w:before="60"/>
              <w:rPr>
                <w:rFonts w:cs="Calibri"/>
                <w:b/>
                <w:bCs/>
                <w:sz w:val="18"/>
                <w:szCs w:val="18"/>
              </w:rPr>
            </w:pPr>
            <w:r w:rsidRPr="003877CA">
              <w:rPr>
                <w:rFonts w:cs="Calibri"/>
                <w:b/>
                <w:bCs/>
                <w:sz w:val="18"/>
                <w:szCs w:val="18"/>
              </w:rPr>
              <w:t>Return Value</w:t>
            </w:r>
          </w:p>
        </w:tc>
        <w:tc>
          <w:tcPr>
            <w:tcW w:w="2777" w:type="dxa"/>
          </w:tcPr>
          <w:p w:rsidR="00776EF2" w:rsidRPr="003877CA" w:rsidRDefault="00776EF2" w:rsidP="005B72BC">
            <w:pPr>
              <w:spacing w:before="60"/>
              <w:rPr>
                <w:rFonts w:cs="Calibri"/>
                <w:sz w:val="18"/>
                <w:szCs w:val="18"/>
              </w:rPr>
            </w:pPr>
            <w:r w:rsidRPr="00776EF2">
              <w:rPr>
                <w:rFonts w:cs="Calibri"/>
                <w:sz w:val="18"/>
                <w:szCs w:val="18"/>
              </w:rPr>
              <w:t>HwAgServoEna_Cnt_T_logl</w:t>
            </w:r>
          </w:p>
        </w:tc>
        <w:tc>
          <w:tcPr>
            <w:tcW w:w="1221" w:type="dxa"/>
          </w:tcPr>
          <w:p w:rsidR="00776EF2" w:rsidRPr="00911C31" w:rsidRDefault="00776EF2" w:rsidP="005B72BC">
            <w:pPr>
              <w:rPr>
                <w:rFonts w:cs="Calibri"/>
                <w:sz w:val="18"/>
                <w:szCs w:val="18"/>
              </w:rPr>
            </w:pPr>
            <w:r>
              <w:rPr>
                <w:rFonts w:cs="Calibri"/>
                <w:sz w:val="18"/>
                <w:szCs w:val="18"/>
              </w:rPr>
              <w:t>boolean</w:t>
            </w:r>
          </w:p>
        </w:tc>
        <w:tc>
          <w:tcPr>
            <w:tcW w:w="1304" w:type="dxa"/>
          </w:tcPr>
          <w:p w:rsidR="00776EF2" w:rsidRPr="003877CA" w:rsidRDefault="00776EF2" w:rsidP="005B72BC">
            <w:pPr>
              <w:spacing w:before="60"/>
              <w:rPr>
                <w:rFonts w:cs="Calibri"/>
                <w:sz w:val="18"/>
                <w:szCs w:val="18"/>
              </w:rPr>
            </w:pPr>
            <w:r>
              <w:rPr>
                <w:rFonts w:cs="Calibri"/>
                <w:sz w:val="18"/>
                <w:szCs w:val="18"/>
              </w:rPr>
              <w:t>FALSE</w:t>
            </w:r>
          </w:p>
        </w:tc>
        <w:tc>
          <w:tcPr>
            <w:tcW w:w="2264" w:type="dxa"/>
            <w:gridSpan w:val="2"/>
          </w:tcPr>
          <w:p w:rsidR="00776EF2" w:rsidRPr="003877CA" w:rsidRDefault="00776EF2" w:rsidP="005B72BC">
            <w:pPr>
              <w:spacing w:before="60"/>
              <w:rPr>
                <w:rFonts w:cs="Calibri"/>
                <w:sz w:val="18"/>
                <w:szCs w:val="18"/>
              </w:rPr>
            </w:pPr>
            <w:r>
              <w:rPr>
                <w:rFonts w:cs="Calibri"/>
                <w:sz w:val="18"/>
                <w:szCs w:val="18"/>
              </w:rPr>
              <w:t>TRUE</w:t>
            </w:r>
          </w:p>
        </w:tc>
      </w:tr>
    </w:tbl>
    <w:p w:rsidR="00776EF2" w:rsidRPr="002F5138" w:rsidRDefault="00776EF2" w:rsidP="00776EF2">
      <w:pPr>
        <w:pStyle w:val="Heading2"/>
        <w:numPr>
          <w:ilvl w:val="3"/>
          <w:numId w:val="11"/>
        </w:numPr>
        <w:spacing w:after="60"/>
        <w:rPr>
          <w:rFonts w:ascii="Calibri" w:hAnsi="Calibri" w:cs="Calibri"/>
        </w:rPr>
      </w:pPr>
      <w:bookmarkStart w:id="756" w:name="_Toc459638099"/>
      <w:r w:rsidRPr="002F5138">
        <w:rPr>
          <w:rFonts w:ascii="Calibri" w:hAnsi="Calibri" w:cs="Calibri"/>
        </w:rPr>
        <w:t>Description</w:t>
      </w:r>
      <w:bookmarkEnd w:id="756"/>
    </w:p>
    <w:p w:rsidR="00776EF2" w:rsidRDefault="00776EF2" w:rsidP="00776EF2">
      <w:pPr>
        <w:autoSpaceDE w:val="0"/>
        <w:autoSpaceDN w:val="0"/>
        <w:adjustRightInd w:val="0"/>
        <w:rPr>
          <w:sz w:val="18"/>
          <w:szCs w:val="18"/>
          <w:lang w:bidi="ar-SA"/>
        </w:rPr>
      </w:pPr>
      <w:r w:rsidRPr="00EF417B">
        <w:rPr>
          <w:sz w:val="18"/>
          <w:szCs w:val="18"/>
          <w:lang w:bidi="ar-SA"/>
        </w:rPr>
        <w:t xml:space="preserve">Implementation of all </w:t>
      </w:r>
      <w:r>
        <w:rPr>
          <w:sz w:val="18"/>
          <w:szCs w:val="18"/>
          <w:lang w:bidi="ar-SA"/>
        </w:rPr>
        <w:t>ESC</w:t>
      </w:r>
      <w:r w:rsidRPr="00EF417B">
        <w:rPr>
          <w:sz w:val="18"/>
          <w:szCs w:val="18"/>
          <w:lang w:bidi="ar-SA"/>
        </w:rPr>
        <w:t xml:space="preserve"> state transitions</w:t>
      </w:r>
      <w:r>
        <w:rPr>
          <w:sz w:val="18"/>
          <w:szCs w:val="18"/>
          <w:lang w:bidi="ar-SA"/>
        </w:rPr>
        <w:t xml:space="preserve">. </w:t>
      </w:r>
    </w:p>
    <w:p w:rsidR="00776EF2" w:rsidRDefault="00776EF2" w:rsidP="00776EF2">
      <w:pPr>
        <w:autoSpaceDE w:val="0"/>
        <w:autoSpaceDN w:val="0"/>
        <w:adjustRightInd w:val="0"/>
        <w:rPr>
          <w:rFonts w:cs="Calibri"/>
          <w:sz w:val="18"/>
          <w:szCs w:val="18"/>
        </w:rPr>
      </w:pPr>
      <w:r>
        <w:rPr>
          <w:rFonts w:cs="Calibri"/>
          <w:sz w:val="18"/>
          <w:szCs w:val="18"/>
        </w:rPr>
        <w:t>‘*</w:t>
      </w:r>
      <w:r w:rsidRPr="00776EF2">
        <w:rPr>
          <w:rFonts w:cs="Calibri"/>
          <w:sz w:val="18"/>
          <w:szCs w:val="18"/>
        </w:rPr>
        <w:t>HwAgServoCmd_HwDeg_T_f32</w:t>
      </w:r>
      <w:r>
        <w:rPr>
          <w:rFonts w:cs="Calibri"/>
          <w:sz w:val="18"/>
          <w:szCs w:val="18"/>
        </w:rPr>
        <w:t xml:space="preserve">’ is the output of this function. </w:t>
      </w:r>
    </w:p>
    <w:p w:rsidR="00F3040B" w:rsidRPr="002F5138" w:rsidRDefault="00F3040B" w:rsidP="00F3040B">
      <w:pPr>
        <w:pStyle w:val="Heading2"/>
        <w:numPr>
          <w:ilvl w:val="2"/>
          <w:numId w:val="11"/>
        </w:numPr>
        <w:tabs>
          <w:tab w:val="clear" w:pos="1017"/>
          <w:tab w:val="num" w:pos="567"/>
        </w:tabs>
        <w:spacing w:after="60"/>
        <w:ind w:left="567"/>
        <w:rPr>
          <w:rFonts w:ascii="Calibri" w:hAnsi="Calibri" w:cs="Calibri"/>
        </w:rPr>
      </w:pPr>
      <w:bookmarkStart w:id="757" w:name="_Toc459638100"/>
      <w:r w:rsidRPr="002F5138">
        <w:rPr>
          <w:rFonts w:ascii="Calibri" w:hAnsi="Calibri" w:cs="Calibri"/>
        </w:rPr>
        <w:t>Local Function #</w:t>
      </w:r>
      <w:r w:rsidR="00E55B67">
        <w:rPr>
          <w:rFonts w:ascii="Calibri" w:hAnsi="Calibri" w:cs="Calibri"/>
        </w:rPr>
        <w:t>14</w:t>
      </w:r>
      <w:bookmarkEnd w:id="75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Function Name</w:t>
            </w:r>
          </w:p>
        </w:tc>
        <w:tc>
          <w:tcPr>
            <w:tcW w:w="2777" w:type="dxa"/>
          </w:tcPr>
          <w:p w:rsidR="00F3040B" w:rsidRPr="003877CA" w:rsidRDefault="00E55B67" w:rsidP="001259B7">
            <w:pPr>
              <w:spacing w:before="60"/>
              <w:rPr>
                <w:rFonts w:cs="Calibri"/>
                <w:sz w:val="18"/>
                <w:szCs w:val="18"/>
              </w:rPr>
            </w:pPr>
            <w:r>
              <w:rPr>
                <w:rFonts w:cs="Calibri"/>
                <w:sz w:val="18"/>
                <w:szCs w:val="18"/>
              </w:rPr>
              <w:t>InctIgnCntrOnce</w:t>
            </w:r>
          </w:p>
        </w:tc>
        <w:tc>
          <w:tcPr>
            <w:tcW w:w="1221" w:type="dxa"/>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Max</w:t>
            </w:r>
          </w:p>
        </w:tc>
      </w:tr>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F3040B" w:rsidRPr="00246857" w:rsidRDefault="00E55B67" w:rsidP="001259B7">
            <w:pPr>
              <w:spacing w:before="60"/>
              <w:rPr>
                <w:rFonts w:cs="Calibri"/>
                <w:sz w:val="18"/>
                <w:szCs w:val="18"/>
              </w:rPr>
            </w:pPr>
            <w:r w:rsidRPr="00E55B67">
              <w:rPr>
                <w:rFonts w:cs="Calibri"/>
                <w:sz w:val="18"/>
                <w:szCs w:val="18"/>
              </w:rPr>
              <w:t>IgnCntrLcl_Cnt_T_u16</w:t>
            </w:r>
          </w:p>
        </w:tc>
        <w:tc>
          <w:tcPr>
            <w:tcW w:w="1221" w:type="dxa"/>
          </w:tcPr>
          <w:p w:rsidR="00F3040B" w:rsidRPr="00911C31" w:rsidRDefault="00F3040B" w:rsidP="001259B7">
            <w:pPr>
              <w:rPr>
                <w:rFonts w:cs="Calibri"/>
                <w:sz w:val="18"/>
                <w:szCs w:val="18"/>
              </w:rPr>
            </w:pPr>
            <w:r>
              <w:rPr>
                <w:rFonts w:cs="Calibri"/>
                <w:sz w:val="18"/>
                <w:szCs w:val="18"/>
              </w:rPr>
              <w:t>boolean</w:t>
            </w:r>
          </w:p>
        </w:tc>
        <w:tc>
          <w:tcPr>
            <w:tcW w:w="1304" w:type="dxa"/>
          </w:tcPr>
          <w:p w:rsidR="00F3040B" w:rsidRPr="003877CA" w:rsidRDefault="00E55B67" w:rsidP="001259B7">
            <w:pPr>
              <w:spacing w:before="60"/>
              <w:rPr>
                <w:rFonts w:cs="Calibri"/>
                <w:sz w:val="18"/>
                <w:szCs w:val="18"/>
              </w:rPr>
            </w:pPr>
            <w:r>
              <w:rPr>
                <w:rFonts w:cs="Calibri"/>
                <w:sz w:val="18"/>
                <w:szCs w:val="18"/>
              </w:rPr>
              <w:t>0</w:t>
            </w:r>
          </w:p>
        </w:tc>
        <w:tc>
          <w:tcPr>
            <w:tcW w:w="2264" w:type="dxa"/>
            <w:gridSpan w:val="2"/>
          </w:tcPr>
          <w:p w:rsidR="00F3040B" w:rsidRPr="003877CA" w:rsidRDefault="00E55B67" w:rsidP="001259B7">
            <w:pPr>
              <w:spacing w:before="60"/>
              <w:rPr>
                <w:rFonts w:cs="Calibri"/>
                <w:sz w:val="18"/>
                <w:szCs w:val="18"/>
              </w:rPr>
            </w:pPr>
            <w:r>
              <w:rPr>
                <w:rFonts w:cs="Calibri"/>
                <w:sz w:val="18"/>
                <w:szCs w:val="18"/>
              </w:rPr>
              <w:t>65535</w:t>
            </w:r>
          </w:p>
        </w:tc>
      </w:tr>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Return Value</w:t>
            </w:r>
          </w:p>
        </w:tc>
        <w:tc>
          <w:tcPr>
            <w:tcW w:w="2777" w:type="dxa"/>
          </w:tcPr>
          <w:p w:rsidR="00F3040B" w:rsidRPr="003877CA" w:rsidRDefault="00E55B67" w:rsidP="00E55B67">
            <w:pPr>
              <w:spacing w:before="60"/>
              <w:rPr>
                <w:rFonts w:cs="Calibri"/>
                <w:sz w:val="18"/>
                <w:szCs w:val="18"/>
              </w:rPr>
            </w:pPr>
            <w:r>
              <w:rPr>
                <w:rFonts w:cs="Calibri"/>
                <w:sz w:val="18"/>
                <w:szCs w:val="18"/>
              </w:rPr>
              <w:t>N/A</w:t>
            </w:r>
          </w:p>
        </w:tc>
        <w:tc>
          <w:tcPr>
            <w:tcW w:w="1221" w:type="dxa"/>
          </w:tcPr>
          <w:p w:rsidR="00F3040B" w:rsidRPr="00911C31" w:rsidRDefault="00F3040B" w:rsidP="001259B7">
            <w:pPr>
              <w:rPr>
                <w:rFonts w:cs="Calibri"/>
                <w:sz w:val="18"/>
                <w:szCs w:val="18"/>
              </w:rPr>
            </w:pPr>
          </w:p>
        </w:tc>
        <w:tc>
          <w:tcPr>
            <w:tcW w:w="1304" w:type="dxa"/>
          </w:tcPr>
          <w:p w:rsidR="00F3040B" w:rsidRPr="003877CA" w:rsidRDefault="00F3040B" w:rsidP="001259B7">
            <w:pPr>
              <w:spacing w:before="60"/>
              <w:rPr>
                <w:rFonts w:cs="Calibri"/>
                <w:sz w:val="18"/>
                <w:szCs w:val="18"/>
              </w:rPr>
            </w:pPr>
          </w:p>
        </w:tc>
        <w:tc>
          <w:tcPr>
            <w:tcW w:w="2264" w:type="dxa"/>
            <w:gridSpan w:val="2"/>
          </w:tcPr>
          <w:p w:rsidR="00F3040B" w:rsidRPr="003877CA" w:rsidRDefault="00F3040B" w:rsidP="003B609D">
            <w:pPr>
              <w:tabs>
                <w:tab w:val="center" w:pos="1024"/>
              </w:tabs>
              <w:spacing w:before="60"/>
              <w:rPr>
                <w:rFonts w:cs="Calibri"/>
                <w:sz w:val="18"/>
                <w:szCs w:val="18"/>
              </w:rPr>
            </w:pPr>
          </w:p>
        </w:tc>
      </w:tr>
    </w:tbl>
    <w:p w:rsidR="00F3040B" w:rsidRPr="002F5138" w:rsidRDefault="00F3040B" w:rsidP="00F3040B">
      <w:pPr>
        <w:pStyle w:val="Heading2"/>
        <w:numPr>
          <w:ilvl w:val="3"/>
          <w:numId w:val="11"/>
        </w:numPr>
        <w:spacing w:after="60"/>
        <w:rPr>
          <w:rFonts w:ascii="Calibri" w:hAnsi="Calibri" w:cs="Calibri"/>
        </w:rPr>
      </w:pPr>
      <w:bookmarkStart w:id="758" w:name="_Toc459638101"/>
      <w:r w:rsidRPr="002F5138">
        <w:rPr>
          <w:rFonts w:ascii="Calibri" w:hAnsi="Calibri" w:cs="Calibri"/>
        </w:rPr>
        <w:t>Description</w:t>
      </w:r>
      <w:bookmarkEnd w:id="758"/>
    </w:p>
    <w:p w:rsidR="00F3040B" w:rsidRPr="00F47A34" w:rsidRDefault="00E55B67" w:rsidP="00F3040B">
      <w:pPr>
        <w:autoSpaceDE w:val="0"/>
        <w:autoSpaceDN w:val="0"/>
        <w:adjustRightInd w:val="0"/>
        <w:rPr>
          <w:sz w:val="18"/>
          <w:szCs w:val="18"/>
          <w:lang w:bidi="ar-SA"/>
        </w:rPr>
      </w:pPr>
      <w:r>
        <w:rPr>
          <w:sz w:val="18"/>
          <w:szCs w:val="18"/>
          <w:lang w:bidi="ar-SA"/>
        </w:rPr>
        <w:t>Implementation of “InctIgnCntrOnce” block</w:t>
      </w:r>
    </w:p>
    <w:p w:rsidR="00F3040B" w:rsidRPr="002F5138" w:rsidRDefault="00F3040B" w:rsidP="00F3040B">
      <w:pPr>
        <w:pStyle w:val="Heading2"/>
        <w:numPr>
          <w:ilvl w:val="2"/>
          <w:numId w:val="11"/>
        </w:numPr>
        <w:tabs>
          <w:tab w:val="clear" w:pos="1017"/>
          <w:tab w:val="num" w:pos="567"/>
        </w:tabs>
        <w:spacing w:after="60"/>
        <w:ind w:left="567"/>
        <w:rPr>
          <w:rFonts w:ascii="Calibri" w:hAnsi="Calibri" w:cs="Calibri"/>
        </w:rPr>
      </w:pPr>
      <w:bookmarkStart w:id="759" w:name="_Toc459638102"/>
      <w:r w:rsidRPr="002F5138">
        <w:rPr>
          <w:rFonts w:ascii="Calibri" w:hAnsi="Calibri" w:cs="Calibri"/>
        </w:rPr>
        <w:t>Local Function #</w:t>
      </w:r>
      <w:r w:rsidR="00D72B6A">
        <w:rPr>
          <w:rFonts w:ascii="Calibri" w:hAnsi="Calibri" w:cs="Calibri"/>
        </w:rPr>
        <w:t>15</w:t>
      </w:r>
      <w:bookmarkEnd w:id="75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Function Name</w:t>
            </w:r>
          </w:p>
        </w:tc>
        <w:tc>
          <w:tcPr>
            <w:tcW w:w="2777" w:type="dxa"/>
          </w:tcPr>
          <w:p w:rsidR="00F3040B" w:rsidRPr="003877CA" w:rsidRDefault="00E55B67" w:rsidP="001259B7">
            <w:pPr>
              <w:spacing w:before="60"/>
              <w:rPr>
                <w:rFonts w:cs="Calibri"/>
                <w:sz w:val="18"/>
                <w:szCs w:val="18"/>
              </w:rPr>
            </w:pPr>
            <w:r w:rsidRPr="00E55B67">
              <w:rPr>
                <w:rFonts w:cs="Calibri"/>
                <w:sz w:val="18"/>
                <w:szCs w:val="18"/>
              </w:rPr>
              <w:t>HwTqFildChk</w:t>
            </w:r>
          </w:p>
        </w:tc>
        <w:tc>
          <w:tcPr>
            <w:tcW w:w="1221" w:type="dxa"/>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Max</w:t>
            </w:r>
          </w:p>
        </w:tc>
      </w:tr>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F3040B" w:rsidRPr="00246857" w:rsidRDefault="00E55B67" w:rsidP="001259B7">
            <w:pPr>
              <w:spacing w:before="60"/>
              <w:rPr>
                <w:rFonts w:cs="Calibri"/>
                <w:sz w:val="18"/>
                <w:szCs w:val="18"/>
              </w:rPr>
            </w:pPr>
            <w:r w:rsidRPr="00E55B67">
              <w:rPr>
                <w:rFonts w:cs="Calibri"/>
                <w:sz w:val="18"/>
                <w:szCs w:val="18"/>
              </w:rPr>
              <w:t>HwTq_HwNwtMtr_T_f32</w:t>
            </w:r>
          </w:p>
        </w:tc>
        <w:tc>
          <w:tcPr>
            <w:tcW w:w="1221" w:type="dxa"/>
          </w:tcPr>
          <w:p w:rsidR="00F3040B" w:rsidRPr="00911C31" w:rsidRDefault="00E55B67" w:rsidP="001259B7">
            <w:pPr>
              <w:rPr>
                <w:rFonts w:cs="Calibri"/>
                <w:sz w:val="18"/>
                <w:szCs w:val="18"/>
              </w:rPr>
            </w:pPr>
            <w:r>
              <w:rPr>
                <w:rFonts w:cs="Calibri"/>
                <w:sz w:val="18"/>
                <w:szCs w:val="18"/>
              </w:rPr>
              <w:t>float32</w:t>
            </w:r>
          </w:p>
        </w:tc>
        <w:tc>
          <w:tcPr>
            <w:tcW w:w="1304" w:type="dxa"/>
          </w:tcPr>
          <w:p w:rsidR="00F3040B" w:rsidRPr="003877CA" w:rsidRDefault="00E55B67" w:rsidP="001259B7">
            <w:pPr>
              <w:spacing w:before="60"/>
              <w:rPr>
                <w:rFonts w:cs="Calibri"/>
                <w:sz w:val="18"/>
                <w:szCs w:val="18"/>
              </w:rPr>
            </w:pPr>
            <w:r>
              <w:rPr>
                <w:rFonts w:cs="Calibri"/>
                <w:sz w:val="18"/>
                <w:szCs w:val="18"/>
              </w:rPr>
              <w:t>-10.0</w:t>
            </w:r>
          </w:p>
        </w:tc>
        <w:tc>
          <w:tcPr>
            <w:tcW w:w="2264" w:type="dxa"/>
            <w:gridSpan w:val="2"/>
          </w:tcPr>
          <w:p w:rsidR="00F3040B" w:rsidRPr="003877CA" w:rsidRDefault="00E55B67" w:rsidP="001259B7">
            <w:pPr>
              <w:spacing w:before="60"/>
              <w:rPr>
                <w:rFonts w:cs="Calibri"/>
                <w:sz w:val="18"/>
                <w:szCs w:val="18"/>
              </w:rPr>
            </w:pPr>
            <w:r>
              <w:rPr>
                <w:rFonts w:cs="Calibri"/>
                <w:sz w:val="18"/>
                <w:szCs w:val="18"/>
              </w:rPr>
              <w:t>10.0</w:t>
            </w:r>
          </w:p>
        </w:tc>
      </w:tr>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Return Value</w:t>
            </w:r>
          </w:p>
        </w:tc>
        <w:tc>
          <w:tcPr>
            <w:tcW w:w="2777" w:type="dxa"/>
          </w:tcPr>
          <w:p w:rsidR="00F3040B" w:rsidRPr="003877CA" w:rsidRDefault="00A93CB9" w:rsidP="001259B7">
            <w:pPr>
              <w:spacing w:before="60"/>
              <w:rPr>
                <w:rFonts w:cs="Calibri"/>
                <w:sz w:val="18"/>
                <w:szCs w:val="18"/>
              </w:rPr>
            </w:pPr>
            <w:r w:rsidRPr="00A93CB9">
              <w:rPr>
                <w:rFonts w:cs="Calibri"/>
                <w:sz w:val="18"/>
                <w:szCs w:val="18"/>
              </w:rPr>
              <w:t>HwTqFildWithinIntl_Cnt_T_logl</w:t>
            </w:r>
          </w:p>
        </w:tc>
        <w:tc>
          <w:tcPr>
            <w:tcW w:w="1221" w:type="dxa"/>
          </w:tcPr>
          <w:p w:rsidR="00F3040B" w:rsidRPr="00911C31" w:rsidRDefault="00F3040B" w:rsidP="001259B7">
            <w:pPr>
              <w:rPr>
                <w:rFonts w:cs="Calibri"/>
                <w:sz w:val="18"/>
                <w:szCs w:val="18"/>
              </w:rPr>
            </w:pPr>
            <w:r>
              <w:rPr>
                <w:rFonts w:cs="Calibri"/>
                <w:sz w:val="18"/>
                <w:szCs w:val="18"/>
              </w:rPr>
              <w:t>boolean</w:t>
            </w:r>
          </w:p>
        </w:tc>
        <w:tc>
          <w:tcPr>
            <w:tcW w:w="1304" w:type="dxa"/>
          </w:tcPr>
          <w:p w:rsidR="00F3040B" w:rsidRPr="003877CA" w:rsidRDefault="00F3040B" w:rsidP="001259B7">
            <w:pPr>
              <w:spacing w:before="60"/>
              <w:rPr>
                <w:rFonts w:cs="Calibri"/>
                <w:sz w:val="18"/>
                <w:szCs w:val="18"/>
              </w:rPr>
            </w:pPr>
            <w:r>
              <w:rPr>
                <w:rFonts w:cs="Calibri"/>
                <w:sz w:val="18"/>
                <w:szCs w:val="18"/>
              </w:rPr>
              <w:t>FALSE</w:t>
            </w:r>
          </w:p>
        </w:tc>
        <w:tc>
          <w:tcPr>
            <w:tcW w:w="2264" w:type="dxa"/>
            <w:gridSpan w:val="2"/>
          </w:tcPr>
          <w:p w:rsidR="00F3040B" w:rsidRPr="003877CA" w:rsidRDefault="00F3040B" w:rsidP="001259B7">
            <w:pPr>
              <w:spacing w:before="60"/>
              <w:rPr>
                <w:rFonts w:cs="Calibri"/>
                <w:sz w:val="18"/>
                <w:szCs w:val="18"/>
              </w:rPr>
            </w:pPr>
            <w:r>
              <w:rPr>
                <w:rFonts w:cs="Calibri"/>
                <w:sz w:val="18"/>
                <w:szCs w:val="18"/>
              </w:rPr>
              <w:t>TRUE</w:t>
            </w:r>
          </w:p>
        </w:tc>
      </w:tr>
    </w:tbl>
    <w:p w:rsidR="00F3040B" w:rsidRPr="002F5138" w:rsidRDefault="00F3040B" w:rsidP="00F3040B">
      <w:pPr>
        <w:pStyle w:val="Heading2"/>
        <w:numPr>
          <w:ilvl w:val="3"/>
          <w:numId w:val="11"/>
        </w:numPr>
        <w:spacing w:after="60"/>
        <w:rPr>
          <w:rFonts w:ascii="Calibri" w:hAnsi="Calibri" w:cs="Calibri"/>
        </w:rPr>
      </w:pPr>
      <w:bookmarkStart w:id="760" w:name="_Toc459638103"/>
      <w:r w:rsidRPr="002F5138">
        <w:rPr>
          <w:rFonts w:ascii="Calibri" w:hAnsi="Calibri" w:cs="Calibri"/>
        </w:rPr>
        <w:t>Description</w:t>
      </w:r>
      <w:bookmarkEnd w:id="760"/>
    </w:p>
    <w:p w:rsidR="00F3040B" w:rsidRPr="00F47A34" w:rsidRDefault="00F3040B" w:rsidP="00D72B6A">
      <w:pPr>
        <w:autoSpaceDE w:val="0"/>
        <w:autoSpaceDN w:val="0"/>
        <w:adjustRightInd w:val="0"/>
        <w:rPr>
          <w:sz w:val="18"/>
          <w:szCs w:val="18"/>
          <w:lang w:bidi="ar-SA"/>
        </w:rPr>
      </w:pPr>
      <w:r w:rsidRPr="00EF417B">
        <w:rPr>
          <w:sz w:val="18"/>
          <w:szCs w:val="18"/>
          <w:lang w:bidi="ar-SA"/>
        </w:rPr>
        <w:t>Implementation of</w:t>
      </w:r>
      <w:r w:rsidR="00D72B6A">
        <w:rPr>
          <w:sz w:val="18"/>
          <w:szCs w:val="18"/>
          <w:lang w:bidi="ar-SA"/>
        </w:rPr>
        <w:t>”HwTqFildIntlChk” block</w:t>
      </w:r>
      <w:r>
        <w:rPr>
          <w:rFonts w:cs="Calibri"/>
          <w:sz w:val="18"/>
          <w:szCs w:val="18"/>
        </w:rPr>
        <w:t xml:space="preserve">. </w:t>
      </w:r>
    </w:p>
    <w:p w:rsidR="00F3040B" w:rsidRPr="002F5138" w:rsidRDefault="00F3040B" w:rsidP="00F3040B">
      <w:pPr>
        <w:pStyle w:val="Heading2"/>
        <w:numPr>
          <w:ilvl w:val="2"/>
          <w:numId w:val="11"/>
        </w:numPr>
        <w:tabs>
          <w:tab w:val="clear" w:pos="1017"/>
          <w:tab w:val="num" w:pos="567"/>
        </w:tabs>
        <w:spacing w:after="60"/>
        <w:ind w:left="567"/>
        <w:rPr>
          <w:rFonts w:ascii="Calibri" w:hAnsi="Calibri" w:cs="Calibri"/>
        </w:rPr>
      </w:pPr>
      <w:bookmarkStart w:id="761" w:name="_Toc459638104"/>
      <w:r w:rsidRPr="002F5138">
        <w:rPr>
          <w:rFonts w:ascii="Calibri" w:hAnsi="Calibri" w:cs="Calibri"/>
        </w:rPr>
        <w:t>Local Function #</w:t>
      </w:r>
      <w:r w:rsidR="008D7F6D">
        <w:rPr>
          <w:rFonts w:ascii="Calibri" w:hAnsi="Calibri" w:cs="Calibri"/>
        </w:rPr>
        <w:t>16</w:t>
      </w:r>
      <w:bookmarkEnd w:id="7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3040B" w:rsidRPr="00AA38E8" w:rsidTr="001259B7">
        <w:tc>
          <w:tcPr>
            <w:tcW w:w="1362" w:type="dxa"/>
          </w:tcPr>
          <w:p w:rsidR="00F3040B" w:rsidRPr="003877CA" w:rsidRDefault="00F3040B" w:rsidP="001259B7">
            <w:pPr>
              <w:spacing w:before="60"/>
              <w:rPr>
                <w:rFonts w:cs="Calibri"/>
                <w:b/>
                <w:bCs/>
                <w:sz w:val="18"/>
                <w:szCs w:val="18"/>
              </w:rPr>
            </w:pPr>
            <w:r w:rsidRPr="003877CA">
              <w:rPr>
                <w:rFonts w:cs="Calibri"/>
                <w:b/>
                <w:bCs/>
                <w:sz w:val="18"/>
                <w:szCs w:val="18"/>
              </w:rPr>
              <w:t>Function Name</w:t>
            </w:r>
          </w:p>
        </w:tc>
        <w:tc>
          <w:tcPr>
            <w:tcW w:w="2777" w:type="dxa"/>
          </w:tcPr>
          <w:p w:rsidR="00F3040B" w:rsidRPr="003877CA" w:rsidRDefault="008D7F6D" w:rsidP="001259B7">
            <w:pPr>
              <w:spacing w:before="60"/>
              <w:rPr>
                <w:rFonts w:cs="Calibri"/>
                <w:sz w:val="18"/>
                <w:szCs w:val="18"/>
              </w:rPr>
            </w:pPr>
            <w:r w:rsidRPr="008D7F6D">
              <w:rPr>
                <w:rFonts w:cs="Calibri"/>
                <w:sz w:val="18"/>
                <w:szCs w:val="18"/>
              </w:rPr>
              <w:t>LKAIntv</w:t>
            </w:r>
          </w:p>
        </w:tc>
        <w:tc>
          <w:tcPr>
            <w:tcW w:w="1221" w:type="dxa"/>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F3040B" w:rsidRPr="003877CA" w:rsidRDefault="00F3040B" w:rsidP="001259B7">
            <w:pPr>
              <w:spacing w:before="60"/>
              <w:jc w:val="center"/>
              <w:rPr>
                <w:rFonts w:cs="Calibri"/>
                <w:sz w:val="18"/>
                <w:szCs w:val="18"/>
              </w:rPr>
            </w:pPr>
            <w:r w:rsidRPr="003877CA">
              <w:rPr>
                <w:rFonts w:cs="Calibri"/>
                <w:sz w:val="18"/>
                <w:szCs w:val="18"/>
              </w:rPr>
              <w:t>Max</w:t>
            </w:r>
          </w:p>
        </w:tc>
      </w:tr>
      <w:tr w:rsidR="008D7F6D" w:rsidRPr="00AA38E8" w:rsidTr="001259B7">
        <w:tc>
          <w:tcPr>
            <w:tcW w:w="1362" w:type="dxa"/>
          </w:tcPr>
          <w:p w:rsidR="008D7F6D" w:rsidRPr="003877CA" w:rsidRDefault="008D7F6D"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8D7F6D" w:rsidRPr="00246857" w:rsidRDefault="008D7F6D" w:rsidP="001259B7">
            <w:pPr>
              <w:spacing w:before="60"/>
              <w:rPr>
                <w:rFonts w:cs="Calibri"/>
                <w:sz w:val="18"/>
                <w:szCs w:val="18"/>
              </w:rPr>
            </w:pPr>
            <w:r w:rsidRPr="00E55B67">
              <w:rPr>
                <w:rFonts w:cs="Calibri"/>
                <w:sz w:val="18"/>
                <w:szCs w:val="18"/>
              </w:rPr>
              <w:t>HwTq_HwNwtMtr_T_f32</w:t>
            </w:r>
          </w:p>
        </w:tc>
        <w:tc>
          <w:tcPr>
            <w:tcW w:w="1221" w:type="dxa"/>
          </w:tcPr>
          <w:p w:rsidR="008D7F6D" w:rsidRPr="00911C31" w:rsidRDefault="008D7F6D" w:rsidP="001259B7">
            <w:pPr>
              <w:rPr>
                <w:rFonts w:cs="Calibri"/>
                <w:sz w:val="18"/>
                <w:szCs w:val="18"/>
              </w:rPr>
            </w:pPr>
            <w:r>
              <w:rPr>
                <w:rFonts w:cs="Calibri"/>
                <w:sz w:val="18"/>
                <w:szCs w:val="18"/>
              </w:rPr>
              <w:t>float32</w:t>
            </w:r>
          </w:p>
        </w:tc>
        <w:tc>
          <w:tcPr>
            <w:tcW w:w="1304" w:type="dxa"/>
          </w:tcPr>
          <w:p w:rsidR="008D7F6D" w:rsidRPr="003877CA" w:rsidRDefault="008D7F6D" w:rsidP="001259B7">
            <w:pPr>
              <w:spacing w:before="60"/>
              <w:rPr>
                <w:rFonts w:cs="Calibri"/>
                <w:sz w:val="18"/>
                <w:szCs w:val="18"/>
              </w:rPr>
            </w:pPr>
            <w:r>
              <w:rPr>
                <w:rFonts w:cs="Calibri"/>
                <w:sz w:val="18"/>
                <w:szCs w:val="18"/>
              </w:rPr>
              <w:t>-10.0</w:t>
            </w:r>
          </w:p>
        </w:tc>
        <w:tc>
          <w:tcPr>
            <w:tcW w:w="2264" w:type="dxa"/>
            <w:gridSpan w:val="2"/>
          </w:tcPr>
          <w:p w:rsidR="008D7F6D" w:rsidRPr="003877CA" w:rsidRDefault="008D7F6D" w:rsidP="001259B7">
            <w:pPr>
              <w:spacing w:before="60"/>
              <w:rPr>
                <w:rFonts w:cs="Calibri"/>
                <w:sz w:val="18"/>
                <w:szCs w:val="18"/>
              </w:rPr>
            </w:pPr>
            <w:r>
              <w:rPr>
                <w:rFonts w:cs="Calibri"/>
                <w:sz w:val="18"/>
                <w:szCs w:val="18"/>
              </w:rPr>
              <w:t>10.0</w:t>
            </w:r>
          </w:p>
        </w:tc>
      </w:tr>
      <w:tr w:rsidR="00532528" w:rsidRPr="00AA38E8" w:rsidTr="001259B7">
        <w:trPr>
          <w:ins w:id="762" w:author="Nexteer Employee" w:date="2016-08-22T14:02:00Z"/>
        </w:trPr>
        <w:tc>
          <w:tcPr>
            <w:tcW w:w="1362" w:type="dxa"/>
          </w:tcPr>
          <w:p w:rsidR="00532528" w:rsidRPr="003877CA" w:rsidRDefault="00532528" w:rsidP="001259B7">
            <w:pPr>
              <w:spacing w:before="60"/>
              <w:rPr>
                <w:ins w:id="763" w:author="Nexteer Employee" w:date="2016-08-22T14:02:00Z"/>
                <w:rFonts w:cs="Calibri"/>
                <w:b/>
                <w:bCs/>
                <w:sz w:val="18"/>
                <w:szCs w:val="18"/>
              </w:rPr>
            </w:pPr>
          </w:p>
        </w:tc>
        <w:tc>
          <w:tcPr>
            <w:tcW w:w="2777" w:type="dxa"/>
          </w:tcPr>
          <w:p w:rsidR="00532528" w:rsidRPr="00E55B67" w:rsidRDefault="00532528" w:rsidP="001259B7">
            <w:pPr>
              <w:spacing w:before="60"/>
              <w:rPr>
                <w:ins w:id="764" w:author="Nexteer Employee" w:date="2016-08-22T14:02:00Z"/>
                <w:rFonts w:cs="Calibri"/>
                <w:sz w:val="18"/>
                <w:szCs w:val="18"/>
              </w:rPr>
            </w:pPr>
            <w:ins w:id="765" w:author="Nexteer Employee" w:date="2016-08-22T14:03:00Z">
              <w:r>
                <w:rPr>
                  <w:rFonts w:cs="Calibri"/>
                  <w:sz w:val="18"/>
                  <w:szCs w:val="18"/>
                </w:rPr>
                <w:t>LkaTqCmdCdnd_HwNwtMtr_T_f32</w:t>
              </w:r>
            </w:ins>
          </w:p>
        </w:tc>
        <w:tc>
          <w:tcPr>
            <w:tcW w:w="1221" w:type="dxa"/>
          </w:tcPr>
          <w:p w:rsidR="00532528" w:rsidRDefault="00532528" w:rsidP="001259B7">
            <w:pPr>
              <w:rPr>
                <w:ins w:id="766" w:author="Nexteer Employee" w:date="2016-08-22T14:02:00Z"/>
                <w:rFonts w:cs="Calibri"/>
                <w:sz w:val="18"/>
                <w:szCs w:val="18"/>
              </w:rPr>
            </w:pPr>
            <w:ins w:id="767" w:author="Nexteer Employee" w:date="2016-08-22T14:03:00Z">
              <w:r>
                <w:rPr>
                  <w:rFonts w:cs="Calibri"/>
                  <w:sz w:val="18"/>
                  <w:szCs w:val="18"/>
                </w:rPr>
                <w:t>float32</w:t>
              </w:r>
            </w:ins>
          </w:p>
        </w:tc>
        <w:tc>
          <w:tcPr>
            <w:tcW w:w="1304" w:type="dxa"/>
          </w:tcPr>
          <w:p w:rsidR="00532528" w:rsidRDefault="00532528" w:rsidP="001259B7">
            <w:pPr>
              <w:spacing w:before="60"/>
              <w:rPr>
                <w:ins w:id="768" w:author="Nexteer Employee" w:date="2016-08-22T14:02:00Z"/>
                <w:rFonts w:cs="Calibri"/>
                <w:sz w:val="18"/>
                <w:szCs w:val="18"/>
              </w:rPr>
            </w:pPr>
            <w:ins w:id="769" w:author="Nexteer Employee" w:date="2016-08-22T14:03:00Z">
              <w:r>
                <w:rPr>
                  <w:rFonts w:cs="Calibri"/>
                  <w:sz w:val="18"/>
                  <w:szCs w:val="18"/>
                </w:rPr>
                <w:t>-3.0</w:t>
              </w:r>
            </w:ins>
          </w:p>
        </w:tc>
        <w:tc>
          <w:tcPr>
            <w:tcW w:w="2264" w:type="dxa"/>
            <w:gridSpan w:val="2"/>
          </w:tcPr>
          <w:p w:rsidR="00532528" w:rsidRDefault="00532528" w:rsidP="001259B7">
            <w:pPr>
              <w:spacing w:before="60"/>
              <w:rPr>
                <w:ins w:id="770" w:author="Nexteer Employee" w:date="2016-08-22T14:02:00Z"/>
                <w:rFonts w:cs="Calibri"/>
                <w:sz w:val="18"/>
                <w:szCs w:val="18"/>
              </w:rPr>
            </w:pPr>
            <w:ins w:id="771" w:author="Nexteer Employee" w:date="2016-08-22T14:03:00Z">
              <w:r>
                <w:rPr>
                  <w:rFonts w:cs="Calibri"/>
                  <w:sz w:val="18"/>
                  <w:szCs w:val="18"/>
                </w:rPr>
                <w:t>3.0</w:t>
              </w:r>
            </w:ins>
          </w:p>
        </w:tc>
      </w:tr>
      <w:tr w:rsidR="008D7F6D" w:rsidRPr="00AA38E8" w:rsidTr="001259B7">
        <w:tc>
          <w:tcPr>
            <w:tcW w:w="1362" w:type="dxa"/>
          </w:tcPr>
          <w:p w:rsidR="008D7F6D" w:rsidRPr="003877CA" w:rsidRDefault="008D7F6D" w:rsidP="001259B7">
            <w:pPr>
              <w:spacing w:before="60"/>
              <w:rPr>
                <w:rFonts w:cs="Calibri"/>
                <w:b/>
                <w:bCs/>
                <w:sz w:val="18"/>
                <w:szCs w:val="18"/>
              </w:rPr>
            </w:pPr>
            <w:r w:rsidRPr="003877CA">
              <w:rPr>
                <w:rFonts w:cs="Calibri"/>
                <w:b/>
                <w:bCs/>
                <w:sz w:val="18"/>
                <w:szCs w:val="18"/>
              </w:rPr>
              <w:t>Return Value</w:t>
            </w:r>
          </w:p>
        </w:tc>
        <w:tc>
          <w:tcPr>
            <w:tcW w:w="2777" w:type="dxa"/>
          </w:tcPr>
          <w:p w:rsidR="008D7F6D" w:rsidRPr="003877CA" w:rsidRDefault="008D7F6D" w:rsidP="001259B7">
            <w:pPr>
              <w:spacing w:before="60"/>
              <w:rPr>
                <w:rFonts w:cs="Calibri"/>
                <w:sz w:val="18"/>
                <w:szCs w:val="18"/>
              </w:rPr>
            </w:pPr>
            <w:r w:rsidRPr="008D7F6D">
              <w:rPr>
                <w:rFonts w:cs="Calibri"/>
                <w:sz w:val="18"/>
                <w:szCs w:val="18"/>
              </w:rPr>
              <w:t>LKAIntv_Cnt_T_logl</w:t>
            </w:r>
          </w:p>
        </w:tc>
        <w:tc>
          <w:tcPr>
            <w:tcW w:w="1221" w:type="dxa"/>
          </w:tcPr>
          <w:p w:rsidR="008D7F6D" w:rsidRPr="00911C31" w:rsidRDefault="008D7F6D" w:rsidP="001259B7">
            <w:pPr>
              <w:rPr>
                <w:rFonts w:cs="Calibri"/>
                <w:sz w:val="18"/>
                <w:szCs w:val="18"/>
              </w:rPr>
            </w:pPr>
            <w:r>
              <w:rPr>
                <w:rFonts w:cs="Calibri"/>
                <w:sz w:val="18"/>
                <w:szCs w:val="18"/>
              </w:rPr>
              <w:t>boolean</w:t>
            </w:r>
          </w:p>
        </w:tc>
        <w:tc>
          <w:tcPr>
            <w:tcW w:w="1304" w:type="dxa"/>
          </w:tcPr>
          <w:p w:rsidR="008D7F6D" w:rsidRPr="003877CA" w:rsidRDefault="008D7F6D" w:rsidP="001259B7">
            <w:pPr>
              <w:spacing w:before="60"/>
              <w:rPr>
                <w:rFonts w:cs="Calibri"/>
                <w:sz w:val="18"/>
                <w:szCs w:val="18"/>
              </w:rPr>
            </w:pPr>
            <w:r>
              <w:rPr>
                <w:rFonts w:cs="Calibri"/>
                <w:sz w:val="18"/>
                <w:szCs w:val="18"/>
              </w:rPr>
              <w:t>FALSE</w:t>
            </w:r>
          </w:p>
        </w:tc>
        <w:tc>
          <w:tcPr>
            <w:tcW w:w="2264" w:type="dxa"/>
            <w:gridSpan w:val="2"/>
          </w:tcPr>
          <w:p w:rsidR="008D7F6D" w:rsidRPr="003877CA" w:rsidRDefault="008D7F6D" w:rsidP="001259B7">
            <w:pPr>
              <w:spacing w:before="60"/>
              <w:rPr>
                <w:rFonts w:cs="Calibri"/>
                <w:sz w:val="18"/>
                <w:szCs w:val="18"/>
              </w:rPr>
            </w:pPr>
            <w:r>
              <w:rPr>
                <w:rFonts w:cs="Calibri"/>
                <w:sz w:val="18"/>
                <w:szCs w:val="18"/>
              </w:rPr>
              <w:t>TRUE</w:t>
            </w:r>
          </w:p>
        </w:tc>
      </w:tr>
    </w:tbl>
    <w:p w:rsidR="00F3040B" w:rsidRPr="002F5138" w:rsidRDefault="00F3040B" w:rsidP="00F3040B">
      <w:pPr>
        <w:pStyle w:val="Heading2"/>
        <w:numPr>
          <w:ilvl w:val="3"/>
          <w:numId w:val="11"/>
        </w:numPr>
        <w:spacing w:after="60"/>
        <w:rPr>
          <w:rFonts w:ascii="Calibri" w:hAnsi="Calibri" w:cs="Calibri"/>
        </w:rPr>
      </w:pPr>
      <w:bookmarkStart w:id="772" w:name="_Toc459638105"/>
      <w:r w:rsidRPr="002F5138">
        <w:rPr>
          <w:rFonts w:ascii="Calibri" w:hAnsi="Calibri" w:cs="Calibri"/>
        </w:rPr>
        <w:t>Description</w:t>
      </w:r>
      <w:bookmarkEnd w:id="772"/>
    </w:p>
    <w:p w:rsidR="00F3040B" w:rsidRDefault="00F3040B" w:rsidP="006E637B">
      <w:pPr>
        <w:autoSpaceDE w:val="0"/>
        <w:autoSpaceDN w:val="0"/>
        <w:adjustRightInd w:val="0"/>
        <w:rPr>
          <w:rFonts w:cs="Calibri"/>
          <w:sz w:val="18"/>
          <w:szCs w:val="18"/>
        </w:rPr>
      </w:pPr>
      <w:r w:rsidRPr="00EF417B">
        <w:rPr>
          <w:sz w:val="18"/>
          <w:szCs w:val="18"/>
          <w:lang w:bidi="ar-SA"/>
        </w:rPr>
        <w:t xml:space="preserve">Implementation of </w:t>
      </w:r>
      <w:r w:rsidR="006E637B">
        <w:rPr>
          <w:sz w:val="18"/>
          <w:szCs w:val="18"/>
          <w:lang w:bidi="ar-SA"/>
        </w:rPr>
        <w:t>“LKAIntv” block</w:t>
      </w:r>
      <w:r>
        <w:rPr>
          <w:rFonts w:cs="Calibri"/>
          <w:sz w:val="18"/>
          <w:szCs w:val="18"/>
        </w:rPr>
        <w:t xml:space="preserve">. </w:t>
      </w:r>
    </w:p>
    <w:p w:rsidR="00E55B67" w:rsidRPr="002F5138" w:rsidRDefault="00E55B67" w:rsidP="00E55B67">
      <w:pPr>
        <w:pStyle w:val="Heading2"/>
        <w:numPr>
          <w:ilvl w:val="2"/>
          <w:numId w:val="11"/>
        </w:numPr>
        <w:tabs>
          <w:tab w:val="clear" w:pos="1017"/>
          <w:tab w:val="num" w:pos="567"/>
        </w:tabs>
        <w:spacing w:after="60"/>
        <w:ind w:left="567"/>
        <w:rPr>
          <w:rFonts w:ascii="Calibri" w:hAnsi="Calibri" w:cs="Calibri"/>
        </w:rPr>
      </w:pPr>
      <w:bookmarkStart w:id="773" w:name="_Toc459638106"/>
      <w:r w:rsidRPr="002F5138">
        <w:rPr>
          <w:rFonts w:ascii="Calibri" w:hAnsi="Calibri" w:cs="Calibri"/>
        </w:rPr>
        <w:lastRenderedPageBreak/>
        <w:t>Local Function #</w:t>
      </w:r>
      <w:r w:rsidR="007268C1">
        <w:rPr>
          <w:rFonts w:ascii="Calibri" w:hAnsi="Calibri" w:cs="Calibri"/>
        </w:rPr>
        <w:t>17</w:t>
      </w:r>
      <w:bookmarkEnd w:id="7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Function Name</w:t>
            </w:r>
          </w:p>
        </w:tc>
        <w:tc>
          <w:tcPr>
            <w:tcW w:w="2777" w:type="dxa"/>
          </w:tcPr>
          <w:p w:rsidR="00E55B67" w:rsidRPr="003877CA" w:rsidRDefault="00135A2F" w:rsidP="001259B7">
            <w:pPr>
              <w:spacing w:before="60"/>
              <w:rPr>
                <w:rFonts w:cs="Calibri"/>
                <w:sz w:val="18"/>
                <w:szCs w:val="18"/>
              </w:rPr>
            </w:pPr>
            <w:r w:rsidRPr="00135A2F">
              <w:rPr>
                <w:rFonts w:cs="Calibri"/>
                <w:sz w:val="18"/>
                <w:szCs w:val="18"/>
              </w:rPr>
              <w:t>LkaPrmntFlt</w:t>
            </w:r>
          </w:p>
        </w:tc>
        <w:tc>
          <w:tcPr>
            <w:tcW w:w="1221" w:type="dxa"/>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Max</w:t>
            </w:r>
          </w:p>
        </w:tc>
      </w:tr>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E55B67" w:rsidRPr="00246857" w:rsidRDefault="00135A2F" w:rsidP="001259B7">
            <w:pPr>
              <w:spacing w:before="60"/>
              <w:rPr>
                <w:rFonts w:cs="Calibri"/>
                <w:sz w:val="18"/>
                <w:szCs w:val="18"/>
              </w:rPr>
            </w:pPr>
            <w:r w:rsidRPr="00135A2F">
              <w:rPr>
                <w:rFonts w:cs="Calibri"/>
                <w:sz w:val="18"/>
                <w:szCs w:val="18"/>
              </w:rPr>
              <w:t>LkaFlt_Cnt_T_logl</w:t>
            </w:r>
          </w:p>
        </w:tc>
        <w:tc>
          <w:tcPr>
            <w:tcW w:w="1221" w:type="dxa"/>
          </w:tcPr>
          <w:p w:rsidR="00E55B67" w:rsidRPr="00911C31" w:rsidRDefault="00E55B67" w:rsidP="001259B7">
            <w:pPr>
              <w:rPr>
                <w:rFonts w:cs="Calibri"/>
                <w:sz w:val="18"/>
                <w:szCs w:val="18"/>
              </w:rPr>
            </w:pPr>
            <w:r>
              <w:rPr>
                <w:rFonts w:cs="Calibri"/>
                <w:sz w:val="18"/>
                <w:szCs w:val="18"/>
              </w:rPr>
              <w:t>boolean</w:t>
            </w:r>
          </w:p>
        </w:tc>
        <w:tc>
          <w:tcPr>
            <w:tcW w:w="1304" w:type="dxa"/>
          </w:tcPr>
          <w:p w:rsidR="00E55B67" w:rsidRPr="003877CA" w:rsidRDefault="00E55B67" w:rsidP="001259B7">
            <w:pPr>
              <w:spacing w:before="60"/>
              <w:rPr>
                <w:rFonts w:cs="Calibri"/>
                <w:sz w:val="18"/>
                <w:szCs w:val="18"/>
              </w:rPr>
            </w:pPr>
            <w:r>
              <w:rPr>
                <w:rFonts w:cs="Calibri"/>
                <w:sz w:val="18"/>
                <w:szCs w:val="18"/>
              </w:rPr>
              <w:t>FALSE</w:t>
            </w:r>
          </w:p>
        </w:tc>
        <w:tc>
          <w:tcPr>
            <w:tcW w:w="2264" w:type="dxa"/>
            <w:gridSpan w:val="2"/>
          </w:tcPr>
          <w:p w:rsidR="00E55B67" w:rsidRPr="003877CA" w:rsidRDefault="00E55B67" w:rsidP="001259B7">
            <w:pPr>
              <w:spacing w:before="60"/>
              <w:rPr>
                <w:rFonts w:cs="Calibri"/>
                <w:sz w:val="18"/>
                <w:szCs w:val="18"/>
              </w:rPr>
            </w:pPr>
            <w:r>
              <w:rPr>
                <w:rFonts w:cs="Calibri"/>
                <w:sz w:val="18"/>
                <w:szCs w:val="18"/>
              </w:rPr>
              <w:t>TRUE</w:t>
            </w:r>
          </w:p>
        </w:tc>
      </w:tr>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Return Value</w:t>
            </w:r>
          </w:p>
        </w:tc>
        <w:tc>
          <w:tcPr>
            <w:tcW w:w="2777" w:type="dxa"/>
          </w:tcPr>
          <w:p w:rsidR="00E55B67" w:rsidRPr="003877CA" w:rsidRDefault="00F97B95" w:rsidP="001259B7">
            <w:pPr>
              <w:spacing w:before="60"/>
              <w:rPr>
                <w:rFonts w:cs="Calibri"/>
                <w:sz w:val="18"/>
                <w:szCs w:val="18"/>
              </w:rPr>
            </w:pPr>
            <w:r>
              <w:rPr>
                <w:rFonts w:cs="Calibri"/>
                <w:sz w:val="18"/>
                <w:szCs w:val="18"/>
              </w:rPr>
              <w:t>LkaPrmntFlt_Cnt_T_logl</w:t>
            </w:r>
          </w:p>
        </w:tc>
        <w:tc>
          <w:tcPr>
            <w:tcW w:w="1221" w:type="dxa"/>
          </w:tcPr>
          <w:p w:rsidR="00E55B67" w:rsidRPr="00911C31" w:rsidRDefault="00E55B67" w:rsidP="001259B7">
            <w:pPr>
              <w:rPr>
                <w:rFonts w:cs="Calibri"/>
                <w:sz w:val="18"/>
                <w:szCs w:val="18"/>
              </w:rPr>
            </w:pPr>
            <w:r>
              <w:rPr>
                <w:rFonts w:cs="Calibri"/>
                <w:sz w:val="18"/>
                <w:szCs w:val="18"/>
              </w:rPr>
              <w:t>boolean</w:t>
            </w:r>
          </w:p>
        </w:tc>
        <w:tc>
          <w:tcPr>
            <w:tcW w:w="1304" w:type="dxa"/>
          </w:tcPr>
          <w:p w:rsidR="00E55B67" w:rsidRPr="003877CA" w:rsidRDefault="00E55B67" w:rsidP="001259B7">
            <w:pPr>
              <w:spacing w:before="60"/>
              <w:rPr>
                <w:rFonts w:cs="Calibri"/>
                <w:sz w:val="18"/>
                <w:szCs w:val="18"/>
              </w:rPr>
            </w:pPr>
            <w:r>
              <w:rPr>
                <w:rFonts w:cs="Calibri"/>
                <w:sz w:val="18"/>
                <w:szCs w:val="18"/>
              </w:rPr>
              <w:t>FALSE</w:t>
            </w:r>
          </w:p>
        </w:tc>
        <w:tc>
          <w:tcPr>
            <w:tcW w:w="2264" w:type="dxa"/>
            <w:gridSpan w:val="2"/>
          </w:tcPr>
          <w:p w:rsidR="00E55B67" w:rsidRPr="003877CA" w:rsidRDefault="00E55B67" w:rsidP="001259B7">
            <w:pPr>
              <w:spacing w:before="60"/>
              <w:rPr>
                <w:rFonts w:cs="Calibri"/>
                <w:sz w:val="18"/>
                <w:szCs w:val="18"/>
              </w:rPr>
            </w:pPr>
            <w:r>
              <w:rPr>
                <w:rFonts w:cs="Calibri"/>
                <w:sz w:val="18"/>
                <w:szCs w:val="18"/>
              </w:rPr>
              <w:t>TRUE</w:t>
            </w:r>
          </w:p>
        </w:tc>
      </w:tr>
    </w:tbl>
    <w:p w:rsidR="00E55B67" w:rsidRPr="002F5138" w:rsidRDefault="00E55B67" w:rsidP="00E55B67">
      <w:pPr>
        <w:pStyle w:val="Heading2"/>
        <w:numPr>
          <w:ilvl w:val="3"/>
          <w:numId w:val="11"/>
        </w:numPr>
        <w:spacing w:after="60"/>
        <w:rPr>
          <w:rFonts w:ascii="Calibri" w:hAnsi="Calibri" w:cs="Calibri"/>
        </w:rPr>
      </w:pPr>
      <w:bookmarkStart w:id="774" w:name="_Toc459638107"/>
      <w:r w:rsidRPr="002F5138">
        <w:rPr>
          <w:rFonts w:ascii="Calibri" w:hAnsi="Calibri" w:cs="Calibri"/>
        </w:rPr>
        <w:t>Description</w:t>
      </w:r>
      <w:bookmarkEnd w:id="774"/>
    </w:p>
    <w:p w:rsidR="00E55B67" w:rsidRPr="00F47A34" w:rsidRDefault="00181FF1" w:rsidP="00E55B67">
      <w:pPr>
        <w:autoSpaceDE w:val="0"/>
        <w:autoSpaceDN w:val="0"/>
        <w:adjustRightInd w:val="0"/>
        <w:rPr>
          <w:sz w:val="18"/>
          <w:szCs w:val="18"/>
          <w:lang w:bidi="ar-SA"/>
        </w:rPr>
      </w:pPr>
      <w:r>
        <w:rPr>
          <w:sz w:val="18"/>
          <w:szCs w:val="18"/>
          <w:lang w:bidi="ar-SA"/>
        </w:rPr>
        <w:t xml:space="preserve">Calculates LkaPrmntFlt to be </w:t>
      </w:r>
      <w:r w:rsidR="00A437D4">
        <w:rPr>
          <w:sz w:val="18"/>
          <w:szCs w:val="18"/>
          <w:lang w:bidi="ar-SA"/>
        </w:rPr>
        <w:t>used in state transitions.</w:t>
      </w:r>
      <w:r w:rsidR="00E55B67">
        <w:rPr>
          <w:rFonts w:cs="Calibri"/>
          <w:sz w:val="18"/>
          <w:szCs w:val="18"/>
        </w:rPr>
        <w:t xml:space="preserve"> </w:t>
      </w:r>
    </w:p>
    <w:p w:rsidR="00E55B67" w:rsidRDefault="00E55B67" w:rsidP="00F3040B">
      <w:pPr>
        <w:autoSpaceDE w:val="0"/>
        <w:autoSpaceDN w:val="0"/>
        <w:adjustRightInd w:val="0"/>
        <w:rPr>
          <w:sz w:val="18"/>
          <w:szCs w:val="18"/>
          <w:lang w:bidi="ar-SA"/>
        </w:rPr>
      </w:pPr>
    </w:p>
    <w:p w:rsidR="00E55B67" w:rsidRPr="002F5138" w:rsidRDefault="00E55B67" w:rsidP="00E55B67">
      <w:pPr>
        <w:pStyle w:val="Heading2"/>
        <w:numPr>
          <w:ilvl w:val="2"/>
          <w:numId w:val="11"/>
        </w:numPr>
        <w:tabs>
          <w:tab w:val="clear" w:pos="1017"/>
          <w:tab w:val="num" w:pos="567"/>
        </w:tabs>
        <w:spacing w:after="60"/>
        <w:ind w:left="567"/>
        <w:rPr>
          <w:rFonts w:ascii="Calibri" w:hAnsi="Calibri" w:cs="Calibri"/>
        </w:rPr>
      </w:pPr>
      <w:bookmarkStart w:id="775" w:name="_Toc459638108"/>
      <w:r w:rsidRPr="002F5138">
        <w:rPr>
          <w:rFonts w:ascii="Calibri" w:hAnsi="Calibri" w:cs="Calibri"/>
        </w:rPr>
        <w:t>Local Function #</w:t>
      </w:r>
      <w:r w:rsidR="00BF0105">
        <w:rPr>
          <w:rFonts w:ascii="Calibri" w:hAnsi="Calibri" w:cs="Calibri"/>
        </w:rPr>
        <w:t>18</w:t>
      </w:r>
      <w:bookmarkEnd w:id="77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3051"/>
        <w:gridCol w:w="1184"/>
        <w:gridCol w:w="1245"/>
        <w:gridCol w:w="49"/>
        <w:gridCol w:w="2066"/>
      </w:tblGrid>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Function Name</w:t>
            </w:r>
          </w:p>
        </w:tc>
        <w:tc>
          <w:tcPr>
            <w:tcW w:w="2777" w:type="dxa"/>
          </w:tcPr>
          <w:p w:rsidR="00E55B67" w:rsidRPr="003877CA" w:rsidRDefault="007A08D4" w:rsidP="001259B7">
            <w:pPr>
              <w:spacing w:before="60"/>
              <w:rPr>
                <w:rFonts w:cs="Calibri"/>
                <w:sz w:val="18"/>
                <w:szCs w:val="18"/>
              </w:rPr>
            </w:pPr>
            <w:r w:rsidRPr="007A08D4">
              <w:rPr>
                <w:rFonts w:cs="Calibri"/>
                <w:sz w:val="18"/>
                <w:szCs w:val="18"/>
              </w:rPr>
              <w:t>HaptcStTranActvToWaitFlg</w:t>
            </w:r>
          </w:p>
        </w:tc>
        <w:tc>
          <w:tcPr>
            <w:tcW w:w="1221" w:type="dxa"/>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Max</w:t>
            </w:r>
          </w:p>
        </w:tc>
      </w:tr>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E55B67" w:rsidRPr="00246857" w:rsidRDefault="007A08D4" w:rsidP="001259B7">
            <w:pPr>
              <w:spacing w:before="60"/>
              <w:rPr>
                <w:rFonts w:cs="Calibri"/>
                <w:sz w:val="18"/>
                <w:szCs w:val="18"/>
              </w:rPr>
            </w:pPr>
            <w:r>
              <w:rPr>
                <w:rFonts w:cs="Calibri"/>
                <w:sz w:val="18"/>
                <w:szCs w:val="18"/>
              </w:rPr>
              <w:t>None</w:t>
            </w:r>
          </w:p>
        </w:tc>
        <w:tc>
          <w:tcPr>
            <w:tcW w:w="1221" w:type="dxa"/>
          </w:tcPr>
          <w:p w:rsidR="00E55B67" w:rsidRPr="00911C31" w:rsidRDefault="00E55B67" w:rsidP="001259B7">
            <w:pPr>
              <w:rPr>
                <w:rFonts w:cs="Calibri"/>
                <w:sz w:val="18"/>
                <w:szCs w:val="18"/>
              </w:rPr>
            </w:pPr>
          </w:p>
        </w:tc>
        <w:tc>
          <w:tcPr>
            <w:tcW w:w="1304" w:type="dxa"/>
          </w:tcPr>
          <w:p w:rsidR="00E55B67" w:rsidRPr="003877CA" w:rsidRDefault="00E55B67" w:rsidP="001259B7">
            <w:pPr>
              <w:spacing w:before="60"/>
              <w:rPr>
                <w:rFonts w:cs="Calibri"/>
                <w:sz w:val="18"/>
                <w:szCs w:val="18"/>
              </w:rPr>
            </w:pPr>
          </w:p>
        </w:tc>
        <w:tc>
          <w:tcPr>
            <w:tcW w:w="2264" w:type="dxa"/>
            <w:gridSpan w:val="2"/>
          </w:tcPr>
          <w:p w:rsidR="00E55B67" w:rsidRPr="003877CA" w:rsidRDefault="00E55B67" w:rsidP="001259B7">
            <w:pPr>
              <w:spacing w:before="60"/>
              <w:rPr>
                <w:rFonts w:cs="Calibri"/>
                <w:sz w:val="18"/>
                <w:szCs w:val="18"/>
              </w:rPr>
            </w:pPr>
          </w:p>
        </w:tc>
      </w:tr>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Return Value</w:t>
            </w:r>
          </w:p>
        </w:tc>
        <w:tc>
          <w:tcPr>
            <w:tcW w:w="2777" w:type="dxa"/>
          </w:tcPr>
          <w:p w:rsidR="00E55B67" w:rsidRPr="003877CA" w:rsidRDefault="00F35D9B" w:rsidP="001259B7">
            <w:pPr>
              <w:spacing w:before="60"/>
              <w:rPr>
                <w:rFonts w:cs="Calibri"/>
                <w:sz w:val="18"/>
                <w:szCs w:val="18"/>
              </w:rPr>
            </w:pPr>
            <w:r w:rsidRPr="00F35D9B">
              <w:rPr>
                <w:rFonts w:cs="Calibri"/>
                <w:sz w:val="18"/>
                <w:szCs w:val="18"/>
              </w:rPr>
              <w:t>HaptcStTranActvToWaitFlg_Cnt_T_logl</w:t>
            </w:r>
          </w:p>
        </w:tc>
        <w:tc>
          <w:tcPr>
            <w:tcW w:w="1221" w:type="dxa"/>
          </w:tcPr>
          <w:p w:rsidR="00E55B67" w:rsidRPr="00911C31" w:rsidRDefault="00E55B67" w:rsidP="001259B7">
            <w:pPr>
              <w:rPr>
                <w:rFonts w:cs="Calibri"/>
                <w:sz w:val="18"/>
                <w:szCs w:val="18"/>
              </w:rPr>
            </w:pPr>
            <w:r>
              <w:rPr>
                <w:rFonts w:cs="Calibri"/>
                <w:sz w:val="18"/>
                <w:szCs w:val="18"/>
              </w:rPr>
              <w:t>boolean</w:t>
            </w:r>
          </w:p>
        </w:tc>
        <w:tc>
          <w:tcPr>
            <w:tcW w:w="1304" w:type="dxa"/>
          </w:tcPr>
          <w:p w:rsidR="00E55B67" w:rsidRPr="003877CA" w:rsidRDefault="00E55B67" w:rsidP="001259B7">
            <w:pPr>
              <w:spacing w:before="60"/>
              <w:rPr>
                <w:rFonts w:cs="Calibri"/>
                <w:sz w:val="18"/>
                <w:szCs w:val="18"/>
              </w:rPr>
            </w:pPr>
            <w:r>
              <w:rPr>
                <w:rFonts w:cs="Calibri"/>
                <w:sz w:val="18"/>
                <w:szCs w:val="18"/>
              </w:rPr>
              <w:t>FALSE</w:t>
            </w:r>
          </w:p>
        </w:tc>
        <w:tc>
          <w:tcPr>
            <w:tcW w:w="2264" w:type="dxa"/>
            <w:gridSpan w:val="2"/>
          </w:tcPr>
          <w:p w:rsidR="00E55B67" w:rsidRPr="003877CA" w:rsidRDefault="00E55B67" w:rsidP="001259B7">
            <w:pPr>
              <w:spacing w:before="60"/>
              <w:rPr>
                <w:rFonts w:cs="Calibri"/>
                <w:sz w:val="18"/>
                <w:szCs w:val="18"/>
              </w:rPr>
            </w:pPr>
            <w:r>
              <w:rPr>
                <w:rFonts w:cs="Calibri"/>
                <w:sz w:val="18"/>
                <w:szCs w:val="18"/>
              </w:rPr>
              <w:t>TRUE</w:t>
            </w:r>
          </w:p>
        </w:tc>
      </w:tr>
    </w:tbl>
    <w:p w:rsidR="00E55B67" w:rsidRPr="002F5138" w:rsidRDefault="00E55B67" w:rsidP="00E55B67">
      <w:pPr>
        <w:pStyle w:val="Heading2"/>
        <w:numPr>
          <w:ilvl w:val="3"/>
          <w:numId w:val="11"/>
        </w:numPr>
        <w:spacing w:after="60"/>
        <w:rPr>
          <w:rFonts w:ascii="Calibri" w:hAnsi="Calibri" w:cs="Calibri"/>
        </w:rPr>
      </w:pPr>
      <w:bookmarkStart w:id="776" w:name="_Toc459638109"/>
      <w:r w:rsidRPr="002F5138">
        <w:rPr>
          <w:rFonts w:ascii="Calibri" w:hAnsi="Calibri" w:cs="Calibri"/>
        </w:rPr>
        <w:t>Description</w:t>
      </w:r>
      <w:bookmarkEnd w:id="776"/>
    </w:p>
    <w:p w:rsidR="00E55B67" w:rsidRPr="00F47A34" w:rsidRDefault="00E55B67" w:rsidP="00F35D9B">
      <w:pPr>
        <w:autoSpaceDE w:val="0"/>
        <w:autoSpaceDN w:val="0"/>
        <w:adjustRightInd w:val="0"/>
        <w:rPr>
          <w:sz w:val="18"/>
          <w:szCs w:val="18"/>
          <w:lang w:bidi="ar-SA"/>
        </w:rPr>
      </w:pPr>
      <w:r w:rsidRPr="00EF417B">
        <w:rPr>
          <w:sz w:val="18"/>
          <w:szCs w:val="18"/>
          <w:lang w:bidi="ar-SA"/>
        </w:rPr>
        <w:t xml:space="preserve">Implementation of </w:t>
      </w:r>
      <w:r w:rsidR="00F35D9B">
        <w:rPr>
          <w:sz w:val="18"/>
          <w:szCs w:val="18"/>
          <w:lang w:bidi="ar-SA"/>
        </w:rPr>
        <w:t>“</w:t>
      </w:r>
      <w:r w:rsidR="00F35D9B" w:rsidRPr="00F35D9B">
        <w:rPr>
          <w:sz w:val="18"/>
          <w:szCs w:val="18"/>
          <w:lang w:bidi="ar-SA"/>
        </w:rPr>
        <w:t>Hap</w:t>
      </w:r>
      <w:r w:rsidR="00F35D9B">
        <w:rPr>
          <w:sz w:val="18"/>
          <w:szCs w:val="18"/>
          <w:lang w:bidi="ar-SA"/>
        </w:rPr>
        <w:t>tcStTranActvToWaitFlg” block</w:t>
      </w:r>
      <w:r>
        <w:rPr>
          <w:rFonts w:cs="Calibri"/>
          <w:sz w:val="18"/>
          <w:szCs w:val="18"/>
        </w:rPr>
        <w:t xml:space="preserve">. </w:t>
      </w:r>
    </w:p>
    <w:p w:rsidR="00E55B67" w:rsidRDefault="00E55B67" w:rsidP="00F3040B">
      <w:pPr>
        <w:autoSpaceDE w:val="0"/>
        <w:autoSpaceDN w:val="0"/>
        <w:adjustRightInd w:val="0"/>
        <w:rPr>
          <w:sz w:val="18"/>
          <w:szCs w:val="18"/>
          <w:lang w:bidi="ar-SA"/>
        </w:rPr>
      </w:pPr>
    </w:p>
    <w:p w:rsidR="00E55B67" w:rsidRPr="002F5138" w:rsidRDefault="00E55B67" w:rsidP="00E55B67">
      <w:pPr>
        <w:pStyle w:val="Heading2"/>
        <w:numPr>
          <w:ilvl w:val="2"/>
          <w:numId w:val="11"/>
        </w:numPr>
        <w:tabs>
          <w:tab w:val="clear" w:pos="1017"/>
          <w:tab w:val="num" w:pos="567"/>
        </w:tabs>
        <w:spacing w:after="60"/>
        <w:ind w:left="567"/>
        <w:rPr>
          <w:rFonts w:ascii="Calibri" w:hAnsi="Calibri" w:cs="Calibri"/>
        </w:rPr>
      </w:pPr>
      <w:bookmarkStart w:id="777" w:name="_Toc459638110"/>
      <w:r w:rsidRPr="002F5138">
        <w:rPr>
          <w:rFonts w:ascii="Calibri" w:hAnsi="Calibri" w:cs="Calibri"/>
        </w:rPr>
        <w:t>Local Function #</w:t>
      </w:r>
      <w:r w:rsidR="00E878A0">
        <w:rPr>
          <w:rFonts w:ascii="Calibri" w:hAnsi="Calibri" w:cs="Calibri"/>
        </w:rPr>
        <w:t>19</w:t>
      </w:r>
      <w:bookmarkEnd w:id="77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2"/>
        <w:gridCol w:w="3336"/>
        <w:gridCol w:w="1146"/>
        <w:gridCol w:w="1184"/>
        <w:gridCol w:w="45"/>
        <w:gridCol w:w="1915"/>
      </w:tblGrid>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Function Name</w:t>
            </w:r>
          </w:p>
        </w:tc>
        <w:tc>
          <w:tcPr>
            <w:tcW w:w="2777" w:type="dxa"/>
          </w:tcPr>
          <w:p w:rsidR="00E55B67" w:rsidRPr="003877CA" w:rsidRDefault="00E878A0" w:rsidP="001259B7">
            <w:pPr>
              <w:spacing w:before="60"/>
              <w:rPr>
                <w:rFonts w:cs="Calibri"/>
                <w:sz w:val="18"/>
                <w:szCs w:val="18"/>
              </w:rPr>
            </w:pPr>
            <w:r w:rsidRPr="00E878A0">
              <w:rPr>
                <w:rFonts w:cs="Calibri"/>
                <w:sz w:val="18"/>
                <w:szCs w:val="18"/>
              </w:rPr>
              <w:t>TranHaptcWaitToApaStActvFlg</w:t>
            </w:r>
          </w:p>
        </w:tc>
        <w:tc>
          <w:tcPr>
            <w:tcW w:w="1221" w:type="dxa"/>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E55B67" w:rsidRPr="003877CA" w:rsidRDefault="00E55B67" w:rsidP="001259B7">
            <w:pPr>
              <w:spacing w:before="60"/>
              <w:jc w:val="center"/>
              <w:rPr>
                <w:rFonts w:cs="Calibri"/>
                <w:sz w:val="18"/>
                <w:szCs w:val="18"/>
              </w:rPr>
            </w:pPr>
            <w:r w:rsidRPr="003877CA">
              <w:rPr>
                <w:rFonts w:cs="Calibri"/>
                <w:sz w:val="18"/>
                <w:szCs w:val="18"/>
              </w:rPr>
              <w:t>Max</w:t>
            </w:r>
          </w:p>
        </w:tc>
      </w:tr>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E55B67" w:rsidRPr="00246857" w:rsidRDefault="00E878A0" w:rsidP="001259B7">
            <w:pPr>
              <w:spacing w:before="60"/>
              <w:rPr>
                <w:rFonts w:cs="Calibri"/>
                <w:sz w:val="18"/>
                <w:szCs w:val="18"/>
              </w:rPr>
            </w:pPr>
            <w:r>
              <w:rPr>
                <w:rFonts w:cs="Calibri"/>
                <w:sz w:val="18"/>
                <w:szCs w:val="18"/>
              </w:rPr>
              <w:t>None</w:t>
            </w:r>
          </w:p>
        </w:tc>
        <w:tc>
          <w:tcPr>
            <w:tcW w:w="1221" w:type="dxa"/>
          </w:tcPr>
          <w:p w:rsidR="00E55B67" w:rsidRPr="00911C31" w:rsidRDefault="00E55B67" w:rsidP="001259B7">
            <w:pPr>
              <w:rPr>
                <w:rFonts w:cs="Calibri"/>
                <w:sz w:val="18"/>
                <w:szCs w:val="18"/>
              </w:rPr>
            </w:pPr>
          </w:p>
        </w:tc>
        <w:tc>
          <w:tcPr>
            <w:tcW w:w="1304" w:type="dxa"/>
          </w:tcPr>
          <w:p w:rsidR="00E55B67" w:rsidRPr="003877CA" w:rsidRDefault="00E55B67" w:rsidP="001259B7">
            <w:pPr>
              <w:spacing w:before="60"/>
              <w:rPr>
                <w:rFonts w:cs="Calibri"/>
                <w:sz w:val="18"/>
                <w:szCs w:val="18"/>
              </w:rPr>
            </w:pPr>
          </w:p>
        </w:tc>
        <w:tc>
          <w:tcPr>
            <w:tcW w:w="2264" w:type="dxa"/>
            <w:gridSpan w:val="2"/>
          </w:tcPr>
          <w:p w:rsidR="00E55B67" w:rsidRPr="003877CA" w:rsidRDefault="00E55B67" w:rsidP="001259B7">
            <w:pPr>
              <w:spacing w:before="60"/>
              <w:rPr>
                <w:rFonts w:cs="Calibri"/>
                <w:sz w:val="18"/>
                <w:szCs w:val="18"/>
              </w:rPr>
            </w:pPr>
          </w:p>
        </w:tc>
      </w:tr>
      <w:tr w:rsidR="00E55B67" w:rsidRPr="00AA38E8" w:rsidTr="001259B7">
        <w:tc>
          <w:tcPr>
            <w:tcW w:w="1362" w:type="dxa"/>
          </w:tcPr>
          <w:p w:rsidR="00E55B67" w:rsidRPr="003877CA" w:rsidRDefault="00E55B67" w:rsidP="001259B7">
            <w:pPr>
              <w:spacing w:before="60"/>
              <w:rPr>
                <w:rFonts w:cs="Calibri"/>
                <w:b/>
                <w:bCs/>
                <w:sz w:val="18"/>
                <w:szCs w:val="18"/>
              </w:rPr>
            </w:pPr>
            <w:r w:rsidRPr="003877CA">
              <w:rPr>
                <w:rFonts w:cs="Calibri"/>
                <w:b/>
                <w:bCs/>
                <w:sz w:val="18"/>
                <w:szCs w:val="18"/>
              </w:rPr>
              <w:t>Return Value</w:t>
            </w:r>
          </w:p>
        </w:tc>
        <w:tc>
          <w:tcPr>
            <w:tcW w:w="2777" w:type="dxa"/>
          </w:tcPr>
          <w:p w:rsidR="00E55B67" w:rsidRPr="003877CA" w:rsidRDefault="00E878A0" w:rsidP="001259B7">
            <w:pPr>
              <w:spacing w:before="60"/>
              <w:rPr>
                <w:rFonts w:cs="Calibri"/>
                <w:sz w:val="18"/>
                <w:szCs w:val="18"/>
              </w:rPr>
            </w:pPr>
            <w:r w:rsidRPr="00E878A0">
              <w:rPr>
                <w:rFonts w:cs="Calibri"/>
                <w:sz w:val="18"/>
                <w:szCs w:val="18"/>
              </w:rPr>
              <w:t>TranHaptcWaitToApaStActvFlg_Cnt_T_logl</w:t>
            </w:r>
          </w:p>
        </w:tc>
        <w:tc>
          <w:tcPr>
            <w:tcW w:w="1221" w:type="dxa"/>
          </w:tcPr>
          <w:p w:rsidR="00E55B67" w:rsidRPr="00911C31" w:rsidRDefault="00E55B67" w:rsidP="001259B7">
            <w:pPr>
              <w:rPr>
                <w:rFonts w:cs="Calibri"/>
                <w:sz w:val="18"/>
                <w:szCs w:val="18"/>
              </w:rPr>
            </w:pPr>
            <w:r>
              <w:rPr>
                <w:rFonts w:cs="Calibri"/>
                <w:sz w:val="18"/>
                <w:szCs w:val="18"/>
              </w:rPr>
              <w:t>boolean</w:t>
            </w:r>
          </w:p>
        </w:tc>
        <w:tc>
          <w:tcPr>
            <w:tcW w:w="1304" w:type="dxa"/>
          </w:tcPr>
          <w:p w:rsidR="00E55B67" w:rsidRPr="003877CA" w:rsidRDefault="00E55B67" w:rsidP="001259B7">
            <w:pPr>
              <w:spacing w:before="60"/>
              <w:rPr>
                <w:rFonts w:cs="Calibri"/>
                <w:sz w:val="18"/>
                <w:szCs w:val="18"/>
              </w:rPr>
            </w:pPr>
            <w:r>
              <w:rPr>
                <w:rFonts w:cs="Calibri"/>
                <w:sz w:val="18"/>
                <w:szCs w:val="18"/>
              </w:rPr>
              <w:t>FALSE</w:t>
            </w:r>
          </w:p>
        </w:tc>
        <w:tc>
          <w:tcPr>
            <w:tcW w:w="2264" w:type="dxa"/>
            <w:gridSpan w:val="2"/>
          </w:tcPr>
          <w:p w:rsidR="00E55B67" w:rsidRPr="003877CA" w:rsidRDefault="00E55B67" w:rsidP="001259B7">
            <w:pPr>
              <w:spacing w:before="60"/>
              <w:rPr>
                <w:rFonts w:cs="Calibri"/>
                <w:sz w:val="18"/>
                <w:szCs w:val="18"/>
              </w:rPr>
            </w:pPr>
            <w:r>
              <w:rPr>
                <w:rFonts w:cs="Calibri"/>
                <w:sz w:val="18"/>
                <w:szCs w:val="18"/>
              </w:rPr>
              <w:t>TRUE</w:t>
            </w:r>
          </w:p>
        </w:tc>
      </w:tr>
    </w:tbl>
    <w:p w:rsidR="00E55B67" w:rsidRPr="002F5138" w:rsidRDefault="00E55B67" w:rsidP="00E55B67">
      <w:pPr>
        <w:pStyle w:val="Heading2"/>
        <w:numPr>
          <w:ilvl w:val="3"/>
          <w:numId w:val="11"/>
        </w:numPr>
        <w:spacing w:after="60"/>
        <w:rPr>
          <w:rFonts w:ascii="Calibri" w:hAnsi="Calibri" w:cs="Calibri"/>
        </w:rPr>
      </w:pPr>
      <w:bookmarkStart w:id="778" w:name="_Toc459638111"/>
      <w:r w:rsidRPr="002F5138">
        <w:rPr>
          <w:rFonts w:ascii="Calibri" w:hAnsi="Calibri" w:cs="Calibri"/>
        </w:rPr>
        <w:t>Description</w:t>
      </w:r>
      <w:bookmarkEnd w:id="778"/>
    </w:p>
    <w:p w:rsidR="00E55B67" w:rsidRPr="00F47A34" w:rsidRDefault="00E55B67" w:rsidP="00E878A0">
      <w:pPr>
        <w:autoSpaceDE w:val="0"/>
        <w:autoSpaceDN w:val="0"/>
        <w:adjustRightInd w:val="0"/>
        <w:rPr>
          <w:sz w:val="18"/>
          <w:szCs w:val="18"/>
          <w:lang w:bidi="ar-SA"/>
        </w:rPr>
      </w:pPr>
      <w:r w:rsidRPr="00EF417B">
        <w:rPr>
          <w:sz w:val="18"/>
          <w:szCs w:val="18"/>
          <w:lang w:bidi="ar-SA"/>
        </w:rPr>
        <w:t xml:space="preserve">Implementation of </w:t>
      </w:r>
      <w:r w:rsidR="00E878A0" w:rsidRPr="00E878A0">
        <w:rPr>
          <w:sz w:val="18"/>
          <w:szCs w:val="18"/>
          <w:lang w:bidi="ar-SA"/>
        </w:rPr>
        <w:t>TranHaptcWaitToApaStActvFlg_Cnt_T_logl</w:t>
      </w:r>
      <w:r w:rsidR="00E878A0">
        <w:rPr>
          <w:sz w:val="18"/>
          <w:szCs w:val="18"/>
          <w:lang w:bidi="ar-SA"/>
        </w:rPr>
        <w:t xml:space="preserve"> block.</w:t>
      </w:r>
    </w:p>
    <w:p w:rsidR="00DC133F" w:rsidRPr="002F5138" w:rsidRDefault="00DC133F" w:rsidP="00DC133F">
      <w:pPr>
        <w:pStyle w:val="Heading2"/>
        <w:numPr>
          <w:ilvl w:val="2"/>
          <w:numId w:val="11"/>
        </w:numPr>
        <w:tabs>
          <w:tab w:val="clear" w:pos="1017"/>
          <w:tab w:val="num" w:pos="567"/>
        </w:tabs>
        <w:spacing w:after="60"/>
        <w:ind w:left="567"/>
        <w:rPr>
          <w:rFonts w:ascii="Calibri" w:hAnsi="Calibri" w:cs="Calibri"/>
        </w:rPr>
      </w:pPr>
      <w:bookmarkStart w:id="779" w:name="_Toc459638112"/>
      <w:r w:rsidRPr="002F5138">
        <w:rPr>
          <w:rFonts w:ascii="Calibri" w:hAnsi="Calibri" w:cs="Calibri"/>
        </w:rPr>
        <w:t>Local Function #</w:t>
      </w:r>
      <w:r>
        <w:rPr>
          <w:rFonts w:ascii="Calibri" w:hAnsi="Calibri" w:cs="Calibri"/>
        </w:rPr>
        <w:t>20</w:t>
      </w:r>
      <w:bookmarkEnd w:id="7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044"/>
        <w:gridCol w:w="1185"/>
        <w:gridCol w:w="1247"/>
        <w:gridCol w:w="49"/>
        <w:gridCol w:w="2069"/>
      </w:tblGrid>
      <w:tr w:rsidR="00DC133F" w:rsidRPr="00AA38E8" w:rsidTr="003B609D">
        <w:tc>
          <w:tcPr>
            <w:tcW w:w="1344" w:type="dxa"/>
          </w:tcPr>
          <w:p w:rsidR="00DC133F" w:rsidRPr="003877CA" w:rsidRDefault="00DC133F" w:rsidP="001259B7">
            <w:pPr>
              <w:spacing w:before="60"/>
              <w:rPr>
                <w:rFonts w:cs="Calibri"/>
                <w:b/>
                <w:bCs/>
                <w:sz w:val="18"/>
                <w:szCs w:val="18"/>
              </w:rPr>
            </w:pPr>
            <w:r w:rsidRPr="003877CA">
              <w:rPr>
                <w:rFonts w:cs="Calibri"/>
                <w:b/>
                <w:bCs/>
                <w:sz w:val="18"/>
                <w:szCs w:val="18"/>
              </w:rPr>
              <w:t>Function Name</w:t>
            </w:r>
          </w:p>
        </w:tc>
        <w:tc>
          <w:tcPr>
            <w:tcW w:w="2954" w:type="dxa"/>
          </w:tcPr>
          <w:p w:rsidR="00DC133F" w:rsidRPr="003877CA" w:rsidRDefault="00DC133F" w:rsidP="001259B7">
            <w:pPr>
              <w:spacing w:before="60"/>
              <w:rPr>
                <w:rFonts w:cs="Calibri"/>
                <w:sz w:val="18"/>
                <w:szCs w:val="18"/>
              </w:rPr>
            </w:pPr>
            <w:r w:rsidRPr="00DC133F">
              <w:rPr>
                <w:rFonts w:cs="Calibri"/>
                <w:sz w:val="18"/>
                <w:szCs w:val="18"/>
              </w:rPr>
              <w:t>EnHaptcFb</w:t>
            </w:r>
          </w:p>
        </w:tc>
        <w:tc>
          <w:tcPr>
            <w:tcW w:w="1197" w:type="dxa"/>
            <w:shd w:val="pct30" w:color="FFFF00" w:fill="auto"/>
          </w:tcPr>
          <w:p w:rsidR="00DC133F" w:rsidRPr="003877CA" w:rsidRDefault="00DC133F" w:rsidP="001259B7">
            <w:pPr>
              <w:spacing w:before="60"/>
              <w:jc w:val="center"/>
              <w:rPr>
                <w:rFonts w:cs="Calibri"/>
                <w:sz w:val="18"/>
                <w:szCs w:val="18"/>
              </w:rPr>
            </w:pPr>
            <w:r w:rsidRPr="003877CA">
              <w:rPr>
                <w:rFonts w:cs="Calibri"/>
                <w:sz w:val="18"/>
                <w:szCs w:val="18"/>
              </w:rPr>
              <w:t>Type</w:t>
            </w:r>
          </w:p>
        </w:tc>
        <w:tc>
          <w:tcPr>
            <w:tcW w:w="1316" w:type="dxa"/>
            <w:gridSpan w:val="2"/>
            <w:shd w:val="pct30" w:color="FFFF00" w:fill="auto"/>
          </w:tcPr>
          <w:p w:rsidR="00DC133F" w:rsidRPr="003877CA" w:rsidRDefault="00DC133F" w:rsidP="001259B7">
            <w:pPr>
              <w:spacing w:before="60"/>
              <w:jc w:val="center"/>
              <w:rPr>
                <w:rFonts w:cs="Calibri"/>
                <w:sz w:val="18"/>
                <w:szCs w:val="18"/>
              </w:rPr>
            </w:pPr>
            <w:r w:rsidRPr="003877CA">
              <w:rPr>
                <w:rFonts w:cs="Calibri"/>
                <w:sz w:val="18"/>
                <w:szCs w:val="18"/>
              </w:rPr>
              <w:t>Min</w:t>
            </w:r>
          </w:p>
        </w:tc>
        <w:tc>
          <w:tcPr>
            <w:tcW w:w="2117" w:type="dxa"/>
            <w:shd w:val="pct30" w:color="FFFF00" w:fill="auto"/>
          </w:tcPr>
          <w:p w:rsidR="00DC133F" w:rsidRPr="003877CA" w:rsidRDefault="00DC133F" w:rsidP="001259B7">
            <w:pPr>
              <w:spacing w:before="60"/>
              <w:jc w:val="center"/>
              <w:rPr>
                <w:rFonts w:cs="Calibri"/>
                <w:sz w:val="18"/>
                <w:szCs w:val="18"/>
              </w:rPr>
            </w:pPr>
            <w:r w:rsidRPr="003877CA">
              <w:rPr>
                <w:rFonts w:cs="Calibri"/>
                <w:sz w:val="18"/>
                <w:szCs w:val="18"/>
              </w:rPr>
              <w:t>Max</w:t>
            </w:r>
          </w:p>
        </w:tc>
      </w:tr>
      <w:tr w:rsidR="00DC133F" w:rsidRPr="00AA38E8" w:rsidTr="003B609D">
        <w:tc>
          <w:tcPr>
            <w:tcW w:w="1344" w:type="dxa"/>
          </w:tcPr>
          <w:p w:rsidR="00DC133F" w:rsidRPr="003877CA" w:rsidRDefault="00DC133F" w:rsidP="001259B7">
            <w:pPr>
              <w:spacing w:before="60"/>
              <w:rPr>
                <w:rFonts w:cs="Calibri"/>
                <w:b/>
                <w:bCs/>
                <w:sz w:val="18"/>
                <w:szCs w:val="18"/>
              </w:rPr>
            </w:pPr>
            <w:r w:rsidRPr="003877CA">
              <w:rPr>
                <w:rFonts w:cs="Calibri"/>
                <w:b/>
                <w:bCs/>
                <w:sz w:val="18"/>
                <w:szCs w:val="18"/>
              </w:rPr>
              <w:t xml:space="preserve">Arguments Passed </w:t>
            </w:r>
          </w:p>
        </w:tc>
        <w:tc>
          <w:tcPr>
            <w:tcW w:w="2954" w:type="dxa"/>
          </w:tcPr>
          <w:p w:rsidR="00DC133F" w:rsidRPr="00246857" w:rsidRDefault="00DC133F" w:rsidP="001259B7">
            <w:pPr>
              <w:spacing w:before="60"/>
              <w:rPr>
                <w:rFonts w:cs="Calibri"/>
                <w:sz w:val="18"/>
                <w:szCs w:val="18"/>
              </w:rPr>
            </w:pPr>
            <w:r>
              <w:rPr>
                <w:rFonts w:cs="Calibri"/>
                <w:sz w:val="18"/>
                <w:szCs w:val="18"/>
              </w:rPr>
              <w:t>*</w:t>
            </w:r>
            <w:r w:rsidRPr="00DC133F">
              <w:rPr>
                <w:rFonts w:cs="Calibri"/>
                <w:sz w:val="18"/>
                <w:szCs w:val="18"/>
              </w:rPr>
              <w:t>HwOscnEna_Cnt_T_logl</w:t>
            </w:r>
          </w:p>
        </w:tc>
        <w:tc>
          <w:tcPr>
            <w:tcW w:w="1197" w:type="dxa"/>
          </w:tcPr>
          <w:p w:rsidR="00DC133F" w:rsidRPr="00911C31" w:rsidRDefault="00DC133F" w:rsidP="001259B7">
            <w:pPr>
              <w:rPr>
                <w:rFonts w:cs="Calibri"/>
                <w:sz w:val="18"/>
                <w:szCs w:val="18"/>
              </w:rPr>
            </w:pPr>
            <w:r>
              <w:rPr>
                <w:rFonts w:cs="Calibri"/>
                <w:sz w:val="18"/>
                <w:szCs w:val="18"/>
              </w:rPr>
              <w:t>boolean</w:t>
            </w:r>
          </w:p>
        </w:tc>
        <w:tc>
          <w:tcPr>
            <w:tcW w:w="1266" w:type="dxa"/>
          </w:tcPr>
          <w:p w:rsidR="00DC133F" w:rsidRPr="003877CA" w:rsidRDefault="00DC133F" w:rsidP="001259B7">
            <w:pPr>
              <w:spacing w:before="60"/>
              <w:rPr>
                <w:rFonts w:cs="Calibri"/>
                <w:sz w:val="18"/>
                <w:szCs w:val="18"/>
              </w:rPr>
            </w:pPr>
            <w:r>
              <w:rPr>
                <w:rFonts w:cs="Calibri"/>
                <w:sz w:val="18"/>
                <w:szCs w:val="18"/>
              </w:rPr>
              <w:t>FALSE</w:t>
            </w:r>
          </w:p>
        </w:tc>
        <w:tc>
          <w:tcPr>
            <w:tcW w:w="2167" w:type="dxa"/>
            <w:gridSpan w:val="2"/>
          </w:tcPr>
          <w:p w:rsidR="00DC133F" w:rsidRPr="003877CA" w:rsidRDefault="00DC133F" w:rsidP="001259B7">
            <w:pPr>
              <w:spacing w:before="60"/>
              <w:rPr>
                <w:rFonts w:cs="Calibri"/>
                <w:sz w:val="18"/>
                <w:szCs w:val="18"/>
              </w:rPr>
            </w:pPr>
            <w:r>
              <w:rPr>
                <w:rFonts w:cs="Calibri"/>
                <w:sz w:val="18"/>
                <w:szCs w:val="18"/>
              </w:rPr>
              <w:t>TRUE</w:t>
            </w:r>
          </w:p>
        </w:tc>
      </w:tr>
      <w:tr w:rsidR="00DC133F" w:rsidRPr="00AA38E8" w:rsidTr="003B609D">
        <w:tc>
          <w:tcPr>
            <w:tcW w:w="1344" w:type="dxa"/>
          </w:tcPr>
          <w:p w:rsidR="00DC133F" w:rsidRPr="003877CA" w:rsidRDefault="00DC133F" w:rsidP="001259B7">
            <w:pPr>
              <w:spacing w:before="60"/>
              <w:rPr>
                <w:rFonts w:cs="Calibri"/>
                <w:b/>
                <w:bCs/>
                <w:sz w:val="18"/>
                <w:szCs w:val="18"/>
              </w:rPr>
            </w:pPr>
          </w:p>
        </w:tc>
        <w:tc>
          <w:tcPr>
            <w:tcW w:w="2954" w:type="dxa"/>
          </w:tcPr>
          <w:p w:rsidR="00DC133F" w:rsidRPr="00246857" w:rsidRDefault="00DC133F" w:rsidP="001259B7">
            <w:pPr>
              <w:spacing w:before="60"/>
              <w:rPr>
                <w:rFonts w:cs="Calibri"/>
                <w:sz w:val="18"/>
                <w:szCs w:val="18"/>
              </w:rPr>
            </w:pPr>
            <w:r>
              <w:rPr>
                <w:rFonts w:cs="Calibri"/>
                <w:sz w:val="18"/>
                <w:szCs w:val="18"/>
              </w:rPr>
              <w:t>*</w:t>
            </w:r>
            <w:r w:rsidRPr="00DC133F">
              <w:rPr>
                <w:rFonts w:cs="Calibri"/>
                <w:sz w:val="18"/>
                <w:szCs w:val="18"/>
              </w:rPr>
              <w:t>HwOscnMotAmp_MotNwtMtr_T_f32</w:t>
            </w:r>
          </w:p>
        </w:tc>
        <w:tc>
          <w:tcPr>
            <w:tcW w:w="1197" w:type="dxa"/>
          </w:tcPr>
          <w:p w:rsidR="00DC133F" w:rsidRDefault="009C29E3" w:rsidP="001259B7">
            <w:pPr>
              <w:rPr>
                <w:rFonts w:cs="Calibri"/>
                <w:sz w:val="18"/>
                <w:szCs w:val="18"/>
              </w:rPr>
            </w:pPr>
            <w:r>
              <w:rPr>
                <w:rFonts w:cs="Calibri"/>
                <w:sz w:val="18"/>
                <w:szCs w:val="18"/>
              </w:rPr>
              <w:t>float32</w:t>
            </w:r>
          </w:p>
        </w:tc>
        <w:tc>
          <w:tcPr>
            <w:tcW w:w="1266" w:type="dxa"/>
          </w:tcPr>
          <w:p w:rsidR="00DC133F" w:rsidRDefault="00DC133F" w:rsidP="001259B7">
            <w:pPr>
              <w:spacing w:before="60"/>
              <w:rPr>
                <w:rFonts w:cs="Calibri"/>
                <w:sz w:val="18"/>
                <w:szCs w:val="18"/>
              </w:rPr>
            </w:pPr>
            <w:r>
              <w:rPr>
                <w:rFonts w:cs="Calibri"/>
                <w:sz w:val="18"/>
                <w:szCs w:val="18"/>
              </w:rPr>
              <w:t>0</w:t>
            </w:r>
          </w:p>
        </w:tc>
        <w:tc>
          <w:tcPr>
            <w:tcW w:w="2167" w:type="dxa"/>
            <w:gridSpan w:val="2"/>
          </w:tcPr>
          <w:p w:rsidR="00DC133F" w:rsidRDefault="009C29E3" w:rsidP="001259B7">
            <w:pPr>
              <w:spacing w:before="60"/>
              <w:rPr>
                <w:rFonts w:cs="Calibri"/>
                <w:sz w:val="18"/>
                <w:szCs w:val="18"/>
              </w:rPr>
            </w:pPr>
            <w:r>
              <w:rPr>
                <w:rFonts w:cs="Calibri"/>
                <w:sz w:val="18"/>
                <w:szCs w:val="18"/>
              </w:rPr>
              <w:t>1.2</w:t>
            </w:r>
          </w:p>
        </w:tc>
      </w:tr>
      <w:tr w:rsidR="00DC133F" w:rsidRPr="00AA38E8" w:rsidTr="003B609D">
        <w:tc>
          <w:tcPr>
            <w:tcW w:w="1344" w:type="dxa"/>
          </w:tcPr>
          <w:p w:rsidR="00DC133F" w:rsidRPr="003877CA" w:rsidRDefault="00DC133F" w:rsidP="001259B7">
            <w:pPr>
              <w:spacing w:before="60"/>
              <w:rPr>
                <w:rFonts w:cs="Calibri"/>
                <w:b/>
                <w:bCs/>
                <w:sz w:val="18"/>
                <w:szCs w:val="18"/>
              </w:rPr>
            </w:pPr>
          </w:p>
        </w:tc>
        <w:tc>
          <w:tcPr>
            <w:tcW w:w="2954" w:type="dxa"/>
          </w:tcPr>
          <w:p w:rsidR="00DC133F" w:rsidRPr="00246857" w:rsidRDefault="00DC133F" w:rsidP="001259B7">
            <w:pPr>
              <w:spacing w:before="60"/>
              <w:rPr>
                <w:rFonts w:cs="Calibri"/>
                <w:sz w:val="18"/>
                <w:szCs w:val="18"/>
              </w:rPr>
            </w:pPr>
            <w:r>
              <w:rPr>
                <w:rFonts w:cs="Calibri"/>
                <w:sz w:val="18"/>
                <w:szCs w:val="18"/>
              </w:rPr>
              <w:t>*</w:t>
            </w:r>
            <w:r w:rsidRPr="00DC133F">
              <w:rPr>
                <w:rFonts w:cs="Calibri"/>
                <w:sz w:val="18"/>
                <w:szCs w:val="18"/>
              </w:rPr>
              <w:t>HwOscnFrq_Hz_T_f32</w:t>
            </w:r>
          </w:p>
        </w:tc>
        <w:tc>
          <w:tcPr>
            <w:tcW w:w="1197" w:type="dxa"/>
          </w:tcPr>
          <w:p w:rsidR="00DC133F" w:rsidRPr="003877CA" w:rsidRDefault="00DC133F" w:rsidP="001259B7">
            <w:pPr>
              <w:rPr>
                <w:rFonts w:cs="Calibri"/>
                <w:sz w:val="18"/>
                <w:szCs w:val="18"/>
              </w:rPr>
            </w:pPr>
            <w:r>
              <w:rPr>
                <w:rFonts w:cs="Calibri"/>
                <w:sz w:val="18"/>
                <w:szCs w:val="18"/>
              </w:rPr>
              <w:t>float32</w:t>
            </w:r>
          </w:p>
        </w:tc>
        <w:tc>
          <w:tcPr>
            <w:tcW w:w="1266" w:type="dxa"/>
          </w:tcPr>
          <w:p w:rsidR="00DC133F" w:rsidRPr="003877CA" w:rsidRDefault="009C29E3" w:rsidP="001259B7">
            <w:pPr>
              <w:spacing w:before="60"/>
              <w:rPr>
                <w:rFonts w:cs="Calibri"/>
                <w:sz w:val="18"/>
                <w:szCs w:val="18"/>
              </w:rPr>
            </w:pPr>
            <w:r>
              <w:rPr>
                <w:rFonts w:cs="Calibri"/>
                <w:sz w:val="18"/>
                <w:szCs w:val="18"/>
              </w:rPr>
              <w:t>10</w:t>
            </w:r>
          </w:p>
        </w:tc>
        <w:tc>
          <w:tcPr>
            <w:tcW w:w="2167" w:type="dxa"/>
            <w:gridSpan w:val="2"/>
          </w:tcPr>
          <w:p w:rsidR="00DC133F" w:rsidRPr="003877CA" w:rsidRDefault="009C29E3" w:rsidP="001259B7">
            <w:pPr>
              <w:spacing w:before="60"/>
              <w:rPr>
                <w:rFonts w:cs="Calibri"/>
                <w:sz w:val="18"/>
                <w:szCs w:val="18"/>
              </w:rPr>
            </w:pPr>
            <w:r>
              <w:rPr>
                <w:rFonts w:cs="Calibri"/>
                <w:sz w:val="18"/>
                <w:szCs w:val="18"/>
              </w:rPr>
              <w:t>50</w:t>
            </w:r>
          </w:p>
        </w:tc>
      </w:tr>
      <w:tr w:rsidR="00DC133F" w:rsidRPr="00AA38E8" w:rsidTr="003B609D">
        <w:tc>
          <w:tcPr>
            <w:tcW w:w="1344" w:type="dxa"/>
          </w:tcPr>
          <w:p w:rsidR="00DC133F" w:rsidRPr="003877CA" w:rsidRDefault="00DC133F" w:rsidP="001259B7">
            <w:pPr>
              <w:spacing w:before="60"/>
              <w:rPr>
                <w:rFonts w:cs="Calibri"/>
                <w:b/>
                <w:bCs/>
                <w:sz w:val="18"/>
                <w:szCs w:val="18"/>
              </w:rPr>
            </w:pPr>
            <w:r w:rsidRPr="003877CA">
              <w:rPr>
                <w:rFonts w:cs="Calibri"/>
                <w:b/>
                <w:bCs/>
                <w:sz w:val="18"/>
                <w:szCs w:val="18"/>
              </w:rPr>
              <w:t>Return Value</w:t>
            </w:r>
          </w:p>
        </w:tc>
        <w:tc>
          <w:tcPr>
            <w:tcW w:w="2954" w:type="dxa"/>
          </w:tcPr>
          <w:p w:rsidR="00DC133F" w:rsidRPr="003877CA" w:rsidRDefault="00DC133F" w:rsidP="001259B7">
            <w:pPr>
              <w:spacing w:before="60"/>
              <w:rPr>
                <w:rFonts w:cs="Calibri"/>
                <w:sz w:val="18"/>
                <w:szCs w:val="18"/>
              </w:rPr>
            </w:pPr>
            <w:r>
              <w:rPr>
                <w:rFonts w:cs="Calibri"/>
                <w:sz w:val="18"/>
                <w:szCs w:val="18"/>
              </w:rPr>
              <w:t>None</w:t>
            </w:r>
          </w:p>
        </w:tc>
        <w:tc>
          <w:tcPr>
            <w:tcW w:w="1197" w:type="dxa"/>
          </w:tcPr>
          <w:p w:rsidR="00DC133F" w:rsidRPr="00911C31" w:rsidRDefault="00DC133F" w:rsidP="001259B7">
            <w:pPr>
              <w:rPr>
                <w:rFonts w:cs="Calibri"/>
                <w:sz w:val="18"/>
                <w:szCs w:val="18"/>
              </w:rPr>
            </w:pPr>
          </w:p>
        </w:tc>
        <w:tc>
          <w:tcPr>
            <w:tcW w:w="1266" w:type="dxa"/>
          </w:tcPr>
          <w:p w:rsidR="00DC133F" w:rsidRPr="003877CA" w:rsidRDefault="00DC133F" w:rsidP="001259B7">
            <w:pPr>
              <w:spacing w:before="60"/>
              <w:rPr>
                <w:rFonts w:cs="Calibri"/>
                <w:sz w:val="18"/>
                <w:szCs w:val="18"/>
              </w:rPr>
            </w:pPr>
          </w:p>
        </w:tc>
        <w:tc>
          <w:tcPr>
            <w:tcW w:w="2167" w:type="dxa"/>
            <w:gridSpan w:val="2"/>
          </w:tcPr>
          <w:p w:rsidR="00DC133F" w:rsidRPr="003877CA" w:rsidRDefault="00DC133F" w:rsidP="001259B7">
            <w:pPr>
              <w:spacing w:before="60"/>
              <w:rPr>
                <w:rFonts w:cs="Calibri"/>
                <w:sz w:val="18"/>
                <w:szCs w:val="18"/>
              </w:rPr>
            </w:pPr>
          </w:p>
        </w:tc>
      </w:tr>
    </w:tbl>
    <w:p w:rsidR="00DC133F" w:rsidRPr="002F5138" w:rsidRDefault="00DC133F" w:rsidP="00DC133F">
      <w:pPr>
        <w:pStyle w:val="Heading2"/>
        <w:numPr>
          <w:ilvl w:val="3"/>
          <w:numId w:val="11"/>
        </w:numPr>
        <w:spacing w:after="60"/>
        <w:rPr>
          <w:rFonts w:ascii="Calibri" w:hAnsi="Calibri" w:cs="Calibri"/>
        </w:rPr>
      </w:pPr>
      <w:bookmarkStart w:id="780" w:name="_Toc459638113"/>
      <w:r w:rsidRPr="002F5138">
        <w:rPr>
          <w:rFonts w:ascii="Calibri" w:hAnsi="Calibri" w:cs="Calibri"/>
        </w:rPr>
        <w:lastRenderedPageBreak/>
        <w:t>Description</w:t>
      </w:r>
      <w:bookmarkEnd w:id="780"/>
    </w:p>
    <w:p w:rsidR="00DC133F" w:rsidRDefault="00DC133F" w:rsidP="00DC133F">
      <w:pPr>
        <w:autoSpaceDE w:val="0"/>
        <w:autoSpaceDN w:val="0"/>
        <w:adjustRightInd w:val="0"/>
        <w:rPr>
          <w:sz w:val="18"/>
          <w:szCs w:val="18"/>
          <w:lang w:bidi="ar-SA"/>
        </w:rPr>
      </w:pPr>
      <w:r w:rsidRPr="00EF417B">
        <w:rPr>
          <w:sz w:val="18"/>
          <w:szCs w:val="18"/>
          <w:lang w:bidi="ar-SA"/>
        </w:rPr>
        <w:t xml:space="preserve">Implementation of </w:t>
      </w:r>
      <w:r w:rsidR="00C776DB">
        <w:rPr>
          <w:sz w:val="18"/>
          <w:szCs w:val="18"/>
          <w:lang w:bidi="ar-SA"/>
        </w:rPr>
        <w:t>“EnHaptcFb” block</w:t>
      </w:r>
      <w:r>
        <w:rPr>
          <w:sz w:val="18"/>
          <w:szCs w:val="18"/>
          <w:lang w:bidi="ar-SA"/>
        </w:rPr>
        <w:t xml:space="preserve">. </w:t>
      </w:r>
    </w:p>
    <w:p w:rsidR="00E55B67" w:rsidRDefault="00DC133F" w:rsidP="00DC133F">
      <w:pPr>
        <w:autoSpaceDE w:val="0"/>
        <w:autoSpaceDN w:val="0"/>
        <w:adjustRightInd w:val="0"/>
        <w:rPr>
          <w:rFonts w:cs="Calibri"/>
          <w:sz w:val="18"/>
          <w:szCs w:val="18"/>
        </w:rPr>
      </w:pPr>
      <w:r>
        <w:rPr>
          <w:rFonts w:cs="Calibri"/>
          <w:sz w:val="18"/>
          <w:szCs w:val="18"/>
        </w:rPr>
        <w:t>‘*</w:t>
      </w:r>
      <w:r w:rsidR="00C776DB" w:rsidRPr="00DC133F">
        <w:rPr>
          <w:rFonts w:cs="Calibri"/>
          <w:sz w:val="18"/>
          <w:szCs w:val="18"/>
        </w:rPr>
        <w:t>HwOscnEna_Cnt_T_logl</w:t>
      </w:r>
      <w:r w:rsidR="00C776DB">
        <w:rPr>
          <w:rFonts w:cs="Calibri"/>
          <w:sz w:val="18"/>
          <w:szCs w:val="18"/>
        </w:rPr>
        <w:t xml:space="preserve"> , *</w:t>
      </w:r>
      <w:r w:rsidR="00C776DB" w:rsidRPr="00C776DB">
        <w:rPr>
          <w:rFonts w:cs="Calibri"/>
          <w:sz w:val="18"/>
          <w:szCs w:val="18"/>
        </w:rPr>
        <w:t xml:space="preserve"> </w:t>
      </w:r>
      <w:r w:rsidR="00C776DB" w:rsidRPr="00DC133F">
        <w:rPr>
          <w:rFonts w:cs="Calibri"/>
          <w:sz w:val="18"/>
          <w:szCs w:val="18"/>
        </w:rPr>
        <w:t>HwOscnMotAmp_MotNwtMtr_T_f32</w:t>
      </w:r>
      <w:r w:rsidR="00C776DB">
        <w:rPr>
          <w:rFonts w:cs="Calibri"/>
          <w:sz w:val="18"/>
          <w:szCs w:val="18"/>
        </w:rPr>
        <w:t>, *</w:t>
      </w:r>
      <w:r w:rsidR="00C776DB" w:rsidRPr="00DC133F">
        <w:rPr>
          <w:rFonts w:cs="Calibri"/>
          <w:sz w:val="18"/>
          <w:szCs w:val="18"/>
        </w:rPr>
        <w:t>HwOscnFrq_Hz_T_f32</w:t>
      </w:r>
      <w:r w:rsidR="00C776DB">
        <w:rPr>
          <w:rFonts w:cs="Calibri"/>
          <w:sz w:val="18"/>
          <w:szCs w:val="18"/>
        </w:rPr>
        <w:t xml:space="preserve"> are </w:t>
      </w:r>
      <w:r>
        <w:rPr>
          <w:rFonts w:cs="Calibri"/>
          <w:sz w:val="18"/>
          <w:szCs w:val="18"/>
        </w:rPr>
        <w:t xml:space="preserve"> the output</w:t>
      </w:r>
      <w:r w:rsidR="00C776DB">
        <w:rPr>
          <w:rFonts w:cs="Calibri"/>
          <w:sz w:val="18"/>
          <w:szCs w:val="18"/>
        </w:rPr>
        <w:t>s</w:t>
      </w:r>
      <w:r>
        <w:rPr>
          <w:rFonts w:cs="Calibri"/>
          <w:sz w:val="18"/>
          <w:szCs w:val="18"/>
        </w:rPr>
        <w:t xml:space="preserve"> of this function.</w:t>
      </w:r>
    </w:p>
    <w:p w:rsidR="00D20450" w:rsidRPr="002F5138" w:rsidRDefault="00D20450" w:rsidP="00D20450">
      <w:pPr>
        <w:pStyle w:val="Heading2"/>
        <w:numPr>
          <w:ilvl w:val="2"/>
          <w:numId w:val="11"/>
        </w:numPr>
        <w:tabs>
          <w:tab w:val="clear" w:pos="1017"/>
          <w:tab w:val="num" w:pos="567"/>
        </w:tabs>
        <w:spacing w:after="60"/>
        <w:ind w:left="567"/>
        <w:rPr>
          <w:rFonts w:ascii="Calibri" w:hAnsi="Calibri" w:cs="Calibri"/>
        </w:rPr>
      </w:pPr>
      <w:bookmarkStart w:id="781" w:name="_Toc459638114"/>
      <w:r w:rsidRPr="002F5138">
        <w:rPr>
          <w:rFonts w:ascii="Calibri" w:hAnsi="Calibri" w:cs="Calibri"/>
        </w:rPr>
        <w:t>Local Function #</w:t>
      </w:r>
      <w:r>
        <w:rPr>
          <w:rFonts w:ascii="Calibri" w:hAnsi="Calibri" w:cs="Calibri"/>
        </w:rPr>
        <w:t>21</w:t>
      </w:r>
      <w:bookmarkEnd w:id="78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044"/>
        <w:gridCol w:w="1185"/>
        <w:gridCol w:w="1247"/>
        <w:gridCol w:w="49"/>
        <w:gridCol w:w="2069"/>
      </w:tblGrid>
      <w:tr w:rsidR="00D20450" w:rsidRPr="00AA38E8" w:rsidTr="00D20450">
        <w:tc>
          <w:tcPr>
            <w:tcW w:w="1334" w:type="dxa"/>
          </w:tcPr>
          <w:p w:rsidR="00D20450" w:rsidRPr="003877CA" w:rsidRDefault="00D20450" w:rsidP="001259B7">
            <w:pPr>
              <w:spacing w:before="60"/>
              <w:rPr>
                <w:rFonts w:cs="Calibri"/>
                <w:b/>
                <w:bCs/>
                <w:sz w:val="18"/>
                <w:szCs w:val="18"/>
              </w:rPr>
            </w:pPr>
            <w:r w:rsidRPr="003877CA">
              <w:rPr>
                <w:rFonts w:cs="Calibri"/>
                <w:b/>
                <w:bCs/>
                <w:sz w:val="18"/>
                <w:szCs w:val="18"/>
              </w:rPr>
              <w:t>Function Name</w:t>
            </w:r>
          </w:p>
        </w:tc>
        <w:tc>
          <w:tcPr>
            <w:tcW w:w="3044" w:type="dxa"/>
          </w:tcPr>
          <w:p w:rsidR="00D20450" w:rsidRPr="003877CA" w:rsidRDefault="00D20450" w:rsidP="001259B7">
            <w:pPr>
              <w:spacing w:before="60"/>
              <w:rPr>
                <w:rFonts w:cs="Calibri"/>
                <w:sz w:val="18"/>
                <w:szCs w:val="18"/>
              </w:rPr>
            </w:pPr>
            <w:r w:rsidRPr="00D20450">
              <w:rPr>
                <w:rFonts w:cs="Calibri"/>
                <w:sz w:val="18"/>
                <w:szCs w:val="18"/>
              </w:rPr>
              <w:t>HaptcFbPostStrtUp</w:t>
            </w:r>
          </w:p>
        </w:tc>
        <w:tc>
          <w:tcPr>
            <w:tcW w:w="1185" w:type="dxa"/>
            <w:shd w:val="pct30" w:color="FFFF00" w:fill="auto"/>
          </w:tcPr>
          <w:p w:rsidR="00D20450" w:rsidRPr="003877CA" w:rsidRDefault="00D20450" w:rsidP="001259B7">
            <w:pPr>
              <w:spacing w:before="60"/>
              <w:jc w:val="center"/>
              <w:rPr>
                <w:rFonts w:cs="Calibri"/>
                <w:sz w:val="18"/>
                <w:szCs w:val="18"/>
              </w:rPr>
            </w:pPr>
            <w:r w:rsidRPr="003877CA">
              <w:rPr>
                <w:rFonts w:cs="Calibri"/>
                <w:sz w:val="18"/>
                <w:szCs w:val="18"/>
              </w:rPr>
              <w:t>Type</w:t>
            </w:r>
          </w:p>
        </w:tc>
        <w:tc>
          <w:tcPr>
            <w:tcW w:w="1296" w:type="dxa"/>
            <w:gridSpan w:val="2"/>
            <w:shd w:val="pct30" w:color="FFFF00" w:fill="auto"/>
          </w:tcPr>
          <w:p w:rsidR="00D20450" w:rsidRPr="003877CA" w:rsidRDefault="00D20450" w:rsidP="001259B7">
            <w:pPr>
              <w:spacing w:before="60"/>
              <w:jc w:val="center"/>
              <w:rPr>
                <w:rFonts w:cs="Calibri"/>
                <w:sz w:val="18"/>
                <w:szCs w:val="18"/>
              </w:rPr>
            </w:pPr>
            <w:r w:rsidRPr="003877CA">
              <w:rPr>
                <w:rFonts w:cs="Calibri"/>
                <w:sz w:val="18"/>
                <w:szCs w:val="18"/>
              </w:rPr>
              <w:t>Min</w:t>
            </w:r>
          </w:p>
        </w:tc>
        <w:tc>
          <w:tcPr>
            <w:tcW w:w="2069" w:type="dxa"/>
            <w:shd w:val="pct30" w:color="FFFF00" w:fill="auto"/>
          </w:tcPr>
          <w:p w:rsidR="00D20450" w:rsidRPr="003877CA" w:rsidRDefault="00D20450" w:rsidP="001259B7">
            <w:pPr>
              <w:spacing w:before="60"/>
              <w:jc w:val="center"/>
              <w:rPr>
                <w:rFonts w:cs="Calibri"/>
                <w:sz w:val="18"/>
                <w:szCs w:val="18"/>
              </w:rPr>
            </w:pPr>
            <w:r w:rsidRPr="003877CA">
              <w:rPr>
                <w:rFonts w:cs="Calibri"/>
                <w:sz w:val="18"/>
                <w:szCs w:val="18"/>
              </w:rPr>
              <w:t>Max</w:t>
            </w:r>
          </w:p>
        </w:tc>
      </w:tr>
      <w:tr w:rsidR="00D20450" w:rsidRPr="00AA38E8" w:rsidTr="00D20450">
        <w:tc>
          <w:tcPr>
            <w:tcW w:w="1334" w:type="dxa"/>
          </w:tcPr>
          <w:p w:rsidR="00D20450" w:rsidRPr="003877CA" w:rsidRDefault="00D20450" w:rsidP="001259B7">
            <w:pPr>
              <w:spacing w:before="60"/>
              <w:rPr>
                <w:rFonts w:cs="Calibri"/>
                <w:b/>
                <w:bCs/>
                <w:sz w:val="18"/>
                <w:szCs w:val="18"/>
              </w:rPr>
            </w:pPr>
            <w:r w:rsidRPr="003877CA">
              <w:rPr>
                <w:rFonts w:cs="Calibri"/>
                <w:b/>
                <w:bCs/>
                <w:sz w:val="18"/>
                <w:szCs w:val="18"/>
              </w:rPr>
              <w:t xml:space="preserve">Arguments Passed </w:t>
            </w:r>
          </w:p>
        </w:tc>
        <w:tc>
          <w:tcPr>
            <w:tcW w:w="3044" w:type="dxa"/>
          </w:tcPr>
          <w:p w:rsidR="00D20450" w:rsidRPr="00246857" w:rsidRDefault="00D20450" w:rsidP="001259B7">
            <w:pPr>
              <w:spacing w:before="60"/>
              <w:rPr>
                <w:rFonts w:cs="Calibri"/>
                <w:sz w:val="18"/>
                <w:szCs w:val="18"/>
              </w:rPr>
            </w:pPr>
            <w:r w:rsidRPr="00D20450">
              <w:rPr>
                <w:rFonts w:cs="Calibri"/>
                <w:sz w:val="18"/>
                <w:szCs w:val="18"/>
              </w:rPr>
              <w:t>ApaSt_Cnt_T_u08</w:t>
            </w:r>
          </w:p>
        </w:tc>
        <w:tc>
          <w:tcPr>
            <w:tcW w:w="1185" w:type="dxa"/>
          </w:tcPr>
          <w:p w:rsidR="00D20450" w:rsidRPr="00911C31" w:rsidRDefault="00D20450" w:rsidP="001259B7">
            <w:pPr>
              <w:rPr>
                <w:rFonts w:cs="Calibri"/>
                <w:sz w:val="18"/>
                <w:szCs w:val="18"/>
              </w:rPr>
            </w:pPr>
            <w:r>
              <w:rPr>
                <w:rFonts w:cs="Calibri"/>
                <w:sz w:val="18"/>
                <w:szCs w:val="18"/>
              </w:rPr>
              <w:t>uint8</w:t>
            </w:r>
          </w:p>
        </w:tc>
        <w:tc>
          <w:tcPr>
            <w:tcW w:w="1247" w:type="dxa"/>
          </w:tcPr>
          <w:p w:rsidR="00D20450" w:rsidRPr="003877CA" w:rsidRDefault="00D20450" w:rsidP="001259B7">
            <w:pPr>
              <w:spacing w:before="60"/>
              <w:rPr>
                <w:rFonts w:cs="Calibri"/>
                <w:sz w:val="18"/>
                <w:szCs w:val="18"/>
              </w:rPr>
            </w:pPr>
            <w:r>
              <w:rPr>
                <w:rFonts w:cs="Calibri"/>
                <w:sz w:val="18"/>
                <w:szCs w:val="18"/>
              </w:rPr>
              <w:t>0</w:t>
            </w:r>
          </w:p>
        </w:tc>
        <w:tc>
          <w:tcPr>
            <w:tcW w:w="2118" w:type="dxa"/>
            <w:gridSpan w:val="2"/>
          </w:tcPr>
          <w:p w:rsidR="00D20450" w:rsidRPr="003877CA" w:rsidRDefault="00D20450" w:rsidP="001259B7">
            <w:pPr>
              <w:spacing w:before="60"/>
              <w:rPr>
                <w:rFonts w:cs="Calibri"/>
                <w:sz w:val="18"/>
                <w:szCs w:val="18"/>
              </w:rPr>
            </w:pPr>
            <w:r>
              <w:rPr>
                <w:rFonts w:cs="Calibri"/>
                <w:sz w:val="18"/>
                <w:szCs w:val="18"/>
              </w:rPr>
              <w:t>4</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Default="00D20450" w:rsidP="00D20450">
            <w:pPr>
              <w:spacing w:before="60"/>
              <w:rPr>
                <w:rFonts w:cs="Calibri"/>
                <w:sz w:val="18"/>
                <w:szCs w:val="18"/>
              </w:rPr>
            </w:pPr>
            <w:r w:rsidRPr="00D20450">
              <w:rPr>
                <w:rFonts w:cs="Calibri"/>
                <w:sz w:val="18"/>
                <w:szCs w:val="18"/>
              </w:rPr>
              <w:t>HaptcSt_Cnt_T_u08</w:t>
            </w:r>
          </w:p>
        </w:tc>
        <w:tc>
          <w:tcPr>
            <w:tcW w:w="1185" w:type="dxa"/>
          </w:tcPr>
          <w:p w:rsidR="00D20450" w:rsidRDefault="00D20450" w:rsidP="001259B7">
            <w:pPr>
              <w:rPr>
                <w:rFonts w:cs="Calibri"/>
                <w:sz w:val="18"/>
                <w:szCs w:val="18"/>
              </w:rPr>
            </w:pPr>
            <w:r>
              <w:rPr>
                <w:rFonts w:cs="Calibri"/>
                <w:sz w:val="18"/>
                <w:szCs w:val="18"/>
              </w:rPr>
              <w:t>uint8</w:t>
            </w:r>
          </w:p>
        </w:tc>
        <w:tc>
          <w:tcPr>
            <w:tcW w:w="1247" w:type="dxa"/>
          </w:tcPr>
          <w:p w:rsidR="00D20450" w:rsidRDefault="00D20450" w:rsidP="001259B7">
            <w:pPr>
              <w:spacing w:before="60"/>
              <w:rPr>
                <w:rFonts w:cs="Calibri"/>
                <w:sz w:val="18"/>
                <w:szCs w:val="18"/>
              </w:rPr>
            </w:pPr>
            <w:r>
              <w:rPr>
                <w:rFonts w:cs="Calibri"/>
                <w:sz w:val="18"/>
                <w:szCs w:val="18"/>
              </w:rPr>
              <w:t>0</w:t>
            </w:r>
          </w:p>
        </w:tc>
        <w:tc>
          <w:tcPr>
            <w:tcW w:w="2118" w:type="dxa"/>
            <w:gridSpan w:val="2"/>
          </w:tcPr>
          <w:p w:rsidR="00D20450" w:rsidRDefault="00D20450" w:rsidP="001259B7">
            <w:pPr>
              <w:spacing w:before="60"/>
              <w:rPr>
                <w:rFonts w:cs="Calibri"/>
                <w:sz w:val="18"/>
                <w:szCs w:val="18"/>
              </w:rPr>
            </w:pPr>
            <w:r>
              <w:rPr>
                <w:rFonts w:cs="Calibri"/>
                <w:sz w:val="18"/>
                <w:szCs w:val="18"/>
              </w:rPr>
              <w:t>2</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Default="00D20450" w:rsidP="001259B7">
            <w:pPr>
              <w:spacing w:before="60"/>
              <w:rPr>
                <w:rFonts w:cs="Calibri"/>
                <w:sz w:val="18"/>
                <w:szCs w:val="18"/>
              </w:rPr>
            </w:pPr>
            <w:r w:rsidRPr="00D20450">
              <w:rPr>
                <w:rFonts w:cs="Calibri"/>
                <w:sz w:val="18"/>
                <w:szCs w:val="18"/>
              </w:rPr>
              <w:t>HwTqFildWithinIntl_Cnt_T_logl</w:t>
            </w:r>
          </w:p>
        </w:tc>
        <w:tc>
          <w:tcPr>
            <w:tcW w:w="1185" w:type="dxa"/>
          </w:tcPr>
          <w:p w:rsidR="00D20450" w:rsidRDefault="00D20450" w:rsidP="001259B7">
            <w:pPr>
              <w:rPr>
                <w:rFonts w:cs="Calibri"/>
                <w:sz w:val="18"/>
                <w:szCs w:val="18"/>
              </w:rPr>
            </w:pPr>
            <w:r>
              <w:rPr>
                <w:rFonts w:cs="Calibri"/>
                <w:sz w:val="18"/>
                <w:szCs w:val="18"/>
              </w:rPr>
              <w:t>boolean</w:t>
            </w:r>
          </w:p>
        </w:tc>
        <w:tc>
          <w:tcPr>
            <w:tcW w:w="1247" w:type="dxa"/>
          </w:tcPr>
          <w:p w:rsidR="00D20450" w:rsidRDefault="00D20450" w:rsidP="001259B7">
            <w:pPr>
              <w:spacing w:before="60"/>
              <w:rPr>
                <w:rFonts w:cs="Calibri"/>
                <w:sz w:val="18"/>
                <w:szCs w:val="18"/>
              </w:rPr>
            </w:pPr>
            <w:r>
              <w:rPr>
                <w:rFonts w:cs="Calibri"/>
                <w:sz w:val="18"/>
                <w:szCs w:val="18"/>
              </w:rPr>
              <w:t>FALSE</w:t>
            </w:r>
          </w:p>
        </w:tc>
        <w:tc>
          <w:tcPr>
            <w:tcW w:w="2118" w:type="dxa"/>
            <w:gridSpan w:val="2"/>
          </w:tcPr>
          <w:p w:rsidR="00D20450" w:rsidRDefault="00D20450" w:rsidP="001259B7">
            <w:pPr>
              <w:spacing w:before="60"/>
              <w:rPr>
                <w:rFonts w:cs="Calibri"/>
                <w:sz w:val="18"/>
                <w:szCs w:val="18"/>
              </w:rPr>
            </w:pPr>
            <w:r>
              <w:rPr>
                <w:rFonts w:cs="Calibri"/>
                <w:sz w:val="18"/>
                <w:szCs w:val="18"/>
              </w:rPr>
              <w:t>TRUE</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Default="00D20450" w:rsidP="001259B7">
            <w:pPr>
              <w:spacing w:before="60"/>
              <w:rPr>
                <w:rFonts w:cs="Calibri"/>
                <w:sz w:val="18"/>
                <w:szCs w:val="18"/>
              </w:rPr>
            </w:pPr>
            <w:r w:rsidRPr="00D20450">
              <w:rPr>
                <w:rFonts w:cs="Calibri"/>
                <w:sz w:val="18"/>
                <w:szCs w:val="18"/>
              </w:rPr>
              <w:t>VehSpd_Kph_T_f32</w:t>
            </w:r>
          </w:p>
        </w:tc>
        <w:tc>
          <w:tcPr>
            <w:tcW w:w="1185" w:type="dxa"/>
          </w:tcPr>
          <w:p w:rsidR="00D20450" w:rsidRDefault="00D20450" w:rsidP="001259B7">
            <w:pPr>
              <w:rPr>
                <w:rFonts w:cs="Calibri"/>
                <w:sz w:val="18"/>
                <w:szCs w:val="18"/>
              </w:rPr>
            </w:pPr>
            <w:r>
              <w:rPr>
                <w:rFonts w:cs="Calibri"/>
                <w:sz w:val="18"/>
                <w:szCs w:val="18"/>
              </w:rPr>
              <w:t>float32</w:t>
            </w:r>
          </w:p>
        </w:tc>
        <w:tc>
          <w:tcPr>
            <w:tcW w:w="1247" w:type="dxa"/>
          </w:tcPr>
          <w:p w:rsidR="00D20450" w:rsidRDefault="00D20450" w:rsidP="001259B7">
            <w:pPr>
              <w:spacing w:before="60"/>
              <w:rPr>
                <w:rFonts w:cs="Calibri"/>
                <w:sz w:val="18"/>
                <w:szCs w:val="18"/>
              </w:rPr>
            </w:pPr>
            <w:r>
              <w:rPr>
                <w:rFonts w:cs="Calibri"/>
                <w:sz w:val="18"/>
                <w:szCs w:val="18"/>
              </w:rPr>
              <w:t>0</w:t>
            </w:r>
          </w:p>
        </w:tc>
        <w:tc>
          <w:tcPr>
            <w:tcW w:w="2118" w:type="dxa"/>
            <w:gridSpan w:val="2"/>
          </w:tcPr>
          <w:p w:rsidR="00D20450" w:rsidRDefault="00D20450" w:rsidP="001259B7">
            <w:pPr>
              <w:spacing w:before="60"/>
              <w:rPr>
                <w:rFonts w:cs="Calibri"/>
                <w:sz w:val="18"/>
                <w:szCs w:val="18"/>
              </w:rPr>
            </w:pPr>
            <w:r>
              <w:rPr>
                <w:rFonts w:cs="Calibri"/>
                <w:sz w:val="18"/>
                <w:szCs w:val="18"/>
              </w:rPr>
              <w:t>511</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Default="00D20450" w:rsidP="001259B7">
            <w:pPr>
              <w:spacing w:before="60"/>
              <w:rPr>
                <w:rFonts w:cs="Calibri"/>
                <w:sz w:val="18"/>
                <w:szCs w:val="18"/>
              </w:rPr>
            </w:pPr>
            <w:r w:rsidRPr="00D20450">
              <w:rPr>
                <w:rFonts w:cs="Calibri"/>
                <w:sz w:val="18"/>
                <w:szCs w:val="18"/>
              </w:rPr>
              <w:t>IgnCntrLcl_Cnt_T_u16</w:t>
            </w:r>
          </w:p>
        </w:tc>
        <w:tc>
          <w:tcPr>
            <w:tcW w:w="1185" w:type="dxa"/>
          </w:tcPr>
          <w:p w:rsidR="00D20450" w:rsidRDefault="00D20450" w:rsidP="001259B7">
            <w:pPr>
              <w:rPr>
                <w:rFonts w:cs="Calibri"/>
                <w:sz w:val="18"/>
                <w:szCs w:val="18"/>
              </w:rPr>
            </w:pPr>
            <w:r>
              <w:rPr>
                <w:rFonts w:cs="Calibri"/>
                <w:sz w:val="18"/>
                <w:szCs w:val="18"/>
              </w:rPr>
              <w:t>uint16</w:t>
            </w:r>
          </w:p>
        </w:tc>
        <w:tc>
          <w:tcPr>
            <w:tcW w:w="1247" w:type="dxa"/>
          </w:tcPr>
          <w:p w:rsidR="00D20450" w:rsidRDefault="00D20450" w:rsidP="001259B7">
            <w:pPr>
              <w:spacing w:before="60"/>
              <w:rPr>
                <w:rFonts w:cs="Calibri"/>
                <w:sz w:val="18"/>
                <w:szCs w:val="18"/>
              </w:rPr>
            </w:pPr>
            <w:r>
              <w:rPr>
                <w:rFonts w:cs="Calibri"/>
                <w:sz w:val="18"/>
                <w:szCs w:val="18"/>
              </w:rPr>
              <w:t>0</w:t>
            </w:r>
          </w:p>
        </w:tc>
        <w:tc>
          <w:tcPr>
            <w:tcW w:w="2118" w:type="dxa"/>
            <w:gridSpan w:val="2"/>
          </w:tcPr>
          <w:p w:rsidR="00D20450" w:rsidRDefault="00D20450" w:rsidP="001259B7">
            <w:pPr>
              <w:spacing w:before="60"/>
              <w:rPr>
                <w:rFonts w:cs="Calibri"/>
                <w:sz w:val="18"/>
                <w:szCs w:val="18"/>
              </w:rPr>
            </w:pPr>
            <w:r>
              <w:rPr>
                <w:rFonts w:cs="Calibri"/>
                <w:sz w:val="18"/>
                <w:szCs w:val="18"/>
              </w:rPr>
              <w:t>65535</w:t>
            </w:r>
          </w:p>
        </w:tc>
      </w:tr>
      <w:tr w:rsidR="006D0FB3" w:rsidRPr="00AA38E8" w:rsidTr="00D20450">
        <w:tc>
          <w:tcPr>
            <w:tcW w:w="1334" w:type="dxa"/>
          </w:tcPr>
          <w:p w:rsidR="006D0FB3" w:rsidRPr="003877CA" w:rsidRDefault="006D0FB3" w:rsidP="001259B7">
            <w:pPr>
              <w:spacing w:before="60"/>
              <w:rPr>
                <w:rFonts w:cs="Calibri"/>
                <w:b/>
                <w:bCs/>
                <w:sz w:val="18"/>
                <w:szCs w:val="18"/>
              </w:rPr>
            </w:pPr>
          </w:p>
        </w:tc>
        <w:tc>
          <w:tcPr>
            <w:tcW w:w="3044" w:type="dxa"/>
          </w:tcPr>
          <w:p w:rsidR="006D0FB3" w:rsidRPr="00D20450" w:rsidRDefault="006D0FB3" w:rsidP="001259B7">
            <w:pPr>
              <w:spacing w:before="60"/>
              <w:rPr>
                <w:rFonts w:cs="Calibri"/>
                <w:sz w:val="18"/>
                <w:szCs w:val="18"/>
              </w:rPr>
            </w:pPr>
            <w:r w:rsidRPr="006D0FB3">
              <w:rPr>
                <w:rFonts w:cs="Calibri"/>
                <w:sz w:val="18"/>
                <w:szCs w:val="18"/>
              </w:rPr>
              <w:t>LoaStLimdOrSwBasdMtgtn_Cnt_T_logl</w:t>
            </w:r>
          </w:p>
        </w:tc>
        <w:tc>
          <w:tcPr>
            <w:tcW w:w="1185" w:type="dxa"/>
          </w:tcPr>
          <w:p w:rsidR="006D0FB3" w:rsidRDefault="006D0FB3" w:rsidP="001259B7">
            <w:pPr>
              <w:rPr>
                <w:rFonts w:cs="Calibri"/>
                <w:sz w:val="18"/>
                <w:szCs w:val="18"/>
              </w:rPr>
            </w:pPr>
            <w:r>
              <w:rPr>
                <w:rFonts w:cs="Calibri"/>
                <w:sz w:val="18"/>
                <w:szCs w:val="18"/>
              </w:rPr>
              <w:t>boolean</w:t>
            </w:r>
          </w:p>
        </w:tc>
        <w:tc>
          <w:tcPr>
            <w:tcW w:w="1247" w:type="dxa"/>
          </w:tcPr>
          <w:p w:rsidR="006D0FB3" w:rsidRDefault="006D0FB3" w:rsidP="001259B7">
            <w:pPr>
              <w:spacing w:before="60"/>
              <w:rPr>
                <w:rFonts w:cs="Calibri"/>
                <w:sz w:val="18"/>
                <w:szCs w:val="18"/>
              </w:rPr>
            </w:pPr>
            <w:r>
              <w:rPr>
                <w:rFonts w:cs="Calibri"/>
                <w:sz w:val="18"/>
                <w:szCs w:val="18"/>
              </w:rPr>
              <w:t>FALSE</w:t>
            </w:r>
          </w:p>
        </w:tc>
        <w:tc>
          <w:tcPr>
            <w:tcW w:w="2118" w:type="dxa"/>
            <w:gridSpan w:val="2"/>
          </w:tcPr>
          <w:p w:rsidR="006D0FB3" w:rsidRDefault="006D0FB3" w:rsidP="001259B7">
            <w:pPr>
              <w:spacing w:before="60"/>
              <w:rPr>
                <w:rFonts w:cs="Calibri"/>
                <w:sz w:val="18"/>
                <w:szCs w:val="18"/>
              </w:rPr>
            </w:pPr>
            <w:r>
              <w:rPr>
                <w:rFonts w:cs="Calibri"/>
                <w:sz w:val="18"/>
                <w:szCs w:val="18"/>
              </w:rPr>
              <w:t>TRUE</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Pr="00246857" w:rsidRDefault="00D20450" w:rsidP="001259B7">
            <w:pPr>
              <w:spacing w:before="60"/>
              <w:rPr>
                <w:rFonts w:cs="Calibri"/>
                <w:sz w:val="18"/>
                <w:szCs w:val="18"/>
              </w:rPr>
            </w:pPr>
            <w:r>
              <w:rPr>
                <w:rFonts w:cs="Calibri"/>
                <w:sz w:val="18"/>
                <w:szCs w:val="18"/>
              </w:rPr>
              <w:t>*</w:t>
            </w:r>
            <w:r w:rsidRPr="00DC133F">
              <w:rPr>
                <w:rFonts w:cs="Calibri"/>
                <w:sz w:val="18"/>
                <w:szCs w:val="18"/>
              </w:rPr>
              <w:t>HwOscnEna_Cnt_T_logl</w:t>
            </w:r>
          </w:p>
        </w:tc>
        <w:tc>
          <w:tcPr>
            <w:tcW w:w="1185" w:type="dxa"/>
          </w:tcPr>
          <w:p w:rsidR="00D20450" w:rsidRDefault="00D20450" w:rsidP="001259B7">
            <w:pPr>
              <w:rPr>
                <w:rFonts w:cs="Calibri"/>
                <w:sz w:val="18"/>
                <w:szCs w:val="18"/>
              </w:rPr>
            </w:pPr>
            <w:r>
              <w:rPr>
                <w:rFonts w:cs="Calibri"/>
                <w:sz w:val="18"/>
                <w:szCs w:val="18"/>
              </w:rPr>
              <w:t>boolean</w:t>
            </w:r>
          </w:p>
        </w:tc>
        <w:tc>
          <w:tcPr>
            <w:tcW w:w="1247" w:type="dxa"/>
          </w:tcPr>
          <w:p w:rsidR="00D20450" w:rsidRDefault="00D20450" w:rsidP="001259B7">
            <w:pPr>
              <w:spacing w:before="60"/>
              <w:rPr>
                <w:rFonts w:cs="Calibri"/>
                <w:sz w:val="18"/>
                <w:szCs w:val="18"/>
              </w:rPr>
            </w:pPr>
            <w:r>
              <w:rPr>
                <w:rFonts w:cs="Calibri"/>
                <w:sz w:val="18"/>
                <w:szCs w:val="18"/>
              </w:rPr>
              <w:t>FALSE</w:t>
            </w:r>
          </w:p>
        </w:tc>
        <w:tc>
          <w:tcPr>
            <w:tcW w:w="2118" w:type="dxa"/>
            <w:gridSpan w:val="2"/>
          </w:tcPr>
          <w:p w:rsidR="00D20450" w:rsidRDefault="00D20450" w:rsidP="001259B7">
            <w:pPr>
              <w:spacing w:before="60"/>
              <w:rPr>
                <w:rFonts w:cs="Calibri"/>
                <w:sz w:val="18"/>
                <w:szCs w:val="18"/>
              </w:rPr>
            </w:pPr>
            <w:r>
              <w:rPr>
                <w:rFonts w:cs="Calibri"/>
                <w:sz w:val="18"/>
                <w:szCs w:val="18"/>
              </w:rPr>
              <w:t>TRUE</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Pr="00246857" w:rsidRDefault="00D20450" w:rsidP="001259B7">
            <w:pPr>
              <w:spacing w:before="60"/>
              <w:rPr>
                <w:rFonts w:cs="Calibri"/>
                <w:sz w:val="18"/>
                <w:szCs w:val="18"/>
              </w:rPr>
            </w:pPr>
            <w:r>
              <w:rPr>
                <w:rFonts w:cs="Calibri"/>
                <w:sz w:val="18"/>
                <w:szCs w:val="18"/>
              </w:rPr>
              <w:t>*</w:t>
            </w:r>
            <w:r w:rsidRPr="00DC133F">
              <w:rPr>
                <w:rFonts w:cs="Calibri"/>
                <w:sz w:val="18"/>
                <w:szCs w:val="18"/>
              </w:rPr>
              <w:t>HwOscnMotAmp_MotNwtMtr_T_f32</w:t>
            </w:r>
          </w:p>
        </w:tc>
        <w:tc>
          <w:tcPr>
            <w:tcW w:w="1185" w:type="dxa"/>
          </w:tcPr>
          <w:p w:rsidR="00D20450" w:rsidRPr="003877CA" w:rsidRDefault="00D20450" w:rsidP="001259B7">
            <w:pPr>
              <w:rPr>
                <w:rFonts w:cs="Calibri"/>
                <w:sz w:val="18"/>
                <w:szCs w:val="18"/>
              </w:rPr>
            </w:pPr>
            <w:r>
              <w:rPr>
                <w:rFonts w:cs="Calibri"/>
                <w:sz w:val="18"/>
                <w:szCs w:val="18"/>
              </w:rPr>
              <w:t>float32</w:t>
            </w:r>
          </w:p>
        </w:tc>
        <w:tc>
          <w:tcPr>
            <w:tcW w:w="1247" w:type="dxa"/>
          </w:tcPr>
          <w:p w:rsidR="00D20450" w:rsidRPr="003877CA" w:rsidRDefault="00D20450" w:rsidP="001259B7">
            <w:pPr>
              <w:spacing w:before="60"/>
              <w:rPr>
                <w:rFonts w:cs="Calibri"/>
                <w:sz w:val="18"/>
                <w:szCs w:val="18"/>
              </w:rPr>
            </w:pPr>
            <w:r>
              <w:rPr>
                <w:rFonts w:cs="Calibri"/>
                <w:sz w:val="18"/>
                <w:szCs w:val="18"/>
              </w:rPr>
              <w:t>0</w:t>
            </w:r>
          </w:p>
        </w:tc>
        <w:tc>
          <w:tcPr>
            <w:tcW w:w="2118" w:type="dxa"/>
            <w:gridSpan w:val="2"/>
          </w:tcPr>
          <w:p w:rsidR="00D20450" w:rsidRPr="003877CA" w:rsidRDefault="00D20450" w:rsidP="001259B7">
            <w:pPr>
              <w:spacing w:before="60"/>
              <w:rPr>
                <w:rFonts w:cs="Calibri"/>
                <w:sz w:val="18"/>
                <w:szCs w:val="18"/>
              </w:rPr>
            </w:pPr>
            <w:r>
              <w:rPr>
                <w:rFonts w:cs="Calibri"/>
                <w:sz w:val="18"/>
                <w:szCs w:val="18"/>
              </w:rPr>
              <w:t>1.2</w:t>
            </w:r>
          </w:p>
        </w:tc>
      </w:tr>
      <w:tr w:rsidR="00D20450" w:rsidRPr="00AA38E8" w:rsidTr="00D20450">
        <w:tc>
          <w:tcPr>
            <w:tcW w:w="1334" w:type="dxa"/>
          </w:tcPr>
          <w:p w:rsidR="00D20450" w:rsidRPr="003877CA" w:rsidRDefault="00D20450" w:rsidP="001259B7">
            <w:pPr>
              <w:spacing w:before="60"/>
              <w:rPr>
                <w:rFonts w:cs="Calibri"/>
                <w:b/>
                <w:bCs/>
                <w:sz w:val="18"/>
                <w:szCs w:val="18"/>
              </w:rPr>
            </w:pPr>
          </w:p>
        </w:tc>
        <w:tc>
          <w:tcPr>
            <w:tcW w:w="3044" w:type="dxa"/>
          </w:tcPr>
          <w:p w:rsidR="00D20450" w:rsidRDefault="00D20450" w:rsidP="001259B7">
            <w:pPr>
              <w:spacing w:before="60"/>
              <w:rPr>
                <w:rFonts w:cs="Calibri"/>
                <w:sz w:val="18"/>
                <w:szCs w:val="18"/>
              </w:rPr>
            </w:pPr>
            <w:r>
              <w:rPr>
                <w:rFonts w:cs="Calibri"/>
                <w:sz w:val="18"/>
                <w:szCs w:val="18"/>
              </w:rPr>
              <w:t>*</w:t>
            </w:r>
            <w:r w:rsidRPr="00DC133F">
              <w:rPr>
                <w:rFonts w:cs="Calibri"/>
                <w:sz w:val="18"/>
                <w:szCs w:val="18"/>
              </w:rPr>
              <w:t>HwOscnFrq_Hz_T_f32</w:t>
            </w:r>
          </w:p>
        </w:tc>
        <w:tc>
          <w:tcPr>
            <w:tcW w:w="1185" w:type="dxa"/>
          </w:tcPr>
          <w:p w:rsidR="00D20450" w:rsidRDefault="00D20450" w:rsidP="001259B7">
            <w:pPr>
              <w:rPr>
                <w:rFonts w:cs="Calibri"/>
                <w:sz w:val="18"/>
                <w:szCs w:val="18"/>
              </w:rPr>
            </w:pPr>
            <w:r>
              <w:rPr>
                <w:rFonts w:cs="Calibri"/>
                <w:sz w:val="18"/>
                <w:szCs w:val="18"/>
              </w:rPr>
              <w:t>float32</w:t>
            </w:r>
          </w:p>
        </w:tc>
        <w:tc>
          <w:tcPr>
            <w:tcW w:w="1247" w:type="dxa"/>
          </w:tcPr>
          <w:p w:rsidR="00D20450" w:rsidRDefault="00D20450" w:rsidP="001259B7">
            <w:pPr>
              <w:spacing w:before="60"/>
              <w:rPr>
                <w:rFonts w:cs="Calibri"/>
                <w:sz w:val="18"/>
                <w:szCs w:val="18"/>
              </w:rPr>
            </w:pPr>
            <w:r>
              <w:rPr>
                <w:rFonts w:cs="Calibri"/>
                <w:sz w:val="18"/>
                <w:szCs w:val="18"/>
              </w:rPr>
              <w:t>10</w:t>
            </w:r>
          </w:p>
        </w:tc>
        <w:tc>
          <w:tcPr>
            <w:tcW w:w="2118" w:type="dxa"/>
            <w:gridSpan w:val="2"/>
          </w:tcPr>
          <w:p w:rsidR="00D20450" w:rsidRDefault="00D20450" w:rsidP="001259B7">
            <w:pPr>
              <w:spacing w:before="60"/>
              <w:rPr>
                <w:rFonts w:cs="Calibri"/>
                <w:sz w:val="18"/>
                <w:szCs w:val="18"/>
              </w:rPr>
            </w:pPr>
            <w:r>
              <w:rPr>
                <w:rFonts w:cs="Calibri"/>
                <w:sz w:val="18"/>
                <w:szCs w:val="18"/>
              </w:rPr>
              <w:t>50</w:t>
            </w:r>
          </w:p>
        </w:tc>
      </w:tr>
      <w:tr w:rsidR="00D20450" w:rsidRPr="00AA38E8" w:rsidTr="00D20450">
        <w:tc>
          <w:tcPr>
            <w:tcW w:w="1334" w:type="dxa"/>
          </w:tcPr>
          <w:p w:rsidR="00D20450" w:rsidRPr="003877CA" w:rsidRDefault="00D20450" w:rsidP="001259B7">
            <w:pPr>
              <w:spacing w:before="60"/>
              <w:rPr>
                <w:rFonts w:cs="Calibri"/>
                <w:b/>
                <w:bCs/>
                <w:sz w:val="18"/>
                <w:szCs w:val="18"/>
              </w:rPr>
            </w:pPr>
            <w:r w:rsidRPr="003877CA">
              <w:rPr>
                <w:rFonts w:cs="Calibri"/>
                <w:b/>
                <w:bCs/>
                <w:sz w:val="18"/>
                <w:szCs w:val="18"/>
              </w:rPr>
              <w:t>Return Value</w:t>
            </w:r>
          </w:p>
        </w:tc>
        <w:tc>
          <w:tcPr>
            <w:tcW w:w="3044" w:type="dxa"/>
          </w:tcPr>
          <w:p w:rsidR="00D20450" w:rsidRPr="003877CA" w:rsidRDefault="00D20450" w:rsidP="001259B7">
            <w:pPr>
              <w:spacing w:before="60"/>
              <w:rPr>
                <w:rFonts w:cs="Calibri"/>
                <w:sz w:val="18"/>
                <w:szCs w:val="18"/>
              </w:rPr>
            </w:pPr>
            <w:r>
              <w:rPr>
                <w:rFonts w:cs="Calibri"/>
                <w:sz w:val="18"/>
                <w:szCs w:val="18"/>
              </w:rPr>
              <w:t>None</w:t>
            </w:r>
          </w:p>
        </w:tc>
        <w:tc>
          <w:tcPr>
            <w:tcW w:w="1185" w:type="dxa"/>
          </w:tcPr>
          <w:p w:rsidR="00D20450" w:rsidRPr="00911C31" w:rsidRDefault="00D20450" w:rsidP="001259B7">
            <w:pPr>
              <w:rPr>
                <w:rFonts w:cs="Calibri"/>
                <w:sz w:val="18"/>
                <w:szCs w:val="18"/>
              </w:rPr>
            </w:pPr>
          </w:p>
        </w:tc>
        <w:tc>
          <w:tcPr>
            <w:tcW w:w="1247" w:type="dxa"/>
          </w:tcPr>
          <w:p w:rsidR="00D20450" w:rsidRPr="003877CA" w:rsidRDefault="00D20450" w:rsidP="001259B7">
            <w:pPr>
              <w:spacing w:before="60"/>
              <w:rPr>
                <w:rFonts w:cs="Calibri"/>
                <w:sz w:val="18"/>
                <w:szCs w:val="18"/>
              </w:rPr>
            </w:pPr>
          </w:p>
        </w:tc>
        <w:tc>
          <w:tcPr>
            <w:tcW w:w="2118" w:type="dxa"/>
            <w:gridSpan w:val="2"/>
          </w:tcPr>
          <w:p w:rsidR="00D20450" w:rsidRPr="003877CA" w:rsidRDefault="00D20450" w:rsidP="001259B7">
            <w:pPr>
              <w:spacing w:before="60"/>
              <w:rPr>
                <w:rFonts w:cs="Calibri"/>
                <w:sz w:val="18"/>
                <w:szCs w:val="18"/>
              </w:rPr>
            </w:pPr>
          </w:p>
        </w:tc>
      </w:tr>
    </w:tbl>
    <w:p w:rsidR="00D20450" w:rsidRPr="002F5138" w:rsidRDefault="00D20450" w:rsidP="00D20450">
      <w:pPr>
        <w:pStyle w:val="Heading2"/>
        <w:numPr>
          <w:ilvl w:val="3"/>
          <w:numId w:val="11"/>
        </w:numPr>
        <w:spacing w:after="60"/>
        <w:rPr>
          <w:rFonts w:ascii="Calibri" w:hAnsi="Calibri" w:cs="Calibri"/>
        </w:rPr>
      </w:pPr>
      <w:bookmarkStart w:id="782" w:name="_Toc459638115"/>
      <w:r w:rsidRPr="002F5138">
        <w:rPr>
          <w:rFonts w:ascii="Calibri" w:hAnsi="Calibri" w:cs="Calibri"/>
        </w:rPr>
        <w:t>Description</w:t>
      </w:r>
      <w:bookmarkEnd w:id="782"/>
    </w:p>
    <w:p w:rsidR="00D20450" w:rsidRDefault="00D20450" w:rsidP="00D20450">
      <w:pPr>
        <w:autoSpaceDE w:val="0"/>
        <w:autoSpaceDN w:val="0"/>
        <w:adjustRightInd w:val="0"/>
        <w:rPr>
          <w:sz w:val="18"/>
          <w:szCs w:val="18"/>
          <w:lang w:bidi="ar-SA"/>
        </w:rPr>
      </w:pPr>
      <w:r w:rsidRPr="00EF417B">
        <w:rPr>
          <w:sz w:val="18"/>
          <w:szCs w:val="18"/>
          <w:lang w:bidi="ar-SA"/>
        </w:rPr>
        <w:t xml:space="preserve">Implementation of </w:t>
      </w:r>
      <w:r w:rsidR="007361C7" w:rsidRPr="007361C7">
        <w:rPr>
          <w:sz w:val="18"/>
          <w:szCs w:val="18"/>
          <w:lang w:bidi="ar-SA"/>
        </w:rPr>
        <w:t>"En Or Di HaptcFb After Checking At Start Up"</w:t>
      </w:r>
      <w:r>
        <w:rPr>
          <w:sz w:val="18"/>
          <w:szCs w:val="18"/>
          <w:lang w:bidi="ar-SA"/>
        </w:rPr>
        <w:t xml:space="preserve"> block. </w:t>
      </w:r>
    </w:p>
    <w:p w:rsidR="00D20450" w:rsidRPr="00F47A34" w:rsidRDefault="00D20450" w:rsidP="00D20450">
      <w:pPr>
        <w:autoSpaceDE w:val="0"/>
        <w:autoSpaceDN w:val="0"/>
        <w:adjustRightInd w:val="0"/>
        <w:rPr>
          <w:sz w:val="18"/>
          <w:szCs w:val="18"/>
          <w:lang w:bidi="ar-SA"/>
        </w:rPr>
      </w:pPr>
      <w:r>
        <w:rPr>
          <w:rFonts w:cs="Calibri"/>
          <w:sz w:val="18"/>
          <w:szCs w:val="18"/>
        </w:rPr>
        <w:t>‘*</w:t>
      </w:r>
      <w:r w:rsidRPr="00DC133F">
        <w:rPr>
          <w:rFonts w:cs="Calibri"/>
          <w:sz w:val="18"/>
          <w:szCs w:val="18"/>
        </w:rPr>
        <w:t>HwOscnEna_Cnt_T_logl</w:t>
      </w:r>
      <w:r>
        <w:rPr>
          <w:rFonts w:cs="Calibri"/>
          <w:sz w:val="18"/>
          <w:szCs w:val="18"/>
        </w:rPr>
        <w:t xml:space="preserve"> , *</w:t>
      </w:r>
      <w:r w:rsidRPr="00C776DB">
        <w:rPr>
          <w:rFonts w:cs="Calibri"/>
          <w:sz w:val="18"/>
          <w:szCs w:val="18"/>
        </w:rPr>
        <w:t xml:space="preserve"> </w:t>
      </w:r>
      <w:r w:rsidRPr="00DC133F">
        <w:rPr>
          <w:rFonts w:cs="Calibri"/>
          <w:sz w:val="18"/>
          <w:szCs w:val="18"/>
        </w:rPr>
        <w:t>HwOscnMotAmp_MotNwtMtr_T_f32</w:t>
      </w:r>
      <w:r>
        <w:rPr>
          <w:rFonts w:cs="Calibri"/>
          <w:sz w:val="18"/>
          <w:szCs w:val="18"/>
        </w:rPr>
        <w:t>, *</w:t>
      </w:r>
      <w:r w:rsidRPr="00DC133F">
        <w:rPr>
          <w:rFonts w:cs="Calibri"/>
          <w:sz w:val="18"/>
          <w:szCs w:val="18"/>
        </w:rPr>
        <w:t>HwOscnFrq_Hz_T_f32</w:t>
      </w:r>
      <w:r>
        <w:rPr>
          <w:rFonts w:cs="Calibri"/>
          <w:sz w:val="18"/>
          <w:szCs w:val="18"/>
        </w:rPr>
        <w:t xml:space="preserve"> are  the outputs of this function.</w:t>
      </w:r>
    </w:p>
    <w:p w:rsidR="0007092D" w:rsidRPr="002F5138" w:rsidRDefault="0007092D" w:rsidP="0007092D">
      <w:pPr>
        <w:pStyle w:val="Heading2"/>
        <w:numPr>
          <w:ilvl w:val="2"/>
          <w:numId w:val="11"/>
        </w:numPr>
        <w:tabs>
          <w:tab w:val="clear" w:pos="1017"/>
          <w:tab w:val="num" w:pos="567"/>
        </w:tabs>
        <w:spacing w:after="60"/>
        <w:ind w:left="567"/>
        <w:rPr>
          <w:rFonts w:ascii="Calibri" w:hAnsi="Calibri" w:cs="Calibri"/>
        </w:rPr>
      </w:pPr>
      <w:bookmarkStart w:id="783" w:name="_Toc459638116"/>
      <w:r w:rsidRPr="002F5138">
        <w:rPr>
          <w:rFonts w:ascii="Calibri" w:hAnsi="Calibri" w:cs="Calibri"/>
        </w:rPr>
        <w:t>Local Function #</w:t>
      </w:r>
      <w:r>
        <w:rPr>
          <w:rFonts w:ascii="Calibri" w:hAnsi="Calibri" w:cs="Calibri"/>
        </w:rPr>
        <w:t>22</w:t>
      </w:r>
      <w:bookmarkEnd w:id="7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3079"/>
        <w:gridCol w:w="1181"/>
        <w:gridCol w:w="1239"/>
        <w:gridCol w:w="48"/>
        <w:gridCol w:w="2051"/>
      </w:tblGrid>
      <w:tr w:rsidR="0007092D" w:rsidRPr="00AA38E8" w:rsidTr="001259B7">
        <w:tc>
          <w:tcPr>
            <w:tcW w:w="1362" w:type="dxa"/>
          </w:tcPr>
          <w:p w:rsidR="0007092D" w:rsidRPr="003877CA" w:rsidRDefault="0007092D" w:rsidP="001259B7">
            <w:pPr>
              <w:spacing w:before="60"/>
              <w:rPr>
                <w:rFonts w:cs="Calibri"/>
                <w:b/>
                <w:bCs/>
                <w:sz w:val="18"/>
                <w:szCs w:val="18"/>
              </w:rPr>
            </w:pPr>
            <w:r w:rsidRPr="003877CA">
              <w:rPr>
                <w:rFonts w:cs="Calibri"/>
                <w:b/>
                <w:bCs/>
                <w:sz w:val="18"/>
                <w:szCs w:val="18"/>
              </w:rPr>
              <w:t>Function Name</w:t>
            </w:r>
          </w:p>
        </w:tc>
        <w:tc>
          <w:tcPr>
            <w:tcW w:w="2777" w:type="dxa"/>
          </w:tcPr>
          <w:p w:rsidR="0007092D" w:rsidRPr="003877CA" w:rsidRDefault="0007092D" w:rsidP="001259B7">
            <w:pPr>
              <w:spacing w:before="60"/>
              <w:rPr>
                <w:rFonts w:cs="Calibri"/>
                <w:sz w:val="18"/>
                <w:szCs w:val="18"/>
              </w:rPr>
            </w:pPr>
            <w:r w:rsidRPr="0007092D">
              <w:rPr>
                <w:rFonts w:cs="Calibri"/>
                <w:sz w:val="18"/>
                <w:szCs w:val="18"/>
              </w:rPr>
              <w:t>ApaNrcvrlFlt</w:t>
            </w:r>
          </w:p>
        </w:tc>
        <w:tc>
          <w:tcPr>
            <w:tcW w:w="1221" w:type="dxa"/>
            <w:shd w:val="pct30" w:color="FFFF00" w:fill="auto"/>
          </w:tcPr>
          <w:p w:rsidR="0007092D" w:rsidRPr="003877CA" w:rsidRDefault="0007092D"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07092D" w:rsidRPr="003877CA" w:rsidRDefault="0007092D"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07092D" w:rsidRPr="003877CA" w:rsidRDefault="0007092D" w:rsidP="001259B7">
            <w:pPr>
              <w:spacing w:before="60"/>
              <w:jc w:val="center"/>
              <w:rPr>
                <w:rFonts w:cs="Calibri"/>
                <w:sz w:val="18"/>
                <w:szCs w:val="18"/>
              </w:rPr>
            </w:pPr>
            <w:r w:rsidRPr="003877CA">
              <w:rPr>
                <w:rFonts w:cs="Calibri"/>
                <w:sz w:val="18"/>
                <w:szCs w:val="18"/>
              </w:rPr>
              <w:t>Max</w:t>
            </w:r>
          </w:p>
        </w:tc>
      </w:tr>
      <w:tr w:rsidR="0007092D" w:rsidRPr="00AA38E8" w:rsidTr="001259B7">
        <w:tc>
          <w:tcPr>
            <w:tcW w:w="1362" w:type="dxa"/>
          </w:tcPr>
          <w:p w:rsidR="0007092D" w:rsidRPr="003877CA" w:rsidRDefault="0007092D"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07092D" w:rsidRPr="00246857" w:rsidRDefault="0007092D" w:rsidP="001259B7">
            <w:pPr>
              <w:spacing w:before="60"/>
              <w:rPr>
                <w:rFonts w:cs="Calibri"/>
                <w:sz w:val="18"/>
                <w:szCs w:val="18"/>
              </w:rPr>
            </w:pPr>
            <w:r w:rsidRPr="0007092D">
              <w:rPr>
                <w:rFonts w:cs="Calibri"/>
                <w:sz w:val="18"/>
                <w:szCs w:val="18"/>
              </w:rPr>
              <w:t>Msg337BusChassisExpInvld_Cnt_T_logl</w:t>
            </w:r>
          </w:p>
        </w:tc>
        <w:tc>
          <w:tcPr>
            <w:tcW w:w="1221" w:type="dxa"/>
          </w:tcPr>
          <w:p w:rsidR="0007092D" w:rsidRPr="00911C31" w:rsidRDefault="0007092D" w:rsidP="001259B7">
            <w:pPr>
              <w:rPr>
                <w:rFonts w:cs="Calibri"/>
                <w:sz w:val="18"/>
                <w:szCs w:val="18"/>
              </w:rPr>
            </w:pPr>
            <w:r>
              <w:rPr>
                <w:rFonts w:cs="Calibri"/>
                <w:sz w:val="18"/>
                <w:szCs w:val="18"/>
              </w:rPr>
              <w:t>boolean</w:t>
            </w:r>
          </w:p>
        </w:tc>
        <w:tc>
          <w:tcPr>
            <w:tcW w:w="1304" w:type="dxa"/>
          </w:tcPr>
          <w:p w:rsidR="0007092D" w:rsidRPr="003877CA" w:rsidRDefault="0007092D" w:rsidP="001259B7">
            <w:pPr>
              <w:spacing w:before="60"/>
              <w:rPr>
                <w:rFonts w:cs="Calibri"/>
                <w:sz w:val="18"/>
                <w:szCs w:val="18"/>
              </w:rPr>
            </w:pPr>
            <w:r>
              <w:rPr>
                <w:rFonts w:cs="Calibri"/>
                <w:sz w:val="18"/>
                <w:szCs w:val="18"/>
              </w:rPr>
              <w:t>FALSE</w:t>
            </w:r>
          </w:p>
        </w:tc>
        <w:tc>
          <w:tcPr>
            <w:tcW w:w="2264" w:type="dxa"/>
            <w:gridSpan w:val="2"/>
          </w:tcPr>
          <w:p w:rsidR="0007092D" w:rsidRPr="003877CA" w:rsidRDefault="0007092D" w:rsidP="001259B7">
            <w:pPr>
              <w:spacing w:before="60"/>
              <w:rPr>
                <w:rFonts w:cs="Calibri"/>
                <w:sz w:val="18"/>
                <w:szCs w:val="18"/>
              </w:rPr>
            </w:pPr>
            <w:r>
              <w:rPr>
                <w:rFonts w:cs="Calibri"/>
                <w:sz w:val="18"/>
                <w:szCs w:val="18"/>
              </w:rPr>
              <w:t>TRUE</w:t>
            </w:r>
          </w:p>
        </w:tc>
      </w:tr>
      <w:tr w:rsidR="0007092D" w:rsidRPr="00AA38E8" w:rsidTr="001259B7">
        <w:tc>
          <w:tcPr>
            <w:tcW w:w="1362" w:type="dxa"/>
          </w:tcPr>
          <w:p w:rsidR="0007092D" w:rsidRPr="003877CA" w:rsidRDefault="0007092D" w:rsidP="001259B7">
            <w:pPr>
              <w:spacing w:before="60"/>
              <w:rPr>
                <w:rFonts w:cs="Calibri"/>
                <w:b/>
                <w:bCs/>
                <w:sz w:val="18"/>
                <w:szCs w:val="18"/>
              </w:rPr>
            </w:pPr>
          </w:p>
        </w:tc>
        <w:tc>
          <w:tcPr>
            <w:tcW w:w="2777" w:type="dxa"/>
          </w:tcPr>
          <w:p w:rsidR="0007092D" w:rsidRPr="0007092D" w:rsidRDefault="0007092D" w:rsidP="001259B7">
            <w:pPr>
              <w:spacing w:before="60"/>
              <w:rPr>
                <w:rFonts w:cs="Calibri"/>
                <w:sz w:val="18"/>
                <w:szCs w:val="18"/>
              </w:rPr>
            </w:pPr>
            <w:r w:rsidRPr="0007092D">
              <w:rPr>
                <w:rFonts w:cs="Calibri"/>
                <w:sz w:val="18"/>
                <w:szCs w:val="18"/>
              </w:rPr>
              <w:t>Msg337BusChassisExpMiss_Cnt_T_logl</w:t>
            </w:r>
          </w:p>
        </w:tc>
        <w:tc>
          <w:tcPr>
            <w:tcW w:w="1221" w:type="dxa"/>
          </w:tcPr>
          <w:p w:rsidR="0007092D" w:rsidRPr="00911C31" w:rsidRDefault="0007092D" w:rsidP="001259B7">
            <w:pPr>
              <w:rPr>
                <w:rFonts w:cs="Calibri"/>
                <w:sz w:val="18"/>
                <w:szCs w:val="18"/>
              </w:rPr>
            </w:pPr>
            <w:r>
              <w:rPr>
                <w:rFonts w:cs="Calibri"/>
                <w:sz w:val="18"/>
                <w:szCs w:val="18"/>
              </w:rPr>
              <w:t>boolean</w:t>
            </w:r>
          </w:p>
        </w:tc>
        <w:tc>
          <w:tcPr>
            <w:tcW w:w="1304" w:type="dxa"/>
          </w:tcPr>
          <w:p w:rsidR="0007092D" w:rsidRPr="003877CA" w:rsidRDefault="0007092D" w:rsidP="001259B7">
            <w:pPr>
              <w:spacing w:before="60"/>
              <w:rPr>
                <w:rFonts w:cs="Calibri"/>
                <w:sz w:val="18"/>
                <w:szCs w:val="18"/>
              </w:rPr>
            </w:pPr>
            <w:r>
              <w:rPr>
                <w:rFonts w:cs="Calibri"/>
                <w:sz w:val="18"/>
                <w:szCs w:val="18"/>
              </w:rPr>
              <w:t>FALSE</w:t>
            </w:r>
          </w:p>
        </w:tc>
        <w:tc>
          <w:tcPr>
            <w:tcW w:w="2264" w:type="dxa"/>
            <w:gridSpan w:val="2"/>
          </w:tcPr>
          <w:p w:rsidR="0007092D" w:rsidRPr="003877CA" w:rsidRDefault="0007092D" w:rsidP="001259B7">
            <w:pPr>
              <w:spacing w:before="60"/>
              <w:rPr>
                <w:rFonts w:cs="Calibri"/>
                <w:sz w:val="18"/>
                <w:szCs w:val="18"/>
              </w:rPr>
            </w:pPr>
            <w:r>
              <w:rPr>
                <w:rFonts w:cs="Calibri"/>
                <w:sz w:val="18"/>
                <w:szCs w:val="18"/>
              </w:rPr>
              <w:t>TRUE</w:t>
            </w:r>
          </w:p>
        </w:tc>
      </w:tr>
      <w:tr w:rsidR="0007092D" w:rsidRPr="00AA38E8" w:rsidTr="001259B7">
        <w:tc>
          <w:tcPr>
            <w:tcW w:w="1362" w:type="dxa"/>
          </w:tcPr>
          <w:p w:rsidR="0007092D" w:rsidRPr="003877CA" w:rsidRDefault="0007092D" w:rsidP="001259B7">
            <w:pPr>
              <w:spacing w:before="60"/>
              <w:rPr>
                <w:rFonts w:cs="Calibri"/>
                <w:b/>
                <w:bCs/>
                <w:sz w:val="18"/>
                <w:szCs w:val="18"/>
              </w:rPr>
            </w:pPr>
            <w:r w:rsidRPr="003877CA">
              <w:rPr>
                <w:rFonts w:cs="Calibri"/>
                <w:b/>
                <w:bCs/>
                <w:sz w:val="18"/>
                <w:szCs w:val="18"/>
              </w:rPr>
              <w:t>Return Value</w:t>
            </w:r>
          </w:p>
        </w:tc>
        <w:tc>
          <w:tcPr>
            <w:tcW w:w="2777" w:type="dxa"/>
          </w:tcPr>
          <w:p w:rsidR="0007092D" w:rsidRPr="003877CA" w:rsidRDefault="0007092D" w:rsidP="001259B7">
            <w:pPr>
              <w:spacing w:before="60"/>
              <w:rPr>
                <w:rFonts w:cs="Calibri"/>
                <w:sz w:val="18"/>
                <w:szCs w:val="18"/>
              </w:rPr>
            </w:pPr>
            <w:r w:rsidRPr="0007092D">
              <w:rPr>
                <w:rFonts w:cs="Calibri"/>
                <w:sz w:val="18"/>
                <w:szCs w:val="18"/>
              </w:rPr>
              <w:t>ApaNrcvrlFlt_Cnt_T_logl</w:t>
            </w:r>
          </w:p>
        </w:tc>
        <w:tc>
          <w:tcPr>
            <w:tcW w:w="1221" w:type="dxa"/>
          </w:tcPr>
          <w:p w:rsidR="0007092D" w:rsidRPr="00911C31" w:rsidRDefault="0007092D" w:rsidP="001259B7">
            <w:pPr>
              <w:rPr>
                <w:rFonts w:cs="Calibri"/>
                <w:sz w:val="18"/>
                <w:szCs w:val="18"/>
              </w:rPr>
            </w:pPr>
            <w:r>
              <w:rPr>
                <w:rFonts w:cs="Calibri"/>
                <w:sz w:val="18"/>
                <w:szCs w:val="18"/>
              </w:rPr>
              <w:t>boolean</w:t>
            </w:r>
          </w:p>
        </w:tc>
        <w:tc>
          <w:tcPr>
            <w:tcW w:w="1304" w:type="dxa"/>
          </w:tcPr>
          <w:p w:rsidR="0007092D" w:rsidRPr="003877CA" w:rsidRDefault="0007092D" w:rsidP="001259B7">
            <w:pPr>
              <w:spacing w:before="60"/>
              <w:rPr>
                <w:rFonts w:cs="Calibri"/>
                <w:sz w:val="18"/>
                <w:szCs w:val="18"/>
              </w:rPr>
            </w:pPr>
            <w:r>
              <w:rPr>
                <w:rFonts w:cs="Calibri"/>
                <w:sz w:val="18"/>
                <w:szCs w:val="18"/>
              </w:rPr>
              <w:t>FALSE</w:t>
            </w:r>
          </w:p>
        </w:tc>
        <w:tc>
          <w:tcPr>
            <w:tcW w:w="2264" w:type="dxa"/>
            <w:gridSpan w:val="2"/>
          </w:tcPr>
          <w:p w:rsidR="0007092D" w:rsidRPr="003877CA" w:rsidRDefault="0007092D" w:rsidP="001259B7">
            <w:pPr>
              <w:spacing w:before="60"/>
              <w:rPr>
                <w:rFonts w:cs="Calibri"/>
                <w:sz w:val="18"/>
                <w:szCs w:val="18"/>
              </w:rPr>
            </w:pPr>
            <w:r>
              <w:rPr>
                <w:rFonts w:cs="Calibri"/>
                <w:sz w:val="18"/>
                <w:szCs w:val="18"/>
              </w:rPr>
              <w:t>TRUE</w:t>
            </w:r>
          </w:p>
        </w:tc>
      </w:tr>
    </w:tbl>
    <w:p w:rsidR="0007092D" w:rsidRPr="002F5138" w:rsidRDefault="0007092D" w:rsidP="0007092D">
      <w:pPr>
        <w:pStyle w:val="Heading2"/>
        <w:numPr>
          <w:ilvl w:val="3"/>
          <w:numId w:val="11"/>
        </w:numPr>
        <w:spacing w:after="60"/>
        <w:rPr>
          <w:rFonts w:ascii="Calibri" w:hAnsi="Calibri" w:cs="Calibri"/>
        </w:rPr>
      </w:pPr>
      <w:bookmarkStart w:id="784" w:name="_Toc459638117"/>
      <w:r w:rsidRPr="002F5138">
        <w:rPr>
          <w:rFonts w:ascii="Calibri" w:hAnsi="Calibri" w:cs="Calibri"/>
        </w:rPr>
        <w:t>Description</w:t>
      </w:r>
      <w:bookmarkEnd w:id="784"/>
    </w:p>
    <w:p w:rsidR="00D20450" w:rsidRPr="00F47A34" w:rsidRDefault="0007092D" w:rsidP="0007092D">
      <w:pPr>
        <w:autoSpaceDE w:val="0"/>
        <w:autoSpaceDN w:val="0"/>
        <w:adjustRightInd w:val="0"/>
        <w:rPr>
          <w:sz w:val="18"/>
          <w:szCs w:val="18"/>
          <w:lang w:bidi="ar-SA"/>
        </w:rPr>
      </w:pPr>
      <w:r w:rsidRPr="0007092D">
        <w:rPr>
          <w:sz w:val="18"/>
          <w:szCs w:val="18"/>
          <w:lang w:bidi="ar-SA"/>
        </w:rPr>
        <w:t>Determine ApaNrcvrlFlt status</w:t>
      </w:r>
      <w:r>
        <w:rPr>
          <w:sz w:val="18"/>
          <w:szCs w:val="18"/>
          <w:lang w:bidi="ar-SA"/>
        </w:rPr>
        <w:t>.</w:t>
      </w:r>
    </w:p>
    <w:p w:rsidR="0007092D" w:rsidRPr="002F5138" w:rsidRDefault="0007092D" w:rsidP="0007092D">
      <w:pPr>
        <w:pStyle w:val="Heading2"/>
        <w:numPr>
          <w:ilvl w:val="2"/>
          <w:numId w:val="11"/>
        </w:numPr>
        <w:tabs>
          <w:tab w:val="clear" w:pos="1017"/>
          <w:tab w:val="num" w:pos="567"/>
        </w:tabs>
        <w:spacing w:after="60"/>
        <w:ind w:left="567"/>
        <w:rPr>
          <w:rFonts w:ascii="Calibri" w:hAnsi="Calibri" w:cs="Calibri"/>
        </w:rPr>
      </w:pPr>
      <w:bookmarkStart w:id="785" w:name="_Toc459638118"/>
      <w:r w:rsidRPr="002F5138">
        <w:rPr>
          <w:rFonts w:ascii="Calibri" w:hAnsi="Calibri" w:cs="Calibri"/>
        </w:rPr>
        <w:t>Local Function #</w:t>
      </w:r>
      <w:r>
        <w:rPr>
          <w:rFonts w:ascii="Calibri" w:hAnsi="Calibri" w:cs="Calibri"/>
        </w:rPr>
        <w:t>23</w:t>
      </w:r>
      <w:bookmarkEnd w:id="78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3079"/>
        <w:gridCol w:w="1181"/>
        <w:gridCol w:w="1239"/>
        <w:gridCol w:w="48"/>
        <w:gridCol w:w="2051"/>
      </w:tblGrid>
      <w:tr w:rsidR="0007092D" w:rsidRPr="00AA38E8" w:rsidTr="001259B7">
        <w:tc>
          <w:tcPr>
            <w:tcW w:w="1362" w:type="dxa"/>
          </w:tcPr>
          <w:p w:rsidR="0007092D" w:rsidRPr="003877CA" w:rsidRDefault="0007092D" w:rsidP="001259B7">
            <w:pPr>
              <w:spacing w:before="60"/>
              <w:rPr>
                <w:rFonts w:cs="Calibri"/>
                <w:b/>
                <w:bCs/>
                <w:sz w:val="18"/>
                <w:szCs w:val="18"/>
              </w:rPr>
            </w:pPr>
            <w:r w:rsidRPr="003877CA">
              <w:rPr>
                <w:rFonts w:cs="Calibri"/>
                <w:b/>
                <w:bCs/>
                <w:sz w:val="18"/>
                <w:szCs w:val="18"/>
              </w:rPr>
              <w:t>Function Name</w:t>
            </w:r>
          </w:p>
        </w:tc>
        <w:tc>
          <w:tcPr>
            <w:tcW w:w="2777" w:type="dxa"/>
          </w:tcPr>
          <w:p w:rsidR="0007092D" w:rsidRPr="003877CA" w:rsidRDefault="0007092D" w:rsidP="001259B7">
            <w:pPr>
              <w:spacing w:before="60"/>
              <w:rPr>
                <w:rFonts w:cs="Calibri"/>
                <w:sz w:val="18"/>
                <w:szCs w:val="18"/>
              </w:rPr>
            </w:pPr>
            <w:r w:rsidRPr="0007092D">
              <w:rPr>
                <w:rFonts w:cs="Calibri"/>
                <w:sz w:val="18"/>
                <w:szCs w:val="18"/>
              </w:rPr>
              <w:t>EscFlt</w:t>
            </w:r>
          </w:p>
        </w:tc>
        <w:tc>
          <w:tcPr>
            <w:tcW w:w="1221" w:type="dxa"/>
            <w:shd w:val="pct30" w:color="FFFF00" w:fill="auto"/>
          </w:tcPr>
          <w:p w:rsidR="0007092D" w:rsidRPr="003877CA" w:rsidRDefault="0007092D" w:rsidP="001259B7">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07092D" w:rsidRPr="003877CA" w:rsidRDefault="0007092D" w:rsidP="001259B7">
            <w:pPr>
              <w:spacing w:before="60"/>
              <w:jc w:val="center"/>
              <w:rPr>
                <w:rFonts w:cs="Calibri"/>
                <w:sz w:val="18"/>
                <w:szCs w:val="18"/>
              </w:rPr>
            </w:pPr>
            <w:r w:rsidRPr="003877CA">
              <w:rPr>
                <w:rFonts w:cs="Calibri"/>
                <w:sz w:val="18"/>
                <w:szCs w:val="18"/>
              </w:rPr>
              <w:t>Min</w:t>
            </w:r>
          </w:p>
        </w:tc>
        <w:tc>
          <w:tcPr>
            <w:tcW w:w="2211" w:type="dxa"/>
            <w:shd w:val="pct30" w:color="FFFF00" w:fill="auto"/>
          </w:tcPr>
          <w:p w:rsidR="0007092D" w:rsidRPr="003877CA" w:rsidRDefault="0007092D" w:rsidP="001259B7">
            <w:pPr>
              <w:spacing w:before="60"/>
              <w:jc w:val="center"/>
              <w:rPr>
                <w:rFonts w:cs="Calibri"/>
                <w:sz w:val="18"/>
                <w:szCs w:val="18"/>
              </w:rPr>
            </w:pPr>
            <w:r w:rsidRPr="003877CA">
              <w:rPr>
                <w:rFonts w:cs="Calibri"/>
                <w:sz w:val="18"/>
                <w:szCs w:val="18"/>
              </w:rPr>
              <w:t>Max</w:t>
            </w:r>
          </w:p>
        </w:tc>
      </w:tr>
      <w:tr w:rsidR="0007092D" w:rsidRPr="00AA38E8" w:rsidTr="001259B7">
        <w:tc>
          <w:tcPr>
            <w:tcW w:w="1362" w:type="dxa"/>
          </w:tcPr>
          <w:p w:rsidR="0007092D" w:rsidRPr="003877CA" w:rsidRDefault="0007092D" w:rsidP="001259B7">
            <w:pPr>
              <w:spacing w:before="60"/>
              <w:rPr>
                <w:rFonts w:cs="Calibri"/>
                <w:b/>
                <w:bCs/>
                <w:sz w:val="18"/>
                <w:szCs w:val="18"/>
              </w:rPr>
            </w:pPr>
            <w:r w:rsidRPr="003877CA">
              <w:rPr>
                <w:rFonts w:cs="Calibri"/>
                <w:b/>
                <w:bCs/>
                <w:sz w:val="18"/>
                <w:szCs w:val="18"/>
              </w:rPr>
              <w:t xml:space="preserve">Arguments Passed </w:t>
            </w:r>
          </w:p>
        </w:tc>
        <w:tc>
          <w:tcPr>
            <w:tcW w:w="2777" w:type="dxa"/>
          </w:tcPr>
          <w:p w:rsidR="0007092D" w:rsidRPr="00246857" w:rsidRDefault="00C13830" w:rsidP="001259B7">
            <w:pPr>
              <w:spacing w:before="60"/>
              <w:rPr>
                <w:rFonts w:cs="Calibri"/>
                <w:sz w:val="18"/>
                <w:szCs w:val="18"/>
              </w:rPr>
            </w:pPr>
            <w:r w:rsidRPr="00C13830">
              <w:rPr>
                <w:rFonts w:cs="Calibri"/>
                <w:sz w:val="18"/>
                <w:szCs w:val="18"/>
              </w:rPr>
              <w:t>Msg180BusChassisExpInvld_Cnt_T_logl</w:t>
            </w:r>
          </w:p>
        </w:tc>
        <w:tc>
          <w:tcPr>
            <w:tcW w:w="1221" w:type="dxa"/>
          </w:tcPr>
          <w:p w:rsidR="0007092D" w:rsidRPr="00911C31" w:rsidRDefault="0040156E" w:rsidP="001259B7">
            <w:pPr>
              <w:rPr>
                <w:rFonts w:cs="Calibri"/>
                <w:sz w:val="18"/>
                <w:szCs w:val="18"/>
              </w:rPr>
            </w:pPr>
            <w:r>
              <w:rPr>
                <w:rFonts w:cs="Calibri"/>
                <w:sz w:val="18"/>
                <w:szCs w:val="18"/>
              </w:rPr>
              <w:t>boolean</w:t>
            </w:r>
          </w:p>
        </w:tc>
        <w:tc>
          <w:tcPr>
            <w:tcW w:w="1304" w:type="dxa"/>
          </w:tcPr>
          <w:p w:rsidR="0007092D" w:rsidRPr="003877CA" w:rsidRDefault="0040156E" w:rsidP="001259B7">
            <w:pPr>
              <w:spacing w:before="60"/>
              <w:rPr>
                <w:rFonts w:cs="Calibri"/>
                <w:sz w:val="18"/>
                <w:szCs w:val="18"/>
              </w:rPr>
            </w:pPr>
            <w:r>
              <w:rPr>
                <w:rFonts w:cs="Calibri"/>
                <w:sz w:val="18"/>
                <w:szCs w:val="18"/>
              </w:rPr>
              <w:t>FALSE</w:t>
            </w:r>
          </w:p>
        </w:tc>
        <w:tc>
          <w:tcPr>
            <w:tcW w:w="2264" w:type="dxa"/>
            <w:gridSpan w:val="2"/>
          </w:tcPr>
          <w:p w:rsidR="0007092D" w:rsidRPr="003877CA" w:rsidRDefault="0040156E" w:rsidP="001259B7">
            <w:pPr>
              <w:spacing w:before="60"/>
              <w:rPr>
                <w:rFonts w:cs="Calibri"/>
                <w:sz w:val="18"/>
                <w:szCs w:val="18"/>
              </w:rPr>
            </w:pPr>
            <w:r>
              <w:rPr>
                <w:rFonts w:cs="Calibri"/>
                <w:sz w:val="18"/>
                <w:szCs w:val="18"/>
              </w:rPr>
              <w:t>TRUE</w:t>
            </w:r>
          </w:p>
        </w:tc>
      </w:tr>
      <w:tr w:rsidR="0040156E" w:rsidRPr="00AA38E8" w:rsidTr="001259B7">
        <w:tc>
          <w:tcPr>
            <w:tcW w:w="1362" w:type="dxa"/>
          </w:tcPr>
          <w:p w:rsidR="0040156E" w:rsidRPr="003877CA" w:rsidRDefault="0040156E" w:rsidP="001259B7">
            <w:pPr>
              <w:spacing w:before="60"/>
              <w:rPr>
                <w:rFonts w:cs="Calibri"/>
                <w:b/>
                <w:bCs/>
                <w:sz w:val="18"/>
                <w:szCs w:val="18"/>
              </w:rPr>
            </w:pPr>
          </w:p>
        </w:tc>
        <w:tc>
          <w:tcPr>
            <w:tcW w:w="2777" w:type="dxa"/>
          </w:tcPr>
          <w:p w:rsidR="0040156E" w:rsidRDefault="00C13830" w:rsidP="001259B7">
            <w:pPr>
              <w:spacing w:before="60"/>
              <w:rPr>
                <w:rFonts w:cs="Calibri"/>
                <w:sz w:val="18"/>
                <w:szCs w:val="18"/>
              </w:rPr>
            </w:pPr>
            <w:r w:rsidRPr="00C13830">
              <w:rPr>
                <w:rFonts w:cs="Calibri"/>
                <w:sz w:val="18"/>
                <w:szCs w:val="18"/>
              </w:rPr>
              <w:t>Msg180BusChassisExpMiss_Cnt_T_logl</w:t>
            </w:r>
          </w:p>
        </w:tc>
        <w:tc>
          <w:tcPr>
            <w:tcW w:w="1221" w:type="dxa"/>
          </w:tcPr>
          <w:p w:rsidR="0040156E" w:rsidRPr="00911C31" w:rsidRDefault="0040156E" w:rsidP="001259B7">
            <w:pPr>
              <w:rPr>
                <w:rFonts w:cs="Calibri"/>
                <w:sz w:val="18"/>
                <w:szCs w:val="18"/>
              </w:rPr>
            </w:pPr>
            <w:r>
              <w:rPr>
                <w:rFonts w:cs="Calibri"/>
                <w:sz w:val="18"/>
                <w:szCs w:val="18"/>
              </w:rPr>
              <w:t>boolean</w:t>
            </w:r>
          </w:p>
        </w:tc>
        <w:tc>
          <w:tcPr>
            <w:tcW w:w="1304" w:type="dxa"/>
          </w:tcPr>
          <w:p w:rsidR="0040156E" w:rsidRPr="003877CA" w:rsidRDefault="0040156E" w:rsidP="001259B7">
            <w:pPr>
              <w:spacing w:before="60"/>
              <w:rPr>
                <w:rFonts w:cs="Calibri"/>
                <w:sz w:val="18"/>
                <w:szCs w:val="18"/>
              </w:rPr>
            </w:pPr>
            <w:r>
              <w:rPr>
                <w:rFonts w:cs="Calibri"/>
                <w:sz w:val="18"/>
                <w:szCs w:val="18"/>
              </w:rPr>
              <w:t>FALSE</w:t>
            </w:r>
          </w:p>
        </w:tc>
        <w:tc>
          <w:tcPr>
            <w:tcW w:w="2264" w:type="dxa"/>
            <w:gridSpan w:val="2"/>
          </w:tcPr>
          <w:p w:rsidR="0040156E" w:rsidRPr="003877CA" w:rsidRDefault="0040156E" w:rsidP="001259B7">
            <w:pPr>
              <w:spacing w:before="60"/>
              <w:rPr>
                <w:rFonts w:cs="Calibri"/>
                <w:sz w:val="18"/>
                <w:szCs w:val="18"/>
              </w:rPr>
            </w:pPr>
            <w:r>
              <w:rPr>
                <w:rFonts w:cs="Calibri"/>
                <w:sz w:val="18"/>
                <w:szCs w:val="18"/>
              </w:rPr>
              <w:t>TRUE</w:t>
            </w:r>
          </w:p>
        </w:tc>
      </w:tr>
      <w:tr w:rsidR="0007092D" w:rsidRPr="00AA38E8" w:rsidTr="001259B7">
        <w:tc>
          <w:tcPr>
            <w:tcW w:w="1362" w:type="dxa"/>
          </w:tcPr>
          <w:p w:rsidR="0007092D" w:rsidRPr="003877CA" w:rsidRDefault="0007092D" w:rsidP="001259B7">
            <w:pPr>
              <w:spacing w:before="60"/>
              <w:rPr>
                <w:rFonts w:cs="Calibri"/>
                <w:b/>
                <w:bCs/>
                <w:sz w:val="18"/>
                <w:szCs w:val="18"/>
              </w:rPr>
            </w:pPr>
            <w:r w:rsidRPr="003877CA">
              <w:rPr>
                <w:rFonts w:cs="Calibri"/>
                <w:b/>
                <w:bCs/>
                <w:sz w:val="18"/>
                <w:szCs w:val="18"/>
              </w:rPr>
              <w:t>Return Value</w:t>
            </w:r>
          </w:p>
        </w:tc>
        <w:tc>
          <w:tcPr>
            <w:tcW w:w="2777" w:type="dxa"/>
          </w:tcPr>
          <w:p w:rsidR="0007092D" w:rsidRPr="003877CA" w:rsidRDefault="0040156E" w:rsidP="001259B7">
            <w:pPr>
              <w:spacing w:before="60"/>
              <w:rPr>
                <w:rFonts w:cs="Calibri"/>
                <w:sz w:val="18"/>
                <w:szCs w:val="18"/>
              </w:rPr>
            </w:pPr>
            <w:r w:rsidRPr="0040156E">
              <w:rPr>
                <w:rFonts w:cs="Calibri"/>
                <w:sz w:val="18"/>
                <w:szCs w:val="18"/>
              </w:rPr>
              <w:t>EscFlt_Cnt_T_logl</w:t>
            </w:r>
          </w:p>
        </w:tc>
        <w:tc>
          <w:tcPr>
            <w:tcW w:w="1221" w:type="dxa"/>
          </w:tcPr>
          <w:p w:rsidR="0007092D" w:rsidRPr="00911C31" w:rsidRDefault="0007092D" w:rsidP="001259B7">
            <w:pPr>
              <w:rPr>
                <w:rFonts w:cs="Calibri"/>
                <w:sz w:val="18"/>
                <w:szCs w:val="18"/>
              </w:rPr>
            </w:pPr>
            <w:r>
              <w:rPr>
                <w:rFonts w:cs="Calibri"/>
                <w:sz w:val="18"/>
                <w:szCs w:val="18"/>
              </w:rPr>
              <w:t>boolean</w:t>
            </w:r>
          </w:p>
        </w:tc>
        <w:tc>
          <w:tcPr>
            <w:tcW w:w="1304" w:type="dxa"/>
          </w:tcPr>
          <w:p w:rsidR="0007092D" w:rsidRPr="003877CA" w:rsidRDefault="0007092D" w:rsidP="001259B7">
            <w:pPr>
              <w:spacing w:before="60"/>
              <w:rPr>
                <w:rFonts w:cs="Calibri"/>
                <w:sz w:val="18"/>
                <w:szCs w:val="18"/>
              </w:rPr>
            </w:pPr>
            <w:r>
              <w:rPr>
                <w:rFonts w:cs="Calibri"/>
                <w:sz w:val="18"/>
                <w:szCs w:val="18"/>
              </w:rPr>
              <w:t>FALSE</w:t>
            </w:r>
          </w:p>
        </w:tc>
        <w:tc>
          <w:tcPr>
            <w:tcW w:w="2264" w:type="dxa"/>
            <w:gridSpan w:val="2"/>
          </w:tcPr>
          <w:p w:rsidR="0007092D" w:rsidRPr="003877CA" w:rsidRDefault="0007092D" w:rsidP="001259B7">
            <w:pPr>
              <w:spacing w:before="60"/>
              <w:rPr>
                <w:rFonts w:cs="Calibri"/>
                <w:sz w:val="18"/>
                <w:szCs w:val="18"/>
              </w:rPr>
            </w:pPr>
            <w:r>
              <w:rPr>
                <w:rFonts w:cs="Calibri"/>
                <w:sz w:val="18"/>
                <w:szCs w:val="18"/>
              </w:rPr>
              <w:t>TRUE</w:t>
            </w:r>
          </w:p>
        </w:tc>
      </w:tr>
    </w:tbl>
    <w:p w:rsidR="0007092D" w:rsidRPr="002F5138" w:rsidRDefault="0007092D" w:rsidP="0007092D">
      <w:pPr>
        <w:pStyle w:val="Heading2"/>
        <w:numPr>
          <w:ilvl w:val="3"/>
          <w:numId w:val="11"/>
        </w:numPr>
        <w:spacing w:after="60"/>
        <w:rPr>
          <w:rFonts w:ascii="Calibri" w:hAnsi="Calibri" w:cs="Calibri"/>
        </w:rPr>
      </w:pPr>
      <w:bookmarkStart w:id="786" w:name="_Toc459638119"/>
      <w:r w:rsidRPr="002F5138">
        <w:rPr>
          <w:rFonts w:ascii="Calibri" w:hAnsi="Calibri" w:cs="Calibri"/>
        </w:rPr>
        <w:t>Description</w:t>
      </w:r>
      <w:bookmarkEnd w:id="786"/>
    </w:p>
    <w:p w:rsidR="00F3040B" w:rsidRDefault="00E43FDD" w:rsidP="0007092D">
      <w:pPr>
        <w:autoSpaceDE w:val="0"/>
        <w:autoSpaceDN w:val="0"/>
        <w:adjustRightInd w:val="0"/>
        <w:rPr>
          <w:ins w:id="787" w:author="Nexteer Employee" w:date="2016-08-22T14:03:00Z"/>
          <w:sz w:val="18"/>
          <w:szCs w:val="18"/>
          <w:lang w:bidi="ar-SA"/>
        </w:rPr>
      </w:pPr>
      <w:r w:rsidRPr="00E43FDD">
        <w:rPr>
          <w:sz w:val="18"/>
          <w:szCs w:val="18"/>
          <w:lang w:bidi="ar-SA"/>
        </w:rPr>
        <w:t>Determine EscFlt status</w:t>
      </w:r>
      <w:r w:rsidR="0007092D">
        <w:rPr>
          <w:sz w:val="18"/>
          <w:szCs w:val="18"/>
          <w:lang w:bidi="ar-SA"/>
        </w:rPr>
        <w:t>.</w:t>
      </w:r>
    </w:p>
    <w:p w:rsidR="00F17713" w:rsidRPr="002F5138" w:rsidRDefault="00F17713" w:rsidP="00F17713">
      <w:pPr>
        <w:pStyle w:val="Heading2"/>
        <w:numPr>
          <w:ilvl w:val="2"/>
          <w:numId w:val="11"/>
        </w:numPr>
        <w:tabs>
          <w:tab w:val="clear" w:pos="1017"/>
          <w:tab w:val="num" w:pos="567"/>
        </w:tabs>
        <w:spacing w:after="60"/>
        <w:ind w:left="567"/>
        <w:rPr>
          <w:ins w:id="788" w:author="Nexteer Employee" w:date="2016-08-22T14:03:00Z"/>
          <w:rFonts w:ascii="Calibri" w:hAnsi="Calibri" w:cs="Calibri"/>
        </w:rPr>
      </w:pPr>
      <w:bookmarkStart w:id="789" w:name="_Toc459638120"/>
      <w:ins w:id="790" w:author="Nexteer Employee" w:date="2016-08-22T14:03:00Z">
        <w:r w:rsidRPr="002F5138">
          <w:rPr>
            <w:rFonts w:ascii="Calibri" w:hAnsi="Calibri" w:cs="Calibri"/>
          </w:rPr>
          <w:t>Local Function #</w:t>
        </w:r>
        <w:r>
          <w:rPr>
            <w:rFonts w:ascii="Calibri" w:hAnsi="Calibri" w:cs="Calibri"/>
          </w:rPr>
          <w:t>24</w:t>
        </w:r>
        <w:bookmarkEnd w:id="789"/>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17713" w:rsidRPr="00AA38E8" w:rsidTr="00326847">
        <w:trPr>
          <w:ins w:id="791" w:author="Nexteer Employee" w:date="2016-08-22T14:03:00Z"/>
        </w:trPr>
        <w:tc>
          <w:tcPr>
            <w:tcW w:w="1362" w:type="dxa"/>
          </w:tcPr>
          <w:p w:rsidR="00F17713" w:rsidRPr="003877CA" w:rsidRDefault="00F17713" w:rsidP="00326847">
            <w:pPr>
              <w:spacing w:before="60"/>
              <w:rPr>
                <w:ins w:id="792" w:author="Nexteer Employee" w:date="2016-08-22T14:03:00Z"/>
                <w:rFonts w:cs="Calibri"/>
                <w:b/>
                <w:bCs/>
                <w:sz w:val="18"/>
                <w:szCs w:val="18"/>
              </w:rPr>
            </w:pPr>
            <w:ins w:id="793" w:author="Nexteer Employee" w:date="2016-08-22T14:03:00Z">
              <w:r w:rsidRPr="003877CA">
                <w:rPr>
                  <w:rFonts w:cs="Calibri"/>
                  <w:b/>
                  <w:bCs/>
                  <w:sz w:val="18"/>
                  <w:szCs w:val="18"/>
                </w:rPr>
                <w:t>Function Name</w:t>
              </w:r>
            </w:ins>
          </w:p>
        </w:tc>
        <w:tc>
          <w:tcPr>
            <w:tcW w:w="2777" w:type="dxa"/>
          </w:tcPr>
          <w:p w:rsidR="00F17713" w:rsidRPr="003877CA" w:rsidRDefault="00F17713" w:rsidP="00326847">
            <w:pPr>
              <w:spacing w:before="60"/>
              <w:rPr>
                <w:ins w:id="794" w:author="Nexteer Employee" w:date="2016-08-22T14:03:00Z"/>
                <w:rFonts w:cs="Calibri"/>
                <w:sz w:val="18"/>
                <w:szCs w:val="18"/>
              </w:rPr>
            </w:pPr>
            <w:ins w:id="795" w:author="Nexteer Employee" w:date="2016-08-22T14:03:00Z">
              <w:r>
                <w:rPr>
                  <w:rFonts w:cs="Calibri"/>
                  <w:sz w:val="18"/>
                  <w:szCs w:val="18"/>
                </w:rPr>
                <w:t>LkaCheck</w:t>
              </w:r>
            </w:ins>
          </w:p>
        </w:tc>
        <w:tc>
          <w:tcPr>
            <w:tcW w:w="1221" w:type="dxa"/>
            <w:shd w:val="pct30" w:color="FFFF00" w:fill="auto"/>
          </w:tcPr>
          <w:p w:rsidR="00F17713" w:rsidRPr="003877CA" w:rsidRDefault="00F17713" w:rsidP="00326847">
            <w:pPr>
              <w:spacing w:before="60"/>
              <w:jc w:val="center"/>
              <w:rPr>
                <w:ins w:id="796" w:author="Nexteer Employee" w:date="2016-08-22T14:03:00Z"/>
                <w:rFonts w:cs="Calibri"/>
                <w:sz w:val="18"/>
                <w:szCs w:val="18"/>
              </w:rPr>
            </w:pPr>
            <w:ins w:id="797" w:author="Nexteer Employee" w:date="2016-08-22T14:03:00Z">
              <w:r w:rsidRPr="003877CA">
                <w:rPr>
                  <w:rFonts w:cs="Calibri"/>
                  <w:sz w:val="18"/>
                  <w:szCs w:val="18"/>
                </w:rPr>
                <w:t>Type</w:t>
              </w:r>
            </w:ins>
          </w:p>
        </w:tc>
        <w:tc>
          <w:tcPr>
            <w:tcW w:w="1357" w:type="dxa"/>
            <w:gridSpan w:val="2"/>
            <w:shd w:val="pct30" w:color="FFFF00" w:fill="auto"/>
          </w:tcPr>
          <w:p w:rsidR="00F17713" w:rsidRPr="003877CA" w:rsidRDefault="00F17713" w:rsidP="00326847">
            <w:pPr>
              <w:spacing w:before="60"/>
              <w:jc w:val="center"/>
              <w:rPr>
                <w:ins w:id="798" w:author="Nexteer Employee" w:date="2016-08-22T14:03:00Z"/>
                <w:rFonts w:cs="Calibri"/>
                <w:sz w:val="18"/>
                <w:szCs w:val="18"/>
              </w:rPr>
            </w:pPr>
            <w:ins w:id="799" w:author="Nexteer Employee" w:date="2016-08-22T14:03:00Z">
              <w:r w:rsidRPr="003877CA">
                <w:rPr>
                  <w:rFonts w:cs="Calibri"/>
                  <w:sz w:val="18"/>
                  <w:szCs w:val="18"/>
                </w:rPr>
                <w:t>Min</w:t>
              </w:r>
            </w:ins>
          </w:p>
        </w:tc>
        <w:tc>
          <w:tcPr>
            <w:tcW w:w="2211" w:type="dxa"/>
            <w:shd w:val="pct30" w:color="FFFF00" w:fill="auto"/>
          </w:tcPr>
          <w:p w:rsidR="00F17713" w:rsidRPr="003877CA" w:rsidRDefault="00F17713" w:rsidP="00326847">
            <w:pPr>
              <w:spacing w:before="60"/>
              <w:jc w:val="center"/>
              <w:rPr>
                <w:ins w:id="800" w:author="Nexteer Employee" w:date="2016-08-22T14:03:00Z"/>
                <w:rFonts w:cs="Calibri"/>
                <w:sz w:val="18"/>
                <w:szCs w:val="18"/>
              </w:rPr>
            </w:pPr>
            <w:ins w:id="801" w:author="Nexteer Employee" w:date="2016-08-22T14:03:00Z">
              <w:r w:rsidRPr="003877CA">
                <w:rPr>
                  <w:rFonts w:cs="Calibri"/>
                  <w:sz w:val="18"/>
                  <w:szCs w:val="18"/>
                </w:rPr>
                <w:t>Max</w:t>
              </w:r>
            </w:ins>
          </w:p>
        </w:tc>
      </w:tr>
      <w:tr w:rsidR="00F17713" w:rsidRPr="00AA38E8" w:rsidTr="00326847">
        <w:trPr>
          <w:ins w:id="802" w:author="Nexteer Employee" w:date="2016-08-22T14:03:00Z"/>
        </w:trPr>
        <w:tc>
          <w:tcPr>
            <w:tcW w:w="1362" w:type="dxa"/>
          </w:tcPr>
          <w:p w:rsidR="00F17713" w:rsidRPr="003877CA" w:rsidRDefault="00F17713" w:rsidP="00326847">
            <w:pPr>
              <w:spacing w:before="60"/>
              <w:rPr>
                <w:ins w:id="803" w:author="Nexteer Employee" w:date="2016-08-22T14:03:00Z"/>
                <w:rFonts w:cs="Calibri"/>
                <w:b/>
                <w:bCs/>
                <w:sz w:val="18"/>
                <w:szCs w:val="18"/>
              </w:rPr>
            </w:pPr>
            <w:ins w:id="804" w:author="Nexteer Employee" w:date="2016-08-22T14:03:00Z">
              <w:r w:rsidRPr="003877CA">
                <w:rPr>
                  <w:rFonts w:cs="Calibri"/>
                  <w:b/>
                  <w:bCs/>
                  <w:sz w:val="18"/>
                  <w:szCs w:val="18"/>
                </w:rPr>
                <w:t xml:space="preserve">Arguments Passed </w:t>
              </w:r>
            </w:ins>
          </w:p>
        </w:tc>
        <w:tc>
          <w:tcPr>
            <w:tcW w:w="2777" w:type="dxa"/>
          </w:tcPr>
          <w:p w:rsidR="00F17713" w:rsidRPr="00246857" w:rsidRDefault="00F17713" w:rsidP="00326847">
            <w:pPr>
              <w:spacing w:before="60"/>
              <w:rPr>
                <w:ins w:id="805" w:author="Nexteer Employee" w:date="2016-08-22T14:03:00Z"/>
                <w:rFonts w:cs="Calibri"/>
                <w:sz w:val="18"/>
                <w:szCs w:val="18"/>
              </w:rPr>
            </w:pPr>
            <w:ins w:id="806" w:author="Nexteer Employee" w:date="2016-08-22T14:04:00Z">
              <w:r>
                <w:rPr>
                  <w:rFonts w:cs="Calibri"/>
                  <w:sz w:val="18"/>
                  <w:szCs w:val="18"/>
                </w:rPr>
                <w:t>*</w:t>
              </w:r>
            </w:ins>
            <w:ins w:id="807" w:author="Nexteer Employee" w:date="2016-08-22T14:03:00Z">
              <w:r>
                <w:rPr>
                  <w:rFonts w:cs="Calibri"/>
                  <w:sz w:val="18"/>
                  <w:szCs w:val="18"/>
                </w:rPr>
                <w:t>LkaFlt</w:t>
              </w:r>
              <w:r w:rsidRPr="00C13830">
                <w:rPr>
                  <w:rFonts w:cs="Calibri"/>
                  <w:sz w:val="18"/>
                  <w:szCs w:val="18"/>
                </w:rPr>
                <w:t>_Cnt_T_logl</w:t>
              </w:r>
            </w:ins>
          </w:p>
        </w:tc>
        <w:tc>
          <w:tcPr>
            <w:tcW w:w="1221" w:type="dxa"/>
          </w:tcPr>
          <w:p w:rsidR="00F17713" w:rsidRPr="00911C31" w:rsidRDefault="00F17713" w:rsidP="00326847">
            <w:pPr>
              <w:rPr>
                <w:ins w:id="808" w:author="Nexteer Employee" w:date="2016-08-22T14:03:00Z"/>
                <w:rFonts w:cs="Calibri"/>
                <w:sz w:val="18"/>
                <w:szCs w:val="18"/>
              </w:rPr>
            </w:pPr>
            <w:ins w:id="809" w:author="Nexteer Employee" w:date="2016-08-22T14:03:00Z">
              <w:r>
                <w:rPr>
                  <w:rFonts w:cs="Calibri"/>
                  <w:sz w:val="18"/>
                  <w:szCs w:val="18"/>
                </w:rPr>
                <w:t>boolean</w:t>
              </w:r>
            </w:ins>
          </w:p>
        </w:tc>
        <w:tc>
          <w:tcPr>
            <w:tcW w:w="1304" w:type="dxa"/>
          </w:tcPr>
          <w:p w:rsidR="00F17713" w:rsidRPr="003877CA" w:rsidRDefault="00F17713" w:rsidP="00326847">
            <w:pPr>
              <w:spacing w:before="60"/>
              <w:rPr>
                <w:ins w:id="810" w:author="Nexteer Employee" w:date="2016-08-22T14:03:00Z"/>
                <w:rFonts w:cs="Calibri"/>
                <w:sz w:val="18"/>
                <w:szCs w:val="18"/>
              </w:rPr>
            </w:pPr>
            <w:ins w:id="811" w:author="Nexteer Employee" w:date="2016-08-22T14:03:00Z">
              <w:r>
                <w:rPr>
                  <w:rFonts w:cs="Calibri"/>
                  <w:sz w:val="18"/>
                  <w:szCs w:val="18"/>
                </w:rPr>
                <w:t>FALSE</w:t>
              </w:r>
            </w:ins>
          </w:p>
        </w:tc>
        <w:tc>
          <w:tcPr>
            <w:tcW w:w="2264" w:type="dxa"/>
            <w:gridSpan w:val="2"/>
          </w:tcPr>
          <w:p w:rsidR="00F17713" w:rsidRPr="003877CA" w:rsidRDefault="00F17713" w:rsidP="00326847">
            <w:pPr>
              <w:spacing w:before="60"/>
              <w:rPr>
                <w:ins w:id="812" w:author="Nexteer Employee" w:date="2016-08-22T14:03:00Z"/>
                <w:rFonts w:cs="Calibri"/>
                <w:sz w:val="18"/>
                <w:szCs w:val="18"/>
              </w:rPr>
            </w:pPr>
            <w:ins w:id="813" w:author="Nexteer Employee" w:date="2016-08-22T14:03:00Z">
              <w:r>
                <w:rPr>
                  <w:rFonts w:cs="Calibri"/>
                  <w:sz w:val="18"/>
                  <w:szCs w:val="18"/>
                </w:rPr>
                <w:t>TRUE</w:t>
              </w:r>
            </w:ins>
          </w:p>
        </w:tc>
      </w:tr>
      <w:tr w:rsidR="00F17713" w:rsidRPr="00AA38E8" w:rsidTr="00326847">
        <w:trPr>
          <w:ins w:id="814" w:author="Nexteer Employee" w:date="2016-08-22T14:03:00Z"/>
        </w:trPr>
        <w:tc>
          <w:tcPr>
            <w:tcW w:w="1362" w:type="dxa"/>
          </w:tcPr>
          <w:p w:rsidR="00F17713" w:rsidRPr="003877CA" w:rsidRDefault="00F17713" w:rsidP="00326847">
            <w:pPr>
              <w:spacing w:before="60"/>
              <w:rPr>
                <w:ins w:id="815" w:author="Nexteer Employee" w:date="2016-08-22T14:03:00Z"/>
                <w:rFonts w:cs="Calibri"/>
                <w:b/>
                <w:bCs/>
                <w:sz w:val="18"/>
                <w:szCs w:val="18"/>
              </w:rPr>
            </w:pPr>
          </w:p>
        </w:tc>
        <w:tc>
          <w:tcPr>
            <w:tcW w:w="2777" w:type="dxa"/>
          </w:tcPr>
          <w:p w:rsidR="00F17713" w:rsidRDefault="00F17713" w:rsidP="00326847">
            <w:pPr>
              <w:spacing w:before="60"/>
              <w:rPr>
                <w:ins w:id="816" w:author="Nexteer Employee" w:date="2016-08-22T14:03:00Z"/>
                <w:rFonts w:cs="Calibri"/>
                <w:sz w:val="18"/>
                <w:szCs w:val="18"/>
              </w:rPr>
            </w:pPr>
            <w:ins w:id="817" w:author="Nexteer Employee" w:date="2016-08-22T14:04:00Z">
              <w:r>
                <w:rPr>
                  <w:rFonts w:cs="Calibri"/>
                  <w:sz w:val="18"/>
                  <w:szCs w:val="18"/>
                </w:rPr>
                <w:t>*LkaInhb</w:t>
              </w:r>
            </w:ins>
            <w:ins w:id="818" w:author="Nexteer Employee" w:date="2016-08-22T14:03:00Z">
              <w:r w:rsidRPr="00C13830">
                <w:rPr>
                  <w:rFonts w:cs="Calibri"/>
                  <w:sz w:val="18"/>
                  <w:szCs w:val="18"/>
                </w:rPr>
                <w:t>_Cnt_T_logl</w:t>
              </w:r>
            </w:ins>
          </w:p>
        </w:tc>
        <w:tc>
          <w:tcPr>
            <w:tcW w:w="1221" w:type="dxa"/>
          </w:tcPr>
          <w:p w:rsidR="00F17713" w:rsidRPr="00911C31" w:rsidRDefault="00F17713" w:rsidP="00326847">
            <w:pPr>
              <w:rPr>
                <w:ins w:id="819" w:author="Nexteer Employee" w:date="2016-08-22T14:03:00Z"/>
                <w:rFonts w:cs="Calibri"/>
                <w:sz w:val="18"/>
                <w:szCs w:val="18"/>
              </w:rPr>
            </w:pPr>
            <w:ins w:id="820" w:author="Nexteer Employee" w:date="2016-08-22T14:03:00Z">
              <w:r>
                <w:rPr>
                  <w:rFonts w:cs="Calibri"/>
                  <w:sz w:val="18"/>
                  <w:szCs w:val="18"/>
                </w:rPr>
                <w:t>boolean</w:t>
              </w:r>
            </w:ins>
          </w:p>
        </w:tc>
        <w:tc>
          <w:tcPr>
            <w:tcW w:w="1304" w:type="dxa"/>
          </w:tcPr>
          <w:p w:rsidR="00F17713" w:rsidRPr="003877CA" w:rsidRDefault="00F17713" w:rsidP="00326847">
            <w:pPr>
              <w:spacing w:before="60"/>
              <w:rPr>
                <w:ins w:id="821" w:author="Nexteer Employee" w:date="2016-08-22T14:03:00Z"/>
                <w:rFonts w:cs="Calibri"/>
                <w:sz w:val="18"/>
                <w:szCs w:val="18"/>
              </w:rPr>
            </w:pPr>
            <w:ins w:id="822" w:author="Nexteer Employee" w:date="2016-08-22T14:03:00Z">
              <w:r>
                <w:rPr>
                  <w:rFonts w:cs="Calibri"/>
                  <w:sz w:val="18"/>
                  <w:szCs w:val="18"/>
                </w:rPr>
                <w:t>FALSE</w:t>
              </w:r>
            </w:ins>
          </w:p>
        </w:tc>
        <w:tc>
          <w:tcPr>
            <w:tcW w:w="2264" w:type="dxa"/>
            <w:gridSpan w:val="2"/>
          </w:tcPr>
          <w:p w:rsidR="00F17713" w:rsidRPr="003877CA" w:rsidRDefault="00F17713" w:rsidP="00326847">
            <w:pPr>
              <w:spacing w:before="60"/>
              <w:rPr>
                <w:ins w:id="823" w:author="Nexteer Employee" w:date="2016-08-22T14:03:00Z"/>
                <w:rFonts w:cs="Calibri"/>
                <w:sz w:val="18"/>
                <w:szCs w:val="18"/>
              </w:rPr>
            </w:pPr>
            <w:ins w:id="824" w:author="Nexteer Employee" w:date="2016-08-22T14:03:00Z">
              <w:r>
                <w:rPr>
                  <w:rFonts w:cs="Calibri"/>
                  <w:sz w:val="18"/>
                  <w:szCs w:val="18"/>
                </w:rPr>
                <w:t>TRUE</w:t>
              </w:r>
            </w:ins>
          </w:p>
        </w:tc>
      </w:tr>
      <w:tr w:rsidR="00F17713" w:rsidRPr="00AA38E8" w:rsidTr="00326847">
        <w:trPr>
          <w:ins w:id="825" w:author="Nexteer Employee" w:date="2016-08-22T14:03:00Z"/>
        </w:trPr>
        <w:tc>
          <w:tcPr>
            <w:tcW w:w="1362" w:type="dxa"/>
          </w:tcPr>
          <w:p w:rsidR="00F17713" w:rsidRPr="003877CA" w:rsidRDefault="00F17713" w:rsidP="00326847">
            <w:pPr>
              <w:spacing w:before="60"/>
              <w:rPr>
                <w:ins w:id="826" w:author="Nexteer Employee" w:date="2016-08-22T14:03:00Z"/>
                <w:rFonts w:cs="Calibri"/>
                <w:b/>
                <w:bCs/>
                <w:sz w:val="18"/>
                <w:szCs w:val="18"/>
              </w:rPr>
            </w:pPr>
          </w:p>
        </w:tc>
        <w:tc>
          <w:tcPr>
            <w:tcW w:w="2777" w:type="dxa"/>
          </w:tcPr>
          <w:p w:rsidR="00F17713" w:rsidRPr="003877CA" w:rsidRDefault="00F17713" w:rsidP="00326847">
            <w:pPr>
              <w:spacing w:before="60"/>
              <w:rPr>
                <w:ins w:id="827" w:author="Nexteer Employee" w:date="2016-08-22T14:03:00Z"/>
                <w:rFonts w:cs="Calibri"/>
                <w:sz w:val="18"/>
                <w:szCs w:val="18"/>
              </w:rPr>
            </w:pPr>
            <w:ins w:id="828" w:author="Nexteer Employee" w:date="2016-08-22T14:04:00Z">
              <w:r>
                <w:rPr>
                  <w:rFonts w:cs="Calibri"/>
                  <w:sz w:val="18"/>
                  <w:szCs w:val="18"/>
                </w:rPr>
                <w:t>*LkaPrmnFlt</w:t>
              </w:r>
            </w:ins>
            <w:ins w:id="829" w:author="Nexteer Employee" w:date="2016-08-22T14:03:00Z">
              <w:r w:rsidRPr="0040156E">
                <w:rPr>
                  <w:rFonts w:cs="Calibri"/>
                  <w:sz w:val="18"/>
                  <w:szCs w:val="18"/>
                </w:rPr>
                <w:t>_Cnt_T_logl</w:t>
              </w:r>
            </w:ins>
          </w:p>
        </w:tc>
        <w:tc>
          <w:tcPr>
            <w:tcW w:w="1221" w:type="dxa"/>
          </w:tcPr>
          <w:p w:rsidR="00F17713" w:rsidRPr="00911C31" w:rsidRDefault="00F17713" w:rsidP="00326847">
            <w:pPr>
              <w:rPr>
                <w:ins w:id="830" w:author="Nexteer Employee" w:date="2016-08-22T14:03:00Z"/>
                <w:rFonts w:cs="Calibri"/>
                <w:sz w:val="18"/>
                <w:szCs w:val="18"/>
              </w:rPr>
            </w:pPr>
            <w:ins w:id="831" w:author="Nexteer Employee" w:date="2016-08-22T14:03:00Z">
              <w:r>
                <w:rPr>
                  <w:rFonts w:cs="Calibri"/>
                  <w:sz w:val="18"/>
                  <w:szCs w:val="18"/>
                </w:rPr>
                <w:t>boolean</w:t>
              </w:r>
            </w:ins>
          </w:p>
        </w:tc>
        <w:tc>
          <w:tcPr>
            <w:tcW w:w="1304" w:type="dxa"/>
          </w:tcPr>
          <w:p w:rsidR="00F17713" w:rsidRPr="003877CA" w:rsidRDefault="00F17713" w:rsidP="00326847">
            <w:pPr>
              <w:spacing w:before="60"/>
              <w:rPr>
                <w:ins w:id="832" w:author="Nexteer Employee" w:date="2016-08-22T14:03:00Z"/>
                <w:rFonts w:cs="Calibri"/>
                <w:sz w:val="18"/>
                <w:szCs w:val="18"/>
              </w:rPr>
            </w:pPr>
            <w:ins w:id="833" w:author="Nexteer Employee" w:date="2016-08-22T14:03:00Z">
              <w:r>
                <w:rPr>
                  <w:rFonts w:cs="Calibri"/>
                  <w:sz w:val="18"/>
                  <w:szCs w:val="18"/>
                </w:rPr>
                <w:t>FALSE</w:t>
              </w:r>
            </w:ins>
          </w:p>
        </w:tc>
        <w:tc>
          <w:tcPr>
            <w:tcW w:w="2264" w:type="dxa"/>
            <w:gridSpan w:val="2"/>
          </w:tcPr>
          <w:p w:rsidR="00F17713" w:rsidRPr="003877CA" w:rsidRDefault="00F17713" w:rsidP="00326847">
            <w:pPr>
              <w:spacing w:before="60"/>
              <w:rPr>
                <w:ins w:id="834" w:author="Nexteer Employee" w:date="2016-08-22T14:03:00Z"/>
                <w:rFonts w:cs="Calibri"/>
                <w:sz w:val="18"/>
                <w:szCs w:val="18"/>
              </w:rPr>
            </w:pPr>
            <w:ins w:id="835" w:author="Nexteer Employee" w:date="2016-08-22T14:03:00Z">
              <w:r>
                <w:rPr>
                  <w:rFonts w:cs="Calibri"/>
                  <w:sz w:val="18"/>
                  <w:szCs w:val="18"/>
                </w:rPr>
                <w:t>TRUE</w:t>
              </w:r>
            </w:ins>
          </w:p>
        </w:tc>
      </w:tr>
    </w:tbl>
    <w:p w:rsidR="00F17713" w:rsidRPr="002F5138" w:rsidRDefault="00F17713" w:rsidP="00F17713">
      <w:pPr>
        <w:pStyle w:val="Heading2"/>
        <w:numPr>
          <w:ilvl w:val="3"/>
          <w:numId w:val="11"/>
        </w:numPr>
        <w:spacing w:after="60"/>
        <w:rPr>
          <w:ins w:id="836" w:author="Nexteer Employee" w:date="2016-08-22T14:03:00Z"/>
          <w:rFonts w:ascii="Calibri" w:hAnsi="Calibri" w:cs="Calibri"/>
        </w:rPr>
      </w:pPr>
      <w:bookmarkStart w:id="837" w:name="_Toc459638121"/>
      <w:ins w:id="838" w:author="Nexteer Employee" w:date="2016-08-22T14:03:00Z">
        <w:r w:rsidRPr="002F5138">
          <w:rPr>
            <w:rFonts w:ascii="Calibri" w:hAnsi="Calibri" w:cs="Calibri"/>
          </w:rPr>
          <w:t>Description</w:t>
        </w:r>
        <w:bookmarkEnd w:id="837"/>
      </w:ins>
    </w:p>
    <w:p w:rsidR="00F17713" w:rsidRPr="00F47A34" w:rsidRDefault="00F17713" w:rsidP="00F17713">
      <w:pPr>
        <w:autoSpaceDE w:val="0"/>
        <w:autoSpaceDN w:val="0"/>
        <w:adjustRightInd w:val="0"/>
        <w:rPr>
          <w:ins w:id="839" w:author="Nexteer Employee" w:date="2016-08-22T14:03:00Z"/>
          <w:sz w:val="18"/>
          <w:szCs w:val="18"/>
          <w:lang w:bidi="ar-SA"/>
        </w:rPr>
      </w:pPr>
      <w:ins w:id="840" w:author="Nexteer Employee" w:date="2016-08-22T14:04:00Z">
        <w:r>
          <w:rPr>
            <w:sz w:val="18"/>
            <w:szCs w:val="18"/>
            <w:lang w:bidi="ar-SA"/>
          </w:rPr>
          <w:t>Implements LKA Check subsystem in model. The arguments to this function are all returned as output.</w:t>
        </w:r>
      </w:ins>
    </w:p>
    <w:p w:rsidR="00F17713" w:rsidRPr="00F47A34" w:rsidRDefault="00F17713" w:rsidP="0007092D">
      <w:pPr>
        <w:autoSpaceDE w:val="0"/>
        <w:autoSpaceDN w:val="0"/>
        <w:adjustRightInd w:val="0"/>
        <w:rPr>
          <w:sz w:val="18"/>
          <w:szCs w:val="18"/>
          <w:lang w:bidi="ar-SA"/>
        </w:rPr>
      </w:pPr>
    </w:p>
    <w:p w:rsidR="008C6874" w:rsidRPr="00AA38E8" w:rsidRDefault="008C6874" w:rsidP="008C6874">
      <w:pPr>
        <w:pStyle w:val="Heading2"/>
        <w:spacing w:after="60"/>
        <w:rPr>
          <w:rFonts w:ascii="Calibri" w:hAnsi="Calibri" w:cs="Calibri"/>
        </w:rPr>
      </w:pPr>
      <w:bookmarkStart w:id="841" w:name="_Toc421011542"/>
      <w:bookmarkStart w:id="842" w:name="_Toc459638122"/>
      <w:r>
        <w:rPr>
          <w:rFonts w:ascii="Calibri" w:hAnsi="Calibri" w:cs="Calibri"/>
        </w:rPr>
        <w:t>GLOBAL</w:t>
      </w:r>
      <w:r w:rsidRPr="00AA38E8">
        <w:rPr>
          <w:rFonts w:ascii="Calibri" w:hAnsi="Calibri" w:cs="Calibri"/>
        </w:rPr>
        <w:t xml:space="preserve"> Function/Macro Definitions</w:t>
      </w:r>
      <w:bookmarkEnd w:id="841"/>
      <w:bookmarkEnd w:id="842"/>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Pr="005B72BC" w:rsidRDefault="00531B8C" w:rsidP="00531B8C">
      <w:pPr>
        <w:pStyle w:val="Heading1"/>
        <w:ind w:left="562" w:hanging="562"/>
        <w:rPr>
          <w:rFonts w:ascii="Calibri" w:hAnsi="Calibri" w:cs="Calibri"/>
        </w:rPr>
      </w:pPr>
      <w:bookmarkStart w:id="843" w:name="_Toc418080076"/>
      <w:bookmarkStart w:id="844" w:name="_Toc421709921"/>
      <w:bookmarkStart w:id="845" w:name="_Toc459638123"/>
      <w:r w:rsidRPr="005B72BC">
        <w:rPr>
          <w:rFonts w:ascii="Calibri" w:hAnsi="Calibri"/>
        </w:rPr>
        <w:lastRenderedPageBreak/>
        <w:t>Known</w:t>
      </w:r>
      <w:r w:rsidRPr="005B72BC">
        <w:rPr>
          <w:rFonts w:ascii="Calibri" w:hAnsi="Calibri" w:cs="Calibri"/>
        </w:rPr>
        <w:t xml:space="preserve"> Limitations with Design</w:t>
      </w:r>
      <w:bookmarkEnd w:id="843"/>
      <w:bookmarkEnd w:id="844"/>
      <w:bookmarkEnd w:id="845"/>
    </w:p>
    <w:p w:rsidR="006474E0" w:rsidRDefault="006474E0" w:rsidP="001A7E08">
      <w:pPr>
        <w:pStyle w:val="ListParagraph"/>
        <w:jc w:val="both"/>
      </w:pPr>
    </w:p>
    <w:p w:rsidR="006474E0" w:rsidRDefault="006474E0" w:rsidP="003B609D">
      <w:pPr>
        <w:pStyle w:val="ListParagraph"/>
        <w:numPr>
          <w:ilvl w:val="0"/>
          <w:numId w:val="34"/>
        </w:numPr>
        <w:ind w:left="270" w:firstLine="450"/>
        <w:jc w:val="both"/>
      </w:pPr>
      <w:r>
        <w:t xml:space="preserve">DataDict.m includes a default value for GmLoaIgnCntr NVM. This is redundant because the design uses the NVM GetErrorStatus function call to determine if this NVM value should be set to its default value of 0. </w:t>
      </w:r>
    </w:p>
    <w:p w:rsidR="001F4282" w:rsidRPr="00B26D2C" w:rsidRDefault="001F4282" w:rsidP="0043410A">
      <w:pPr>
        <w:pStyle w:val="ListParagraph"/>
        <w:rPr>
          <w:rFonts w:cs="Calibri"/>
          <w:i/>
        </w:rPr>
      </w:pP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46" w:name="_Toc382297449"/>
      <w:bookmarkStart w:id="847" w:name="_Toc418080077"/>
      <w:bookmarkStart w:id="848" w:name="_Toc421709922"/>
      <w:bookmarkStart w:id="849" w:name="_Toc459638124"/>
      <w:r w:rsidRPr="00E75CFE">
        <w:rPr>
          <w:rFonts w:ascii="Calibri" w:hAnsi="Calibri" w:cs="Calibri"/>
        </w:rPr>
        <w:lastRenderedPageBreak/>
        <w:t>UNIT TEST CONSIDERATION</w:t>
      </w:r>
      <w:bookmarkEnd w:id="846"/>
      <w:bookmarkEnd w:id="847"/>
      <w:bookmarkEnd w:id="848"/>
      <w:bookmarkEnd w:id="849"/>
    </w:p>
    <w:p w:rsidR="00250144" w:rsidRDefault="00250144" w:rsidP="00531B8C">
      <w:pPr>
        <w:rPr>
          <w:lang w:bidi="ar-SA"/>
        </w:rPr>
      </w:pPr>
      <w:r>
        <w:t>None</w:t>
      </w: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Default="00250144" w:rsidP="00250144">
      <w:pPr>
        <w:rPr>
          <w:lang w:bidi="ar-SA"/>
        </w:rPr>
      </w:pPr>
    </w:p>
    <w:p w:rsidR="00250144" w:rsidRDefault="00250144" w:rsidP="00250144">
      <w:pPr>
        <w:rPr>
          <w:lang w:bidi="ar-SA"/>
        </w:rPr>
      </w:pPr>
    </w:p>
    <w:p w:rsidR="00531B8C" w:rsidRPr="00250144" w:rsidRDefault="00250144" w:rsidP="00250144">
      <w:pPr>
        <w:tabs>
          <w:tab w:val="left" w:pos="6636"/>
        </w:tabs>
        <w:rPr>
          <w:lang w:bidi="ar-SA"/>
        </w:rPr>
      </w:pPr>
      <w:r>
        <w:rPr>
          <w:lang w:bidi="ar-SA"/>
        </w:rPr>
        <w:tab/>
      </w:r>
    </w:p>
    <w:p w:rsidR="00786BDF" w:rsidRPr="00A158C7" w:rsidRDefault="00786BDF" w:rsidP="000B37D5">
      <w:pPr>
        <w:pStyle w:val="Heading7"/>
      </w:pPr>
      <w:bookmarkStart w:id="850" w:name="_Toc459638125"/>
      <w:r w:rsidRPr="00A158C7">
        <w:lastRenderedPageBreak/>
        <w:t>Abbreviations and Acronyms</w:t>
      </w:r>
      <w:bookmarkEnd w:id="8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51" w:name="_Toc459638126"/>
      <w:r w:rsidRPr="00A158C7">
        <w:lastRenderedPageBreak/>
        <w:t>Glossary</w:t>
      </w:r>
      <w:bookmarkEnd w:id="85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52" w:name="_Toc459638127"/>
      <w:r w:rsidRPr="00A158C7">
        <w:lastRenderedPageBreak/>
        <w:t>References</w:t>
      </w:r>
      <w:bookmarkEnd w:id="8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53" w:name="_Ref313612389"/>
            <w:r>
              <w:t>AUTOSAR Specification of Memory Mapping (Link:</w:t>
            </w:r>
            <w:hyperlink r:id="rId15" w:history="1">
              <w:r w:rsidRPr="00F35C33">
                <w:rPr>
                  <w:rStyle w:val="Hyperlink"/>
                </w:rPr>
                <w:t>AUTOSAR_SWS_MemoryMapping.pdf</w:t>
              </w:r>
            </w:hyperlink>
            <w:r>
              <w:t>)</w:t>
            </w:r>
            <w:bookmarkEnd w:id="853"/>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F0478C">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34524" w:rsidP="00B758D2">
            <w:pPr>
              <w:keepNext/>
            </w:pPr>
            <w:hyperlink r:id="rId16" w:history="1">
              <w:bookmarkStart w:id="854" w:name="_Ref335300243"/>
              <w:r w:rsidR="00531B8C" w:rsidRPr="00FC427F">
                <w:t>Software Naming Conventions.doc</w:t>
              </w:r>
              <w:bookmarkEnd w:id="854"/>
            </w:hyperlink>
          </w:p>
        </w:tc>
        <w:tc>
          <w:tcPr>
            <w:tcW w:w="2091" w:type="dxa"/>
            <w:shd w:val="clear" w:color="auto" w:fill="auto"/>
          </w:tcPr>
          <w:p w:rsidR="00531B8C" w:rsidRDefault="00B24101" w:rsidP="00F0478C">
            <w:pPr>
              <w:rPr>
                <w:lang w:bidi="ar-SA"/>
              </w:rPr>
            </w:pPr>
            <w:r>
              <w:rPr>
                <w:lang w:bidi="ar-SA"/>
              </w:rPr>
              <w:t>1</w:t>
            </w:r>
            <w:r w:rsidR="00F047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855"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55"/>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666AFD">
            <w:pPr>
              <w:autoSpaceDE w:val="0"/>
              <w:autoSpaceDN w:val="0"/>
              <w:adjustRightInd w:val="0"/>
              <w:spacing w:after="0"/>
            </w:pPr>
            <w:r>
              <w:t xml:space="preserve">FDD : </w:t>
            </w:r>
            <w:r w:rsidR="00BC3B09">
              <w:t>C</w:t>
            </w:r>
            <w:r w:rsidR="0043410A" w:rsidRPr="0043410A">
              <w:t>F0</w:t>
            </w:r>
            <w:r w:rsidR="00666AFD">
              <w:t>09A</w:t>
            </w:r>
            <w:r w:rsidR="001A7DB1" w:rsidRPr="001A7DB1">
              <w:t>_</w:t>
            </w:r>
            <w:r w:rsidR="007969D1">
              <w:t xml:space="preserve"> </w:t>
            </w:r>
            <w:r w:rsidR="00666AFD" w:rsidRPr="00666AFD">
              <w:t>GmOvrlStMgr</w:t>
            </w:r>
            <w:r w:rsidRPr="00DC2D5B">
              <w:t>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524" w:rsidRDefault="00834524">
      <w:r>
        <w:separator/>
      </w:r>
    </w:p>
  </w:endnote>
  <w:endnote w:type="continuationSeparator" w:id="0">
    <w:p w:rsidR="00834524" w:rsidRDefault="0083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B7282" w:rsidRPr="00B10816" w:rsidTr="00866672">
      <w:tc>
        <w:tcPr>
          <w:tcW w:w="1667" w:type="pct"/>
          <w:vAlign w:val="center"/>
        </w:tcPr>
        <w:p w:rsidR="00AB7282" w:rsidRPr="00B10816" w:rsidRDefault="00AB7282" w:rsidP="00B10816">
          <w:pPr>
            <w:pStyle w:val="Footer"/>
            <w:spacing w:after="0"/>
            <w:rPr>
              <w:sz w:val="16"/>
              <w:szCs w:val="16"/>
            </w:rPr>
          </w:pPr>
          <w:r w:rsidRPr="00B10816">
            <w:rPr>
              <w:sz w:val="16"/>
              <w:szCs w:val="16"/>
            </w:rPr>
            <w:t xml:space="preserve">Document: </w:t>
          </w:r>
          <w:r w:rsidRPr="00714679">
            <w:rPr>
              <w:sz w:val="16"/>
              <w:szCs w:val="16"/>
            </w:rPr>
            <w:t>GmOvrlStMgr</w:t>
          </w:r>
          <w:r>
            <w:rPr>
              <w:sz w:val="16"/>
              <w:szCs w:val="16"/>
            </w:rPr>
            <w:t xml:space="preserve"> MDD</w:t>
          </w:r>
        </w:p>
        <w:p w:rsidR="00AB7282" w:rsidRPr="00B10816" w:rsidRDefault="00AB7282" w:rsidP="00AC4CD8">
          <w:pPr>
            <w:pStyle w:val="Footer"/>
            <w:spacing w:after="0"/>
            <w:rPr>
              <w:sz w:val="16"/>
              <w:szCs w:val="16"/>
            </w:rPr>
          </w:pPr>
          <w:del w:id="856" w:author="Nexteer Employee" w:date="2016-08-22T13:55:00Z">
            <w:r w:rsidDel="00451CC2">
              <w:rPr>
                <w:sz w:val="16"/>
                <w:szCs w:val="16"/>
              </w:rPr>
              <w:delText>Template:</w:delText>
            </w:r>
            <w:r w:rsidRPr="00B10816" w:rsidDel="00451CC2">
              <w:rPr>
                <w:sz w:val="16"/>
                <w:szCs w:val="16"/>
              </w:rPr>
              <w:delText xml:space="preserve"> </w:delText>
            </w:r>
            <w:r w:rsidDel="00451CC2">
              <w:rPr>
                <w:sz w:val="16"/>
                <w:szCs w:val="16"/>
              </w:rPr>
              <w:fldChar w:fldCharType="begin"/>
            </w:r>
            <w:r w:rsidDel="00451CC2">
              <w:rPr>
                <w:sz w:val="16"/>
                <w:szCs w:val="16"/>
              </w:rPr>
              <w:delInstrText xml:space="preserve"> DOCPROPERTY  "Template Version"  \* MERGEFORMAT </w:delInstrText>
            </w:r>
            <w:r w:rsidDel="00451CC2">
              <w:rPr>
                <w:sz w:val="16"/>
                <w:szCs w:val="16"/>
              </w:rPr>
              <w:fldChar w:fldCharType="separate"/>
            </w:r>
            <w:r w:rsidDel="00451CC2">
              <w:rPr>
                <w:sz w:val="16"/>
                <w:szCs w:val="16"/>
              </w:rPr>
              <w:delText>EA4 01.00.00</w:delText>
            </w:r>
            <w:r w:rsidDel="00451CC2">
              <w:rPr>
                <w:sz w:val="16"/>
                <w:szCs w:val="16"/>
              </w:rPr>
              <w:fldChar w:fldCharType="end"/>
            </w:r>
          </w:del>
          <w:ins w:id="857" w:author="Nexteer Employee" w:date="2016-08-22T13:55:00Z">
            <w:r w:rsidR="00451CC2">
              <w:rPr>
                <w:sz w:val="16"/>
                <w:szCs w:val="16"/>
              </w:rPr>
              <w:t>Version: 5.0</w:t>
            </w:r>
          </w:ins>
        </w:p>
      </w:tc>
      <w:tc>
        <w:tcPr>
          <w:tcW w:w="1667" w:type="pct"/>
          <w:vAlign w:val="center"/>
        </w:tcPr>
        <w:p w:rsidR="00AB7282" w:rsidRDefault="003B609D" w:rsidP="00B10816">
          <w:pPr>
            <w:pStyle w:val="Footer"/>
            <w:spacing w:after="0"/>
            <w:jc w:val="center"/>
            <w:rPr>
              <w:sz w:val="16"/>
              <w:szCs w:val="16"/>
            </w:rPr>
          </w:pPr>
          <w:del w:id="858" w:author="Nexteer Employee" w:date="2016-08-22T13:55:00Z">
            <w:r w:rsidDel="00451CC2">
              <w:rPr>
                <w:sz w:val="16"/>
                <w:szCs w:val="16"/>
              </w:rPr>
              <w:delText xml:space="preserve">June </w:delText>
            </w:r>
            <w:r w:rsidR="003C1B49" w:rsidDel="00451CC2">
              <w:rPr>
                <w:sz w:val="16"/>
                <w:szCs w:val="16"/>
              </w:rPr>
              <w:delText>24</w:delText>
            </w:r>
          </w:del>
          <w:ins w:id="859" w:author="Nexteer Employee" w:date="2016-08-22T13:55:00Z">
            <w:r w:rsidR="00451CC2">
              <w:rPr>
                <w:sz w:val="16"/>
                <w:szCs w:val="16"/>
              </w:rPr>
              <w:t>August 22</w:t>
            </w:r>
          </w:ins>
          <w:r>
            <w:rPr>
              <w:sz w:val="16"/>
              <w:szCs w:val="16"/>
            </w:rPr>
            <w:t>, 2016</w:t>
          </w:r>
        </w:p>
        <w:p w:rsidR="00AB7282" w:rsidRPr="00B10816" w:rsidRDefault="00AB7282"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AB7282" w:rsidRPr="00B10816" w:rsidRDefault="00AB7282" w:rsidP="00B10816">
              <w:pPr>
                <w:pStyle w:val="Footer"/>
                <w:spacing w:after="0"/>
                <w:jc w:val="right"/>
                <w:rPr>
                  <w:sz w:val="16"/>
                  <w:szCs w:val="16"/>
                </w:rPr>
              </w:pPr>
              <w:r>
                <w:rPr>
                  <w:sz w:val="16"/>
                  <w:szCs w:val="16"/>
                </w:rPr>
                <w:t>Module Design Document</w:t>
              </w:r>
            </w:p>
          </w:sdtContent>
        </w:sdt>
        <w:p w:rsidR="00AB7282" w:rsidRPr="00B10816" w:rsidRDefault="00AB728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1E09B9">
            <w:rPr>
              <w:b/>
              <w:noProof/>
              <w:sz w:val="16"/>
              <w:szCs w:val="16"/>
            </w:rPr>
            <w:t>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1E09B9">
            <w:rPr>
              <w:b/>
              <w:noProof/>
              <w:sz w:val="16"/>
              <w:szCs w:val="16"/>
            </w:rPr>
            <w:t>25</w:t>
          </w:r>
          <w:r w:rsidRPr="00B10816">
            <w:rPr>
              <w:b/>
              <w:sz w:val="16"/>
              <w:szCs w:val="16"/>
            </w:rPr>
            <w:fldChar w:fldCharType="end"/>
          </w:r>
        </w:p>
      </w:tc>
    </w:tr>
  </w:tbl>
  <w:p w:rsidR="00AB7282" w:rsidRPr="00B10816" w:rsidRDefault="00AB7282"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524" w:rsidRDefault="00834524">
      <w:r>
        <w:separator/>
      </w:r>
    </w:p>
  </w:footnote>
  <w:footnote w:type="continuationSeparator" w:id="0">
    <w:p w:rsidR="00834524" w:rsidRDefault="00834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B7282" w:rsidRPr="008969C4" w:rsidTr="00866672">
      <w:trPr>
        <w:trHeight w:val="438"/>
      </w:trPr>
      <w:tc>
        <w:tcPr>
          <w:tcW w:w="1443" w:type="pct"/>
        </w:tcPr>
        <w:p w:rsidR="00AB7282" w:rsidRPr="008969C4" w:rsidRDefault="00AB7282"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B7282" w:rsidRPr="00891F29" w:rsidRDefault="00AB7282" w:rsidP="00B10816">
          <w:pPr>
            <w:pStyle w:val="Header"/>
            <w:spacing w:after="0"/>
            <w:jc w:val="right"/>
            <w:rPr>
              <w:sz w:val="16"/>
              <w:szCs w:val="20"/>
            </w:rPr>
          </w:pPr>
          <w:r w:rsidRPr="00891F29">
            <w:rPr>
              <w:sz w:val="16"/>
              <w:szCs w:val="20"/>
            </w:rPr>
            <w:t>Nexteer Automotive Confidential Proprietary Information</w:t>
          </w:r>
        </w:p>
        <w:p w:rsidR="00AB7282" w:rsidRDefault="00AB7282" w:rsidP="00B10816">
          <w:pPr>
            <w:pStyle w:val="Header"/>
            <w:spacing w:after="0"/>
            <w:jc w:val="right"/>
            <w:rPr>
              <w:sz w:val="16"/>
              <w:szCs w:val="20"/>
            </w:rPr>
          </w:pPr>
          <w:r w:rsidRPr="00891F29">
            <w:rPr>
              <w:sz w:val="16"/>
              <w:szCs w:val="20"/>
            </w:rPr>
            <w:t>Do Not Copy/Distribute Without Prior Permission</w:t>
          </w:r>
        </w:p>
        <w:p w:rsidR="00AB7282" w:rsidRPr="008969C4" w:rsidRDefault="00AB7282" w:rsidP="00B10816">
          <w:pPr>
            <w:pStyle w:val="Header"/>
            <w:spacing w:after="0"/>
            <w:jc w:val="right"/>
            <w:rPr>
              <w:szCs w:val="20"/>
            </w:rPr>
          </w:pPr>
          <w:r w:rsidRPr="000B0DB8">
            <w:rPr>
              <w:sz w:val="16"/>
              <w:szCs w:val="20"/>
            </w:rPr>
            <w:t>This Document Is Uncontrolled When Printed – Verify Version Before Use</w:t>
          </w:r>
        </w:p>
      </w:tc>
    </w:tr>
  </w:tbl>
  <w:p w:rsidR="00AB7282" w:rsidRDefault="00AB7282">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D2F18"/>
    <w:multiLevelType w:val="multilevel"/>
    <w:tmpl w:val="55367FE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55377682"/>
    <w:multiLevelType w:val="hybridMultilevel"/>
    <w:tmpl w:val="7910C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A41626"/>
    <w:multiLevelType w:val="hybridMultilevel"/>
    <w:tmpl w:val="5E88D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8"/>
  </w:num>
  <w:num w:numId="28">
    <w:abstractNumId w:val="13"/>
  </w:num>
  <w:num w:numId="29">
    <w:abstractNumId w:val="13"/>
  </w:num>
  <w:num w:numId="30">
    <w:abstractNumId w:val="13"/>
  </w:num>
  <w:num w:numId="31">
    <w:abstractNumId w:val="13"/>
  </w:num>
  <w:num w:numId="32">
    <w:abstractNumId w:val="13"/>
  </w:num>
  <w:num w:numId="33">
    <w:abstractNumId w:val="17"/>
  </w:num>
  <w:num w:numId="34">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17164"/>
    <w:rsid w:val="000201AB"/>
    <w:rsid w:val="00030567"/>
    <w:rsid w:val="00030607"/>
    <w:rsid w:val="000318E7"/>
    <w:rsid w:val="00034CF6"/>
    <w:rsid w:val="0004234C"/>
    <w:rsid w:val="000429C7"/>
    <w:rsid w:val="00044B01"/>
    <w:rsid w:val="000515DF"/>
    <w:rsid w:val="000558D3"/>
    <w:rsid w:val="000573ED"/>
    <w:rsid w:val="00057E0F"/>
    <w:rsid w:val="00063A7A"/>
    <w:rsid w:val="0006733C"/>
    <w:rsid w:val="0007092D"/>
    <w:rsid w:val="000718C3"/>
    <w:rsid w:val="00076DD2"/>
    <w:rsid w:val="00096B85"/>
    <w:rsid w:val="000A5AA5"/>
    <w:rsid w:val="000A5FB2"/>
    <w:rsid w:val="000B01C4"/>
    <w:rsid w:val="000B0DB8"/>
    <w:rsid w:val="000B37D5"/>
    <w:rsid w:val="000B5C1E"/>
    <w:rsid w:val="000B6648"/>
    <w:rsid w:val="000C02C8"/>
    <w:rsid w:val="000C48A0"/>
    <w:rsid w:val="000E0B71"/>
    <w:rsid w:val="000E102A"/>
    <w:rsid w:val="000E3512"/>
    <w:rsid w:val="000E548A"/>
    <w:rsid w:val="00101127"/>
    <w:rsid w:val="00102C25"/>
    <w:rsid w:val="00105535"/>
    <w:rsid w:val="00105C99"/>
    <w:rsid w:val="001063C7"/>
    <w:rsid w:val="00107593"/>
    <w:rsid w:val="00113021"/>
    <w:rsid w:val="00114319"/>
    <w:rsid w:val="0011537F"/>
    <w:rsid w:val="001161D2"/>
    <w:rsid w:val="00120AED"/>
    <w:rsid w:val="0012589C"/>
    <w:rsid w:val="0012696E"/>
    <w:rsid w:val="001278D4"/>
    <w:rsid w:val="00133350"/>
    <w:rsid w:val="00135743"/>
    <w:rsid w:val="00135A2F"/>
    <w:rsid w:val="001449F2"/>
    <w:rsid w:val="00144BD1"/>
    <w:rsid w:val="00145E51"/>
    <w:rsid w:val="00152830"/>
    <w:rsid w:val="00180DD1"/>
    <w:rsid w:val="00181748"/>
    <w:rsid w:val="00181FF1"/>
    <w:rsid w:val="001833C5"/>
    <w:rsid w:val="00186C07"/>
    <w:rsid w:val="00194117"/>
    <w:rsid w:val="00196283"/>
    <w:rsid w:val="001A069D"/>
    <w:rsid w:val="001A6A75"/>
    <w:rsid w:val="001A7DB1"/>
    <w:rsid w:val="001A7E08"/>
    <w:rsid w:val="001B11CC"/>
    <w:rsid w:val="001B1516"/>
    <w:rsid w:val="001B15E2"/>
    <w:rsid w:val="001B4CA5"/>
    <w:rsid w:val="001B716A"/>
    <w:rsid w:val="001C0B31"/>
    <w:rsid w:val="001C3CBB"/>
    <w:rsid w:val="001D2F1D"/>
    <w:rsid w:val="001D6053"/>
    <w:rsid w:val="001E09B9"/>
    <w:rsid w:val="001E4877"/>
    <w:rsid w:val="001F01F0"/>
    <w:rsid w:val="001F0A02"/>
    <w:rsid w:val="001F4282"/>
    <w:rsid w:val="001F7A45"/>
    <w:rsid w:val="00203950"/>
    <w:rsid w:val="00206564"/>
    <w:rsid w:val="0021065E"/>
    <w:rsid w:val="00210877"/>
    <w:rsid w:val="00213F47"/>
    <w:rsid w:val="00216E0A"/>
    <w:rsid w:val="00217199"/>
    <w:rsid w:val="0022572C"/>
    <w:rsid w:val="00226086"/>
    <w:rsid w:val="00233B24"/>
    <w:rsid w:val="002366F0"/>
    <w:rsid w:val="00236B7F"/>
    <w:rsid w:val="00237876"/>
    <w:rsid w:val="00240082"/>
    <w:rsid w:val="00241551"/>
    <w:rsid w:val="002438FE"/>
    <w:rsid w:val="00246432"/>
    <w:rsid w:val="00246474"/>
    <w:rsid w:val="00246857"/>
    <w:rsid w:val="00246930"/>
    <w:rsid w:val="00250144"/>
    <w:rsid w:val="002518E0"/>
    <w:rsid w:val="00252485"/>
    <w:rsid w:val="002540D9"/>
    <w:rsid w:val="00256656"/>
    <w:rsid w:val="00256D7F"/>
    <w:rsid w:val="00260133"/>
    <w:rsid w:val="00273A0B"/>
    <w:rsid w:val="002815FD"/>
    <w:rsid w:val="0028434C"/>
    <w:rsid w:val="002905EB"/>
    <w:rsid w:val="002A3DCD"/>
    <w:rsid w:val="002A4407"/>
    <w:rsid w:val="002A46ED"/>
    <w:rsid w:val="002A5D94"/>
    <w:rsid w:val="002A6127"/>
    <w:rsid w:val="002B094F"/>
    <w:rsid w:val="002B1587"/>
    <w:rsid w:val="002B2B02"/>
    <w:rsid w:val="002B6E4E"/>
    <w:rsid w:val="002B7D4B"/>
    <w:rsid w:val="002C5039"/>
    <w:rsid w:val="002C5963"/>
    <w:rsid w:val="002D2079"/>
    <w:rsid w:val="002D4CF3"/>
    <w:rsid w:val="002D7C01"/>
    <w:rsid w:val="002E08B6"/>
    <w:rsid w:val="002E0FEE"/>
    <w:rsid w:val="002E3467"/>
    <w:rsid w:val="002E4849"/>
    <w:rsid w:val="002E7E59"/>
    <w:rsid w:val="002F5138"/>
    <w:rsid w:val="0030250D"/>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75"/>
    <w:rsid w:val="003639F3"/>
    <w:rsid w:val="00363FC9"/>
    <w:rsid w:val="00364BF7"/>
    <w:rsid w:val="00364F00"/>
    <w:rsid w:val="00376092"/>
    <w:rsid w:val="003849A4"/>
    <w:rsid w:val="00385119"/>
    <w:rsid w:val="00387BF4"/>
    <w:rsid w:val="00393DBF"/>
    <w:rsid w:val="003A5B2A"/>
    <w:rsid w:val="003B4A55"/>
    <w:rsid w:val="003B609D"/>
    <w:rsid w:val="003C0C9C"/>
    <w:rsid w:val="003C1B49"/>
    <w:rsid w:val="003D456D"/>
    <w:rsid w:val="003D4CC0"/>
    <w:rsid w:val="003E1782"/>
    <w:rsid w:val="003F18D9"/>
    <w:rsid w:val="003F3205"/>
    <w:rsid w:val="003F765F"/>
    <w:rsid w:val="0040156E"/>
    <w:rsid w:val="00401A9E"/>
    <w:rsid w:val="00405E64"/>
    <w:rsid w:val="00410E30"/>
    <w:rsid w:val="004147D1"/>
    <w:rsid w:val="00431255"/>
    <w:rsid w:val="0043410A"/>
    <w:rsid w:val="00436F3E"/>
    <w:rsid w:val="004377FE"/>
    <w:rsid w:val="00440304"/>
    <w:rsid w:val="00444F99"/>
    <w:rsid w:val="00451CC2"/>
    <w:rsid w:val="004526E6"/>
    <w:rsid w:val="004538E2"/>
    <w:rsid w:val="004539DE"/>
    <w:rsid w:val="00453CBC"/>
    <w:rsid w:val="00460D68"/>
    <w:rsid w:val="004610FA"/>
    <w:rsid w:val="00462B18"/>
    <w:rsid w:val="00462D3A"/>
    <w:rsid w:val="00464103"/>
    <w:rsid w:val="00467BB2"/>
    <w:rsid w:val="00480A9D"/>
    <w:rsid w:val="00482BAD"/>
    <w:rsid w:val="00485CBB"/>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17DA0"/>
    <w:rsid w:val="005200B6"/>
    <w:rsid w:val="00527EC6"/>
    <w:rsid w:val="00531B8C"/>
    <w:rsid w:val="00532528"/>
    <w:rsid w:val="0053510E"/>
    <w:rsid w:val="005366FA"/>
    <w:rsid w:val="00537B43"/>
    <w:rsid w:val="00540486"/>
    <w:rsid w:val="00540749"/>
    <w:rsid w:val="00540981"/>
    <w:rsid w:val="00541D9D"/>
    <w:rsid w:val="00541E2D"/>
    <w:rsid w:val="0054769F"/>
    <w:rsid w:val="00551E95"/>
    <w:rsid w:val="00553CD9"/>
    <w:rsid w:val="005604EA"/>
    <w:rsid w:val="00562CD4"/>
    <w:rsid w:val="00580C6B"/>
    <w:rsid w:val="00585674"/>
    <w:rsid w:val="0058629C"/>
    <w:rsid w:val="00591CEF"/>
    <w:rsid w:val="00592519"/>
    <w:rsid w:val="005955D1"/>
    <w:rsid w:val="005A1C6A"/>
    <w:rsid w:val="005A3EDE"/>
    <w:rsid w:val="005A77EF"/>
    <w:rsid w:val="005B090B"/>
    <w:rsid w:val="005B1E9C"/>
    <w:rsid w:val="005B3586"/>
    <w:rsid w:val="005B6300"/>
    <w:rsid w:val="005B6345"/>
    <w:rsid w:val="005B72BC"/>
    <w:rsid w:val="005C3AC2"/>
    <w:rsid w:val="005C6795"/>
    <w:rsid w:val="005C7490"/>
    <w:rsid w:val="005D297B"/>
    <w:rsid w:val="005E0FE4"/>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22C1B"/>
    <w:rsid w:val="00633FE1"/>
    <w:rsid w:val="00635297"/>
    <w:rsid w:val="006374FA"/>
    <w:rsid w:val="00646455"/>
    <w:rsid w:val="006474E0"/>
    <w:rsid w:val="00660449"/>
    <w:rsid w:val="00661D51"/>
    <w:rsid w:val="00665E4E"/>
    <w:rsid w:val="00666AFD"/>
    <w:rsid w:val="00667AE7"/>
    <w:rsid w:val="00673A6E"/>
    <w:rsid w:val="0067654E"/>
    <w:rsid w:val="006811FF"/>
    <w:rsid w:val="00681E5A"/>
    <w:rsid w:val="006845E9"/>
    <w:rsid w:val="00686ED4"/>
    <w:rsid w:val="0069657C"/>
    <w:rsid w:val="006A61EA"/>
    <w:rsid w:val="006A7C28"/>
    <w:rsid w:val="006B1E80"/>
    <w:rsid w:val="006B5229"/>
    <w:rsid w:val="006B5F56"/>
    <w:rsid w:val="006C12CB"/>
    <w:rsid w:val="006C2D7D"/>
    <w:rsid w:val="006D0FB3"/>
    <w:rsid w:val="006D4E83"/>
    <w:rsid w:val="006D634C"/>
    <w:rsid w:val="006E1C97"/>
    <w:rsid w:val="006E637B"/>
    <w:rsid w:val="006F2855"/>
    <w:rsid w:val="006F3CF4"/>
    <w:rsid w:val="007025D1"/>
    <w:rsid w:val="00702C1E"/>
    <w:rsid w:val="00707BA6"/>
    <w:rsid w:val="00711A0D"/>
    <w:rsid w:val="00714679"/>
    <w:rsid w:val="00715441"/>
    <w:rsid w:val="007219DD"/>
    <w:rsid w:val="00722EA8"/>
    <w:rsid w:val="00725671"/>
    <w:rsid w:val="007268C1"/>
    <w:rsid w:val="00727610"/>
    <w:rsid w:val="00732ACE"/>
    <w:rsid w:val="007361C7"/>
    <w:rsid w:val="00737A19"/>
    <w:rsid w:val="00751961"/>
    <w:rsid w:val="0075721A"/>
    <w:rsid w:val="00765195"/>
    <w:rsid w:val="00767585"/>
    <w:rsid w:val="00770295"/>
    <w:rsid w:val="00773CA8"/>
    <w:rsid w:val="00776EF2"/>
    <w:rsid w:val="00783E4E"/>
    <w:rsid w:val="00784FF5"/>
    <w:rsid w:val="00786BDF"/>
    <w:rsid w:val="007874B4"/>
    <w:rsid w:val="007969D1"/>
    <w:rsid w:val="007A08D4"/>
    <w:rsid w:val="007A2CEC"/>
    <w:rsid w:val="007A3BEB"/>
    <w:rsid w:val="007A3D19"/>
    <w:rsid w:val="007A6029"/>
    <w:rsid w:val="007B71B8"/>
    <w:rsid w:val="007C0067"/>
    <w:rsid w:val="007C3A2E"/>
    <w:rsid w:val="007C4A1B"/>
    <w:rsid w:val="007C4B48"/>
    <w:rsid w:val="007D05C9"/>
    <w:rsid w:val="007D326F"/>
    <w:rsid w:val="007E00D7"/>
    <w:rsid w:val="007E0373"/>
    <w:rsid w:val="007E1C02"/>
    <w:rsid w:val="007E4EF4"/>
    <w:rsid w:val="007E625F"/>
    <w:rsid w:val="007E6421"/>
    <w:rsid w:val="007F746C"/>
    <w:rsid w:val="008068A5"/>
    <w:rsid w:val="008119C7"/>
    <w:rsid w:val="0081230A"/>
    <w:rsid w:val="00820AE5"/>
    <w:rsid w:val="0082456E"/>
    <w:rsid w:val="0082534B"/>
    <w:rsid w:val="00830DBF"/>
    <w:rsid w:val="00832905"/>
    <w:rsid w:val="00834524"/>
    <w:rsid w:val="00836552"/>
    <w:rsid w:val="0084459F"/>
    <w:rsid w:val="00847EDF"/>
    <w:rsid w:val="00862735"/>
    <w:rsid w:val="00865ACA"/>
    <w:rsid w:val="00866672"/>
    <w:rsid w:val="00866C6E"/>
    <w:rsid w:val="00871C89"/>
    <w:rsid w:val="008721B1"/>
    <w:rsid w:val="008721C3"/>
    <w:rsid w:val="00872364"/>
    <w:rsid w:val="00881135"/>
    <w:rsid w:val="00881279"/>
    <w:rsid w:val="00891F29"/>
    <w:rsid w:val="008943A3"/>
    <w:rsid w:val="00895757"/>
    <w:rsid w:val="00895F09"/>
    <w:rsid w:val="008969C4"/>
    <w:rsid w:val="00897591"/>
    <w:rsid w:val="008A0BF7"/>
    <w:rsid w:val="008A180F"/>
    <w:rsid w:val="008A1CA9"/>
    <w:rsid w:val="008A3325"/>
    <w:rsid w:val="008A3DEA"/>
    <w:rsid w:val="008B1B6A"/>
    <w:rsid w:val="008B2A08"/>
    <w:rsid w:val="008C31B1"/>
    <w:rsid w:val="008C4FBE"/>
    <w:rsid w:val="008C6874"/>
    <w:rsid w:val="008D1A6A"/>
    <w:rsid w:val="008D3DCA"/>
    <w:rsid w:val="008D69B7"/>
    <w:rsid w:val="008D7F6D"/>
    <w:rsid w:val="008F09CA"/>
    <w:rsid w:val="008F11FD"/>
    <w:rsid w:val="008F1C9A"/>
    <w:rsid w:val="008F283B"/>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36951"/>
    <w:rsid w:val="00942D04"/>
    <w:rsid w:val="00943402"/>
    <w:rsid w:val="00945677"/>
    <w:rsid w:val="00947A9A"/>
    <w:rsid w:val="00947EA9"/>
    <w:rsid w:val="00957855"/>
    <w:rsid w:val="00964105"/>
    <w:rsid w:val="009643A3"/>
    <w:rsid w:val="00970DBB"/>
    <w:rsid w:val="0097381A"/>
    <w:rsid w:val="009839AF"/>
    <w:rsid w:val="009877AA"/>
    <w:rsid w:val="009904FD"/>
    <w:rsid w:val="00992EB9"/>
    <w:rsid w:val="009B0C02"/>
    <w:rsid w:val="009B754B"/>
    <w:rsid w:val="009B7D1A"/>
    <w:rsid w:val="009C29E3"/>
    <w:rsid w:val="009C5629"/>
    <w:rsid w:val="009C5E90"/>
    <w:rsid w:val="009C71A3"/>
    <w:rsid w:val="009C7F7D"/>
    <w:rsid w:val="009D1773"/>
    <w:rsid w:val="009D493A"/>
    <w:rsid w:val="009E371E"/>
    <w:rsid w:val="009E6A87"/>
    <w:rsid w:val="009F3119"/>
    <w:rsid w:val="00A049EB"/>
    <w:rsid w:val="00A05B7E"/>
    <w:rsid w:val="00A158C7"/>
    <w:rsid w:val="00A1651D"/>
    <w:rsid w:val="00A25B61"/>
    <w:rsid w:val="00A365F0"/>
    <w:rsid w:val="00A37E34"/>
    <w:rsid w:val="00A437D4"/>
    <w:rsid w:val="00A639FF"/>
    <w:rsid w:val="00A6463B"/>
    <w:rsid w:val="00A656E4"/>
    <w:rsid w:val="00A71A73"/>
    <w:rsid w:val="00A72ADF"/>
    <w:rsid w:val="00A75159"/>
    <w:rsid w:val="00A75452"/>
    <w:rsid w:val="00A85DD5"/>
    <w:rsid w:val="00A90F28"/>
    <w:rsid w:val="00A92EE5"/>
    <w:rsid w:val="00A93CB9"/>
    <w:rsid w:val="00AA2199"/>
    <w:rsid w:val="00AA3A38"/>
    <w:rsid w:val="00AA61A8"/>
    <w:rsid w:val="00AB1565"/>
    <w:rsid w:val="00AB200C"/>
    <w:rsid w:val="00AB2785"/>
    <w:rsid w:val="00AB7282"/>
    <w:rsid w:val="00AC1BE0"/>
    <w:rsid w:val="00AC2997"/>
    <w:rsid w:val="00AC40DF"/>
    <w:rsid w:val="00AC411D"/>
    <w:rsid w:val="00AC4A58"/>
    <w:rsid w:val="00AC4CD8"/>
    <w:rsid w:val="00AC6E5E"/>
    <w:rsid w:val="00AC79E5"/>
    <w:rsid w:val="00AD135E"/>
    <w:rsid w:val="00AD1F0E"/>
    <w:rsid w:val="00AD3866"/>
    <w:rsid w:val="00AD3DBF"/>
    <w:rsid w:val="00AE0435"/>
    <w:rsid w:val="00AE0DCB"/>
    <w:rsid w:val="00AE2063"/>
    <w:rsid w:val="00AE41D4"/>
    <w:rsid w:val="00AE4DD2"/>
    <w:rsid w:val="00AE55D3"/>
    <w:rsid w:val="00AE590F"/>
    <w:rsid w:val="00AE5C76"/>
    <w:rsid w:val="00AE730D"/>
    <w:rsid w:val="00AF547C"/>
    <w:rsid w:val="00AF6D2A"/>
    <w:rsid w:val="00AF7DDD"/>
    <w:rsid w:val="00B0024F"/>
    <w:rsid w:val="00B10816"/>
    <w:rsid w:val="00B11BE8"/>
    <w:rsid w:val="00B154E6"/>
    <w:rsid w:val="00B21802"/>
    <w:rsid w:val="00B24101"/>
    <w:rsid w:val="00B25D10"/>
    <w:rsid w:val="00B26D2C"/>
    <w:rsid w:val="00B35242"/>
    <w:rsid w:val="00B35F84"/>
    <w:rsid w:val="00B46A3B"/>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3B09"/>
    <w:rsid w:val="00BC45C7"/>
    <w:rsid w:val="00BC5A79"/>
    <w:rsid w:val="00BC6B0F"/>
    <w:rsid w:val="00BD17E2"/>
    <w:rsid w:val="00BD2498"/>
    <w:rsid w:val="00BD29F5"/>
    <w:rsid w:val="00BD7322"/>
    <w:rsid w:val="00BD794B"/>
    <w:rsid w:val="00BE7F06"/>
    <w:rsid w:val="00BF0105"/>
    <w:rsid w:val="00BF5242"/>
    <w:rsid w:val="00C0276C"/>
    <w:rsid w:val="00C04F32"/>
    <w:rsid w:val="00C13830"/>
    <w:rsid w:val="00C145F2"/>
    <w:rsid w:val="00C170E5"/>
    <w:rsid w:val="00C22A00"/>
    <w:rsid w:val="00C2356B"/>
    <w:rsid w:val="00C24F7F"/>
    <w:rsid w:val="00C3002A"/>
    <w:rsid w:val="00C326F7"/>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6DB"/>
    <w:rsid w:val="00C77D0E"/>
    <w:rsid w:val="00C80111"/>
    <w:rsid w:val="00C8041D"/>
    <w:rsid w:val="00C80CA8"/>
    <w:rsid w:val="00C845F5"/>
    <w:rsid w:val="00C93030"/>
    <w:rsid w:val="00C93ADA"/>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6A61"/>
    <w:rsid w:val="00D13AA4"/>
    <w:rsid w:val="00D1409A"/>
    <w:rsid w:val="00D16229"/>
    <w:rsid w:val="00D16873"/>
    <w:rsid w:val="00D20450"/>
    <w:rsid w:val="00D229A6"/>
    <w:rsid w:val="00D22AE8"/>
    <w:rsid w:val="00D23CB7"/>
    <w:rsid w:val="00D248C3"/>
    <w:rsid w:val="00D26802"/>
    <w:rsid w:val="00D30924"/>
    <w:rsid w:val="00D4065B"/>
    <w:rsid w:val="00D42EF2"/>
    <w:rsid w:val="00D443E7"/>
    <w:rsid w:val="00D51275"/>
    <w:rsid w:val="00D57071"/>
    <w:rsid w:val="00D57F9F"/>
    <w:rsid w:val="00D60445"/>
    <w:rsid w:val="00D70B1D"/>
    <w:rsid w:val="00D70D96"/>
    <w:rsid w:val="00D720D2"/>
    <w:rsid w:val="00D72B6A"/>
    <w:rsid w:val="00D757BC"/>
    <w:rsid w:val="00D762B8"/>
    <w:rsid w:val="00D775AC"/>
    <w:rsid w:val="00D77952"/>
    <w:rsid w:val="00D8298E"/>
    <w:rsid w:val="00D8734B"/>
    <w:rsid w:val="00D91C8F"/>
    <w:rsid w:val="00DA5C5C"/>
    <w:rsid w:val="00DB0311"/>
    <w:rsid w:val="00DB1985"/>
    <w:rsid w:val="00DB213C"/>
    <w:rsid w:val="00DB3C1D"/>
    <w:rsid w:val="00DB60A9"/>
    <w:rsid w:val="00DC0959"/>
    <w:rsid w:val="00DC133F"/>
    <w:rsid w:val="00DC2D5B"/>
    <w:rsid w:val="00DC598C"/>
    <w:rsid w:val="00DD3B65"/>
    <w:rsid w:val="00DD4CCF"/>
    <w:rsid w:val="00DD4E7F"/>
    <w:rsid w:val="00DE23CE"/>
    <w:rsid w:val="00DE2FDE"/>
    <w:rsid w:val="00DF1127"/>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3FDD"/>
    <w:rsid w:val="00E46EBF"/>
    <w:rsid w:val="00E51408"/>
    <w:rsid w:val="00E52161"/>
    <w:rsid w:val="00E55B67"/>
    <w:rsid w:val="00E61FD9"/>
    <w:rsid w:val="00E6550B"/>
    <w:rsid w:val="00E715CB"/>
    <w:rsid w:val="00E84FCD"/>
    <w:rsid w:val="00E8577F"/>
    <w:rsid w:val="00E878A0"/>
    <w:rsid w:val="00E9004B"/>
    <w:rsid w:val="00EB1228"/>
    <w:rsid w:val="00EB6141"/>
    <w:rsid w:val="00ED3D2B"/>
    <w:rsid w:val="00EE263E"/>
    <w:rsid w:val="00EE26AB"/>
    <w:rsid w:val="00EE3BBC"/>
    <w:rsid w:val="00EF190F"/>
    <w:rsid w:val="00EF417B"/>
    <w:rsid w:val="00F0478C"/>
    <w:rsid w:val="00F1257A"/>
    <w:rsid w:val="00F17713"/>
    <w:rsid w:val="00F3040B"/>
    <w:rsid w:val="00F33BD1"/>
    <w:rsid w:val="00F35C42"/>
    <w:rsid w:val="00F35D9B"/>
    <w:rsid w:val="00F36729"/>
    <w:rsid w:val="00F3686A"/>
    <w:rsid w:val="00F36CC2"/>
    <w:rsid w:val="00F37043"/>
    <w:rsid w:val="00F417BB"/>
    <w:rsid w:val="00F4318C"/>
    <w:rsid w:val="00F43F8E"/>
    <w:rsid w:val="00F50EDF"/>
    <w:rsid w:val="00F51C8D"/>
    <w:rsid w:val="00F56F9A"/>
    <w:rsid w:val="00F602B0"/>
    <w:rsid w:val="00F651F5"/>
    <w:rsid w:val="00F727CE"/>
    <w:rsid w:val="00F737FE"/>
    <w:rsid w:val="00F80444"/>
    <w:rsid w:val="00F90FCC"/>
    <w:rsid w:val="00F91518"/>
    <w:rsid w:val="00F95E33"/>
    <w:rsid w:val="00F97B95"/>
    <w:rsid w:val="00FB39DC"/>
    <w:rsid w:val="00FC02CC"/>
    <w:rsid w:val="00FC45EA"/>
    <w:rsid w:val="00FC5A02"/>
    <w:rsid w:val="00FD293C"/>
    <w:rsid w:val="00FD60F0"/>
    <w:rsid w:val="00FE5DF5"/>
    <w:rsid w:val="00FF0123"/>
    <w:rsid w:val="00FF2BDF"/>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6474E0"/>
    <w:pPr>
      <w:numPr>
        <w:ilvl w:val="2"/>
      </w:numPr>
      <w:tabs>
        <w:tab w:val="left" w:pos="864"/>
      </w:tabs>
      <w:ind w:hanging="101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6474E0"/>
    <w:pPr>
      <w:numPr>
        <w:ilvl w:val="2"/>
      </w:numPr>
      <w:tabs>
        <w:tab w:val="left" w:pos="864"/>
      </w:tabs>
      <w:ind w:hanging="101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047F80"/>
    <w:rsid w:val="000D7E54"/>
    <w:rsid w:val="0019125C"/>
    <w:rsid w:val="001B028B"/>
    <w:rsid w:val="00216D88"/>
    <w:rsid w:val="00276B05"/>
    <w:rsid w:val="00317F47"/>
    <w:rsid w:val="00406DCC"/>
    <w:rsid w:val="004A09CC"/>
    <w:rsid w:val="004B3239"/>
    <w:rsid w:val="005A11C9"/>
    <w:rsid w:val="006109B7"/>
    <w:rsid w:val="00653BC6"/>
    <w:rsid w:val="006B37DE"/>
    <w:rsid w:val="006C4111"/>
    <w:rsid w:val="00705F70"/>
    <w:rsid w:val="0072624C"/>
    <w:rsid w:val="00785C66"/>
    <w:rsid w:val="007C672A"/>
    <w:rsid w:val="00861737"/>
    <w:rsid w:val="008B259E"/>
    <w:rsid w:val="0098101A"/>
    <w:rsid w:val="00983464"/>
    <w:rsid w:val="009E23C6"/>
    <w:rsid w:val="00A80982"/>
    <w:rsid w:val="00B26EFC"/>
    <w:rsid w:val="00C42526"/>
    <w:rsid w:val="00CD236A"/>
    <w:rsid w:val="00E077FC"/>
    <w:rsid w:val="00E26D67"/>
    <w:rsid w:val="00EC2C4A"/>
    <w:rsid w:val="00F660BD"/>
    <w:rsid w:val="00F954D6"/>
    <w:rsid w:val="00FF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BB270886-CC19-41F1-9B94-7C2114F9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336</TotalTime>
  <Pages>25</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23783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Nexteer Employee</cp:lastModifiedBy>
  <cp:revision>98</cp:revision>
  <cp:lastPrinted>2014-12-17T17:01:00Z</cp:lastPrinted>
  <dcterms:created xsi:type="dcterms:W3CDTF">2015-09-17T16:12:00Z</dcterms:created>
  <dcterms:modified xsi:type="dcterms:W3CDTF">2016-08-22T18:05:00Z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February 11,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