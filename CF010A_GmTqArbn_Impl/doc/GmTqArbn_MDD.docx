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5B27DA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 w:rsidRPr="005B27DA">
        <w:rPr>
          <w:b/>
          <w:sz w:val="36"/>
        </w:rPr>
        <w:t>GmTqArbn</w:t>
      </w:r>
      <w:proofErr w:type="spellEnd"/>
    </w:p>
    <w:p w:rsidR="005E61CD" w:rsidRPr="007E0373" w:rsidRDefault="00C10748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0" w:author="Nexteer Employee" w:date="2016-04-06T15:33:00Z">
        <w:r w:rsidDel="00346263">
          <w:rPr>
            <w:b/>
            <w:sz w:val="36"/>
          </w:rPr>
          <w:delText>Feb 1</w:delText>
        </w:r>
      </w:del>
      <w:ins w:id="1" w:author="Nexteer Employee" w:date="2016-04-06T15:33:00Z">
        <w:r w:rsidR="00346263">
          <w:rPr>
            <w:b/>
            <w:sz w:val="36"/>
          </w:rPr>
          <w:t>Apr 6</w:t>
        </w:r>
      </w:ins>
      <w:r>
        <w:rPr>
          <w:b/>
          <w:sz w:val="36"/>
        </w:rPr>
        <w:t>, 2016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r w:rsidR="00C10748">
        <w:rPr>
          <w:b/>
          <w:sz w:val="24"/>
        </w:rPr>
        <w:t>Nick Saxton</w:t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2" w:name="_Toc348792978"/>
            <w:bookmarkStart w:id="3" w:name="_Toc348793074"/>
            <w:bookmarkStart w:id="4" w:name="_Toc348793965"/>
            <w:bookmarkStart w:id="5" w:name="_Toc349459173"/>
            <w:bookmarkStart w:id="6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D0390C" w:rsidP="00464103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401A9E">
              <w:rPr>
                <w:rFonts w:cs="Calibri"/>
              </w:rPr>
              <w:t>-</w:t>
            </w:r>
            <w:r w:rsidR="00464103">
              <w:rPr>
                <w:rFonts w:cs="Calibri"/>
              </w:rPr>
              <w:t>Oct</w:t>
            </w:r>
            <w:r w:rsidR="00401A9E">
              <w:rPr>
                <w:rFonts w:cs="Calibri"/>
              </w:rPr>
              <w:t>-2015</w:t>
            </w:r>
          </w:p>
        </w:tc>
      </w:tr>
      <w:tr w:rsidR="00C10748" w:rsidRPr="00AA38E8" w:rsidTr="00401A9E">
        <w:tc>
          <w:tcPr>
            <w:tcW w:w="2520" w:type="dxa"/>
          </w:tcPr>
          <w:p w:rsidR="00C10748" w:rsidRDefault="00C10748" w:rsidP="00D229A6">
            <w:pPr>
              <w:rPr>
                <w:rFonts w:cs="Calibri"/>
              </w:rPr>
            </w:pPr>
            <w:r>
              <w:rPr>
                <w:rFonts w:cs="Calibri"/>
              </w:rPr>
              <w:t>Updated graphical representation to match anomaly EA4#2143 fixes</w:t>
            </w:r>
          </w:p>
        </w:tc>
        <w:tc>
          <w:tcPr>
            <w:tcW w:w="2160" w:type="dxa"/>
          </w:tcPr>
          <w:p w:rsidR="00C10748" w:rsidRDefault="00C10748" w:rsidP="00D229A6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350" w:type="dxa"/>
          </w:tcPr>
          <w:p w:rsidR="00C10748" w:rsidRDefault="00C10748" w:rsidP="00D229A6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440" w:type="dxa"/>
          </w:tcPr>
          <w:p w:rsidR="00C10748" w:rsidRDefault="00C10748" w:rsidP="00464103">
            <w:pPr>
              <w:rPr>
                <w:rFonts w:cs="Calibri"/>
              </w:rPr>
            </w:pPr>
            <w:r>
              <w:rPr>
                <w:rFonts w:cs="Calibri"/>
              </w:rPr>
              <w:t>1-Feb-2016</w:t>
            </w:r>
          </w:p>
        </w:tc>
      </w:tr>
      <w:tr w:rsidR="00346263" w:rsidRPr="00AA38E8" w:rsidTr="00401A9E">
        <w:trPr>
          <w:ins w:id="7" w:author="Nexteer Employee" w:date="2016-04-06T15:33:00Z"/>
        </w:trPr>
        <w:tc>
          <w:tcPr>
            <w:tcW w:w="2520" w:type="dxa"/>
          </w:tcPr>
          <w:p w:rsidR="00346263" w:rsidRDefault="00346263" w:rsidP="00D229A6">
            <w:pPr>
              <w:rPr>
                <w:ins w:id="8" w:author="Nexteer Employee" w:date="2016-04-06T15:33:00Z"/>
                <w:rFonts w:cs="Calibri"/>
              </w:rPr>
            </w:pPr>
            <w:ins w:id="9" w:author="Nexteer Employee" w:date="2016-04-06T15:33:00Z">
              <w:r>
                <w:rPr>
                  <w:rFonts w:cs="Calibri"/>
                </w:rPr>
                <w:t>Updated graphical representation</w:t>
              </w:r>
            </w:ins>
          </w:p>
        </w:tc>
        <w:tc>
          <w:tcPr>
            <w:tcW w:w="2160" w:type="dxa"/>
          </w:tcPr>
          <w:p w:rsidR="00346263" w:rsidRDefault="00346263" w:rsidP="00D229A6">
            <w:pPr>
              <w:rPr>
                <w:ins w:id="10" w:author="Nexteer Employee" w:date="2016-04-06T15:33:00Z"/>
                <w:rFonts w:cs="Calibri"/>
              </w:rPr>
            </w:pPr>
            <w:ins w:id="11" w:author="Nexteer Employee" w:date="2016-04-06T15:33:00Z">
              <w:r>
                <w:rPr>
                  <w:rFonts w:cs="Calibri"/>
                </w:rPr>
                <w:t>Nick Saxton</w:t>
              </w:r>
            </w:ins>
          </w:p>
        </w:tc>
        <w:tc>
          <w:tcPr>
            <w:tcW w:w="1350" w:type="dxa"/>
          </w:tcPr>
          <w:p w:rsidR="00346263" w:rsidRDefault="00346263" w:rsidP="00D229A6">
            <w:pPr>
              <w:rPr>
                <w:ins w:id="12" w:author="Nexteer Employee" w:date="2016-04-06T15:33:00Z"/>
                <w:rFonts w:cs="Calibri"/>
              </w:rPr>
            </w:pPr>
            <w:ins w:id="13" w:author="Nexteer Employee" w:date="2016-04-06T15:33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1440" w:type="dxa"/>
          </w:tcPr>
          <w:p w:rsidR="00346263" w:rsidRDefault="00346263" w:rsidP="00464103">
            <w:pPr>
              <w:rPr>
                <w:ins w:id="14" w:author="Nexteer Employee" w:date="2016-04-06T15:33:00Z"/>
                <w:rFonts w:cs="Calibri"/>
              </w:rPr>
            </w:pPr>
            <w:ins w:id="15" w:author="Nexteer Employee" w:date="2016-04-06T15:33:00Z">
              <w:r>
                <w:rPr>
                  <w:rFonts w:cs="Calibri"/>
                </w:rPr>
                <w:t>6-Apr-2016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5C5C18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5C5C18" w:rsidRDefault="000C5C4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482439" w:history="1">
        <w:r w:rsidR="005C5C18" w:rsidRPr="00C4585E">
          <w:rPr>
            <w:rStyle w:val="Hyperlink"/>
          </w:rPr>
          <w:t>1</w:t>
        </w:r>
        <w:r w:rsidR="005C5C1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C5C18" w:rsidRPr="00C4585E">
          <w:rPr>
            <w:rStyle w:val="Hyperlink"/>
          </w:rPr>
          <w:t>Introduction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_Toc431482439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5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40" w:history="1">
        <w:r w:rsidR="005C5C18" w:rsidRPr="00C4585E">
          <w:rPr>
            <w:rStyle w:val="Hyperlink"/>
          </w:rPr>
          <w:t>1.1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</w:rPr>
          <w:t>Purpose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_Toc431482440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5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41" w:history="1">
        <w:r w:rsidR="005C5C18" w:rsidRPr="00C4585E">
          <w:rPr>
            <w:rStyle w:val="Hyperlink"/>
          </w:rPr>
          <w:t>1.2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</w:rPr>
          <w:t>Scope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_Toc431482441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5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482442" w:history="1">
        <w:r w:rsidR="005C5C18" w:rsidRPr="00C4585E">
          <w:rPr>
            <w:rStyle w:val="Hyperlink"/>
          </w:rPr>
          <w:t>2</w:t>
        </w:r>
        <w:r w:rsidR="005C5C1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C5C18" w:rsidRPr="00C4585E">
          <w:rPr>
            <w:rStyle w:val="Hyperlink"/>
          </w:rPr>
          <w:t>GmTqArbn High-Level Description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_Toc431482442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6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482443" w:history="1">
        <w:r w:rsidR="005C5C18" w:rsidRPr="00C4585E">
          <w:rPr>
            <w:rStyle w:val="Hyperlink"/>
            <w:rFonts w:ascii="Calibri" w:hAnsi="Calibri" w:cs="Calibri"/>
          </w:rPr>
          <w:t>3</w:t>
        </w:r>
        <w:r w:rsidR="005C5C1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C5C18" w:rsidRPr="00C4585E">
          <w:rPr>
            <w:rStyle w:val="Hyperlink"/>
            <w:rFonts w:ascii="Calibri" w:hAnsi="Calibri" w:cs="Calibri"/>
          </w:rPr>
          <w:t>Design details of software module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_Toc431482443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7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44" w:history="1">
        <w:r w:rsidR="005C5C18" w:rsidRPr="00C4585E">
          <w:rPr>
            <w:rStyle w:val="Hyperlink"/>
          </w:rPr>
          <w:t>3.1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</w:rPr>
          <w:t xml:space="preserve">Graphical representation of </w:t>
        </w:r>
        <w:r w:rsidR="005C5C18" w:rsidRPr="00C4585E">
          <w:rPr>
            <w:rStyle w:val="Hyperlink"/>
            <w:rFonts w:cs="Calibri"/>
          </w:rPr>
          <w:t>GmTqArbn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_Toc431482444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7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45" w:history="1">
        <w:r w:rsidR="005C5C18" w:rsidRPr="00C4585E">
          <w:rPr>
            <w:rStyle w:val="Hyperlink"/>
            <w:rFonts w:cs="Calibri"/>
          </w:rPr>
          <w:t>3.2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Data Flow Diagram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_Toc431482445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7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482446" w:history="1">
        <w:r w:rsidR="005C5C18" w:rsidRPr="00C4585E">
          <w:rPr>
            <w:rStyle w:val="Hyperlink"/>
            <w:rFonts w:cs="Calibri"/>
          </w:rPr>
          <w:t>3.2.1</w:t>
        </w:r>
        <w:r w:rsidR="005C5C1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C5C18" w:rsidRPr="00C4585E">
          <w:rPr>
            <w:rStyle w:val="Hyperlink"/>
          </w:rPr>
          <w:t xml:space="preserve">Component </w:t>
        </w:r>
        <w:r w:rsidR="005C5C18" w:rsidRPr="00C4585E">
          <w:rPr>
            <w:rStyle w:val="Hyperlink"/>
            <w:rFonts w:cs="Calibri"/>
          </w:rPr>
          <w:t>level DFD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_Toc431482446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7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482447" w:history="1">
        <w:r w:rsidR="005C5C18" w:rsidRPr="00C4585E">
          <w:rPr>
            <w:rStyle w:val="Hyperlink"/>
            <w:rFonts w:cs="Calibri"/>
          </w:rPr>
          <w:t>3.2.2</w:t>
        </w:r>
        <w:r w:rsidR="005C5C1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C5C18" w:rsidRPr="00C4585E">
          <w:rPr>
            <w:rStyle w:val="Hyperlink"/>
          </w:rPr>
          <w:t xml:space="preserve">Function </w:t>
        </w:r>
        <w:r w:rsidR="005C5C18" w:rsidRPr="00C4585E">
          <w:rPr>
            <w:rStyle w:val="Hyperlink"/>
            <w:rFonts w:cs="Calibri"/>
          </w:rPr>
          <w:t>level DFD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_Toc431482447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7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482448" w:history="1">
        <w:r w:rsidR="005C5C18" w:rsidRPr="00C4585E">
          <w:rPr>
            <w:rStyle w:val="Hyperlink"/>
            <w:rFonts w:ascii="Calibri" w:hAnsi="Calibri" w:cs="Calibri"/>
          </w:rPr>
          <w:t>4</w:t>
        </w:r>
        <w:r w:rsidR="005C5C1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C5C18" w:rsidRPr="00C4585E">
          <w:rPr>
            <w:rStyle w:val="Hyperlink"/>
            <w:rFonts w:ascii="Calibri" w:hAnsi="Calibri" w:cs="Calibri"/>
          </w:rPr>
          <w:t>Constant Data Dictionary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_Toc431482448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8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49" w:history="1">
        <w:r w:rsidR="005C5C18" w:rsidRPr="00C4585E">
          <w:rPr>
            <w:rStyle w:val="Hyperlink"/>
          </w:rPr>
          <w:t>4.1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</w:rPr>
          <w:t>Program (fixed) Constants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_Toc431482449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8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482450" w:history="1">
        <w:r w:rsidR="005C5C18" w:rsidRPr="00C4585E">
          <w:rPr>
            <w:rStyle w:val="Hyperlink"/>
          </w:rPr>
          <w:t>4.1.1</w:t>
        </w:r>
        <w:r w:rsidR="005C5C1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C5C18" w:rsidRPr="00C4585E">
          <w:rPr>
            <w:rStyle w:val="Hyperlink"/>
          </w:rPr>
          <w:t>Embedded Constants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_Toc431482450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8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482451" w:history="1">
        <w:r w:rsidR="005C5C18" w:rsidRPr="00C4585E">
          <w:rPr>
            <w:rStyle w:val="Hyperlink"/>
            <w:rFonts w:ascii="Calibri" w:hAnsi="Calibri" w:cs="Calibri"/>
          </w:rPr>
          <w:t>5</w:t>
        </w:r>
        <w:r w:rsidR="005C5C1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C5C18" w:rsidRPr="00C4585E">
          <w:rPr>
            <w:rStyle w:val="Hyperlink"/>
            <w:rFonts w:ascii="Calibri" w:hAnsi="Calibri" w:cs="Calibri"/>
          </w:rPr>
          <w:t>Software Component Implementation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_Toc431482451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52" w:history="1">
        <w:r w:rsidR="005C5C18" w:rsidRPr="00C4585E">
          <w:rPr>
            <w:rStyle w:val="Hyperlink"/>
          </w:rPr>
          <w:t>5.1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</w:rPr>
          <w:t>Sub-Module Functions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_Toc431482452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53" w:history="1">
        <w:r w:rsidR="005C5C18" w:rsidRPr="00C4585E">
          <w:rPr>
            <w:rStyle w:val="Hyperlink"/>
            <w:rFonts w:cs="Calibri"/>
          </w:rPr>
          <w:t>5.1.1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Init: GmTqArbnInit1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_Toc431482453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54" w:history="1">
        <w:r w:rsidR="005C5C18" w:rsidRPr="00C4585E">
          <w:rPr>
            <w:rStyle w:val="Hyperlink"/>
            <w:rFonts w:cs="Calibri"/>
          </w:rPr>
          <w:t>5.1.1.1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Design Rationale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_Toc431482454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55" w:history="1">
        <w:r w:rsidR="005C5C18" w:rsidRPr="00C4585E">
          <w:rPr>
            <w:rStyle w:val="Hyperlink"/>
            <w:rFonts w:cs="Calibri"/>
          </w:rPr>
          <w:t>5.1.1.2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Module Outputs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_Toc431482455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56" w:history="1">
        <w:r w:rsidR="005C5C18" w:rsidRPr="00C4585E">
          <w:rPr>
            <w:rStyle w:val="Hyperlink"/>
            <w:rFonts w:cs="Calibri"/>
          </w:rPr>
          <w:t>5.1.2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Per: GmTqArbnPer1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_Toc431482456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57" w:history="1">
        <w:r w:rsidR="005C5C18" w:rsidRPr="00C4585E">
          <w:rPr>
            <w:rStyle w:val="Hyperlink"/>
            <w:rFonts w:cs="Calibri"/>
          </w:rPr>
          <w:t>5.1.2.1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Design Rationale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_Toc431482457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58" w:history="1">
        <w:r w:rsidR="005C5C18" w:rsidRPr="00C4585E">
          <w:rPr>
            <w:rStyle w:val="Hyperlink"/>
            <w:rFonts w:cs="Calibri"/>
          </w:rPr>
          <w:t>5.1.2.2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Store Module Inputs to Local copies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_Toc431482458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59" w:history="1">
        <w:r w:rsidR="005C5C18" w:rsidRPr="00C4585E">
          <w:rPr>
            <w:rStyle w:val="Hyperlink"/>
            <w:rFonts w:cs="Calibri"/>
          </w:rPr>
          <w:t>5.1.2.3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(Processing of function)………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_Toc431482459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60" w:history="1">
        <w:r w:rsidR="005C5C18" w:rsidRPr="00C4585E">
          <w:rPr>
            <w:rStyle w:val="Hyperlink"/>
            <w:rFonts w:cs="Calibri"/>
          </w:rPr>
          <w:t>5.1.2.4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Store Local copy of outputs into Module Outputs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_Toc431482460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61" w:history="1">
        <w:r w:rsidR="005C5C18" w:rsidRPr="00C4585E">
          <w:rPr>
            <w:rStyle w:val="Hyperlink"/>
          </w:rPr>
          <w:t>5.2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</w:rPr>
          <w:t>Server Runables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_Toc431482461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62" w:history="1">
        <w:r w:rsidR="005C5C18" w:rsidRPr="00C4585E">
          <w:rPr>
            <w:rStyle w:val="Hyperlink"/>
            <w:rFonts w:cs="Calibri"/>
          </w:rPr>
          <w:t>5.3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Interrupt Functions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_Toc431482462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63" w:history="1">
        <w:r w:rsidR="005C5C18" w:rsidRPr="00C4585E">
          <w:rPr>
            <w:rStyle w:val="Hyperlink"/>
            <w:rFonts w:cs="Calibri"/>
          </w:rPr>
          <w:t>5.4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Module Internal (Local) Functions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_Toc431482463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64" w:history="1">
        <w:r w:rsidR="005C5C18" w:rsidRPr="00C4585E">
          <w:rPr>
            <w:rStyle w:val="Hyperlink"/>
            <w:rFonts w:cs="Calibri"/>
          </w:rPr>
          <w:t>5.4.1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Local Function #1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_Toc431482464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9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65" w:history="1">
        <w:r w:rsidR="005C5C18" w:rsidRPr="00C4585E">
          <w:rPr>
            <w:rStyle w:val="Hyperlink"/>
            <w:rFonts w:cs="Calibri"/>
          </w:rPr>
          <w:t>5.4.1.1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Description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_Toc431482465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10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66" w:history="1">
        <w:r w:rsidR="005C5C18" w:rsidRPr="00C4585E">
          <w:rPr>
            <w:rStyle w:val="Hyperlink"/>
            <w:rFonts w:cs="Calibri"/>
          </w:rPr>
          <w:t>5.4.2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Local Function #2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_Toc431482466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10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67" w:history="1">
        <w:r w:rsidR="005C5C18" w:rsidRPr="00C4585E">
          <w:rPr>
            <w:rStyle w:val="Hyperlink"/>
            <w:rFonts w:cs="Calibri"/>
          </w:rPr>
          <w:t>5.4.2.1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Description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_Toc431482467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10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68" w:history="1">
        <w:r w:rsidR="005C5C18" w:rsidRPr="00C4585E">
          <w:rPr>
            <w:rStyle w:val="Hyperlink"/>
            <w:rFonts w:cs="Calibri"/>
          </w:rPr>
          <w:t>5.4.3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Local Function #3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_Toc431482468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10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69" w:history="1">
        <w:r w:rsidR="005C5C18" w:rsidRPr="00C4585E">
          <w:rPr>
            <w:rStyle w:val="Hyperlink"/>
            <w:rFonts w:cs="Calibri"/>
          </w:rPr>
          <w:t>5.4.3.1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Description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_Toc431482469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10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482470" w:history="1">
        <w:r w:rsidR="005C5C18" w:rsidRPr="00C4585E">
          <w:rPr>
            <w:rStyle w:val="Hyperlink"/>
            <w:rFonts w:cs="Calibri"/>
          </w:rPr>
          <w:t>5.5</w:t>
        </w:r>
        <w:r w:rsidR="005C5C1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C5C18" w:rsidRPr="00C4585E">
          <w:rPr>
            <w:rStyle w:val="Hyperlink"/>
            <w:rFonts w:cs="Calibri"/>
          </w:rPr>
          <w:t>GLOBAL Function/Macro Definitions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_Toc431482470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10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482471" w:history="1">
        <w:r w:rsidR="005C5C18" w:rsidRPr="00C4585E">
          <w:rPr>
            <w:rStyle w:val="Hyperlink"/>
            <w:rFonts w:ascii="Calibri" w:hAnsi="Calibri" w:cs="Calibri"/>
          </w:rPr>
          <w:t>6</w:t>
        </w:r>
        <w:r w:rsidR="005C5C1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C5C18" w:rsidRPr="00C4585E">
          <w:rPr>
            <w:rStyle w:val="Hyperlink"/>
            <w:rFonts w:ascii="Calibri" w:hAnsi="Calibri"/>
          </w:rPr>
          <w:t>Known</w:t>
        </w:r>
        <w:r w:rsidR="005C5C18" w:rsidRPr="00C4585E">
          <w:rPr>
            <w:rStyle w:val="Hyperlink"/>
            <w:rFonts w:ascii="Calibri" w:hAnsi="Calibri" w:cs="Calibri"/>
          </w:rPr>
          <w:t xml:space="preserve"> Limitations with Design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_Toc431482471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11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482472" w:history="1">
        <w:r w:rsidR="005C5C18" w:rsidRPr="00C4585E">
          <w:rPr>
            <w:rStyle w:val="Hyperlink"/>
            <w:rFonts w:ascii="Calibri" w:hAnsi="Calibri" w:cs="Calibri"/>
          </w:rPr>
          <w:t>7</w:t>
        </w:r>
        <w:r w:rsidR="005C5C1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C5C18" w:rsidRPr="00C4585E">
          <w:rPr>
            <w:rStyle w:val="Hyperlink"/>
            <w:rFonts w:ascii="Calibri" w:hAnsi="Calibri" w:cs="Calibri"/>
          </w:rPr>
          <w:t>UNIT TEST CONSIDERATION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_Toc431482472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12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482473" w:history="1">
        <w:r w:rsidR="005C5C18" w:rsidRPr="00C4585E">
          <w:rPr>
            <w:rStyle w:val="Hyperlink"/>
          </w:rPr>
          <w:t>Appendix A</w:t>
        </w:r>
        <w:r w:rsidR="005C5C1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C5C18" w:rsidRPr="00C4585E">
          <w:rPr>
            <w:rStyle w:val="Hyperlink"/>
          </w:rPr>
          <w:t>Abbreviations and Acronyms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_Toc431482473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13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482474" w:history="1">
        <w:r w:rsidR="005C5C18" w:rsidRPr="00C4585E">
          <w:rPr>
            <w:rStyle w:val="Hyperlink"/>
          </w:rPr>
          <w:t>Appendix B</w:t>
        </w:r>
        <w:r w:rsidR="005C5C1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C5C18" w:rsidRPr="00C4585E">
          <w:rPr>
            <w:rStyle w:val="Hyperlink"/>
          </w:rPr>
          <w:t>Glossary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_Toc431482474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14</w:t>
        </w:r>
        <w:r w:rsidR="005C5C18">
          <w:rPr>
            <w:webHidden/>
          </w:rPr>
          <w:fldChar w:fldCharType="end"/>
        </w:r>
      </w:hyperlink>
    </w:p>
    <w:p w:rsidR="005C5C18" w:rsidRDefault="000C5C4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482475" w:history="1">
        <w:r w:rsidR="005C5C18" w:rsidRPr="00C4585E">
          <w:rPr>
            <w:rStyle w:val="Hyperlink"/>
          </w:rPr>
          <w:t>Appendix C</w:t>
        </w:r>
        <w:r w:rsidR="005C5C1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C5C18" w:rsidRPr="00C4585E">
          <w:rPr>
            <w:rStyle w:val="Hyperlink"/>
          </w:rPr>
          <w:t>References</w:t>
        </w:r>
        <w:r w:rsidR="005C5C18">
          <w:rPr>
            <w:webHidden/>
          </w:rPr>
          <w:tab/>
        </w:r>
        <w:r w:rsidR="005C5C18">
          <w:rPr>
            <w:webHidden/>
          </w:rPr>
          <w:fldChar w:fldCharType="begin"/>
        </w:r>
        <w:r w:rsidR="005C5C18">
          <w:rPr>
            <w:webHidden/>
          </w:rPr>
          <w:instrText xml:space="preserve"> PAGEREF _Toc431482475 \h </w:instrText>
        </w:r>
        <w:r w:rsidR="005C5C18">
          <w:rPr>
            <w:webHidden/>
          </w:rPr>
        </w:r>
        <w:r w:rsidR="005C5C18">
          <w:rPr>
            <w:webHidden/>
          </w:rPr>
          <w:fldChar w:fldCharType="separate"/>
        </w:r>
        <w:r w:rsidR="005C5C18">
          <w:rPr>
            <w:webHidden/>
          </w:rPr>
          <w:t>15</w:t>
        </w:r>
        <w:r w:rsidR="005C5C18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6" w:name="_Toc431482439"/>
      <w:r w:rsidRPr="00A158C7">
        <w:lastRenderedPageBreak/>
        <w:t>Introduction</w:t>
      </w:r>
      <w:bookmarkEnd w:id="16"/>
    </w:p>
    <w:p w:rsidR="00063A7A" w:rsidRPr="00A158C7" w:rsidRDefault="00FE5DF5" w:rsidP="000B37D5">
      <w:pPr>
        <w:pStyle w:val="Heading2"/>
      </w:pPr>
      <w:bookmarkStart w:id="17" w:name="_Toc431482440"/>
      <w:r w:rsidRPr="00A158C7">
        <w:t>Purpose</w:t>
      </w:r>
      <w:bookmarkEnd w:id="17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18" w:name="_Toc431482441"/>
      <w:r w:rsidRPr="00A158C7">
        <w:t>Scope</w:t>
      </w:r>
      <w:bookmarkEnd w:id="18"/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5B27DA" w:rsidP="005B27DA">
      <w:pPr>
        <w:pStyle w:val="Heading1"/>
      </w:pPr>
      <w:bookmarkStart w:id="19" w:name="_Toc406065228"/>
      <w:bookmarkStart w:id="20" w:name="_Toc431482442"/>
      <w:bookmarkEnd w:id="2"/>
      <w:bookmarkEnd w:id="3"/>
      <w:bookmarkEnd w:id="4"/>
      <w:bookmarkEnd w:id="5"/>
      <w:bookmarkEnd w:id="6"/>
      <w:proofErr w:type="spellStart"/>
      <w:r w:rsidRPr="005B27DA">
        <w:lastRenderedPageBreak/>
        <w:t>GmTqArbn</w:t>
      </w:r>
      <w:proofErr w:type="spellEnd"/>
      <w:r w:rsidR="00D229A6">
        <w:t xml:space="preserve"> </w:t>
      </w:r>
      <w:r w:rsidR="00D229A6" w:rsidRPr="00AA38E8">
        <w:t>High-Level Description</w:t>
      </w:r>
      <w:bookmarkEnd w:id="19"/>
      <w:bookmarkEnd w:id="20"/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1" w:name="_Toc406065229"/>
      <w:bookmarkStart w:id="22" w:name="_Toc431482443"/>
      <w:r w:rsidRPr="00AA38E8">
        <w:rPr>
          <w:rFonts w:ascii="Calibri" w:hAnsi="Calibri" w:cs="Calibri"/>
        </w:rPr>
        <w:lastRenderedPageBreak/>
        <w:t>Design details of software module</w:t>
      </w:r>
      <w:bookmarkEnd w:id="21"/>
      <w:bookmarkEnd w:id="22"/>
    </w:p>
    <w:p w:rsidR="00D229A6" w:rsidRPr="00AA38E8" w:rsidRDefault="00D229A6" w:rsidP="005B27DA">
      <w:pPr>
        <w:pStyle w:val="Heading2"/>
      </w:pPr>
      <w:bookmarkStart w:id="23" w:name="_Toc406065230"/>
      <w:bookmarkStart w:id="24" w:name="_Toc431482444"/>
      <w:r w:rsidRPr="00D229A6">
        <w:t>Graphical</w:t>
      </w:r>
      <w:r>
        <w:t xml:space="preserve"> representation of </w:t>
      </w:r>
      <w:bookmarkEnd w:id="23"/>
      <w:proofErr w:type="spellStart"/>
      <w:r w:rsidR="005B27DA" w:rsidRPr="005B27DA">
        <w:rPr>
          <w:rFonts w:ascii="Calibri" w:hAnsi="Calibri" w:cs="Calibri"/>
        </w:rPr>
        <w:t>GmTqArbn</w:t>
      </w:r>
      <w:bookmarkEnd w:id="24"/>
      <w:proofErr w:type="spellEnd"/>
    </w:p>
    <w:p w:rsidR="00C10748" w:rsidRDefault="00C10748" w:rsidP="00D229A6">
      <w:pPr>
        <w:rPr>
          <w:rFonts w:cs="Calibri"/>
          <w:i/>
        </w:rPr>
      </w:pPr>
    </w:p>
    <w:p w:rsidR="00D229A6" w:rsidRDefault="00C10748" w:rsidP="00D229A6">
      <w:pPr>
        <w:rPr>
          <w:rFonts w:cs="Calibri"/>
          <w:i/>
        </w:rPr>
      </w:pPr>
      <w:del w:id="25" w:author="Nexteer Employee" w:date="2016-04-06T15:34:00Z">
        <w:r w:rsidDel="00346263">
          <w:rPr>
            <w:rFonts w:cs="Calibri"/>
            <w:i/>
            <w:noProof/>
            <w:lang w:bidi="ar-SA"/>
          </w:rPr>
          <w:drawing>
            <wp:inline distT="0" distB="0" distL="0" distR="0" wp14:anchorId="257FDAB0" wp14:editId="34F556B9">
              <wp:extent cx="3357241" cy="314838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60380" cy="3151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bookmarkStart w:id="26" w:name="_GoBack"/>
      <w:bookmarkEnd w:id="26"/>
      <w:ins w:id="27" w:author="Nexteer Employee" w:date="2016-04-06T15:34:00Z">
        <w:r w:rsidR="00346263">
          <w:rPr>
            <w:rFonts w:cs="Calibri"/>
            <w:i/>
            <w:noProof/>
            <w:lang w:bidi="ar-SA"/>
          </w:rPr>
          <w:drawing>
            <wp:inline distT="0" distB="0" distL="0" distR="0">
              <wp:extent cx="4163006" cy="3867690"/>
              <wp:effectExtent l="0" t="0" r="952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3006" cy="38676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="00D229A6">
        <w:rPr>
          <w:rFonts w:cs="Calibri"/>
          <w:i/>
        </w:rPr>
        <w:t xml:space="preserve"> </w: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8" w:name="_Toc406065231"/>
      <w:bookmarkStart w:id="29" w:name="_Toc431482445"/>
      <w:r w:rsidRPr="002D6391">
        <w:rPr>
          <w:rFonts w:ascii="Calibri" w:hAnsi="Calibri" w:cs="Calibri"/>
        </w:rPr>
        <w:lastRenderedPageBreak/>
        <w:t>Data Flow Diagram</w:t>
      </w:r>
      <w:bookmarkEnd w:id="28"/>
      <w:bookmarkEnd w:id="29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30" w:name="_Toc375924736"/>
      <w:bookmarkStart w:id="31" w:name="_Toc406065232"/>
      <w:bookmarkStart w:id="32" w:name="_Toc431482446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30"/>
      <w:bookmarkEnd w:id="31"/>
      <w:bookmarkEnd w:id="32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33" w:name="_Toc375924737"/>
      <w:bookmarkStart w:id="34" w:name="_Toc406065233"/>
      <w:bookmarkStart w:id="35" w:name="_Toc431482447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33"/>
      <w:bookmarkEnd w:id="34"/>
      <w:bookmarkEnd w:id="35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6" w:name="_Toc338170479"/>
      <w:bookmarkStart w:id="37" w:name="_Toc375678228"/>
      <w:bookmarkStart w:id="38" w:name="_Toc418080062"/>
      <w:bookmarkStart w:id="39" w:name="_Toc421709912"/>
      <w:bookmarkStart w:id="40" w:name="_Toc431482448"/>
      <w:r w:rsidRPr="00AC4CD8">
        <w:rPr>
          <w:rFonts w:ascii="Calibri" w:hAnsi="Calibri" w:cs="Calibri"/>
        </w:rPr>
        <w:lastRenderedPageBreak/>
        <w:t>Constant Data Dictionary</w:t>
      </w:r>
      <w:bookmarkEnd w:id="36"/>
      <w:bookmarkEnd w:id="37"/>
      <w:bookmarkEnd w:id="38"/>
      <w:bookmarkEnd w:id="39"/>
      <w:bookmarkEnd w:id="40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1" w:name="_Toc421011506"/>
      <w:bookmarkStart w:id="42" w:name="_Toc421786527"/>
      <w:bookmarkStart w:id="43" w:name="_Toc431482449"/>
      <w:bookmarkStart w:id="44" w:name="_Toc418080064"/>
      <w:r w:rsidRPr="00DA5500">
        <w:rPr>
          <w:rFonts w:ascii="Calibri" w:hAnsi="Calibri"/>
        </w:rPr>
        <w:t>Program (fixed) Constants</w:t>
      </w:r>
      <w:bookmarkEnd w:id="41"/>
      <w:bookmarkEnd w:id="42"/>
      <w:bookmarkEnd w:id="43"/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5" w:name="_Toc431482450"/>
      <w:bookmarkEnd w:id="44"/>
      <w:r w:rsidRPr="00DA5500">
        <w:rPr>
          <w:rFonts w:ascii="Calibri" w:hAnsi="Calibri"/>
        </w:rPr>
        <w:t>Embedded Constants</w:t>
      </w:r>
      <w:bookmarkEnd w:id="45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EB2D9F" w:rsidRPr="000A5AA5" w:rsidRDefault="00EB2D9F" w:rsidP="00EB2D9F">
      <w:pPr>
        <w:rPr>
          <w:lang w:bidi="ar-SA"/>
        </w:rPr>
      </w:pPr>
      <w:r>
        <w:rPr>
          <w:lang w:bidi="ar-SA"/>
        </w:rPr>
        <w:t xml:space="preserve">Refer .m file </w:t>
      </w:r>
    </w:p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6" w:name="_Ref87065593"/>
      <w:bookmarkStart w:id="47" w:name="_Toc338170483"/>
      <w:bookmarkStart w:id="48" w:name="_Toc375678229"/>
      <w:bookmarkStart w:id="49" w:name="_Toc418080067"/>
      <w:bookmarkStart w:id="50" w:name="_Toc421786702"/>
      <w:bookmarkStart w:id="51" w:name="_Toc431482451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6"/>
      <w:bookmarkEnd w:id="47"/>
      <w:bookmarkEnd w:id="48"/>
      <w:bookmarkEnd w:id="49"/>
      <w:bookmarkEnd w:id="50"/>
      <w:bookmarkEnd w:id="51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52" w:name="_Toc338170484"/>
      <w:bookmarkStart w:id="53" w:name="_Toc418080068"/>
      <w:bookmarkStart w:id="54" w:name="_Toc421709916"/>
      <w:bookmarkStart w:id="55" w:name="_Toc431482452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52"/>
      <w:bookmarkEnd w:id="53"/>
      <w:bookmarkEnd w:id="54"/>
      <w:bookmarkEnd w:id="55"/>
    </w:p>
    <w:p w:rsidR="00007584" w:rsidRDefault="00007584" w:rsidP="005B27DA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6" w:name="_Toc421011514"/>
      <w:bookmarkStart w:id="57" w:name="_Toc431482453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56"/>
      <w:r w:rsidR="005B27DA" w:rsidRPr="005B27DA">
        <w:rPr>
          <w:rFonts w:ascii="Calibri" w:hAnsi="Calibri" w:cs="Calibri"/>
        </w:rPr>
        <w:t>GmTqArbnInit1</w:t>
      </w:r>
      <w:bookmarkEnd w:id="57"/>
    </w:p>
    <w:p w:rsidR="005B27DA" w:rsidRPr="00AA38E8" w:rsidRDefault="005B27DA" w:rsidP="005B27DA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8" w:name="_Toc421011515"/>
      <w:bookmarkStart w:id="59" w:name="_Toc430945175"/>
      <w:bookmarkStart w:id="60" w:name="_Toc431482454"/>
      <w:r w:rsidRPr="00AA38E8">
        <w:rPr>
          <w:rFonts w:ascii="Calibri" w:hAnsi="Calibri" w:cs="Calibri"/>
        </w:rPr>
        <w:t>Design Rationale</w:t>
      </w:r>
      <w:bookmarkEnd w:id="58"/>
      <w:bookmarkEnd w:id="59"/>
      <w:bookmarkEnd w:id="60"/>
    </w:p>
    <w:p w:rsidR="005B27DA" w:rsidRDefault="005B27DA" w:rsidP="005B27DA">
      <w:pPr>
        <w:rPr>
          <w:rFonts w:cs="Calibri"/>
          <w:i/>
        </w:rPr>
      </w:pPr>
      <w:r>
        <w:rPr>
          <w:rFonts w:cs="Calibri"/>
          <w:i/>
        </w:rPr>
        <w:t xml:space="preserve">Refer FDD </w:t>
      </w:r>
    </w:p>
    <w:p w:rsidR="005B27DA" w:rsidRPr="00AA38E8" w:rsidRDefault="005B27DA" w:rsidP="005B27DA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1" w:name="_Toc421011516"/>
      <w:bookmarkStart w:id="62" w:name="_Toc430945176"/>
      <w:bookmarkStart w:id="63" w:name="_Toc431482455"/>
      <w:r w:rsidRPr="00AA38E8">
        <w:rPr>
          <w:rFonts w:ascii="Calibri" w:hAnsi="Calibri" w:cs="Calibri"/>
        </w:rPr>
        <w:t>Module Outputs</w:t>
      </w:r>
      <w:bookmarkEnd w:id="61"/>
      <w:bookmarkEnd w:id="62"/>
      <w:bookmarkEnd w:id="63"/>
    </w:p>
    <w:p w:rsidR="005B27DA" w:rsidRPr="005B27DA" w:rsidRDefault="005B27DA" w:rsidP="005B27DA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5B27DA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4" w:name="_Toc421011518"/>
      <w:bookmarkStart w:id="65" w:name="_Toc431482456"/>
      <w:r w:rsidRPr="00AA38E8">
        <w:rPr>
          <w:rFonts w:ascii="Calibri" w:hAnsi="Calibri" w:cs="Calibri"/>
        </w:rPr>
        <w:t xml:space="preserve">Per: </w:t>
      </w:r>
      <w:bookmarkEnd w:id="64"/>
      <w:r w:rsidR="005B27DA" w:rsidRPr="005B27DA">
        <w:rPr>
          <w:rFonts w:ascii="Calibri" w:hAnsi="Calibri" w:cs="Calibri"/>
        </w:rPr>
        <w:t>GmTqArbnPer1</w:t>
      </w:r>
      <w:bookmarkEnd w:id="65"/>
    </w:p>
    <w:p w:rsidR="00DB3C1D" w:rsidRPr="00E84FC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6" w:name="_Toc421011519"/>
      <w:bookmarkStart w:id="67" w:name="_Toc431482457"/>
      <w:r w:rsidRPr="00E84FCD">
        <w:rPr>
          <w:rFonts w:ascii="Calibri" w:hAnsi="Calibri" w:cs="Calibri"/>
        </w:rPr>
        <w:t>Design Rationale</w:t>
      </w:r>
      <w:bookmarkEnd w:id="66"/>
      <w:bookmarkEnd w:id="67"/>
    </w:p>
    <w:p w:rsidR="00DD4CCF" w:rsidRDefault="009904FD" w:rsidP="005B27DA">
      <w: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8" w:name="_Toc421011520"/>
      <w:bookmarkStart w:id="69" w:name="_Toc431482458"/>
      <w:r w:rsidRPr="00AA38E8">
        <w:rPr>
          <w:rFonts w:ascii="Calibri" w:hAnsi="Calibri" w:cs="Calibri"/>
        </w:rPr>
        <w:t>Store Module Inputs to Local copies</w:t>
      </w:r>
      <w:bookmarkEnd w:id="68"/>
      <w:bookmarkEnd w:id="69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0" w:name="_Toc421011521"/>
      <w:bookmarkStart w:id="71" w:name="_Toc431482459"/>
      <w:r w:rsidRPr="00AA38E8">
        <w:rPr>
          <w:rFonts w:ascii="Calibri" w:hAnsi="Calibri" w:cs="Calibri"/>
        </w:rPr>
        <w:t>(Processing of function)………</w:t>
      </w:r>
      <w:bookmarkEnd w:id="70"/>
      <w:bookmarkEnd w:id="71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2" w:name="_Toc421011522"/>
      <w:bookmarkStart w:id="73" w:name="_Toc431482460"/>
      <w:r w:rsidRPr="00AA38E8">
        <w:rPr>
          <w:rFonts w:ascii="Calibri" w:hAnsi="Calibri" w:cs="Calibri"/>
        </w:rPr>
        <w:t>Store Local copy of outputs into Module Outputs</w:t>
      </w:r>
      <w:bookmarkEnd w:id="72"/>
      <w:bookmarkEnd w:id="73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7969D1" w:rsidRPr="007969D1" w:rsidRDefault="008C6874" w:rsidP="007969D1">
      <w:pPr>
        <w:pStyle w:val="Heading2"/>
        <w:spacing w:after="60"/>
        <w:rPr>
          <w:rFonts w:ascii="Calibri" w:hAnsi="Calibri"/>
        </w:rPr>
      </w:pPr>
      <w:bookmarkStart w:id="74" w:name="_Toc431482461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74"/>
      <w:proofErr w:type="spellEnd"/>
      <w:r w:rsidR="002B094F" w:rsidRPr="008C6874">
        <w:rPr>
          <w:rFonts w:ascii="Calibri" w:hAnsi="Calibri"/>
        </w:rPr>
        <w:t xml:space="preserve"> </w:t>
      </w:r>
      <w:bookmarkStart w:id="75" w:name="_Toc382301471"/>
      <w:bookmarkStart w:id="76" w:name="_Toc383698997"/>
      <w:bookmarkEnd w:id="75"/>
      <w:bookmarkEnd w:id="76"/>
    </w:p>
    <w:p w:rsidR="007969D1" w:rsidRPr="0033680E" w:rsidRDefault="000A5AA5" w:rsidP="007969D1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7" w:name="_Ref382299966"/>
      <w:bookmarkStart w:id="78" w:name="_Toc421011529"/>
      <w:bookmarkStart w:id="79" w:name="_Toc431482462"/>
      <w:r w:rsidRPr="00AA38E8">
        <w:rPr>
          <w:rFonts w:ascii="Calibri" w:hAnsi="Calibri" w:cs="Calibri"/>
        </w:rPr>
        <w:t>Interrupt Functions</w:t>
      </w:r>
      <w:bookmarkEnd w:id="77"/>
      <w:bookmarkEnd w:id="78"/>
      <w:bookmarkEnd w:id="79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6771E1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80" w:name="_Toc338170485"/>
      <w:bookmarkStart w:id="81" w:name="_Toc418080074"/>
      <w:bookmarkStart w:id="82" w:name="_Toc421709919"/>
      <w:bookmarkStart w:id="83" w:name="_Toc431482463"/>
      <w:r w:rsidRPr="006771E1">
        <w:rPr>
          <w:rFonts w:ascii="Calibri" w:hAnsi="Calibri" w:cs="Calibri"/>
        </w:rPr>
        <w:t>Module Internal (Local) Functions</w:t>
      </w:r>
      <w:bookmarkEnd w:id="80"/>
      <w:bookmarkEnd w:id="81"/>
      <w:bookmarkEnd w:id="82"/>
      <w:bookmarkEnd w:id="83"/>
    </w:p>
    <w:p w:rsidR="002F5138" w:rsidRPr="002F5138" w:rsidRDefault="002F5138" w:rsidP="002F513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4" w:name="_Toc414443275"/>
      <w:bookmarkStart w:id="85" w:name="_Toc420488402"/>
      <w:bookmarkStart w:id="86" w:name="_Toc431482464"/>
      <w:r w:rsidRPr="002F5138">
        <w:rPr>
          <w:rFonts w:ascii="Calibri" w:hAnsi="Calibri" w:cs="Calibri"/>
        </w:rPr>
        <w:t>Local Function #1</w:t>
      </w:r>
      <w:bookmarkEnd w:id="84"/>
      <w:bookmarkEnd w:id="85"/>
      <w:bookmarkEnd w:id="86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2F5138" w:rsidRPr="00AA38E8" w:rsidTr="006771E1">
        <w:tc>
          <w:tcPr>
            <w:tcW w:w="1709" w:type="dxa"/>
          </w:tcPr>
          <w:p w:rsidR="002F5138" w:rsidRPr="003877CA" w:rsidRDefault="002F5138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2F5138" w:rsidRPr="003877CA" w:rsidRDefault="006771E1" w:rsidP="006771E1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6771E1">
              <w:rPr>
                <w:rFonts w:cs="Calibri"/>
                <w:sz w:val="18"/>
                <w:szCs w:val="18"/>
              </w:rPr>
              <w:t>PosnServoSmotRamp</w:t>
            </w:r>
            <w:proofErr w:type="spellEnd"/>
          </w:p>
        </w:tc>
        <w:tc>
          <w:tcPr>
            <w:tcW w:w="1657" w:type="dxa"/>
            <w:shd w:val="pct30" w:color="FFFF00" w:fill="auto"/>
          </w:tcPr>
          <w:p w:rsidR="002F5138" w:rsidRPr="003877CA" w:rsidRDefault="002F5138" w:rsidP="006771E1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2F5138" w:rsidRPr="003877CA" w:rsidRDefault="002F5138" w:rsidP="006771E1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2F5138" w:rsidRPr="003877CA" w:rsidRDefault="002F5138" w:rsidP="006771E1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2F5138" w:rsidRPr="00AA38E8" w:rsidTr="006771E1">
        <w:tc>
          <w:tcPr>
            <w:tcW w:w="1709" w:type="dxa"/>
          </w:tcPr>
          <w:p w:rsidR="002F5138" w:rsidRPr="003877CA" w:rsidRDefault="002F5138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47" w:type="dxa"/>
          </w:tcPr>
          <w:p w:rsidR="002F5138" w:rsidRPr="003877CA" w:rsidRDefault="006771E1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 w:rsidRPr="006771E1">
              <w:rPr>
                <w:rFonts w:cs="Calibri"/>
                <w:sz w:val="18"/>
                <w:szCs w:val="18"/>
              </w:rPr>
              <w:t>PosSrvoCmd_HwNwtMtr_T_f32</w:t>
            </w:r>
          </w:p>
        </w:tc>
        <w:tc>
          <w:tcPr>
            <w:tcW w:w="1657" w:type="dxa"/>
          </w:tcPr>
          <w:p w:rsidR="002F5138" w:rsidRPr="003877CA" w:rsidRDefault="0052332D" w:rsidP="006771E1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2F5138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1386" w:type="dxa"/>
            <w:gridSpan w:val="2"/>
          </w:tcPr>
          <w:p w:rsidR="002F5138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  <w:tr w:rsidR="00537B43" w:rsidRPr="00AA38E8" w:rsidTr="006771E1">
        <w:tc>
          <w:tcPr>
            <w:tcW w:w="1709" w:type="dxa"/>
          </w:tcPr>
          <w:p w:rsidR="00537B43" w:rsidRPr="003877CA" w:rsidRDefault="00537B43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537B43" w:rsidRPr="003877CA" w:rsidRDefault="006771E1" w:rsidP="006771E1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6771E1">
              <w:rPr>
                <w:rFonts w:cs="Calibri"/>
                <w:sz w:val="18"/>
                <w:szCs w:val="18"/>
              </w:rPr>
              <w:t>PosSrvoSmoothEnable_Cnt_T_logl</w:t>
            </w:r>
            <w:proofErr w:type="spellEnd"/>
          </w:p>
        </w:tc>
        <w:tc>
          <w:tcPr>
            <w:tcW w:w="1657" w:type="dxa"/>
          </w:tcPr>
          <w:p w:rsidR="00537B43" w:rsidRPr="003877CA" w:rsidRDefault="0052332D" w:rsidP="006771E1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537B43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386" w:type="dxa"/>
            <w:gridSpan w:val="2"/>
          </w:tcPr>
          <w:p w:rsidR="00537B43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52332D" w:rsidRPr="00AA38E8" w:rsidTr="006771E1">
        <w:tc>
          <w:tcPr>
            <w:tcW w:w="1709" w:type="dxa"/>
          </w:tcPr>
          <w:p w:rsidR="0052332D" w:rsidRPr="003877CA" w:rsidRDefault="0052332D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52332D" w:rsidRPr="006771E1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 w:rsidRPr="006771E1">
              <w:rPr>
                <w:rFonts w:cs="Calibri"/>
                <w:sz w:val="18"/>
                <w:szCs w:val="18"/>
              </w:rPr>
              <w:t>HwTq_HwNwtMtr_T_f32</w:t>
            </w:r>
          </w:p>
        </w:tc>
        <w:tc>
          <w:tcPr>
            <w:tcW w:w="1657" w:type="dxa"/>
          </w:tcPr>
          <w:p w:rsidR="0052332D" w:rsidRPr="003877CA" w:rsidRDefault="0052332D" w:rsidP="0037686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52332D" w:rsidRPr="003877CA" w:rsidRDefault="0052332D" w:rsidP="0052332D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-10</w:t>
            </w:r>
          </w:p>
        </w:tc>
        <w:tc>
          <w:tcPr>
            <w:tcW w:w="1386" w:type="dxa"/>
            <w:gridSpan w:val="2"/>
          </w:tcPr>
          <w:p w:rsidR="0052332D" w:rsidRPr="003877CA" w:rsidRDefault="0052332D" w:rsidP="0037686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</w:tr>
      <w:tr w:rsidR="0052332D" w:rsidRPr="00AA38E8" w:rsidTr="006771E1">
        <w:tc>
          <w:tcPr>
            <w:tcW w:w="1709" w:type="dxa"/>
          </w:tcPr>
          <w:p w:rsidR="0052332D" w:rsidRPr="003877CA" w:rsidRDefault="0052332D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52332D" w:rsidRPr="006771E1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 w:rsidRPr="006771E1">
              <w:rPr>
                <w:rFonts w:cs="Calibri"/>
                <w:sz w:val="18"/>
                <w:szCs w:val="18"/>
              </w:rPr>
              <w:t>*APAOvrlCmd_HwNwtMtr_T_f32</w:t>
            </w:r>
          </w:p>
        </w:tc>
        <w:tc>
          <w:tcPr>
            <w:tcW w:w="1657" w:type="dxa"/>
          </w:tcPr>
          <w:p w:rsidR="0052332D" w:rsidRPr="003877CA" w:rsidRDefault="0052332D" w:rsidP="0037686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52332D" w:rsidRPr="003877CA" w:rsidRDefault="0052332D" w:rsidP="0037686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1386" w:type="dxa"/>
            <w:gridSpan w:val="2"/>
          </w:tcPr>
          <w:p w:rsidR="0052332D" w:rsidRPr="003877CA" w:rsidRDefault="0052332D" w:rsidP="0037686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  <w:tr w:rsidR="0052332D" w:rsidRPr="00AA38E8" w:rsidTr="006771E1">
        <w:tc>
          <w:tcPr>
            <w:tcW w:w="1709" w:type="dxa"/>
          </w:tcPr>
          <w:p w:rsidR="0052332D" w:rsidRPr="003877CA" w:rsidRDefault="0052332D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52332D" w:rsidRPr="006771E1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 w:rsidRPr="006771E1">
              <w:rPr>
                <w:rFonts w:cs="Calibri"/>
                <w:sz w:val="18"/>
                <w:szCs w:val="18"/>
              </w:rPr>
              <w:t>*ScaleFactor_Uls_T_f32</w:t>
            </w:r>
          </w:p>
        </w:tc>
        <w:tc>
          <w:tcPr>
            <w:tcW w:w="1657" w:type="dxa"/>
          </w:tcPr>
          <w:p w:rsidR="0052332D" w:rsidRPr="003877CA" w:rsidRDefault="0052332D" w:rsidP="0037686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52332D" w:rsidRPr="003877CA" w:rsidRDefault="0052332D" w:rsidP="0037686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52332D" w:rsidRPr="003877CA" w:rsidRDefault="0052332D" w:rsidP="0037686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  <w:tr w:rsidR="0052332D" w:rsidRPr="00AA38E8" w:rsidTr="006771E1">
        <w:tc>
          <w:tcPr>
            <w:tcW w:w="1709" w:type="dxa"/>
          </w:tcPr>
          <w:p w:rsidR="0052332D" w:rsidRPr="003877CA" w:rsidRDefault="0052332D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52332D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none</w:t>
            </w:r>
          </w:p>
        </w:tc>
        <w:tc>
          <w:tcPr>
            <w:tcW w:w="1657" w:type="dxa"/>
          </w:tcPr>
          <w:p w:rsidR="0052332D" w:rsidRPr="00911C31" w:rsidRDefault="0052332D" w:rsidP="006771E1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52332D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52332D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</w:tbl>
    <w:p w:rsidR="002F5138" w:rsidRPr="002F5138" w:rsidRDefault="002F5138" w:rsidP="002F513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7" w:name="_Toc406065269"/>
      <w:bookmarkStart w:id="88" w:name="_Toc414443276"/>
      <w:bookmarkStart w:id="89" w:name="_Toc420488403"/>
      <w:bookmarkStart w:id="90" w:name="_Toc431482465"/>
      <w:r w:rsidRPr="002F5138">
        <w:rPr>
          <w:rFonts w:ascii="Calibri" w:hAnsi="Calibri" w:cs="Calibri"/>
        </w:rPr>
        <w:lastRenderedPageBreak/>
        <w:t>Description</w:t>
      </w:r>
      <w:bookmarkEnd w:id="87"/>
      <w:bookmarkEnd w:id="88"/>
      <w:bookmarkEnd w:id="89"/>
      <w:bookmarkEnd w:id="90"/>
    </w:p>
    <w:p w:rsidR="002F5138" w:rsidRDefault="002F5138" w:rsidP="002F5138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sz w:val="18"/>
          <w:szCs w:val="18"/>
          <w:lang w:bidi="ar-SA"/>
        </w:rPr>
        <w:t xml:space="preserve"> </w:t>
      </w:r>
      <w:r w:rsidR="0052332D" w:rsidRPr="0052332D">
        <w:rPr>
          <w:sz w:val="18"/>
          <w:szCs w:val="18"/>
          <w:lang w:bidi="ar-SA"/>
        </w:rPr>
        <w:t xml:space="preserve">'PosnServo_Smoothed_Ramp' </w:t>
      </w:r>
      <w:r w:rsidR="0052332D">
        <w:rPr>
          <w:sz w:val="18"/>
          <w:szCs w:val="18"/>
          <w:lang w:bidi="ar-SA"/>
        </w:rPr>
        <w:t xml:space="preserve"> </w:t>
      </w:r>
      <w:r w:rsidR="0052332D" w:rsidRPr="0052332D">
        <w:rPr>
          <w:sz w:val="18"/>
          <w:szCs w:val="18"/>
          <w:lang w:bidi="ar-SA"/>
        </w:rPr>
        <w:t>functional block implementation.</w:t>
      </w:r>
    </w:p>
    <w:p w:rsidR="00246857" w:rsidRPr="002F5138" w:rsidRDefault="00246857" w:rsidP="00246857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1" w:name="_Toc431482466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2</w:t>
      </w:r>
      <w:bookmarkEnd w:id="9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2776"/>
        <w:gridCol w:w="1649"/>
        <w:gridCol w:w="1421"/>
        <w:gridCol w:w="43"/>
        <w:gridCol w:w="1336"/>
      </w:tblGrid>
      <w:tr w:rsidR="00246857" w:rsidRPr="00AA38E8" w:rsidTr="0052332D">
        <w:tc>
          <w:tcPr>
            <w:tcW w:w="1703" w:type="dxa"/>
          </w:tcPr>
          <w:p w:rsidR="00246857" w:rsidRPr="003877CA" w:rsidRDefault="00246857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76" w:type="dxa"/>
          </w:tcPr>
          <w:p w:rsidR="00246857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52332D">
              <w:rPr>
                <w:rFonts w:cs="Calibri"/>
                <w:sz w:val="18"/>
                <w:szCs w:val="18"/>
              </w:rPr>
              <w:t>RampVal</w:t>
            </w:r>
            <w:proofErr w:type="spellEnd"/>
          </w:p>
        </w:tc>
        <w:tc>
          <w:tcPr>
            <w:tcW w:w="1649" w:type="dxa"/>
            <w:shd w:val="pct30" w:color="FFFF00" w:fill="auto"/>
          </w:tcPr>
          <w:p w:rsidR="00246857" w:rsidRPr="003877CA" w:rsidRDefault="00246857" w:rsidP="006771E1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64" w:type="dxa"/>
            <w:gridSpan w:val="2"/>
            <w:shd w:val="pct30" w:color="FFFF00" w:fill="auto"/>
          </w:tcPr>
          <w:p w:rsidR="00246857" w:rsidRPr="003877CA" w:rsidRDefault="00246857" w:rsidP="006771E1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36" w:type="dxa"/>
            <w:shd w:val="pct30" w:color="FFFF00" w:fill="auto"/>
          </w:tcPr>
          <w:p w:rsidR="00246857" w:rsidRPr="003877CA" w:rsidRDefault="00246857" w:rsidP="006771E1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246857" w:rsidRPr="00AA38E8" w:rsidTr="0052332D">
        <w:tc>
          <w:tcPr>
            <w:tcW w:w="1703" w:type="dxa"/>
          </w:tcPr>
          <w:p w:rsidR="00246857" w:rsidRPr="003877CA" w:rsidRDefault="00246857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76" w:type="dxa"/>
          </w:tcPr>
          <w:p w:rsidR="00246857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 w:rsidRPr="0052332D">
              <w:rPr>
                <w:rFonts w:cs="Calibri"/>
                <w:sz w:val="18"/>
                <w:szCs w:val="18"/>
              </w:rPr>
              <w:t>DesLKATqCmd_HwNwtMtr_T_f32</w:t>
            </w:r>
          </w:p>
        </w:tc>
        <w:tc>
          <w:tcPr>
            <w:tcW w:w="1649" w:type="dxa"/>
          </w:tcPr>
          <w:p w:rsidR="00246857" w:rsidRPr="003877CA" w:rsidRDefault="00246857" w:rsidP="006771E1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1" w:type="dxa"/>
          </w:tcPr>
          <w:p w:rsidR="00246857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-3</w:t>
            </w:r>
          </w:p>
        </w:tc>
        <w:tc>
          <w:tcPr>
            <w:tcW w:w="1379" w:type="dxa"/>
            <w:gridSpan w:val="2"/>
          </w:tcPr>
          <w:p w:rsidR="00246857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</w:t>
            </w:r>
          </w:p>
        </w:tc>
      </w:tr>
      <w:tr w:rsidR="00246857" w:rsidRPr="00AA38E8" w:rsidTr="0052332D">
        <w:tc>
          <w:tcPr>
            <w:tcW w:w="1703" w:type="dxa"/>
          </w:tcPr>
          <w:p w:rsidR="00246857" w:rsidRPr="003877CA" w:rsidRDefault="00246857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76" w:type="dxa"/>
          </w:tcPr>
          <w:p w:rsidR="00246857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 w:rsidRPr="0052332D">
              <w:rPr>
                <w:rFonts w:cs="Calibri"/>
                <w:sz w:val="18"/>
                <w:szCs w:val="18"/>
              </w:rPr>
              <w:t>VehSpd_Kph_T_f32</w:t>
            </w:r>
          </w:p>
        </w:tc>
        <w:tc>
          <w:tcPr>
            <w:tcW w:w="1649" w:type="dxa"/>
          </w:tcPr>
          <w:p w:rsidR="00246857" w:rsidRPr="003877CA" w:rsidRDefault="00246857" w:rsidP="006771E1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1" w:type="dxa"/>
          </w:tcPr>
          <w:p w:rsidR="00246857" w:rsidRPr="003877CA" w:rsidRDefault="00246857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79" w:type="dxa"/>
            <w:gridSpan w:val="2"/>
          </w:tcPr>
          <w:p w:rsidR="00246857" w:rsidRPr="003877CA" w:rsidRDefault="00246857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</w:t>
            </w:r>
          </w:p>
        </w:tc>
      </w:tr>
      <w:tr w:rsidR="0052332D" w:rsidRPr="00AA38E8" w:rsidTr="0052332D">
        <w:tc>
          <w:tcPr>
            <w:tcW w:w="1703" w:type="dxa"/>
          </w:tcPr>
          <w:p w:rsidR="0052332D" w:rsidRPr="003877CA" w:rsidRDefault="0052332D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76" w:type="dxa"/>
          </w:tcPr>
          <w:p w:rsidR="0052332D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 w:rsidRPr="0052332D">
              <w:rPr>
                <w:rFonts w:cs="Calibri"/>
                <w:sz w:val="18"/>
                <w:szCs w:val="18"/>
              </w:rPr>
              <w:t>LKAInterTqCmd_HwNwtMtr_T_f32</w:t>
            </w:r>
          </w:p>
        </w:tc>
        <w:tc>
          <w:tcPr>
            <w:tcW w:w="1649" w:type="dxa"/>
          </w:tcPr>
          <w:p w:rsidR="0052332D" w:rsidRPr="003877CA" w:rsidRDefault="0052332D" w:rsidP="0037686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1" w:type="dxa"/>
          </w:tcPr>
          <w:p w:rsidR="0052332D" w:rsidRPr="003877CA" w:rsidRDefault="0052332D" w:rsidP="0037686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-3</w:t>
            </w:r>
          </w:p>
        </w:tc>
        <w:tc>
          <w:tcPr>
            <w:tcW w:w="1379" w:type="dxa"/>
            <w:gridSpan w:val="2"/>
          </w:tcPr>
          <w:p w:rsidR="0052332D" w:rsidRPr="003877CA" w:rsidRDefault="0052332D" w:rsidP="0037686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</w:t>
            </w:r>
          </w:p>
        </w:tc>
      </w:tr>
    </w:tbl>
    <w:p w:rsidR="00246857" w:rsidRPr="002F5138" w:rsidRDefault="00246857" w:rsidP="0024685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2" w:name="_Toc431482467"/>
      <w:r w:rsidRPr="002F5138">
        <w:rPr>
          <w:rFonts w:ascii="Calibri" w:hAnsi="Calibri" w:cs="Calibri"/>
        </w:rPr>
        <w:t>Description</w:t>
      </w:r>
      <w:bookmarkEnd w:id="92"/>
    </w:p>
    <w:p w:rsidR="00246857" w:rsidRDefault="00246857" w:rsidP="0052332D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>
        <w:rPr>
          <w:sz w:val="18"/>
          <w:szCs w:val="18"/>
          <w:lang w:bidi="ar-SA"/>
        </w:rPr>
        <w:t xml:space="preserve"> </w:t>
      </w:r>
      <w:r w:rsidR="0052332D" w:rsidRPr="0052332D">
        <w:rPr>
          <w:sz w:val="18"/>
          <w:szCs w:val="18"/>
          <w:lang w:bidi="ar-SA"/>
        </w:rPr>
        <w:t>'Ramp to Value' functional block implementation</w:t>
      </w:r>
      <w:r>
        <w:rPr>
          <w:rFonts w:cs="Calibri"/>
          <w:sz w:val="18"/>
          <w:szCs w:val="18"/>
        </w:rPr>
        <w:t xml:space="preserve">. </w:t>
      </w:r>
    </w:p>
    <w:p w:rsidR="00FF769E" w:rsidRPr="002F5138" w:rsidRDefault="00FF769E" w:rsidP="00FF769E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3" w:name="_Toc431482468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3</w:t>
      </w:r>
      <w:bookmarkEnd w:id="9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FF769E" w:rsidRPr="00AA38E8" w:rsidTr="006771E1">
        <w:tc>
          <w:tcPr>
            <w:tcW w:w="1709" w:type="dxa"/>
          </w:tcPr>
          <w:p w:rsidR="00FF769E" w:rsidRPr="003877CA" w:rsidRDefault="00FF769E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FF769E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52332D">
              <w:rPr>
                <w:rFonts w:cs="Calibri"/>
                <w:sz w:val="18"/>
                <w:szCs w:val="18"/>
              </w:rPr>
              <w:t>ESCLogic</w:t>
            </w:r>
            <w:proofErr w:type="spellEnd"/>
          </w:p>
        </w:tc>
        <w:tc>
          <w:tcPr>
            <w:tcW w:w="1657" w:type="dxa"/>
            <w:shd w:val="pct30" w:color="FFFF00" w:fill="auto"/>
          </w:tcPr>
          <w:p w:rsidR="00FF769E" w:rsidRPr="003877CA" w:rsidRDefault="00FF769E" w:rsidP="006771E1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FF769E" w:rsidRPr="003877CA" w:rsidRDefault="00FF769E" w:rsidP="006771E1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FF769E" w:rsidRPr="003877CA" w:rsidRDefault="00FF769E" w:rsidP="006771E1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FF769E" w:rsidRPr="00AA38E8" w:rsidTr="006771E1">
        <w:tc>
          <w:tcPr>
            <w:tcW w:w="1709" w:type="dxa"/>
          </w:tcPr>
          <w:p w:rsidR="00FF769E" w:rsidRPr="003877CA" w:rsidRDefault="00FF769E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47" w:type="dxa"/>
          </w:tcPr>
          <w:p w:rsidR="00FF769E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 w:rsidRPr="0052332D">
              <w:rPr>
                <w:rFonts w:cs="Calibri"/>
                <w:sz w:val="18"/>
                <w:szCs w:val="18"/>
              </w:rPr>
              <w:t>EscCmd_HwNwtMtr_T_f32</w:t>
            </w:r>
          </w:p>
        </w:tc>
        <w:tc>
          <w:tcPr>
            <w:tcW w:w="1657" w:type="dxa"/>
          </w:tcPr>
          <w:p w:rsidR="00FF769E" w:rsidRPr="003877CA" w:rsidRDefault="00FF769E" w:rsidP="006771E1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FF769E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-10</w:t>
            </w:r>
          </w:p>
        </w:tc>
        <w:tc>
          <w:tcPr>
            <w:tcW w:w="1386" w:type="dxa"/>
            <w:gridSpan w:val="2"/>
          </w:tcPr>
          <w:p w:rsidR="00FF769E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</w:tr>
      <w:tr w:rsidR="00FF769E" w:rsidRPr="00AA38E8" w:rsidTr="006771E1">
        <w:tc>
          <w:tcPr>
            <w:tcW w:w="1709" w:type="dxa"/>
          </w:tcPr>
          <w:p w:rsidR="00FF769E" w:rsidRPr="003877CA" w:rsidRDefault="00FF769E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FF769E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 w:rsidRPr="0052332D">
              <w:rPr>
                <w:rFonts w:cs="Calibri"/>
                <w:sz w:val="18"/>
                <w:szCs w:val="18"/>
              </w:rPr>
              <w:t>EscSt_Cnt_T_u08</w:t>
            </w:r>
          </w:p>
        </w:tc>
        <w:tc>
          <w:tcPr>
            <w:tcW w:w="1657" w:type="dxa"/>
          </w:tcPr>
          <w:p w:rsidR="00FF769E" w:rsidRPr="003877CA" w:rsidRDefault="0052332D" w:rsidP="006771E1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FF769E" w:rsidRPr="003877CA" w:rsidRDefault="00FF769E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FF769E" w:rsidRPr="003877CA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4</w:t>
            </w:r>
          </w:p>
        </w:tc>
      </w:tr>
      <w:tr w:rsidR="00FF769E" w:rsidRPr="00AA38E8" w:rsidTr="006771E1">
        <w:tc>
          <w:tcPr>
            <w:tcW w:w="1709" w:type="dxa"/>
          </w:tcPr>
          <w:p w:rsidR="00FF769E" w:rsidRPr="003877CA" w:rsidRDefault="00FF769E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FF769E" w:rsidRPr="00246857" w:rsidRDefault="0052332D" w:rsidP="00FF769E">
            <w:pPr>
              <w:spacing w:before="60"/>
              <w:rPr>
                <w:rFonts w:cs="Calibri"/>
                <w:sz w:val="18"/>
                <w:szCs w:val="18"/>
              </w:rPr>
            </w:pPr>
            <w:r w:rsidRPr="0052332D">
              <w:rPr>
                <w:rFonts w:cs="Calibri"/>
                <w:sz w:val="18"/>
                <w:szCs w:val="18"/>
              </w:rPr>
              <w:t>*ESCTqCmd_HwNwtMtr_T_f32</w:t>
            </w:r>
          </w:p>
        </w:tc>
        <w:tc>
          <w:tcPr>
            <w:tcW w:w="1657" w:type="dxa"/>
          </w:tcPr>
          <w:p w:rsidR="00FF769E" w:rsidRDefault="00FF769E" w:rsidP="006771E1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FF769E" w:rsidRDefault="00FF769E" w:rsidP="0052332D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</w:t>
            </w:r>
            <w:r w:rsidR="0052332D">
              <w:rPr>
                <w:rFonts w:cs="Calibri"/>
                <w:sz w:val="18"/>
                <w:szCs w:val="18"/>
              </w:rPr>
              <w:t>3</w:t>
            </w:r>
          </w:p>
        </w:tc>
        <w:tc>
          <w:tcPr>
            <w:tcW w:w="1386" w:type="dxa"/>
            <w:gridSpan w:val="2"/>
          </w:tcPr>
          <w:p w:rsidR="00FF769E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</w:t>
            </w:r>
          </w:p>
        </w:tc>
      </w:tr>
      <w:tr w:rsidR="00FF769E" w:rsidRPr="00AA38E8" w:rsidTr="006771E1">
        <w:tc>
          <w:tcPr>
            <w:tcW w:w="1709" w:type="dxa"/>
          </w:tcPr>
          <w:p w:rsidR="00FF769E" w:rsidRPr="003877CA" w:rsidRDefault="00FF769E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FF769E" w:rsidRPr="00246857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 w:rsidRPr="0052332D">
              <w:rPr>
                <w:rFonts w:cs="Calibri"/>
                <w:sz w:val="18"/>
                <w:szCs w:val="18"/>
              </w:rPr>
              <w:t>*</w:t>
            </w:r>
            <w:proofErr w:type="spellStart"/>
            <w:r w:rsidRPr="0052332D">
              <w:rPr>
                <w:rFonts w:cs="Calibri"/>
                <w:sz w:val="18"/>
                <w:szCs w:val="18"/>
              </w:rPr>
              <w:t>EscLimdActv_Cnt_T_logl</w:t>
            </w:r>
            <w:proofErr w:type="spellEnd"/>
          </w:p>
        </w:tc>
        <w:tc>
          <w:tcPr>
            <w:tcW w:w="1657" w:type="dxa"/>
          </w:tcPr>
          <w:p w:rsidR="00FF769E" w:rsidRDefault="0052332D" w:rsidP="006771E1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FF769E" w:rsidRDefault="0052332D" w:rsidP="00FF769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386" w:type="dxa"/>
            <w:gridSpan w:val="2"/>
          </w:tcPr>
          <w:p w:rsidR="00FF769E" w:rsidRDefault="0052332D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FF769E" w:rsidRPr="00AA38E8" w:rsidTr="006771E1">
        <w:tc>
          <w:tcPr>
            <w:tcW w:w="1709" w:type="dxa"/>
          </w:tcPr>
          <w:p w:rsidR="00FF769E" w:rsidRPr="003877CA" w:rsidRDefault="00FF769E" w:rsidP="006771E1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FF769E" w:rsidRPr="003877CA" w:rsidRDefault="00FF769E" w:rsidP="006771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None</w:t>
            </w:r>
          </w:p>
        </w:tc>
        <w:tc>
          <w:tcPr>
            <w:tcW w:w="1657" w:type="dxa"/>
          </w:tcPr>
          <w:p w:rsidR="00FF769E" w:rsidRPr="00911C31" w:rsidRDefault="00FF769E" w:rsidP="006771E1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FF769E" w:rsidRPr="003877CA" w:rsidRDefault="00FF769E" w:rsidP="006771E1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FF769E" w:rsidRPr="003877CA" w:rsidRDefault="00FF769E" w:rsidP="006771E1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</w:tbl>
    <w:p w:rsidR="00FF769E" w:rsidRPr="002F5138" w:rsidRDefault="00FF769E" w:rsidP="00FF769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4" w:name="_Toc431482469"/>
      <w:r w:rsidRPr="002F5138">
        <w:rPr>
          <w:rFonts w:ascii="Calibri" w:hAnsi="Calibri" w:cs="Calibri"/>
        </w:rPr>
        <w:t>Description</w:t>
      </w:r>
      <w:bookmarkEnd w:id="94"/>
    </w:p>
    <w:p w:rsidR="00FF769E" w:rsidRPr="00F47A34" w:rsidRDefault="00FF769E" w:rsidP="0052332D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sz w:val="18"/>
          <w:szCs w:val="18"/>
          <w:lang w:bidi="ar-SA"/>
        </w:rPr>
        <w:t xml:space="preserve"> </w:t>
      </w:r>
      <w:r w:rsidR="0052332D" w:rsidRPr="0052332D">
        <w:rPr>
          <w:sz w:val="18"/>
          <w:szCs w:val="18"/>
          <w:lang w:bidi="ar-SA"/>
        </w:rPr>
        <w:t xml:space="preserve">'ESC Logic' functional </w:t>
      </w:r>
      <w:proofErr w:type="gramStart"/>
      <w:r w:rsidR="0052332D" w:rsidRPr="0052332D">
        <w:rPr>
          <w:sz w:val="18"/>
          <w:szCs w:val="18"/>
          <w:lang w:bidi="ar-SA"/>
        </w:rPr>
        <w:t>block</w:t>
      </w:r>
      <w:proofErr w:type="gramEnd"/>
      <w:r w:rsidR="0052332D" w:rsidRPr="0052332D">
        <w:rPr>
          <w:sz w:val="18"/>
          <w:szCs w:val="18"/>
          <w:lang w:bidi="ar-SA"/>
        </w:rPr>
        <w:t xml:space="preserve"> implementation.</w:t>
      </w:r>
      <w:r>
        <w:rPr>
          <w:rFonts w:cs="Calibri"/>
          <w:sz w:val="18"/>
          <w:szCs w:val="18"/>
        </w:rPr>
        <w:t xml:space="preserve"> </w:t>
      </w:r>
    </w:p>
    <w:p w:rsidR="00250144" w:rsidRPr="00F47A34" w:rsidRDefault="00250144" w:rsidP="00250144">
      <w:pPr>
        <w:autoSpaceDE w:val="0"/>
        <w:autoSpaceDN w:val="0"/>
        <w:adjustRightInd w:val="0"/>
        <w:rPr>
          <w:sz w:val="18"/>
          <w:szCs w:val="18"/>
          <w:lang w:bidi="ar-SA"/>
        </w:rPr>
      </w:pP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95" w:name="_Toc421011542"/>
      <w:bookmarkStart w:id="96" w:name="_Toc431482470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95"/>
      <w:bookmarkEnd w:id="96"/>
    </w:p>
    <w:p w:rsidR="008C6874" w:rsidRDefault="009B7D1A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97" w:name="_Toc418080076"/>
      <w:bookmarkStart w:id="98" w:name="_Toc421709921"/>
      <w:bookmarkStart w:id="99" w:name="_Toc431482471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97"/>
      <w:bookmarkEnd w:id="98"/>
      <w:bookmarkEnd w:id="99"/>
    </w:p>
    <w:p w:rsidR="001F4282" w:rsidRPr="00B26D2C" w:rsidRDefault="000A5AA5" w:rsidP="0043410A">
      <w:pPr>
        <w:pStyle w:val="ListParagraph"/>
        <w:rPr>
          <w:rFonts w:cs="Calibri"/>
          <w:i/>
        </w:rPr>
      </w:pPr>
      <w:r>
        <w:rPr>
          <w:rFonts w:cs="Calibri"/>
          <w:i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00" w:name="_Toc382297449"/>
      <w:bookmarkStart w:id="101" w:name="_Toc418080077"/>
      <w:bookmarkStart w:id="102" w:name="_Toc421709922"/>
      <w:bookmarkStart w:id="103" w:name="_Toc431482472"/>
      <w:r w:rsidRPr="00E75CFE">
        <w:rPr>
          <w:rFonts w:ascii="Calibri" w:hAnsi="Calibri" w:cs="Calibri"/>
        </w:rPr>
        <w:lastRenderedPageBreak/>
        <w:t>UNIT TEST CONSIDERATION</w:t>
      </w:r>
      <w:bookmarkEnd w:id="100"/>
      <w:bookmarkEnd w:id="101"/>
      <w:bookmarkEnd w:id="102"/>
      <w:bookmarkEnd w:id="103"/>
    </w:p>
    <w:p w:rsidR="00250144" w:rsidRDefault="00250144" w:rsidP="00531B8C">
      <w:pPr>
        <w:rPr>
          <w:lang w:bidi="ar-SA"/>
        </w:rPr>
      </w:pPr>
      <w:r>
        <w:t>None</w:t>
      </w: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531B8C" w:rsidRPr="00250144" w:rsidRDefault="00250144" w:rsidP="00250144">
      <w:pPr>
        <w:tabs>
          <w:tab w:val="left" w:pos="6636"/>
        </w:tabs>
        <w:rPr>
          <w:lang w:bidi="ar-SA"/>
        </w:rPr>
      </w:pPr>
      <w:r>
        <w:rPr>
          <w:lang w:bidi="ar-SA"/>
        </w:rPr>
        <w:tab/>
      </w:r>
    </w:p>
    <w:p w:rsidR="00786BDF" w:rsidRPr="00A158C7" w:rsidRDefault="00786BDF" w:rsidP="000B37D5">
      <w:pPr>
        <w:pStyle w:val="Heading7"/>
      </w:pPr>
      <w:bookmarkStart w:id="104" w:name="_Toc431482473"/>
      <w:r w:rsidRPr="00A158C7">
        <w:lastRenderedPageBreak/>
        <w:t>Abbreviations and Acronyms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05" w:name="_Toc431482474"/>
      <w:r w:rsidRPr="00A158C7">
        <w:lastRenderedPageBreak/>
        <w:t>Glossary</w:t>
      </w:r>
      <w:bookmarkEnd w:id="105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06" w:name="_Toc431482475"/>
      <w:r w:rsidRPr="00A158C7">
        <w:lastRenderedPageBreak/>
        <w:t>References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07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07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602468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</w:t>
            </w:r>
            <w:r w:rsidR="00602468"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0C5C46" w:rsidP="00B758D2">
            <w:pPr>
              <w:keepNext/>
            </w:pPr>
            <w:hyperlink r:id="rId16" w:history="1">
              <w:bookmarkStart w:id="108" w:name="_Ref335300243"/>
              <w:r w:rsidR="00531B8C" w:rsidRPr="00FC427F">
                <w:t>Software Naming Conventions.doc</w:t>
              </w:r>
              <w:bookmarkEnd w:id="108"/>
            </w:hyperlink>
          </w:p>
        </w:tc>
        <w:tc>
          <w:tcPr>
            <w:tcW w:w="2091" w:type="dxa"/>
            <w:shd w:val="clear" w:color="auto" w:fill="auto"/>
          </w:tcPr>
          <w:p w:rsidR="00531B8C" w:rsidRDefault="00602468" w:rsidP="00B758D2">
            <w:pPr>
              <w:rPr>
                <w:lang w:bidi="ar-SA"/>
              </w:rPr>
            </w:pPr>
            <w:r>
              <w:rPr>
                <w:lang w:bidi="ar-SA"/>
              </w:rPr>
              <w:t>EA4 0</w:t>
            </w:r>
            <w:r w:rsidR="00531B8C">
              <w:rPr>
                <w:lang w:bidi="ar-SA"/>
              </w:rPr>
              <w:t>1.0</w:t>
            </w:r>
            <w:r>
              <w:rPr>
                <w:lang w:bidi="ar-SA"/>
              </w:rPr>
              <w:t>0.00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09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09"/>
          </w:p>
        </w:tc>
        <w:tc>
          <w:tcPr>
            <w:tcW w:w="2091" w:type="dxa"/>
            <w:shd w:val="clear" w:color="auto" w:fill="auto"/>
          </w:tcPr>
          <w:p w:rsidR="00531B8C" w:rsidRDefault="00531B8C" w:rsidP="00602468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602468">
              <w:rPr>
                <w:lang w:bidi="ar-SA"/>
              </w:rPr>
              <w:t>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DC2D5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Default="00DC2D5B" w:rsidP="008D51CF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BC3B09">
              <w:t>C</w:t>
            </w:r>
            <w:r w:rsidR="0043410A" w:rsidRPr="0043410A">
              <w:t>F0</w:t>
            </w:r>
            <w:r w:rsidR="00BC3B09">
              <w:t>1</w:t>
            </w:r>
            <w:r w:rsidR="008D51CF">
              <w:t>0</w:t>
            </w:r>
            <w:r w:rsidR="0043410A" w:rsidRPr="0043410A">
              <w:t>A</w:t>
            </w:r>
            <w:r w:rsidR="001A7DB1" w:rsidRPr="001A7DB1">
              <w:t>_</w:t>
            </w:r>
            <w:r w:rsidR="007969D1">
              <w:t xml:space="preserve"> </w:t>
            </w:r>
            <w:proofErr w:type="spellStart"/>
            <w:r w:rsidR="008D51CF" w:rsidRPr="008D51CF">
              <w:t>GmTqArbn</w:t>
            </w:r>
            <w:r w:rsidRPr="00DC2D5B">
              <w:t>_Design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C46" w:rsidRDefault="000C5C46">
      <w:r>
        <w:separator/>
      </w:r>
    </w:p>
  </w:endnote>
  <w:endnote w:type="continuationSeparator" w:id="0">
    <w:p w:rsidR="000C5C46" w:rsidRDefault="000C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6771E1" w:rsidRPr="00B10816" w:rsidTr="00866672">
      <w:tc>
        <w:tcPr>
          <w:tcW w:w="1667" w:type="pct"/>
          <w:vAlign w:val="center"/>
        </w:tcPr>
        <w:p w:rsidR="006771E1" w:rsidRPr="00B10816" w:rsidRDefault="006771E1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Pr="005B27DA">
            <w:rPr>
              <w:sz w:val="16"/>
              <w:szCs w:val="16"/>
            </w:rPr>
            <w:t>GmTqArbn</w:t>
          </w:r>
          <w:proofErr w:type="spellEnd"/>
          <w:r>
            <w:rPr>
              <w:sz w:val="16"/>
              <w:szCs w:val="16"/>
            </w:rPr>
            <w:t xml:space="preserve"> MDD</w:t>
          </w:r>
        </w:p>
        <w:p w:rsidR="006771E1" w:rsidRPr="00B10816" w:rsidRDefault="006771E1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6771E1" w:rsidRDefault="006771E1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del w:id="110" w:author="Nexteer Employee" w:date="2016-04-06T15:33:00Z">
            <w:r w:rsidDel="00346263">
              <w:rPr>
                <w:sz w:val="16"/>
                <w:szCs w:val="16"/>
              </w:rPr>
              <w:fldChar w:fldCharType="begin"/>
            </w:r>
            <w:r w:rsidDel="00346263">
              <w:rPr>
                <w:sz w:val="16"/>
                <w:szCs w:val="16"/>
              </w:rPr>
              <w:delInstrText xml:space="preserve"> DOCPROPERTY  "Release Date"  \* MERGEFORMAT </w:delInstrText>
            </w:r>
            <w:r w:rsidDel="00346263">
              <w:rPr>
                <w:sz w:val="16"/>
                <w:szCs w:val="16"/>
              </w:rPr>
              <w:fldChar w:fldCharType="separate"/>
            </w:r>
            <w:r w:rsidDel="00346263">
              <w:rPr>
                <w:sz w:val="16"/>
                <w:szCs w:val="16"/>
              </w:rPr>
              <w:delText>Oct 1, 2015</w:delText>
            </w:r>
            <w:r w:rsidDel="00346263">
              <w:rPr>
                <w:sz w:val="16"/>
                <w:szCs w:val="16"/>
              </w:rPr>
              <w:fldChar w:fldCharType="end"/>
            </w:r>
          </w:del>
          <w:ins w:id="111" w:author="Nexteer Employee" w:date="2016-04-06T15:33:00Z">
            <w:r w:rsidR="00346263">
              <w:rPr>
                <w:sz w:val="16"/>
                <w:szCs w:val="16"/>
              </w:rPr>
              <w:t>Apr 6, 2016</w:t>
            </w:r>
          </w:ins>
        </w:p>
        <w:p w:rsidR="006771E1" w:rsidRPr="00B10816" w:rsidRDefault="006771E1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23544421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21337497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771E1" w:rsidRPr="00B10816" w:rsidRDefault="006771E1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6771E1" w:rsidRPr="00B10816" w:rsidRDefault="006771E1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346263">
            <w:rPr>
              <w:b/>
              <w:noProof/>
              <w:sz w:val="16"/>
              <w:szCs w:val="16"/>
            </w:rPr>
            <w:t>12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346263">
            <w:rPr>
              <w:b/>
              <w:noProof/>
              <w:sz w:val="16"/>
              <w:szCs w:val="16"/>
            </w:rPr>
            <w:t>16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6771E1" w:rsidRPr="00B10816" w:rsidRDefault="006771E1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C46" w:rsidRDefault="000C5C46">
      <w:r>
        <w:separator/>
      </w:r>
    </w:p>
  </w:footnote>
  <w:footnote w:type="continuationSeparator" w:id="0">
    <w:p w:rsidR="000C5C46" w:rsidRDefault="000C5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6771E1" w:rsidRPr="008969C4" w:rsidTr="00866672">
      <w:trPr>
        <w:trHeight w:val="438"/>
      </w:trPr>
      <w:tc>
        <w:tcPr>
          <w:tcW w:w="1443" w:type="pct"/>
        </w:tcPr>
        <w:p w:rsidR="006771E1" w:rsidRPr="008969C4" w:rsidRDefault="006771E1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4BBA027F" wp14:editId="39FE92AD">
                <wp:extent cx="1066800" cy="438150"/>
                <wp:effectExtent l="0" t="0" r="0" b="0"/>
                <wp:docPr id="3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6771E1" w:rsidRPr="00891F29" w:rsidRDefault="006771E1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6771E1" w:rsidRDefault="006771E1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6771E1" w:rsidRPr="008969C4" w:rsidRDefault="006771E1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6771E1" w:rsidRDefault="006771E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6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17164"/>
    <w:rsid w:val="000201AB"/>
    <w:rsid w:val="00030567"/>
    <w:rsid w:val="00030607"/>
    <w:rsid w:val="000318E7"/>
    <w:rsid w:val="00034CF6"/>
    <w:rsid w:val="0004234C"/>
    <w:rsid w:val="000429C7"/>
    <w:rsid w:val="00044B01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AA5"/>
    <w:rsid w:val="000A5FB2"/>
    <w:rsid w:val="000B01C4"/>
    <w:rsid w:val="000B0DB8"/>
    <w:rsid w:val="000B37D5"/>
    <w:rsid w:val="000B5C1E"/>
    <w:rsid w:val="000B6648"/>
    <w:rsid w:val="000C02C8"/>
    <w:rsid w:val="000C48A0"/>
    <w:rsid w:val="000C5C46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0AED"/>
    <w:rsid w:val="0012589C"/>
    <w:rsid w:val="0012696E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A7DB1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7A45"/>
    <w:rsid w:val="00203950"/>
    <w:rsid w:val="0020634C"/>
    <w:rsid w:val="00206564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1551"/>
    <w:rsid w:val="002438FE"/>
    <w:rsid w:val="00246432"/>
    <w:rsid w:val="00246474"/>
    <w:rsid w:val="00246857"/>
    <w:rsid w:val="00246930"/>
    <w:rsid w:val="00250144"/>
    <w:rsid w:val="002518E0"/>
    <w:rsid w:val="00252485"/>
    <w:rsid w:val="002540D9"/>
    <w:rsid w:val="00256656"/>
    <w:rsid w:val="00256D7F"/>
    <w:rsid w:val="00260133"/>
    <w:rsid w:val="00273A0B"/>
    <w:rsid w:val="002905EB"/>
    <w:rsid w:val="002A39A5"/>
    <w:rsid w:val="002A3DCD"/>
    <w:rsid w:val="002A4407"/>
    <w:rsid w:val="002A46ED"/>
    <w:rsid w:val="002A5D94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5138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6263"/>
    <w:rsid w:val="00347652"/>
    <w:rsid w:val="00361921"/>
    <w:rsid w:val="00362B86"/>
    <w:rsid w:val="00362CE5"/>
    <w:rsid w:val="003639F3"/>
    <w:rsid w:val="00363FC9"/>
    <w:rsid w:val="00364BF7"/>
    <w:rsid w:val="00364F00"/>
    <w:rsid w:val="003849A4"/>
    <w:rsid w:val="00385119"/>
    <w:rsid w:val="00387BF4"/>
    <w:rsid w:val="00393DBF"/>
    <w:rsid w:val="003A493E"/>
    <w:rsid w:val="003A5B2A"/>
    <w:rsid w:val="003B4A55"/>
    <w:rsid w:val="003C0C9C"/>
    <w:rsid w:val="003C5EDA"/>
    <w:rsid w:val="003D456D"/>
    <w:rsid w:val="003F18D9"/>
    <w:rsid w:val="003F3205"/>
    <w:rsid w:val="00401A9E"/>
    <w:rsid w:val="00405E64"/>
    <w:rsid w:val="00410E30"/>
    <w:rsid w:val="004147D1"/>
    <w:rsid w:val="00431255"/>
    <w:rsid w:val="0043410A"/>
    <w:rsid w:val="00436F3E"/>
    <w:rsid w:val="004377FE"/>
    <w:rsid w:val="00440304"/>
    <w:rsid w:val="00444F99"/>
    <w:rsid w:val="004526E6"/>
    <w:rsid w:val="004538E2"/>
    <w:rsid w:val="004539DE"/>
    <w:rsid w:val="00453CBC"/>
    <w:rsid w:val="00460D68"/>
    <w:rsid w:val="004610FA"/>
    <w:rsid w:val="00462B18"/>
    <w:rsid w:val="00462D3A"/>
    <w:rsid w:val="00464103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332D"/>
    <w:rsid w:val="00527EC6"/>
    <w:rsid w:val="00531B8C"/>
    <w:rsid w:val="0053510E"/>
    <w:rsid w:val="005366FA"/>
    <w:rsid w:val="00537B43"/>
    <w:rsid w:val="00540486"/>
    <w:rsid w:val="00540749"/>
    <w:rsid w:val="00540981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27DA"/>
    <w:rsid w:val="005B3586"/>
    <w:rsid w:val="005B6300"/>
    <w:rsid w:val="005B6345"/>
    <w:rsid w:val="005C0842"/>
    <w:rsid w:val="005C3AC2"/>
    <w:rsid w:val="005C5C18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771E1"/>
    <w:rsid w:val="006811FF"/>
    <w:rsid w:val="00681E5A"/>
    <w:rsid w:val="006845E9"/>
    <w:rsid w:val="00686ED4"/>
    <w:rsid w:val="0069657C"/>
    <w:rsid w:val="006A61EA"/>
    <w:rsid w:val="006A7C28"/>
    <w:rsid w:val="006B1E80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1A0D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3E4E"/>
    <w:rsid w:val="00784FF5"/>
    <w:rsid w:val="00786BDF"/>
    <w:rsid w:val="007874B4"/>
    <w:rsid w:val="007969D1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1230A"/>
    <w:rsid w:val="00820AE5"/>
    <w:rsid w:val="0082456E"/>
    <w:rsid w:val="0082534B"/>
    <w:rsid w:val="00830DBF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5F09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51CF"/>
    <w:rsid w:val="008D69B7"/>
    <w:rsid w:val="008F09CA"/>
    <w:rsid w:val="008F11FD"/>
    <w:rsid w:val="008F1C9A"/>
    <w:rsid w:val="008F283B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04FD"/>
    <w:rsid w:val="00992EB9"/>
    <w:rsid w:val="009B0C02"/>
    <w:rsid w:val="009B754B"/>
    <w:rsid w:val="009B7D1A"/>
    <w:rsid w:val="009C5629"/>
    <w:rsid w:val="009C5E90"/>
    <w:rsid w:val="009C71A3"/>
    <w:rsid w:val="009C7F7D"/>
    <w:rsid w:val="009D03B1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26D2C"/>
    <w:rsid w:val="00B35242"/>
    <w:rsid w:val="00B35F84"/>
    <w:rsid w:val="00B503C2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0748"/>
    <w:rsid w:val="00C145F2"/>
    <w:rsid w:val="00C170E5"/>
    <w:rsid w:val="00C22169"/>
    <w:rsid w:val="00C22A00"/>
    <w:rsid w:val="00C2356B"/>
    <w:rsid w:val="00C3002A"/>
    <w:rsid w:val="00C373E0"/>
    <w:rsid w:val="00C375E8"/>
    <w:rsid w:val="00C53EAE"/>
    <w:rsid w:val="00C53F02"/>
    <w:rsid w:val="00C54CBD"/>
    <w:rsid w:val="00C55116"/>
    <w:rsid w:val="00C561B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111"/>
    <w:rsid w:val="00C8041D"/>
    <w:rsid w:val="00C80CA8"/>
    <w:rsid w:val="00C845F5"/>
    <w:rsid w:val="00C93030"/>
    <w:rsid w:val="00C93ADA"/>
    <w:rsid w:val="00CA1932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390C"/>
    <w:rsid w:val="00D06A61"/>
    <w:rsid w:val="00D13AA4"/>
    <w:rsid w:val="00D1409A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0D96"/>
    <w:rsid w:val="00D757BC"/>
    <w:rsid w:val="00D762B8"/>
    <w:rsid w:val="00D775AC"/>
    <w:rsid w:val="00D77952"/>
    <w:rsid w:val="00D8298E"/>
    <w:rsid w:val="00D8734B"/>
    <w:rsid w:val="00D91C8F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D4CCF"/>
    <w:rsid w:val="00DD4E7F"/>
    <w:rsid w:val="00DE23CE"/>
    <w:rsid w:val="00DE2FDE"/>
    <w:rsid w:val="00DF4415"/>
    <w:rsid w:val="00E020FC"/>
    <w:rsid w:val="00E03151"/>
    <w:rsid w:val="00E032DB"/>
    <w:rsid w:val="00E044C8"/>
    <w:rsid w:val="00E16D14"/>
    <w:rsid w:val="00E176AB"/>
    <w:rsid w:val="00E21C3F"/>
    <w:rsid w:val="00E23E6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15CB"/>
    <w:rsid w:val="00E84D08"/>
    <w:rsid w:val="00E84FCD"/>
    <w:rsid w:val="00E8577F"/>
    <w:rsid w:val="00E9004B"/>
    <w:rsid w:val="00EB1228"/>
    <w:rsid w:val="00EB2D9F"/>
    <w:rsid w:val="00ED3D2B"/>
    <w:rsid w:val="00EE263E"/>
    <w:rsid w:val="00EE26AB"/>
    <w:rsid w:val="00EE3BBC"/>
    <w:rsid w:val="00EF190F"/>
    <w:rsid w:val="00F1257A"/>
    <w:rsid w:val="00F33BD1"/>
    <w:rsid w:val="00F36729"/>
    <w:rsid w:val="00F3686A"/>
    <w:rsid w:val="00F36CC2"/>
    <w:rsid w:val="00F417BB"/>
    <w:rsid w:val="00F4318C"/>
    <w:rsid w:val="00F43F8E"/>
    <w:rsid w:val="00F50EDF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  <w:rsid w:val="00FF2BDF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371CE"/>
    <w:rsid w:val="000D7E54"/>
    <w:rsid w:val="001B028B"/>
    <w:rsid w:val="00303E96"/>
    <w:rsid w:val="004A09CC"/>
    <w:rsid w:val="006109B7"/>
    <w:rsid w:val="00653BC6"/>
    <w:rsid w:val="006B37DE"/>
    <w:rsid w:val="006C58E1"/>
    <w:rsid w:val="00705F70"/>
    <w:rsid w:val="0072624C"/>
    <w:rsid w:val="00785C66"/>
    <w:rsid w:val="007C672A"/>
    <w:rsid w:val="008B259E"/>
    <w:rsid w:val="009153D7"/>
    <w:rsid w:val="0098101A"/>
    <w:rsid w:val="00983464"/>
    <w:rsid w:val="00A67290"/>
    <w:rsid w:val="00A75A22"/>
    <w:rsid w:val="00B26EFC"/>
    <w:rsid w:val="00BD7ABA"/>
    <w:rsid w:val="00C42526"/>
    <w:rsid w:val="00E077FC"/>
    <w:rsid w:val="00E26D67"/>
    <w:rsid w:val="00EC2C4A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77204D79-DDE2-4E36-9DBB-14C3565F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0</TotalTime>
  <Pages>16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7336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Nexteer Employee</cp:lastModifiedBy>
  <cp:revision>2</cp:revision>
  <cp:lastPrinted>2014-12-17T17:01:00Z</cp:lastPrinted>
  <dcterms:created xsi:type="dcterms:W3CDTF">2016-04-06T19:34:00Z</dcterms:created>
  <dcterms:modified xsi:type="dcterms:W3CDTF">2016-04-06T19:34:00Z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