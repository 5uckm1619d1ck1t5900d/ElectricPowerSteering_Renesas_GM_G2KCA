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597DD7F2140F42CC9FCFA2321B53AC9A"/>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411CB" w:rsidP="007E0373">
      <w:pPr>
        <w:tabs>
          <w:tab w:val="left" w:pos="4320"/>
          <w:tab w:val="left" w:pos="8640"/>
        </w:tabs>
        <w:spacing w:before="120" w:after="360"/>
        <w:jc w:val="center"/>
        <w:rPr>
          <w:b/>
          <w:sz w:val="36"/>
        </w:rPr>
      </w:pPr>
      <w:proofErr w:type="spellStart"/>
      <w:r>
        <w:rPr>
          <w:rFonts w:cs="Calibri"/>
          <w:b/>
          <w:sz w:val="48"/>
          <w:szCs w:val="48"/>
        </w:rPr>
        <w:t>SysFricLrng</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BB0FE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Anne, Krishna" w:date="2016-10-03T14:00:00Z">
        <w:r w:rsidR="00683A49">
          <w:rPr>
            <w:b/>
            <w:sz w:val="36"/>
          </w:rPr>
          <w:t>Oct</w:t>
        </w:r>
      </w:ins>
      <w:del w:id="1" w:author="Anne, Krishna" w:date="2016-10-03T14:00:00Z">
        <w:r w:rsidDel="00683A49">
          <w:rPr>
            <w:b/>
            <w:sz w:val="36"/>
          </w:rPr>
          <w:delText>Jul</w:delText>
        </w:r>
      </w:del>
      <w:r>
        <w:rPr>
          <w:b/>
          <w:sz w:val="36"/>
        </w:rPr>
        <w:t xml:space="preserve"> </w:t>
      </w:r>
      <w:del w:id="2" w:author="Anne, Krishna" w:date="2016-10-03T14:00:00Z">
        <w:r w:rsidDel="00683A49">
          <w:rPr>
            <w:b/>
            <w:sz w:val="36"/>
          </w:rPr>
          <w:delText xml:space="preserve"> </w:delText>
        </w:r>
      </w:del>
      <w:ins w:id="3" w:author="Anne, Krishna" w:date="2016-10-03T14:00:00Z">
        <w:r w:rsidR="00683A49">
          <w:rPr>
            <w:b/>
            <w:sz w:val="36"/>
          </w:rPr>
          <w:t>03</w:t>
        </w:r>
      </w:ins>
      <w:del w:id="4" w:author="Anne, Krishna" w:date="2016-10-03T14:00:00Z">
        <w:r w:rsidDel="00683A49">
          <w:rPr>
            <w:b/>
            <w:sz w:val="36"/>
          </w:rPr>
          <w:delText>25</w:delText>
        </w:r>
      </w:del>
      <w:r>
        <w:rPr>
          <w:b/>
          <w:sz w:val="36"/>
        </w:rPr>
        <w:t>, 201</w:t>
      </w:r>
      <w:r w:rsidRPr="007E0373">
        <w:rPr>
          <w:b/>
          <w:sz w:val="36"/>
        </w:rPr>
        <w:fldChar w:fldCharType="end"/>
      </w:r>
      <w:r w:rsidR="00BF233D">
        <w:rPr>
          <w:b/>
          <w:sz w:val="36"/>
        </w:rPr>
        <w:t>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A411CB">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411CB">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A411CB">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del w:id="5" w:author="Anne, Krishna" w:date="2016-10-03T14:00:00Z">
        <w:r w:rsidR="00A411CB" w:rsidDel="00683A49">
          <w:rPr>
            <w:b/>
            <w:sz w:val="24"/>
          </w:rPr>
          <w:delText>Basavaraja Ganeshappa</w:delText>
        </w:r>
      </w:del>
      <w:ins w:id="6" w:author="Anne, Krishna" w:date="2016-10-03T14:00:00Z">
        <w:r w:rsidR="00683A49">
          <w:rPr>
            <w:b/>
            <w:sz w:val="24"/>
          </w:rPr>
          <w:t>Krishna Anne</w:t>
        </w:r>
      </w:ins>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411CB">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411CB">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8"/>
        <w:gridCol w:w="2160"/>
        <w:gridCol w:w="1350"/>
        <w:gridCol w:w="1440"/>
      </w:tblGrid>
      <w:tr w:rsidR="00A411CB" w:rsidRPr="00AA38E8" w:rsidTr="004E27F7">
        <w:tc>
          <w:tcPr>
            <w:tcW w:w="2678" w:type="dxa"/>
          </w:tcPr>
          <w:p w:rsidR="00A411CB" w:rsidRPr="00AA38E8" w:rsidRDefault="00A411CB" w:rsidP="00D229A6">
            <w:pPr>
              <w:jc w:val="center"/>
              <w:rPr>
                <w:rFonts w:cs="Calibri"/>
                <w:b/>
              </w:rPr>
            </w:pPr>
            <w:bookmarkStart w:id="7" w:name="_Toc348792978"/>
            <w:bookmarkStart w:id="8" w:name="_Toc348793074"/>
            <w:bookmarkStart w:id="9" w:name="_Toc348793965"/>
            <w:bookmarkStart w:id="10" w:name="_Toc349459173"/>
            <w:bookmarkStart w:id="11" w:name="_Toc349621609"/>
            <w:r w:rsidRPr="00AA38E8">
              <w:rPr>
                <w:rFonts w:cs="Calibri"/>
                <w:b/>
              </w:rPr>
              <w:t>Description</w:t>
            </w:r>
          </w:p>
        </w:tc>
        <w:tc>
          <w:tcPr>
            <w:tcW w:w="2160" w:type="dxa"/>
          </w:tcPr>
          <w:p w:rsidR="00A411CB" w:rsidRPr="00AA38E8" w:rsidRDefault="00A411CB" w:rsidP="00D229A6">
            <w:pPr>
              <w:jc w:val="center"/>
              <w:rPr>
                <w:rFonts w:cs="Calibri"/>
                <w:b/>
              </w:rPr>
            </w:pPr>
            <w:r w:rsidRPr="00AA38E8">
              <w:rPr>
                <w:rFonts w:cs="Calibri"/>
                <w:b/>
              </w:rPr>
              <w:t>Author</w:t>
            </w:r>
          </w:p>
        </w:tc>
        <w:tc>
          <w:tcPr>
            <w:tcW w:w="1350" w:type="dxa"/>
          </w:tcPr>
          <w:p w:rsidR="00A411CB" w:rsidRPr="00AA38E8" w:rsidRDefault="00A411CB" w:rsidP="00D229A6">
            <w:pPr>
              <w:jc w:val="center"/>
              <w:rPr>
                <w:rFonts w:cs="Calibri"/>
                <w:b/>
              </w:rPr>
            </w:pPr>
            <w:r w:rsidRPr="00AA38E8">
              <w:rPr>
                <w:rFonts w:cs="Calibri"/>
                <w:b/>
              </w:rPr>
              <w:t>Version</w:t>
            </w:r>
          </w:p>
        </w:tc>
        <w:tc>
          <w:tcPr>
            <w:tcW w:w="1440" w:type="dxa"/>
          </w:tcPr>
          <w:p w:rsidR="00A411CB" w:rsidRPr="00AA38E8" w:rsidRDefault="00A411CB" w:rsidP="00D229A6">
            <w:pPr>
              <w:jc w:val="center"/>
              <w:rPr>
                <w:rFonts w:cs="Calibri"/>
                <w:b/>
              </w:rPr>
            </w:pPr>
            <w:r w:rsidRPr="00AA38E8">
              <w:rPr>
                <w:rFonts w:cs="Calibri"/>
                <w:b/>
              </w:rPr>
              <w:t>Date</w:t>
            </w:r>
          </w:p>
        </w:tc>
      </w:tr>
      <w:tr w:rsidR="00A411CB" w:rsidRPr="00AA38E8" w:rsidTr="004E27F7">
        <w:tc>
          <w:tcPr>
            <w:tcW w:w="2678" w:type="dxa"/>
          </w:tcPr>
          <w:p w:rsidR="00A411CB" w:rsidRPr="00AA38E8" w:rsidRDefault="00A411CB" w:rsidP="00D229A6">
            <w:pPr>
              <w:rPr>
                <w:rFonts w:cs="Calibri"/>
              </w:rPr>
            </w:pPr>
            <w:r>
              <w:rPr>
                <w:rFonts w:cs="Calibri"/>
              </w:rPr>
              <w:t>Initial Version</w:t>
            </w:r>
          </w:p>
        </w:tc>
        <w:tc>
          <w:tcPr>
            <w:tcW w:w="2160" w:type="dxa"/>
          </w:tcPr>
          <w:p w:rsidR="00A411CB" w:rsidRPr="00AA38E8" w:rsidRDefault="00A411CB" w:rsidP="00D229A6">
            <w:pPr>
              <w:rPr>
                <w:rFonts w:cs="Calibri"/>
              </w:rPr>
            </w:pPr>
            <w:proofErr w:type="spellStart"/>
            <w:r>
              <w:rPr>
                <w:rFonts w:cs="Calibri"/>
              </w:rPr>
              <w:t>Basavaraja</w:t>
            </w:r>
            <w:proofErr w:type="spellEnd"/>
            <w:r>
              <w:rPr>
                <w:rFonts w:cs="Calibri"/>
              </w:rPr>
              <w:t xml:space="preserve"> </w:t>
            </w:r>
            <w:proofErr w:type="spellStart"/>
            <w:r>
              <w:rPr>
                <w:rFonts w:cs="Calibri"/>
              </w:rPr>
              <w:t>Ganeshappa</w:t>
            </w:r>
            <w:proofErr w:type="spellEnd"/>
          </w:p>
        </w:tc>
        <w:tc>
          <w:tcPr>
            <w:tcW w:w="1350" w:type="dxa"/>
          </w:tcPr>
          <w:p w:rsidR="00A411CB" w:rsidRPr="00AA38E8" w:rsidRDefault="00A411CB" w:rsidP="00D229A6">
            <w:pPr>
              <w:rPr>
                <w:rFonts w:cs="Calibri"/>
              </w:rPr>
            </w:pPr>
            <w:r>
              <w:rPr>
                <w:rFonts w:cs="Calibri"/>
              </w:rPr>
              <w:t>1.0</w:t>
            </w:r>
          </w:p>
        </w:tc>
        <w:tc>
          <w:tcPr>
            <w:tcW w:w="1440" w:type="dxa"/>
          </w:tcPr>
          <w:p w:rsidR="00A411CB" w:rsidRPr="00AA38E8" w:rsidRDefault="00A411CB" w:rsidP="00D229A6">
            <w:pPr>
              <w:rPr>
                <w:rFonts w:cs="Calibri"/>
              </w:rPr>
            </w:pPr>
            <w:r>
              <w:rPr>
                <w:rFonts w:cs="Calibri"/>
              </w:rPr>
              <w:t>24</w:t>
            </w:r>
            <w:r w:rsidRPr="00A411CB">
              <w:rPr>
                <w:rFonts w:cs="Calibri"/>
                <w:vertAlign w:val="superscript"/>
              </w:rPr>
              <w:t>th</w:t>
            </w:r>
            <w:r>
              <w:rPr>
                <w:rFonts w:cs="Calibri"/>
              </w:rPr>
              <w:t xml:space="preserve"> Mar 2016</w:t>
            </w:r>
          </w:p>
        </w:tc>
      </w:tr>
      <w:tr w:rsidR="000B6D97" w:rsidRPr="00AA38E8" w:rsidTr="004E27F7">
        <w:tc>
          <w:tcPr>
            <w:tcW w:w="2678" w:type="dxa"/>
          </w:tcPr>
          <w:p w:rsidR="000B6D97" w:rsidRDefault="000B6D97" w:rsidP="00D229A6">
            <w:pPr>
              <w:rPr>
                <w:rFonts w:cs="Calibri"/>
              </w:rPr>
            </w:pPr>
            <w:r>
              <w:rPr>
                <w:rFonts w:cs="Calibri"/>
              </w:rPr>
              <w:t>Re base lined by pulling 1.3.1</w:t>
            </w:r>
          </w:p>
        </w:tc>
        <w:tc>
          <w:tcPr>
            <w:tcW w:w="2160" w:type="dxa"/>
          </w:tcPr>
          <w:p w:rsidR="000B6D97" w:rsidRDefault="000B6D97" w:rsidP="00D229A6">
            <w:pPr>
              <w:rPr>
                <w:rFonts w:cs="Calibri"/>
              </w:rPr>
            </w:pPr>
            <w:proofErr w:type="spellStart"/>
            <w:r>
              <w:rPr>
                <w:rFonts w:cs="Calibri"/>
              </w:rPr>
              <w:t>Basavaraja</w:t>
            </w:r>
            <w:proofErr w:type="spellEnd"/>
            <w:r>
              <w:rPr>
                <w:rFonts w:cs="Calibri"/>
              </w:rPr>
              <w:t xml:space="preserve"> </w:t>
            </w:r>
            <w:proofErr w:type="spellStart"/>
            <w:r>
              <w:rPr>
                <w:rFonts w:cs="Calibri"/>
              </w:rPr>
              <w:t>Ganeshappa</w:t>
            </w:r>
            <w:proofErr w:type="spellEnd"/>
          </w:p>
        </w:tc>
        <w:tc>
          <w:tcPr>
            <w:tcW w:w="1350" w:type="dxa"/>
          </w:tcPr>
          <w:p w:rsidR="000B6D97" w:rsidRDefault="000B6D97" w:rsidP="00D229A6">
            <w:pPr>
              <w:rPr>
                <w:rFonts w:cs="Calibri"/>
              </w:rPr>
            </w:pPr>
            <w:r>
              <w:rPr>
                <w:rFonts w:cs="Calibri"/>
              </w:rPr>
              <w:t>2.0</w:t>
            </w:r>
          </w:p>
        </w:tc>
        <w:tc>
          <w:tcPr>
            <w:tcW w:w="1440" w:type="dxa"/>
          </w:tcPr>
          <w:p w:rsidR="000B6D97" w:rsidRDefault="000B6D97" w:rsidP="00D229A6">
            <w:pPr>
              <w:rPr>
                <w:rFonts w:cs="Calibri"/>
              </w:rPr>
            </w:pPr>
            <w:r>
              <w:rPr>
                <w:rFonts w:cs="Calibri"/>
              </w:rPr>
              <w:t>25</w:t>
            </w:r>
            <w:r w:rsidRPr="004E27F7">
              <w:rPr>
                <w:rFonts w:cs="Calibri"/>
                <w:vertAlign w:val="superscript"/>
              </w:rPr>
              <w:t>th</w:t>
            </w:r>
            <w:r>
              <w:rPr>
                <w:rFonts w:cs="Calibri"/>
              </w:rPr>
              <w:t xml:space="preserve"> Jul 2016</w:t>
            </w:r>
          </w:p>
        </w:tc>
      </w:tr>
      <w:tr w:rsidR="00683A49" w:rsidRPr="00AA38E8" w:rsidTr="004E27F7">
        <w:trPr>
          <w:ins w:id="12" w:author="Anne, Krishna" w:date="2016-10-03T13:56:00Z"/>
        </w:trPr>
        <w:tc>
          <w:tcPr>
            <w:tcW w:w="2678" w:type="dxa"/>
          </w:tcPr>
          <w:p w:rsidR="00683A49" w:rsidRDefault="00683A49" w:rsidP="00D229A6">
            <w:pPr>
              <w:rPr>
                <w:ins w:id="13" w:author="Anne, Krishna" w:date="2016-10-03T13:56:00Z"/>
                <w:rFonts w:cs="Calibri"/>
              </w:rPr>
            </w:pPr>
            <w:ins w:id="14" w:author="Anne, Krishna" w:date="2016-10-03T13:56:00Z">
              <w:r w:rsidRPr="00683A49">
                <w:rPr>
                  <w:rFonts w:cs="Calibri"/>
                </w:rPr>
                <w:t>Implementation of SF007A v2.0.0 &amp; v2.1.0</w:t>
              </w:r>
            </w:ins>
          </w:p>
        </w:tc>
        <w:tc>
          <w:tcPr>
            <w:tcW w:w="2160" w:type="dxa"/>
          </w:tcPr>
          <w:p w:rsidR="00683A49" w:rsidRDefault="00683A49" w:rsidP="00D229A6">
            <w:pPr>
              <w:rPr>
                <w:ins w:id="15" w:author="Anne, Krishna" w:date="2016-10-03T13:56:00Z"/>
                <w:rFonts w:cs="Calibri"/>
              </w:rPr>
            </w:pPr>
            <w:ins w:id="16" w:author="Anne, Krishna" w:date="2016-10-03T13:56:00Z">
              <w:r>
                <w:rPr>
                  <w:rFonts w:cs="Calibri"/>
                </w:rPr>
                <w:t>Krishna Anne</w:t>
              </w:r>
            </w:ins>
          </w:p>
        </w:tc>
        <w:tc>
          <w:tcPr>
            <w:tcW w:w="1350" w:type="dxa"/>
          </w:tcPr>
          <w:p w:rsidR="00683A49" w:rsidRDefault="00683A49" w:rsidP="00D229A6">
            <w:pPr>
              <w:rPr>
                <w:ins w:id="17" w:author="Anne, Krishna" w:date="2016-10-03T13:56:00Z"/>
                <w:rFonts w:cs="Calibri"/>
              </w:rPr>
            </w:pPr>
            <w:ins w:id="18" w:author="Anne, Krishna" w:date="2016-10-03T13:56:00Z">
              <w:r>
                <w:rPr>
                  <w:rFonts w:cs="Calibri"/>
                </w:rPr>
                <w:t>3.0</w:t>
              </w:r>
            </w:ins>
          </w:p>
        </w:tc>
        <w:tc>
          <w:tcPr>
            <w:tcW w:w="1440" w:type="dxa"/>
          </w:tcPr>
          <w:p w:rsidR="00683A49" w:rsidRDefault="00683A49" w:rsidP="00D229A6">
            <w:pPr>
              <w:rPr>
                <w:ins w:id="19" w:author="Anne, Krishna" w:date="2016-10-03T13:56:00Z"/>
                <w:rFonts w:cs="Calibri"/>
              </w:rPr>
            </w:pPr>
            <w:ins w:id="20" w:author="Anne, Krishna" w:date="2016-10-03T13:56:00Z">
              <w:r>
                <w:rPr>
                  <w:rFonts w:cs="Calibri"/>
                </w:rPr>
                <w:t>3</w:t>
              </w:r>
              <w:r w:rsidRPr="00683A49">
                <w:rPr>
                  <w:rFonts w:cs="Calibri"/>
                  <w:vertAlign w:val="superscript"/>
                </w:rPr>
                <w:t>rd</w:t>
              </w:r>
              <w:r>
                <w:rPr>
                  <w:rFonts w:cs="Calibri"/>
                </w:rPr>
                <w:t xml:space="preserve"> Oct 2016</w:t>
              </w:r>
            </w:ins>
          </w:p>
        </w:tc>
      </w:tr>
    </w:tbl>
    <w:p w:rsidR="0060359A" w:rsidRDefault="0060359A">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60359A" w:rsidRDefault="0060359A">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A411CB" w:rsidRDefault="00A411CB">
      <w:pPr>
        <w:spacing w:after="0"/>
        <w:rPr>
          <w:b/>
          <w:sz w:val="28"/>
          <w:szCs w:val="28"/>
          <w:u w:val="single"/>
        </w:rPr>
      </w:pPr>
    </w:p>
    <w:p w:rsidR="00683A49" w:rsidRDefault="00891F29">
      <w:pPr>
        <w:pStyle w:val="TOC1"/>
        <w:rPr>
          <w:ins w:id="21" w:author="Anne, Krishna" w:date="2016-10-03T13:57:00Z"/>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ins w:id="22" w:author="Anne, Krishna" w:date="2016-10-03T13:57:00Z">
        <w:r w:rsidR="00683A49" w:rsidRPr="00FA19B4">
          <w:rPr>
            <w:rStyle w:val="Hyperlink"/>
          </w:rPr>
          <w:fldChar w:fldCharType="begin"/>
        </w:r>
        <w:r w:rsidR="00683A49" w:rsidRPr="00FA19B4">
          <w:rPr>
            <w:rStyle w:val="Hyperlink"/>
          </w:rPr>
          <w:instrText xml:space="preserve"> </w:instrText>
        </w:r>
        <w:r w:rsidR="00683A49">
          <w:instrText>HYPERLINK \l "_Toc463266356"</w:instrText>
        </w:r>
        <w:r w:rsidR="00683A49" w:rsidRPr="00FA19B4">
          <w:rPr>
            <w:rStyle w:val="Hyperlink"/>
          </w:rPr>
          <w:instrText xml:space="preserve"> </w:instrText>
        </w:r>
        <w:r w:rsidR="00683A49" w:rsidRPr="00FA19B4">
          <w:rPr>
            <w:rStyle w:val="Hyperlink"/>
          </w:rPr>
          <w:fldChar w:fldCharType="separate"/>
        </w:r>
        <w:r w:rsidR="00683A49" w:rsidRPr="00FA19B4">
          <w:rPr>
            <w:rStyle w:val="Hyperlink"/>
          </w:rPr>
          <w:t>1</w:t>
        </w:r>
        <w:r w:rsidR="00683A49">
          <w:rPr>
            <w:rFonts w:eastAsiaTheme="minorEastAsia"/>
            <w:b w:val="0"/>
            <w:color w:val="auto"/>
            <w:kern w:val="0"/>
            <w:sz w:val="22"/>
            <w:szCs w:val="22"/>
            <w:lang w:val="en-US"/>
          </w:rPr>
          <w:tab/>
        </w:r>
        <w:r w:rsidR="00683A49" w:rsidRPr="00FA19B4">
          <w:rPr>
            <w:rStyle w:val="Hyperlink"/>
          </w:rPr>
          <w:t>Introduction</w:t>
        </w:r>
        <w:r w:rsidR="00683A49">
          <w:rPr>
            <w:webHidden/>
          </w:rPr>
          <w:tab/>
        </w:r>
        <w:r w:rsidR="00683A49">
          <w:rPr>
            <w:webHidden/>
          </w:rPr>
          <w:fldChar w:fldCharType="begin"/>
        </w:r>
        <w:r w:rsidR="00683A49">
          <w:rPr>
            <w:webHidden/>
          </w:rPr>
          <w:instrText xml:space="preserve"> PAGEREF _Toc463266356 \h </w:instrText>
        </w:r>
      </w:ins>
      <w:r w:rsidR="00683A49">
        <w:rPr>
          <w:webHidden/>
        </w:rPr>
      </w:r>
      <w:r w:rsidR="00683A49">
        <w:rPr>
          <w:webHidden/>
        </w:rPr>
        <w:fldChar w:fldCharType="separate"/>
      </w:r>
      <w:ins w:id="23" w:author="Anne, Krishna" w:date="2016-10-03T13:57:00Z">
        <w:r w:rsidR="00683A49">
          <w:rPr>
            <w:webHidden/>
          </w:rPr>
          <w:t>6</w:t>
        </w:r>
        <w:r w:rsidR="00683A49">
          <w:rPr>
            <w:webHidden/>
          </w:rPr>
          <w:fldChar w:fldCharType="end"/>
        </w:r>
        <w:r w:rsidR="00683A49" w:rsidRPr="00FA19B4">
          <w:rPr>
            <w:rStyle w:val="Hyperlink"/>
          </w:rPr>
          <w:fldChar w:fldCharType="end"/>
        </w:r>
      </w:ins>
    </w:p>
    <w:p w:rsidR="00683A49" w:rsidRDefault="00683A49">
      <w:pPr>
        <w:pStyle w:val="TOC2"/>
        <w:rPr>
          <w:ins w:id="24" w:author="Anne, Krishna" w:date="2016-10-03T13:57:00Z"/>
          <w:rFonts w:asciiTheme="minorHAnsi" w:eastAsiaTheme="minorEastAsia" w:hAnsiTheme="minorHAnsi"/>
          <w:color w:val="auto"/>
          <w:kern w:val="0"/>
          <w:szCs w:val="22"/>
        </w:rPr>
      </w:pPr>
      <w:ins w:id="25" w:author="Anne, Krishna" w:date="2016-10-03T13:57:00Z">
        <w:r w:rsidRPr="00FA19B4">
          <w:rPr>
            <w:rStyle w:val="Hyperlink"/>
          </w:rPr>
          <w:fldChar w:fldCharType="begin"/>
        </w:r>
        <w:r w:rsidRPr="00FA19B4">
          <w:rPr>
            <w:rStyle w:val="Hyperlink"/>
          </w:rPr>
          <w:instrText xml:space="preserve"> </w:instrText>
        </w:r>
        <w:r>
          <w:instrText>HYPERLINK \l "_Toc463266357"</w:instrText>
        </w:r>
        <w:r w:rsidRPr="00FA19B4">
          <w:rPr>
            <w:rStyle w:val="Hyperlink"/>
          </w:rPr>
          <w:instrText xml:space="preserve"> </w:instrText>
        </w:r>
        <w:r w:rsidRPr="00FA19B4">
          <w:rPr>
            <w:rStyle w:val="Hyperlink"/>
          </w:rPr>
          <w:fldChar w:fldCharType="separate"/>
        </w:r>
        <w:r w:rsidRPr="00FA19B4">
          <w:rPr>
            <w:rStyle w:val="Hyperlink"/>
          </w:rPr>
          <w:t>1.1</w:t>
        </w:r>
        <w:r>
          <w:rPr>
            <w:rFonts w:asciiTheme="minorHAnsi" w:eastAsiaTheme="minorEastAsia" w:hAnsiTheme="minorHAnsi"/>
            <w:color w:val="auto"/>
            <w:kern w:val="0"/>
            <w:szCs w:val="22"/>
          </w:rPr>
          <w:tab/>
        </w:r>
        <w:r w:rsidRPr="00FA19B4">
          <w:rPr>
            <w:rStyle w:val="Hyperlink"/>
          </w:rPr>
          <w:t>Purpose</w:t>
        </w:r>
        <w:r>
          <w:rPr>
            <w:webHidden/>
          </w:rPr>
          <w:tab/>
        </w:r>
        <w:r>
          <w:rPr>
            <w:webHidden/>
          </w:rPr>
          <w:fldChar w:fldCharType="begin"/>
        </w:r>
        <w:r>
          <w:rPr>
            <w:webHidden/>
          </w:rPr>
          <w:instrText xml:space="preserve"> PAGEREF _Toc463266357 \h </w:instrText>
        </w:r>
      </w:ins>
      <w:r>
        <w:rPr>
          <w:webHidden/>
        </w:rPr>
      </w:r>
      <w:r>
        <w:rPr>
          <w:webHidden/>
        </w:rPr>
        <w:fldChar w:fldCharType="separate"/>
      </w:r>
      <w:ins w:id="26" w:author="Anne, Krishna" w:date="2016-10-03T13:57:00Z">
        <w:r>
          <w:rPr>
            <w:webHidden/>
          </w:rPr>
          <w:t>6</w:t>
        </w:r>
        <w:r>
          <w:rPr>
            <w:webHidden/>
          </w:rPr>
          <w:fldChar w:fldCharType="end"/>
        </w:r>
        <w:r w:rsidRPr="00FA19B4">
          <w:rPr>
            <w:rStyle w:val="Hyperlink"/>
          </w:rPr>
          <w:fldChar w:fldCharType="end"/>
        </w:r>
      </w:ins>
    </w:p>
    <w:p w:rsidR="00683A49" w:rsidRDefault="00683A49">
      <w:pPr>
        <w:pStyle w:val="TOC2"/>
        <w:rPr>
          <w:ins w:id="27" w:author="Anne, Krishna" w:date="2016-10-03T13:57:00Z"/>
          <w:rFonts w:asciiTheme="minorHAnsi" w:eastAsiaTheme="minorEastAsia" w:hAnsiTheme="minorHAnsi"/>
          <w:color w:val="auto"/>
          <w:kern w:val="0"/>
          <w:szCs w:val="22"/>
        </w:rPr>
      </w:pPr>
      <w:ins w:id="28" w:author="Anne, Krishna" w:date="2016-10-03T13:57:00Z">
        <w:r w:rsidRPr="00FA19B4">
          <w:rPr>
            <w:rStyle w:val="Hyperlink"/>
          </w:rPr>
          <w:fldChar w:fldCharType="begin"/>
        </w:r>
        <w:r w:rsidRPr="00FA19B4">
          <w:rPr>
            <w:rStyle w:val="Hyperlink"/>
          </w:rPr>
          <w:instrText xml:space="preserve"> </w:instrText>
        </w:r>
        <w:r>
          <w:instrText>HYPERLINK \l "_Toc463266358"</w:instrText>
        </w:r>
        <w:r w:rsidRPr="00FA19B4">
          <w:rPr>
            <w:rStyle w:val="Hyperlink"/>
          </w:rPr>
          <w:instrText xml:space="preserve"> </w:instrText>
        </w:r>
        <w:r w:rsidRPr="00FA19B4">
          <w:rPr>
            <w:rStyle w:val="Hyperlink"/>
          </w:rPr>
          <w:fldChar w:fldCharType="separate"/>
        </w:r>
        <w:r w:rsidRPr="00FA19B4">
          <w:rPr>
            <w:rStyle w:val="Hyperlink"/>
          </w:rPr>
          <w:t>1.2</w:t>
        </w:r>
        <w:r>
          <w:rPr>
            <w:rFonts w:asciiTheme="minorHAnsi" w:eastAsiaTheme="minorEastAsia" w:hAnsiTheme="minorHAnsi"/>
            <w:color w:val="auto"/>
            <w:kern w:val="0"/>
            <w:szCs w:val="22"/>
          </w:rPr>
          <w:tab/>
        </w:r>
        <w:r w:rsidRPr="00FA19B4">
          <w:rPr>
            <w:rStyle w:val="Hyperlink"/>
          </w:rPr>
          <w:t>Scope</w:t>
        </w:r>
        <w:r>
          <w:rPr>
            <w:webHidden/>
          </w:rPr>
          <w:tab/>
        </w:r>
        <w:r>
          <w:rPr>
            <w:webHidden/>
          </w:rPr>
          <w:fldChar w:fldCharType="begin"/>
        </w:r>
        <w:r>
          <w:rPr>
            <w:webHidden/>
          </w:rPr>
          <w:instrText xml:space="preserve"> PAGEREF _Toc463266358 \h </w:instrText>
        </w:r>
      </w:ins>
      <w:r>
        <w:rPr>
          <w:webHidden/>
        </w:rPr>
      </w:r>
      <w:r>
        <w:rPr>
          <w:webHidden/>
        </w:rPr>
        <w:fldChar w:fldCharType="separate"/>
      </w:r>
      <w:ins w:id="29" w:author="Anne, Krishna" w:date="2016-10-03T13:57:00Z">
        <w:r>
          <w:rPr>
            <w:webHidden/>
          </w:rPr>
          <w:t>6</w:t>
        </w:r>
        <w:r>
          <w:rPr>
            <w:webHidden/>
          </w:rPr>
          <w:fldChar w:fldCharType="end"/>
        </w:r>
        <w:r w:rsidRPr="00FA19B4">
          <w:rPr>
            <w:rStyle w:val="Hyperlink"/>
          </w:rPr>
          <w:fldChar w:fldCharType="end"/>
        </w:r>
      </w:ins>
    </w:p>
    <w:p w:rsidR="00683A49" w:rsidRDefault="00683A49">
      <w:pPr>
        <w:pStyle w:val="TOC1"/>
        <w:rPr>
          <w:ins w:id="30" w:author="Anne, Krishna" w:date="2016-10-03T13:57:00Z"/>
          <w:rFonts w:eastAsiaTheme="minorEastAsia"/>
          <w:b w:val="0"/>
          <w:color w:val="auto"/>
          <w:kern w:val="0"/>
          <w:sz w:val="22"/>
          <w:szCs w:val="22"/>
          <w:lang w:val="en-US"/>
        </w:rPr>
      </w:pPr>
      <w:ins w:id="31" w:author="Anne, Krishna" w:date="2016-10-03T13:57:00Z">
        <w:r w:rsidRPr="00FA19B4">
          <w:rPr>
            <w:rStyle w:val="Hyperlink"/>
          </w:rPr>
          <w:fldChar w:fldCharType="begin"/>
        </w:r>
        <w:r w:rsidRPr="00FA19B4">
          <w:rPr>
            <w:rStyle w:val="Hyperlink"/>
          </w:rPr>
          <w:instrText xml:space="preserve"> </w:instrText>
        </w:r>
        <w:r>
          <w:instrText>HYPERLINK \l "_Toc463266359"</w:instrText>
        </w:r>
        <w:r w:rsidRPr="00FA19B4">
          <w:rPr>
            <w:rStyle w:val="Hyperlink"/>
          </w:rPr>
          <w:instrText xml:space="preserve"> </w:instrText>
        </w:r>
        <w:r w:rsidRPr="00FA19B4">
          <w:rPr>
            <w:rStyle w:val="Hyperlink"/>
          </w:rPr>
          <w:fldChar w:fldCharType="separate"/>
        </w:r>
        <w:r w:rsidRPr="00FA19B4">
          <w:rPr>
            <w:rStyle w:val="Hyperlink"/>
            <w:rFonts w:ascii="Calibri" w:hAnsi="Calibri" w:cs="Calibri"/>
          </w:rPr>
          <w:t>2</w:t>
        </w:r>
        <w:r>
          <w:rPr>
            <w:rFonts w:eastAsiaTheme="minorEastAsia"/>
            <w:b w:val="0"/>
            <w:color w:val="auto"/>
            <w:kern w:val="0"/>
            <w:sz w:val="22"/>
            <w:szCs w:val="22"/>
            <w:lang w:val="en-US"/>
          </w:rPr>
          <w:tab/>
        </w:r>
        <w:r w:rsidRPr="00FA19B4">
          <w:rPr>
            <w:rStyle w:val="Hyperlink"/>
            <w:rFonts w:ascii="Calibri" w:hAnsi="Calibri" w:cs="Calibri"/>
          </w:rPr>
          <w:t>SysFricLrng High-Level Description</w:t>
        </w:r>
        <w:r>
          <w:rPr>
            <w:webHidden/>
          </w:rPr>
          <w:tab/>
        </w:r>
        <w:r>
          <w:rPr>
            <w:webHidden/>
          </w:rPr>
          <w:fldChar w:fldCharType="begin"/>
        </w:r>
        <w:r>
          <w:rPr>
            <w:webHidden/>
          </w:rPr>
          <w:instrText xml:space="preserve"> PAGEREF _Toc463266359 \h </w:instrText>
        </w:r>
      </w:ins>
      <w:r>
        <w:rPr>
          <w:webHidden/>
        </w:rPr>
      </w:r>
      <w:r>
        <w:rPr>
          <w:webHidden/>
        </w:rPr>
        <w:fldChar w:fldCharType="separate"/>
      </w:r>
      <w:ins w:id="32" w:author="Anne, Krishna" w:date="2016-10-03T13:57:00Z">
        <w:r>
          <w:rPr>
            <w:webHidden/>
          </w:rPr>
          <w:t>7</w:t>
        </w:r>
        <w:r>
          <w:rPr>
            <w:webHidden/>
          </w:rPr>
          <w:fldChar w:fldCharType="end"/>
        </w:r>
        <w:r w:rsidRPr="00FA19B4">
          <w:rPr>
            <w:rStyle w:val="Hyperlink"/>
          </w:rPr>
          <w:fldChar w:fldCharType="end"/>
        </w:r>
      </w:ins>
    </w:p>
    <w:p w:rsidR="00683A49" w:rsidRDefault="00683A49">
      <w:pPr>
        <w:pStyle w:val="TOC1"/>
        <w:rPr>
          <w:ins w:id="33" w:author="Anne, Krishna" w:date="2016-10-03T13:57:00Z"/>
          <w:rFonts w:eastAsiaTheme="minorEastAsia"/>
          <w:b w:val="0"/>
          <w:color w:val="auto"/>
          <w:kern w:val="0"/>
          <w:sz w:val="22"/>
          <w:szCs w:val="22"/>
          <w:lang w:val="en-US"/>
        </w:rPr>
      </w:pPr>
      <w:ins w:id="34" w:author="Anne, Krishna" w:date="2016-10-03T13:57:00Z">
        <w:r w:rsidRPr="00FA19B4">
          <w:rPr>
            <w:rStyle w:val="Hyperlink"/>
          </w:rPr>
          <w:fldChar w:fldCharType="begin"/>
        </w:r>
        <w:r w:rsidRPr="00FA19B4">
          <w:rPr>
            <w:rStyle w:val="Hyperlink"/>
          </w:rPr>
          <w:instrText xml:space="preserve"> </w:instrText>
        </w:r>
        <w:r>
          <w:instrText>HYPERLINK \l "_Toc463266360"</w:instrText>
        </w:r>
        <w:r w:rsidRPr="00FA19B4">
          <w:rPr>
            <w:rStyle w:val="Hyperlink"/>
          </w:rPr>
          <w:instrText xml:space="preserve"> </w:instrText>
        </w:r>
        <w:r w:rsidRPr="00FA19B4">
          <w:rPr>
            <w:rStyle w:val="Hyperlink"/>
          </w:rPr>
          <w:fldChar w:fldCharType="separate"/>
        </w:r>
        <w:r w:rsidRPr="00FA19B4">
          <w:rPr>
            <w:rStyle w:val="Hyperlink"/>
            <w:rFonts w:ascii="Calibri" w:hAnsi="Calibri" w:cs="Calibri"/>
          </w:rPr>
          <w:t>3</w:t>
        </w:r>
        <w:r>
          <w:rPr>
            <w:rFonts w:eastAsiaTheme="minorEastAsia"/>
            <w:b w:val="0"/>
            <w:color w:val="auto"/>
            <w:kern w:val="0"/>
            <w:sz w:val="22"/>
            <w:szCs w:val="22"/>
            <w:lang w:val="en-US"/>
          </w:rPr>
          <w:tab/>
        </w:r>
        <w:r w:rsidRPr="00FA19B4">
          <w:rPr>
            <w:rStyle w:val="Hyperlink"/>
            <w:rFonts w:ascii="Calibri" w:hAnsi="Calibri" w:cs="Calibri"/>
          </w:rPr>
          <w:t>Design details of software module</w:t>
        </w:r>
        <w:r>
          <w:rPr>
            <w:webHidden/>
          </w:rPr>
          <w:tab/>
        </w:r>
        <w:r>
          <w:rPr>
            <w:webHidden/>
          </w:rPr>
          <w:fldChar w:fldCharType="begin"/>
        </w:r>
        <w:r>
          <w:rPr>
            <w:webHidden/>
          </w:rPr>
          <w:instrText xml:space="preserve"> PAGEREF _Toc463266360 \h </w:instrText>
        </w:r>
      </w:ins>
      <w:r>
        <w:rPr>
          <w:webHidden/>
        </w:rPr>
      </w:r>
      <w:r>
        <w:rPr>
          <w:webHidden/>
        </w:rPr>
        <w:fldChar w:fldCharType="separate"/>
      </w:r>
      <w:ins w:id="35" w:author="Anne, Krishna" w:date="2016-10-03T13:57:00Z">
        <w:r>
          <w:rPr>
            <w:webHidden/>
          </w:rPr>
          <w:t>8</w:t>
        </w:r>
        <w:r>
          <w:rPr>
            <w:webHidden/>
          </w:rPr>
          <w:fldChar w:fldCharType="end"/>
        </w:r>
        <w:r w:rsidRPr="00FA19B4">
          <w:rPr>
            <w:rStyle w:val="Hyperlink"/>
          </w:rPr>
          <w:fldChar w:fldCharType="end"/>
        </w:r>
      </w:ins>
    </w:p>
    <w:p w:rsidR="00683A49" w:rsidRDefault="00683A49">
      <w:pPr>
        <w:pStyle w:val="TOC2"/>
        <w:rPr>
          <w:ins w:id="36" w:author="Anne, Krishna" w:date="2016-10-03T13:57:00Z"/>
          <w:rFonts w:asciiTheme="minorHAnsi" w:eastAsiaTheme="minorEastAsia" w:hAnsiTheme="minorHAnsi"/>
          <w:color w:val="auto"/>
          <w:kern w:val="0"/>
          <w:szCs w:val="22"/>
        </w:rPr>
      </w:pPr>
      <w:ins w:id="37" w:author="Anne, Krishna" w:date="2016-10-03T13:57:00Z">
        <w:r w:rsidRPr="00FA19B4">
          <w:rPr>
            <w:rStyle w:val="Hyperlink"/>
          </w:rPr>
          <w:fldChar w:fldCharType="begin"/>
        </w:r>
        <w:r w:rsidRPr="00FA19B4">
          <w:rPr>
            <w:rStyle w:val="Hyperlink"/>
          </w:rPr>
          <w:instrText xml:space="preserve"> </w:instrText>
        </w:r>
        <w:r>
          <w:instrText>HYPERLINK \l "_Toc463266361"</w:instrText>
        </w:r>
        <w:r w:rsidRPr="00FA19B4">
          <w:rPr>
            <w:rStyle w:val="Hyperlink"/>
          </w:rPr>
          <w:instrText xml:space="preserve"> </w:instrText>
        </w:r>
        <w:r w:rsidRPr="00FA19B4">
          <w:rPr>
            <w:rStyle w:val="Hyperlink"/>
          </w:rPr>
          <w:fldChar w:fldCharType="separate"/>
        </w:r>
        <w:r w:rsidRPr="00FA19B4">
          <w:rPr>
            <w:rStyle w:val="Hyperlink"/>
            <w:rFonts w:cs="Calibri"/>
          </w:rPr>
          <w:t>3.1</w:t>
        </w:r>
        <w:r>
          <w:rPr>
            <w:rFonts w:asciiTheme="minorHAnsi" w:eastAsiaTheme="minorEastAsia" w:hAnsiTheme="minorHAnsi"/>
            <w:color w:val="auto"/>
            <w:kern w:val="0"/>
            <w:szCs w:val="22"/>
          </w:rPr>
          <w:tab/>
        </w:r>
        <w:r w:rsidRPr="00FA19B4">
          <w:rPr>
            <w:rStyle w:val="Hyperlink"/>
          </w:rPr>
          <w:t>Graphical</w:t>
        </w:r>
        <w:r w:rsidRPr="00FA19B4">
          <w:rPr>
            <w:rStyle w:val="Hyperlink"/>
            <w:rFonts w:cs="Calibri"/>
          </w:rPr>
          <w:t xml:space="preserve"> representation of SysFricLrng</w:t>
        </w:r>
        <w:r>
          <w:rPr>
            <w:webHidden/>
          </w:rPr>
          <w:tab/>
        </w:r>
        <w:r>
          <w:rPr>
            <w:webHidden/>
          </w:rPr>
          <w:fldChar w:fldCharType="begin"/>
        </w:r>
        <w:r>
          <w:rPr>
            <w:webHidden/>
          </w:rPr>
          <w:instrText xml:space="preserve"> PAGEREF _Toc463266361 \h </w:instrText>
        </w:r>
      </w:ins>
      <w:r>
        <w:rPr>
          <w:webHidden/>
        </w:rPr>
      </w:r>
      <w:r>
        <w:rPr>
          <w:webHidden/>
        </w:rPr>
        <w:fldChar w:fldCharType="separate"/>
      </w:r>
      <w:ins w:id="38" w:author="Anne, Krishna" w:date="2016-10-03T13:57:00Z">
        <w:r>
          <w:rPr>
            <w:webHidden/>
          </w:rPr>
          <w:t>9</w:t>
        </w:r>
        <w:r>
          <w:rPr>
            <w:webHidden/>
          </w:rPr>
          <w:fldChar w:fldCharType="end"/>
        </w:r>
        <w:r w:rsidRPr="00FA19B4">
          <w:rPr>
            <w:rStyle w:val="Hyperlink"/>
          </w:rPr>
          <w:fldChar w:fldCharType="end"/>
        </w:r>
      </w:ins>
    </w:p>
    <w:p w:rsidR="00683A49" w:rsidRDefault="00683A49">
      <w:pPr>
        <w:pStyle w:val="TOC2"/>
        <w:rPr>
          <w:ins w:id="39" w:author="Anne, Krishna" w:date="2016-10-03T13:57:00Z"/>
          <w:rFonts w:asciiTheme="minorHAnsi" w:eastAsiaTheme="minorEastAsia" w:hAnsiTheme="minorHAnsi"/>
          <w:color w:val="auto"/>
          <w:kern w:val="0"/>
          <w:szCs w:val="22"/>
        </w:rPr>
      </w:pPr>
      <w:ins w:id="40" w:author="Anne, Krishna" w:date="2016-10-03T13:57:00Z">
        <w:r w:rsidRPr="00FA19B4">
          <w:rPr>
            <w:rStyle w:val="Hyperlink"/>
          </w:rPr>
          <w:fldChar w:fldCharType="begin"/>
        </w:r>
        <w:r w:rsidRPr="00FA19B4">
          <w:rPr>
            <w:rStyle w:val="Hyperlink"/>
          </w:rPr>
          <w:instrText xml:space="preserve"> </w:instrText>
        </w:r>
        <w:r>
          <w:instrText>HYPERLINK \l "_Toc463266362"</w:instrText>
        </w:r>
        <w:r w:rsidRPr="00FA19B4">
          <w:rPr>
            <w:rStyle w:val="Hyperlink"/>
          </w:rPr>
          <w:instrText xml:space="preserve"> </w:instrText>
        </w:r>
        <w:r w:rsidRPr="00FA19B4">
          <w:rPr>
            <w:rStyle w:val="Hyperlink"/>
          </w:rPr>
          <w:fldChar w:fldCharType="separate"/>
        </w:r>
        <w:r w:rsidRPr="00FA19B4">
          <w:rPr>
            <w:rStyle w:val="Hyperlink"/>
            <w:rFonts w:cs="Calibri"/>
          </w:rPr>
          <w:t>3.2</w:t>
        </w:r>
        <w:r>
          <w:rPr>
            <w:rFonts w:asciiTheme="minorHAnsi" w:eastAsiaTheme="minorEastAsia" w:hAnsiTheme="minorHAnsi"/>
            <w:color w:val="auto"/>
            <w:kern w:val="0"/>
            <w:szCs w:val="22"/>
          </w:rPr>
          <w:tab/>
        </w:r>
        <w:r w:rsidRPr="00FA19B4">
          <w:rPr>
            <w:rStyle w:val="Hyperlink"/>
            <w:rFonts w:cs="Calibri"/>
          </w:rPr>
          <w:t>Data Flow Diagram</w:t>
        </w:r>
        <w:r>
          <w:rPr>
            <w:webHidden/>
          </w:rPr>
          <w:tab/>
        </w:r>
        <w:r>
          <w:rPr>
            <w:webHidden/>
          </w:rPr>
          <w:fldChar w:fldCharType="begin"/>
        </w:r>
        <w:r>
          <w:rPr>
            <w:webHidden/>
          </w:rPr>
          <w:instrText xml:space="preserve"> PAGEREF _Toc463266362 \h </w:instrText>
        </w:r>
      </w:ins>
      <w:r>
        <w:rPr>
          <w:webHidden/>
        </w:rPr>
      </w:r>
      <w:r>
        <w:rPr>
          <w:webHidden/>
        </w:rPr>
        <w:fldChar w:fldCharType="separate"/>
      </w:r>
      <w:ins w:id="41" w:author="Anne, Krishna" w:date="2016-10-03T13:57:00Z">
        <w:r>
          <w:rPr>
            <w:webHidden/>
          </w:rPr>
          <w:t>11</w:t>
        </w:r>
        <w:r>
          <w:rPr>
            <w:webHidden/>
          </w:rPr>
          <w:fldChar w:fldCharType="end"/>
        </w:r>
        <w:r w:rsidRPr="00FA19B4">
          <w:rPr>
            <w:rStyle w:val="Hyperlink"/>
          </w:rPr>
          <w:fldChar w:fldCharType="end"/>
        </w:r>
      </w:ins>
    </w:p>
    <w:p w:rsidR="00683A49" w:rsidRDefault="00683A49">
      <w:pPr>
        <w:pStyle w:val="TOC3"/>
        <w:tabs>
          <w:tab w:val="left" w:pos="1200"/>
        </w:tabs>
        <w:rPr>
          <w:ins w:id="42" w:author="Anne, Krishna" w:date="2016-10-03T13:57:00Z"/>
          <w:rFonts w:asciiTheme="minorHAnsi" w:eastAsiaTheme="minorEastAsia" w:hAnsiTheme="minorHAnsi"/>
          <w:color w:val="auto"/>
          <w:kern w:val="0"/>
          <w:sz w:val="22"/>
          <w:szCs w:val="22"/>
        </w:rPr>
      </w:pPr>
      <w:ins w:id="43" w:author="Anne, Krishna" w:date="2016-10-03T13:57:00Z">
        <w:r w:rsidRPr="00FA19B4">
          <w:rPr>
            <w:rStyle w:val="Hyperlink"/>
          </w:rPr>
          <w:fldChar w:fldCharType="begin"/>
        </w:r>
        <w:r w:rsidRPr="00FA19B4">
          <w:rPr>
            <w:rStyle w:val="Hyperlink"/>
          </w:rPr>
          <w:instrText xml:space="preserve"> </w:instrText>
        </w:r>
        <w:r>
          <w:instrText>HYPERLINK \l "_Toc463266363"</w:instrText>
        </w:r>
        <w:r w:rsidRPr="00FA19B4">
          <w:rPr>
            <w:rStyle w:val="Hyperlink"/>
          </w:rPr>
          <w:instrText xml:space="preserve"> </w:instrText>
        </w:r>
        <w:r w:rsidRPr="00FA19B4">
          <w:rPr>
            <w:rStyle w:val="Hyperlink"/>
          </w:rPr>
          <w:fldChar w:fldCharType="separate"/>
        </w:r>
        <w:r w:rsidRPr="00FA19B4">
          <w:rPr>
            <w:rStyle w:val="Hyperlink"/>
            <w:rFonts w:cs="Calibri"/>
          </w:rPr>
          <w:t>3.2.1</w:t>
        </w:r>
        <w:r>
          <w:rPr>
            <w:rFonts w:asciiTheme="minorHAnsi" w:eastAsiaTheme="minorEastAsia" w:hAnsiTheme="minorHAnsi"/>
            <w:color w:val="auto"/>
            <w:kern w:val="0"/>
            <w:sz w:val="22"/>
            <w:szCs w:val="22"/>
          </w:rPr>
          <w:tab/>
        </w:r>
        <w:r w:rsidRPr="00FA19B4">
          <w:rPr>
            <w:rStyle w:val="Hyperlink"/>
          </w:rPr>
          <w:t xml:space="preserve">Component </w:t>
        </w:r>
        <w:r w:rsidRPr="00FA19B4">
          <w:rPr>
            <w:rStyle w:val="Hyperlink"/>
            <w:rFonts w:cs="Calibri"/>
          </w:rPr>
          <w:t>level DFD</w:t>
        </w:r>
        <w:r>
          <w:rPr>
            <w:webHidden/>
          </w:rPr>
          <w:tab/>
        </w:r>
        <w:r>
          <w:rPr>
            <w:webHidden/>
          </w:rPr>
          <w:fldChar w:fldCharType="begin"/>
        </w:r>
        <w:r>
          <w:rPr>
            <w:webHidden/>
          </w:rPr>
          <w:instrText xml:space="preserve"> PAGEREF _Toc463266363 \h </w:instrText>
        </w:r>
      </w:ins>
      <w:r>
        <w:rPr>
          <w:webHidden/>
        </w:rPr>
      </w:r>
      <w:r>
        <w:rPr>
          <w:webHidden/>
        </w:rPr>
        <w:fldChar w:fldCharType="separate"/>
      </w:r>
      <w:ins w:id="44" w:author="Anne, Krishna" w:date="2016-10-03T13:57:00Z">
        <w:r>
          <w:rPr>
            <w:webHidden/>
          </w:rPr>
          <w:t>11</w:t>
        </w:r>
        <w:r>
          <w:rPr>
            <w:webHidden/>
          </w:rPr>
          <w:fldChar w:fldCharType="end"/>
        </w:r>
        <w:r w:rsidRPr="00FA19B4">
          <w:rPr>
            <w:rStyle w:val="Hyperlink"/>
          </w:rPr>
          <w:fldChar w:fldCharType="end"/>
        </w:r>
      </w:ins>
    </w:p>
    <w:p w:rsidR="00683A49" w:rsidRDefault="00683A49">
      <w:pPr>
        <w:pStyle w:val="TOC3"/>
        <w:tabs>
          <w:tab w:val="left" w:pos="1200"/>
        </w:tabs>
        <w:rPr>
          <w:ins w:id="45" w:author="Anne, Krishna" w:date="2016-10-03T13:57:00Z"/>
          <w:rFonts w:asciiTheme="minorHAnsi" w:eastAsiaTheme="minorEastAsia" w:hAnsiTheme="minorHAnsi"/>
          <w:color w:val="auto"/>
          <w:kern w:val="0"/>
          <w:sz w:val="22"/>
          <w:szCs w:val="22"/>
        </w:rPr>
      </w:pPr>
      <w:ins w:id="46" w:author="Anne, Krishna" w:date="2016-10-03T13:57:00Z">
        <w:r w:rsidRPr="00FA19B4">
          <w:rPr>
            <w:rStyle w:val="Hyperlink"/>
          </w:rPr>
          <w:fldChar w:fldCharType="begin"/>
        </w:r>
        <w:r w:rsidRPr="00FA19B4">
          <w:rPr>
            <w:rStyle w:val="Hyperlink"/>
          </w:rPr>
          <w:instrText xml:space="preserve"> </w:instrText>
        </w:r>
        <w:r>
          <w:instrText>HYPERLINK \l "_Toc463266364"</w:instrText>
        </w:r>
        <w:r w:rsidRPr="00FA19B4">
          <w:rPr>
            <w:rStyle w:val="Hyperlink"/>
          </w:rPr>
          <w:instrText xml:space="preserve"> </w:instrText>
        </w:r>
        <w:r w:rsidRPr="00FA19B4">
          <w:rPr>
            <w:rStyle w:val="Hyperlink"/>
          </w:rPr>
          <w:fldChar w:fldCharType="separate"/>
        </w:r>
        <w:r w:rsidRPr="00FA19B4">
          <w:rPr>
            <w:rStyle w:val="Hyperlink"/>
            <w:rFonts w:cs="Calibri"/>
          </w:rPr>
          <w:t>3.2.2</w:t>
        </w:r>
        <w:r>
          <w:rPr>
            <w:rFonts w:asciiTheme="minorHAnsi" w:eastAsiaTheme="minorEastAsia" w:hAnsiTheme="minorHAnsi"/>
            <w:color w:val="auto"/>
            <w:kern w:val="0"/>
            <w:sz w:val="22"/>
            <w:szCs w:val="22"/>
          </w:rPr>
          <w:tab/>
        </w:r>
        <w:r w:rsidRPr="00FA19B4">
          <w:rPr>
            <w:rStyle w:val="Hyperlink"/>
          </w:rPr>
          <w:t xml:space="preserve">Function </w:t>
        </w:r>
        <w:r w:rsidRPr="00FA19B4">
          <w:rPr>
            <w:rStyle w:val="Hyperlink"/>
            <w:rFonts w:cs="Calibri"/>
          </w:rPr>
          <w:t>level DFD</w:t>
        </w:r>
        <w:r>
          <w:rPr>
            <w:webHidden/>
          </w:rPr>
          <w:tab/>
        </w:r>
        <w:r>
          <w:rPr>
            <w:webHidden/>
          </w:rPr>
          <w:fldChar w:fldCharType="begin"/>
        </w:r>
        <w:r>
          <w:rPr>
            <w:webHidden/>
          </w:rPr>
          <w:instrText xml:space="preserve"> PAGEREF _Toc463266364 \h </w:instrText>
        </w:r>
      </w:ins>
      <w:r>
        <w:rPr>
          <w:webHidden/>
        </w:rPr>
      </w:r>
      <w:r>
        <w:rPr>
          <w:webHidden/>
        </w:rPr>
        <w:fldChar w:fldCharType="separate"/>
      </w:r>
      <w:ins w:id="47" w:author="Anne, Krishna" w:date="2016-10-03T13:57:00Z">
        <w:r>
          <w:rPr>
            <w:webHidden/>
          </w:rPr>
          <w:t>11</w:t>
        </w:r>
        <w:r>
          <w:rPr>
            <w:webHidden/>
          </w:rPr>
          <w:fldChar w:fldCharType="end"/>
        </w:r>
        <w:r w:rsidRPr="00FA19B4">
          <w:rPr>
            <w:rStyle w:val="Hyperlink"/>
          </w:rPr>
          <w:fldChar w:fldCharType="end"/>
        </w:r>
      </w:ins>
    </w:p>
    <w:p w:rsidR="00683A49" w:rsidRDefault="00683A49">
      <w:pPr>
        <w:pStyle w:val="TOC1"/>
        <w:rPr>
          <w:ins w:id="48" w:author="Anne, Krishna" w:date="2016-10-03T13:57:00Z"/>
          <w:rFonts w:eastAsiaTheme="minorEastAsia"/>
          <w:b w:val="0"/>
          <w:color w:val="auto"/>
          <w:kern w:val="0"/>
          <w:sz w:val="22"/>
          <w:szCs w:val="22"/>
          <w:lang w:val="en-US"/>
        </w:rPr>
      </w:pPr>
      <w:ins w:id="49" w:author="Anne, Krishna" w:date="2016-10-03T13:57:00Z">
        <w:r w:rsidRPr="00FA19B4">
          <w:rPr>
            <w:rStyle w:val="Hyperlink"/>
          </w:rPr>
          <w:fldChar w:fldCharType="begin"/>
        </w:r>
        <w:r w:rsidRPr="00FA19B4">
          <w:rPr>
            <w:rStyle w:val="Hyperlink"/>
          </w:rPr>
          <w:instrText xml:space="preserve"> </w:instrText>
        </w:r>
        <w:r>
          <w:instrText>HYPERLINK \l "_Toc463266365"</w:instrText>
        </w:r>
        <w:r w:rsidRPr="00FA19B4">
          <w:rPr>
            <w:rStyle w:val="Hyperlink"/>
          </w:rPr>
          <w:instrText xml:space="preserve"> </w:instrText>
        </w:r>
        <w:r w:rsidRPr="00FA19B4">
          <w:rPr>
            <w:rStyle w:val="Hyperlink"/>
          </w:rPr>
          <w:fldChar w:fldCharType="separate"/>
        </w:r>
        <w:r w:rsidRPr="00FA19B4">
          <w:rPr>
            <w:rStyle w:val="Hyperlink"/>
            <w:rFonts w:ascii="Calibri" w:hAnsi="Calibri" w:cs="Calibri"/>
          </w:rPr>
          <w:t>4</w:t>
        </w:r>
        <w:r>
          <w:rPr>
            <w:rFonts w:eastAsiaTheme="minorEastAsia"/>
            <w:b w:val="0"/>
            <w:color w:val="auto"/>
            <w:kern w:val="0"/>
            <w:sz w:val="22"/>
            <w:szCs w:val="22"/>
            <w:lang w:val="en-US"/>
          </w:rPr>
          <w:tab/>
        </w:r>
        <w:r w:rsidRPr="00FA19B4">
          <w:rPr>
            <w:rStyle w:val="Hyperlink"/>
            <w:rFonts w:ascii="Calibri" w:hAnsi="Calibri" w:cs="Calibri"/>
          </w:rPr>
          <w:t>Constant Data Dictionary</w:t>
        </w:r>
        <w:r>
          <w:rPr>
            <w:webHidden/>
          </w:rPr>
          <w:tab/>
        </w:r>
        <w:r>
          <w:rPr>
            <w:webHidden/>
          </w:rPr>
          <w:fldChar w:fldCharType="begin"/>
        </w:r>
        <w:r>
          <w:rPr>
            <w:webHidden/>
          </w:rPr>
          <w:instrText xml:space="preserve"> PAGEREF _Toc463266365 \h </w:instrText>
        </w:r>
      </w:ins>
      <w:r>
        <w:rPr>
          <w:webHidden/>
        </w:rPr>
      </w:r>
      <w:r>
        <w:rPr>
          <w:webHidden/>
        </w:rPr>
        <w:fldChar w:fldCharType="separate"/>
      </w:r>
      <w:ins w:id="50" w:author="Anne, Krishna" w:date="2016-10-03T13:57:00Z">
        <w:r>
          <w:rPr>
            <w:webHidden/>
          </w:rPr>
          <w:t>12</w:t>
        </w:r>
        <w:r>
          <w:rPr>
            <w:webHidden/>
          </w:rPr>
          <w:fldChar w:fldCharType="end"/>
        </w:r>
        <w:r w:rsidRPr="00FA19B4">
          <w:rPr>
            <w:rStyle w:val="Hyperlink"/>
          </w:rPr>
          <w:fldChar w:fldCharType="end"/>
        </w:r>
      </w:ins>
    </w:p>
    <w:p w:rsidR="00683A49" w:rsidRDefault="00683A49">
      <w:pPr>
        <w:pStyle w:val="TOC2"/>
        <w:rPr>
          <w:ins w:id="51" w:author="Anne, Krishna" w:date="2016-10-03T13:57:00Z"/>
          <w:rFonts w:asciiTheme="minorHAnsi" w:eastAsiaTheme="minorEastAsia" w:hAnsiTheme="minorHAnsi"/>
          <w:color w:val="auto"/>
          <w:kern w:val="0"/>
          <w:szCs w:val="22"/>
        </w:rPr>
      </w:pPr>
      <w:ins w:id="52" w:author="Anne, Krishna" w:date="2016-10-03T13:57:00Z">
        <w:r w:rsidRPr="00FA19B4">
          <w:rPr>
            <w:rStyle w:val="Hyperlink"/>
          </w:rPr>
          <w:fldChar w:fldCharType="begin"/>
        </w:r>
        <w:r w:rsidRPr="00FA19B4">
          <w:rPr>
            <w:rStyle w:val="Hyperlink"/>
          </w:rPr>
          <w:instrText xml:space="preserve"> </w:instrText>
        </w:r>
        <w:r>
          <w:instrText>HYPERLINK \l "_Toc463266366"</w:instrText>
        </w:r>
        <w:r w:rsidRPr="00FA19B4">
          <w:rPr>
            <w:rStyle w:val="Hyperlink"/>
          </w:rPr>
          <w:instrText xml:space="preserve"> </w:instrText>
        </w:r>
        <w:r w:rsidRPr="00FA19B4">
          <w:rPr>
            <w:rStyle w:val="Hyperlink"/>
          </w:rPr>
          <w:fldChar w:fldCharType="separate"/>
        </w:r>
        <w:r w:rsidRPr="00FA19B4">
          <w:rPr>
            <w:rStyle w:val="Hyperlink"/>
          </w:rPr>
          <w:t>4.1</w:t>
        </w:r>
        <w:r>
          <w:rPr>
            <w:rFonts w:asciiTheme="minorHAnsi" w:eastAsiaTheme="minorEastAsia" w:hAnsiTheme="minorHAnsi"/>
            <w:color w:val="auto"/>
            <w:kern w:val="0"/>
            <w:szCs w:val="22"/>
          </w:rPr>
          <w:tab/>
        </w:r>
        <w:r w:rsidRPr="00FA19B4">
          <w:rPr>
            <w:rStyle w:val="Hyperlink"/>
          </w:rPr>
          <w:t>Program (fixed) Constants</w:t>
        </w:r>
        <w:r>
          <w:rPr>
            <w:webHidden/>
          </w:rPr>
          <w:tab/>
        </w:r>
        <w:r>
          <w:rPr>
            <w:webHidden/>
          </w:rPr>
          <w:fldChar w:fldCharType="begin"/>
        </w:r>
        <w:r>
          <w:rPr>
            <w:webHidden/>
          </w:rPr>
          <w:instrText xml:space="preserve"> PAGEREF _Toc463266366 \h </w:instrText>
        </w:r>
      </w:ins>
      <w:r>
        <w:rPr>
          <w:webHidden/>
        </w:rPr>
      </w:r>
      <w:r>
        <w:rPr>
          <w:webHidden/>
        </w:rPr>
        <w:fldChar w:fldCharType="separate"/>
      </w:r>
      <w:ins w:id="53" w:author="Anne, Krishna" w:date="2016-10-03T13:57:00Z">
        <w:r>
          <w:rPr>
            <w:webHidden/>
          </w:rPr>
          <w:t>12</w:t>
        </w:r>
        <w:r>
          <w:rPr>
            <w:webHidden/>
          </w:rPr>
          <w:fldChar w:fldCharType="end"/>
        </w:r>
        <w:r w:rsidRPr="00FA19B4">
          <w:rPr>
            <w:rStyle w:val="Hyperlink"/>
          </w:rPr>
          <w:fldChar w:fldCharType="end"/>
        </w:r>
      </w:ins>
    </w:p>
    <w:p w:rsidR="00683A49" w:rsidRDefault="00683A49">
      <w:pPr>
        <w:pStyle w:val="TOC3"/>
        <w:tabs>
          <w:tab w:val="left" w:pos="1200"/>
        </w:tabs>
        <w:rPr>
          <w:ins w:id="54" w:author="Anne, Krishna" w:date="2016-10-03T13:57:00Z"/>
          <w:rFonts w:asciiTheme="minorHAnsi" w:eastAsiaTheme="minorEastAsia" w:hAnsiTheme="minorHAnsi"/>
          <w:color w:val="auto"/>
          <w:kern w:val="0"/>
          <w:sz w:val="22"/>
          <w:szCs w:val="22"/>
        </w:rPr>
      </w:pPr>
      <w:ins w:id="55" w:author="Anne, Krishna" w:date="2016-10-03T13:57:00Z">
        <w:r w:rsidRPr="00FA19B4">
          <w:rPr>
            <w:rStyle w:val="Hyperlink"/>
          </w:rPr>
          <w:fldChar w:fldCharType="begin"/>
        </w:r>
        <w:r w:rsidRPr="00FA19B4">
          <w:rPr>
            <w:rStyle w:val="Hyperlink"/>
          </w:rPr>
          <w:instrText xml:space="preserve"> </w:instrText>
        </w:r>
        <w:r>
          <w:instrText>HYPERLINK \l "_Toc463266367"</w:instrText>
        </w:r>
        <w:r w:rsidRPr="00FA19B4">
          <w:rPr>
            <w:rStyle w:val="Hyperlink"/>
          </w:rPr>
          <w:instrText xml:space="preserve"> </w:instrText>
        </w:r>
        <w:r w:rsidRPr="00FA19B4">
          <w:rPr>
            <w:rStyle w:val="Hyperlink"/>
          </w:rPr>
          <w:fldChar w:fldCharType="separate"/>
        </w:r>
        <w:r w:rsidRPr="00FA19B4">
          <w:rPr>
            <w:rStyle w:val="Hyperlink"/>
          </w:rPr>
          <w:t>4.1.1</w:t>
        </w:r>
        <w:r>
          <w:rPr>
            <w:rFonts w:asciiTheme="minorHAnsi" w:eastAsiaTheme="minorEastAsia" w:hAnsiTheme="minorHAnsi"/>
            <w:color w:val="auto"/>
            <w:kern w:val="0"/>
            <w:sz w:val="22"/>
            <w:szCs w:val="22"/>
          </w:rPr>
          <w:tab/>
        </w:r>
        <w:r w:rsidRPr="00FA19B4">
          <w:rPr>
            <w:rStyle w:val="Hyperlink"/>
          </w:rPr>
          <w:t>Embedded Constants</w:t>
        </w:r>
        <w:r>
          <w:rPr>
            <w:webHidden/>
          </w:rPr>
          <w:tab/>
        </w:r>
        <w:r>
          <w:rPr>
            <w:webHidden/>
          </w:rPr>
          <w:fldChar w:fldCharType="begin"/>
        </w:r>
        <w:r>
          <w:rPr>
            <w:webHidden/>
          </w:rPr>
          <w:instrText xml:space="preserve"> PAGEREF _Toc463266367 \h </w:instrText>
        </w:r>
      </w:ins>
      <w:r>
        <w:rPr>
          <w:webHidden/>
        </w:rPr>
      </w:r>
      <w:r>
        <w:rPr>
          <w:webHidden/>
        </w:rPr>
        <w:fldChar w:fldCharType="separate"/>
      </w:r>
      <w:ins w:id="56" w:author="Anne, Krishna" w:date="2016-10-03T13:57:00Z">
        <w:r>
          <w:rPr>
            <w:webHidden/>
          </w:rPr>
          <w:t>12</w:t>
        </w:r>
        <w:r>
          <w:rPr>
            <w:webHidden/>
          </w:rPr>
          <w:fldChar w:fldCharType="end"/>
        </w:r>
        <w:r w:rsidRPr="00FA19B4">
          <w:rPr>
            <w:rStyle w:val="Hyperlink"/>
          </w:rPr>
          <w:fldChar w:fldCharType="end"/>
        </w:r>
      </w:ins>
    </w:p>
    <w:p w:rsidR="00683A49" w:rsidRDefault="00683A49">
      <w:pPr>
        <w:pStyle w:val="TOC1"/>
        <w:rPr>
          <w:ins w:id="57" w:author="Anne, Krishna" w:date="2016-10-03T13:57:00Z"/>
          <w:rFonts w:eastAsiaTheme="minorEastAsia"/>
          <w:b w:val="0"/>
          <w:color w:val="auto"/>
          <w:kern w:val="0"/>
          <w:sz w:val="22"/>
          <w:szCs w:val="22"/>
          <w:lang w:val="en-US"/>
        </w:rPr>
      </w:pPr>
      <w:ins w:id="58" w:author="Anne, Krishna" w:date="2016-10-03T13:57:00Z">
        <w:r w:rsidRPr="00FA19B4">
          <w:rPr>
            <w:rStyle w:val="Hyperlink"/>
          </w:rPr>
          <w:fldChar w:fldCharType="begin"/>
        </w:r>
        <w:r w:rsidRPr="00FA19B4">
          <w:rPr>
            <w:rStyle w:val="Hyperlink"/>
          </w:rPr>
          <w:instrText xml:space="preserve"> </w:instrText>
        </w:r>
        <w:r>
          <w:instrText>HYPERLINK \l "_Toc463266368"</w:instrText>
        </w:r>
        <w:r w:rsidRPr="00FA19B4">
          <w:rPr>
            <w:rStyle w:val="Hyperlink"/>
          </w:rPr>
          <w:instrText xml:space="preserve"> </w:instrText>
        </w:r>
        <w:r w:rsidRPr="00FA19B4">
          <w:rPr>
            <w:rStyle w:val="Hyperlink"/>
          </w:rPr>
          <w:fldChar w:fldCharType="separate"/>
        </w:r>
        <w:r w:rsidRPr="00FA19B4">
          <w:rPr>
            <w:rStyle w:val="Hyperlink"/>
            <w:rFonts w:ascii="Calibri" w:hAnsi="Calibri" w:cs="Calibri"/>
          </w:rPr>
          <w:t>5</w:t>
        </w:r>
        <w:r>
          <w:rPr>
            <w:rFonts w:eastAsiaTheme="minorEastAsia"/>
            <w:b w:val="0"/>
            <w:color w:val="auto"/>
            <w:kern w:val="0"/>
            <w:sz w:val="22"/>
            <w:szCs w:val="22"/>
            <w:lang w:val="en-US"/>
          </w:rPr>
          <w:tab/>
        </w:r>
        <w:r w:rsidRPr="00FA19B4">
          <w:rPr>
            <w:rStyle w:val="Hyperlink"/>
            <w:rFonts w:ascii="Calibri" w:hAnsi="Calibri" w:cs="Calibri"/>
          </w:rPr>
          <w:t>Software Component Implementation</w:t>
        </w:r>
        <w:r>
          <w:rPr>
            <w:webHidden/>
          </w:rPr>
          <w:tab/>
        </w:r>
        <w:r>
          <w:rPr>
            <w:webHidden/>
          </w:rPr>
          <w:fldChar w:fldCharType="begin"/>
        </w:r>
        <w:r>
          <w:rPr>
            <w:webHidden/>
          </w:rPr>
          <w:instrText xml:space="preserve"> PAGEREF _Toc463266368 \h </w:instrText>
        </w:r>
      </w:ins>
      <w:r>
        <w:rPr>
          <w:webHidden/>
        </w:rPr>
      </w:r>
      <w:r>
        <w:rPr>
          <w:webHidden/>
        </w:rPr>
        <w:fldChar w:fldCharType="separate"/>
      </w:r>
      <w:ins w:id="59"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60" w:author="Anne, Krishna" w:date="2016-10-03T13:57:00Z"/>
          <w:rFonts w:asciiTheme="minorHAnsi" w:eastAsiaTheme="minorEastAsia" w:hAnsiTheme="minorHAnsi"/>
          <w:color w:val="auto"/>
          <w:kern w:val="0"/>
          <w:szCs w:val="22"/>
        </w:rPr>
      </w:pPr>
      <w:ins w:id="61" w:author="Anne, Krishna" w:date="2016-10-03T13:57:00Z">
        <w:r w:rsidRPr="00FA19B4">
          <w:rPr>
            <w:rStyle w:val="Hyperlink"/>
          </w:rPr>
          <w:fldChar w:fldCharType="begin"/>
        </w:r>
        <w:r w:rsidRPr="00FA19B4">
          <w:rPr>
            <w:rStyle w:val="Hyperlink"/>
          </w:rPr>
          <w:instrText xml:space="preserve"> </w:instrText>
        </w:r>
        <w:r>
          <w:instrText>HYPERLINK \l "_Toc463266369"</w:instrText>
        </w:r>
        <w:r w:rsidRPr="00FA19B4">
          <w:rPr>
            <w:rStyle w:val="Hyperlink"/>
          </w:rPr>
          <w:instrText xml:space="preserve"> </w:instrText>
        </w:r>
        <w:r w:rsidRPr="00FA19B4">
          <w:rPr>
            <w:rStyle w:val="Hyperlink"/>
          </w:rPr>
          <w:fldChar w:fldCharType="separate"/>
        </w:r>
        <w:r w:rsidRPr="00FA19B4">
          <w:rPr>
            <w:rStyle w:val="Hyperlink"/>
          </w:rPr>
          <w:t>5.1</w:t>
        </w:r>
        <w:r>
          <w:rPr>
            <w:rFonts w:asciiTheme="minorHAnsi" w:eastAsiaTheme="minorEastAsia" w:hAnsiTheme="minorHAnsi"/>
            <w:color w:val="auto"/>
            <w:kern w:val="0"/>
            <w:szCs w:val="22"/>
          </w:rPr>
          <w:tab/>
        </w:r>
        <w:r w:rsidRPr="00FA19B4">
          <w:rPr>
            <w:rStyle w:val="Hyperlink"/>
          </w:rPr>
          <w:t>Sub-Module Functions</w:t>
        </w:r>
        <w:r>
          <w:rPr>
            <w:webHidden/>
          </w:rPr>
          <w:tab/>
        </w:r>
        <w:r>
          <w:rPr>
            <w:webHidden/>
          </w:rPr>
          <w:fldChar w:fldCharType="begin"/>
        </w:r>
        <w:r>
          <w:rPr>
            <w:webHidden/>
          </w:rPr>
          <w:instrText xml:space="preserve"> PAGEREF _Toc463266369 \h </w:instrText>
        </w:r>
      </w:ins>
      <w:r>
        <w:rPr>
          <w:webHidden/>
        </w:rPr>
      </w:r>
      <w:r>
        <w:rPr>
          <w:webHidden/>
        </w:rPr>
        <w:fldChar w:fldCharType="separate"/>
      </w:r>
      <w:ins w:id="62"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63" w:author="Anne, Krishna" w:date="2016-10-03T13:57:00Z"/>
          <w:rFonts w:asciiTheme="minorHAnsi" w:eastAsiaTheme="minorEastAsia" w:hAnsiTheme="minorHAnsi"/>
          <w:color w:val="auto"/>
          <w:kern w:val="0"/>
          <w:szCs w:val="22"/>
        </w:rPr>
      </w:pPr>
      <w:ins w:id="64" w:author="Anne, Krishna" w:date="2016-10-03T13:57:00Z">
        <w:r w:rsidRPr="00FA19B4">
          <w:rPr>
            <w:rStyle w:val="Hyperlink"/>
          </w:rPr>
          <w:fldChar w:fldCharType="begin"/>
        </w:r>
        <w:r w:rsidRPr="00FA19B4">
          <w:rPr>
            <w:rStyle w:val="Hyperlink"/>
          </w:rPr>
          <w:instrText xml:space="preserve"> </w:instrText>
        </w:r>
        <w:r>
          <w:instrText>HYPERLINK \l "_Toc463266370"</w:instrText>
        </w:r>
        <w:r w:rsidRPr="00FA19B4">
          <w:rPr>
            <w:rStyle w:val="Hyperlink"/>
          </w:rPr>
          <w:instrText xml:space="preserve"> </w:instrText>
        </w:r>
        <w:r w:rsidRPr="00FA19B4">
          <w:rPr>
            <w:rStyle w:val="Hyperlink"/>
          </w:rPr>
          <w:fldChar w:fldCharType="separate"/>
        </w:r>
        <w:r w:rsidRPr="00FA19B4">
          <w:rPr>
            <w:rStyle w:val="Hyperlink"/>
            <w:rFonts w:cs="Calibri"/>
          </w:rPr>
          <w:t>5.1.1</w:t>
        </w:r>
        <w:r>
          <w:rPr>
            <w:rFonts w:asciiTheme="minorHAnsi" w:eastAsiaTheme="minorEastAsia" w:hAnsiTheme="minorHAnsi"/>
            <w:color w:val="auto"/>
            <w:kern w:val="0"/>
            <w:szCs w:val="22"/>
          </w:rPr>
          <w:tab/>
        </w:r>
        <w:r w:rsidRPr="00FA19B4">
          <w:rPr>
            <w:rStyle w:val="Hyperlink"/>
            <w:rFonts w:cs="Calibri"/>
          </w:rPr>
          <w:t>Init: SysFricLrngInit1</w:t>
        </w:r>
        <w:r>
          <w:rPr>
            <w:webHidden/>
          </w:rPr>
          <w:tab/>
        </w:r>
        <w:r>
          <w:rPr>
            <w:webHidden/>
          </w:rPr>
          <w:fldChar w:fldCharType="begin"/>
        </w:r>
        <w:r>
          <w:rPr>
            <w:webHidden/>
          </w:rPr>
          <w:instrText xml:space="preserve"> PAGEREF _Toc463266370 \h </w:instrText>
        </w:r>
      </w:ins>
      <w:r>
        <w:rPr>
          <w:webHidden/>
        </w:rPr>
      </w:r>
      <w:r>
        <w:rPr>
          <w:webHidden/>
        </w:rPr>
        <w:fldChar w:fldCharType="separate"/>
      </w:r>
      <w:ins w:id="65"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66" w:author="Anne, Krishna" w:date="2016-10-03T13:57:00Z"/>
          <w:rFonts w:asciiTheme="minorHAnsi" w:eastAsiaTheme="minorEastAsia" w:hAnsiTheme="minorHAnsi"/>
          <w:color w:val="auto"/>
          <w:kern w:val="0"/>
          <w:szCs w:val="22"/>
        </w:rPr>
      </w:pPr>
      <w:ins w:id="67" w:author="Anne, Krishna" w:date="2016-10-03T13:57:00Z">
        <w:r w:rsidRPr="00FA19B4">
          <w:rPr>
            <w:rStyle w:val="Hyperlink"/>
          </w:rPr>
          <w:fldChar w:fldCharType="begin"/>
        </w:r>
        <w:r w:rsidRPr="00FA19B4">
          <w:rPr>
            <w:rStyle w:val="Hyperlink"/>
          </w:rPr>
          <w:instrText xml:space="preserve"> </w:instrText>
        </w:r>
        <w:r>
          <w:instrText>HYPERLINK \l "_Toc463266371"</w:instrText>
        </w:r>
        <w:r w:rsidRPr="00FA19B4">
          <w:rPr>
            <w:rStyle w:val="Hyperlink"/>
          </w:rPr>
          <w:instrText xml:space="preserve"> </w:instrText>
        </w:r>
        <w:r w:rsidRPr="00FA19B4">
          <w:rPr>
            <w:rStyle w:val="Hyperlink"/>
          </w:rPr>
          <w:fldChar w:fldCharType="separate"/>
        </w:r>
        <w:r w:rsidRPr="00FA19B4">
          <w:rPr>
            <w:rStyle w:val="Hyperlink"/>
            <w:rFonts w:cs="Calibri"/>
          </w:rPr>
          <w:t>5.1.1.1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_Toc463266371 \h </w:instrText>
        </w:r>
      </w:ins>
      <w:r>
        <w:rPr>
          <w:webHidden/>
        </w:rPr>
      </w:r>
      <w:r>
        <w:rPr>
          <w:webHidden/>
        </w:rPr>
        <w:fldChar w:fldCharType="separate"/>
      </w:r>
      <w:ins w:id="68"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69" w:author="Anne, Krishna" w:date="2016-10-03T13:57:00Z"/>
          <w:rFonts w:asciiTheme="minorHAnsi" w:eastAsiaTheme="minorEastAsia" w:hAnsiTheme="minorHAnsi"/>
          <w:color w:val="auto"/>
          <w:kern w:val="0"/>
          <w:szCs w:val="22"/>
        </w:rPr>
      </w:pPr>
      <w:ins w:id="70" w:author="Anne, Krishna" w:date="2016-10-03T13:57:00Z">
        <w:r w:rsidRPr="00FA19B4">
          <w:rPr>
            <w:rStyle w:val="Hyperlink"/>
          </w:rPr>
          <w:fldChar w:fldCharType="begin"/>
        </w:r>
        <w:r w:rsidRPr="00FA19B4">
          <w:rPr>
            <w:rStyle w:val="Hyperlink"/>
          </w:rPr>
          <w:instrText xml:space="preserve"> </w:instrText>
        </w:r>
        <w:r>
          <w:instrText>HYPERLINK \l "_Toc463266372"</w:instrText>
        </w:r>
        <w:r w:rsidRPr="00FA19B4">
          <w:rPr>
            <w:rStyle w:val="Hyperlink"/>
          </w:rPr>
          <w:instrText xml:space="preserve"> </w:instrText>
        </w:r>
        <w:r w:rsidRPr="00FA19B4">
          <w:rPr>
            <w:rStyle w:val="Hyperlink"/>
          </w:rPr>
          <w:fldChar w:fldCharType="separate"/>
        </w:r>
        <w:r w:rsidRPr="00FA19B4">
          <w:rPr>
            <w:rStyle w:val="Hyperlink"/>
            <w:rFonts w:cs="Calibri"/>
          </w:rPr>
          <w:t>5.1.1.2</w:t>
        </w:r>
        <w:r>
          <w:rPr>
            <w:rFonts w:asciiTheme="minorHAnsi" w:eastAsiaTheme="minorEastAsia" w:hAnsiTheme="minorHAnsi"/>
            <w:color w:val="auto"/>
            <w:kern w:val="0"/>
            <w:szCs w:val="22"/>
          </w:rPr>
          <w:tab/>
        </w:r>
        <w:r w:rsidRPr="00FA19B4">
          <w:rPr>
            <w:rStyle w:val="Hyperlink"/>
            <w:rFonts w:cs="Calibri"/>
          </w:rPr>
          <w:t>Module Outputs</w:t>
        </w:r>
        <w:r>
          <w:rPr>
            <w:webHidden/>
          </w:rPr>
          <w:tab/>
        </w:r>
        <w:r>
          <w:rPr>
            <w:webHidden/>
          </w:rPr>
          <w:fldChar w:fldCharType="begin"/>
        </w:r>
        <w:r>
          <w:rPr>
            <w:webHidden/>
          </w:rPr>
          <w:instrText xml:space="preserve"> PAGEREF _Toc463266372 \h </w:instrText>
        </w:r>
      </w:ins>
      <w:r>
        <w:rPr>
          <w:webHidden/>
        </w:rPr>
      </w:r>
      <w:r>
        <w:rPr>
          <w:webHidden/>
        </w:rPr>
        <w:fldChar w:fldCharType="separate"/>
      </w:r>
      <w:ins w:id="71"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72" w:author="Anne, Krishna" w:date="2016-10-03T13:57:00Z"/>
          <w:rFonts w:asciiTheme="minorHAnsi" w:eastAsiaTheme="minorEastAsia" w:hAnsiTheme="minorHAnsi"/>
          <w:color w:val="auto"/>
          <w:kern w:val="0"/>
          <w:szCs w:val="22"/>
        </w:rPr>
      </w:pPr>
      <w:ins w:id="73" w:author="Anne, Krishna" w:date="2016-10-03T13:57:00Z">
        <w:r w:rsidRPr="00FA19B4">
          <w:rPr>
            <w:rStyle w:val="Hyperlink"/>
          </w:rPr>
          <w:fldChar w:fldCharType="begin"/>
        </w:r>
        <w:r w:rsidRPr="00FA19B4">
          <w:rPr>
            <w:rStyle w:val="Hyperlink"/>
          </w:rPr>
          <w:instrText xml:space="preserve"> </w:instrText>
        </w:r>
        <w:r>
          <w:instrText>HYPERLINK \l "_Toc463266373"</w:instrText>
        </w:r>
        <w:r w:rsidRPr="00FA19B4">
          <w:rPr>
            <w:rStyle w:val="Hyperlink"/>
          </w:rPr>
          <w:instrText xml:space="preserve"> </w:instrText>
        </w:r>
        <w:r w:rsidRPr="00FA19B4">
          <w:rPr>
            <w:rStyle w:val="Hyperlink"/>
          </w:rPr>
          <w:fldChar w:fldCharType="separate"/>
        </w:r>
        <w:r w:rsidRPr="00FA19B4">
          <w:rPr>
            <w:rStyle w:val="Hyperlink"/>
            <w:rFonts w:cs="Calibri"/>
          </w:rPr>
          <w:t>5.1.2</w:t>
        </w:r>
        <w:r>
          <w:rPr>
            <w:rFonts w:asciiTheme="minorHAnsi" w:eastAsiaTheme="minorEastAsia" w:hAnsiTheme="minorHAnsi"/>
            <w:color w:val="auto"/>
            <w:kern w:val="0"/>
            <w:szCs w:val="22"/>
          </w:rPr>
          <w:tab/>
        </w:r>
        <w:r w:rsidRPr="00FA19B4">
          <w:rPr>
            <w:rStyle w:val="Hyperlink"/>
            <w:rFonts w:cs="Calibri"/>
          </w:rPr>
          <w:t>Per: SysFricLrngPer1</w:t>
        </w:r>
        <w:r>
          <w:rPr>
            <w:webHidden/>
          </w:rPr>
          <w:tab/>
        </w:r>
        <w:r>
          <w:rPr>
            <w:webHidden/>
          </w:rPr>
          <w:fldChar w:fldCharType="begin"/>
        </w:r>
        <w:r>
          <w:rPr>
            <w:webHidden/>
          </w:rPr>
          <w:instrText xml:space="preserve"> PAGEREF _Toc463266373 \h </w:instrText>
        </w:r>
      </w:ins>
      <w:r>
        <w:rPr>
          <w:webHidden/>
        </w:rPr>
      </w:r>
      <w:r>
        <w:rPr>
          <w:webHidden/>
        </w:rPr>
        <w:fldChar w:fldCharType="separate"/>
      </w:r>
      <w:ins w:id="74"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75" w:author="Anne, Krishna" w:date="2016-10-03T13:57:00Z"/>
          <w:rFonts w:asciiTheme="minorHAnsi" w:eastAsiaTheme="minorEastAsia" w:hAnsiTheme="minorHAnsi"/>
          <w:color w:val="auto"/>
          <w:kern w:val="0"/>
          <w:szCs w:val="22"/>
        </w:rPr>
      </w:pPr>
      <w:ins w:id="76" w:author="Anne, Krishna" w:date="2016-10-03T13:57:00Z">
        <w:r w:rsidRPr="00FA19B4">
          <w:rPr>
            <w:rStyle w:val="Hyperlink"/>
          </w:rPr>
          <w:fldChar w:fldCharType="begin"/>
        </w:r>
        <w:r w:rsidRPr="00FA19B4">
          <w:rPr>
            <w:rStyle w:val="Hyperlink"/>
          </w:rPr>
          <w:instrText xml:space="preserve"> </w:instrText>
        </w:r>
        <w:r>
          <w:instrText>HYPERLINK \l "_Toc463266374"</w:instrText>
        </w:r>
        <w:r w:rsidRPr="00FA19B4">
          <w:rPr>
            <w:rStyle w:val="Hyperlink"/>
          </w:rPr>
          <w:instrText xml:space="preserve"> </w:instrText>
        </w:r>
        <w:r w:rsidRPr="00FA19B4">
          <w:rPr>
            <w:rStyle w:val="Hyperlink"/>
          </w:rPr>
          <w:fldChar w:fldCharType="separate"/>
        </w:r>
        <w:r w:rsidRPr="00FA19B4">
          <w:rPr>
            <w:rStyle w:val="Hyperlink"/>
            <w:rFonts w:cs="Calibri"/>
          </w:rPr>
          <w:t>5.1.2.1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_Toc463266374 \h </w:instrText>
        </w:r>
      </w:ins>
      <w:r>
        <w:rPr>
          <w:webHidden/>
        </w:rPr>
      </w:r>
      <w:r>
        <w:rPr>
          <w:webHidden/>
        </w:rPr>
        <w:fldChar w:fldCharType="separate"/>
      </w:r>
      <w:ins w:id="77"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78" w:author="Anne, Krishna" w:date="2016-10-03T13:57:00Z"/>
          <w:rFonts w:asciiTheme="minorHAnsi" w:eastAsiaTheme="minorEastAsia" w:hAnsiTheme="minorHAnsi"/>
          <w:color w:val="auto"/>
          <w:kern w:val="0"/>
          <w:szCs w:val="22"/>
        </w:rPr>
      </w:pPr>
      <w:ins w:id="79" w:author="Anne, Krishna" w:date="2016-10-03T13:57:00Z">
        <w:r w:rsidRPr="00FA19B4">
          <w:rPr>
            <w:rStyle w:val="Hyperlink"/>
          </w:rPr>
          <w:fldChar w:fldCharType="begin"/>
        </w:r>
        <w:r w:rsidRPr="00FA19B4">
          <w:rPr>
            <w:rStyle w:val="Hyperlink"/>
          </w:rPr>
          <w:instrText xml:space="preserve"> </w:instrText>
        </w:r>
        <w:r>
          <w:instrText>HYPERLINK \l "_Toc463266375"</w:instrText>
        </w:r>
        <w:r w:rsidRPr="00FA19B4">
          <w:rPr>
            <w:rStyle w:val="Hyperlink"/>
          </w:rPr>
          <w:instrText xml:space="preserve"> </w:instrText>
        </w:r>
        <w:r w:rsidRPr="00FA19B4">
          <w:rPr>
            <w:rStyle w:val="Hyperlink"/>
          </w:rPr>
          <w:fldChar w:fldCharType="separate"/>
        </w:r>
        <w:r w:rsidRPr="00FA19B4">
          <w:rPr>
            <w:rStyle w:val="Hyperlink"/>
            <w:rFonts w:cs="Calibri"/>
          </w:rPr>
          <w:t>5.1.2.2</w:t>
        </w:r>
        <w:r>
          <w:rPr>
            <w:rFonts w:asciiTheme="minorHAnsi" w:eastAsiaTheme="minorEastAsia" w:hAnsiTheme="minorHAnsi"/>
            <w:color w:val="auto"/>
            <w:kern w:val="0"/>
            <w:szCs w:val="22"/>
          </w:rPr>
          <w:tab/>
        </w:r>
        <w:r w:rsidRPr="00FA19B4">
          <w:rPr>
            <w:rStyle w:val="Hyperlink"/>
            <w:rFonts w:cs="Calibri"/>
          </w:rPr>
          <w:t>Store Module Inputs to Local copies</w:t>
        </w:r>
        <w:r>
          <w:rPr>
            <w:webHidden/>
          </w:rPr>
          <w:tab/>
        </w:r>
        <w:r>
          <w:rPr>
            <w:webHidden/>
          </w:rPr>
          <w:fldChar w:fldCharType="begin"/>
        </w:r>
        <w:r>
          <w:rPr>
            <w:webHidden/>
          </w:rPr>
          <w:instrText xml:space="preserve"> PAGEREF _Toc463266375 \h </w:instrText>
        </w:r>
      </w:ins>
      <w:r>
        <w:rPr>
          <w:webHidden/>
        </w:rPr>
      </w:r>
      <w:r>
        <w:rPr>
          <w:webHidden/>
        </w:rPr>
        <w:fldChar w:fldCharType="separate"/>
      </w:r>
      <w:ins w:id="80"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81" w:author="Anne, Krishna" w:date="2016-10-03T13:57:00Z"/>
          <w:rFonts w:asciiTheme="minorHAnsi" w:eastAsiaTheme="minorEastAsia" w:hAnsiTheme="minorHAnsi"/>
          <w:color w:val="auto"/>
          <w:kern w:val="0"/>
          <w:szCs w:val="22"/>
        </w:rPr>
      </w:pPr>
      <w:ins w:id="82" w:author="Anne, Krishna" w:date="2016-10-03T13:57:00Z">
        <w:r w:rsidRPr="00FA19B4">
          <w:rPr>
            <w:rStyle w:val="Hyperlink"/>
          </w:rPr>
          <w:fldChar w:fldCharType="begin"/>
        </w:r>
        <w:r w:rsidRPr="00FA19B4">
          <w:rPr>
            <w:rStyle w:val="Hyperlink"/>
          </w:rPr>
          <w:instrText xml:space="preserve"> </w:instrText>
        </w:r>
        <w:r>
          <w:instrText>HYPERLINK \l "_Toc463266376"</w:instrText>
        </w:r>
        <w:r w:rsidRPr="00FA19B4">
          <w:rPr>
            <w:rStyle w:val="Hyperlink"/>
          </w:rPr>
          <w:instrText xml:space="preserve"> </w:instrText>
        </w:r>
        <w:r w:rsidRPr="00FA19B4">
          <w:rPr>
            <w:rStyle w:val="Hyperlink"/>
          </w:rPr>
          <w:fldChar w:fldCharType="separate"/>
        </w:r>
        <w:r w:rsidRPr="00FA19B4">
          <w:rPr>
            <w:rStyle w:val="Hyperlink"/>
            <w:rFonts w:cs="Calibri"/>
          </w:rPr>
          <w:t>5.1.2.3</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_Toc463266376 \h </w:instrText>
        </w:r>
      </w:ins>
      <w:r>
        <w:rPr>
          <w:webHidden/>
        </w:rPr>
      </w:r>
      <w:r>
        <w:rPr>
          <w:webHidden/>
        </w:rPr>
        <w:fldChar w:fldCharType="separate"/>
      </w:r>
      <w:ins w:id="83"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84" w:author="Anne, Krishna" w:date="2016-10-03T13:57:00Z"/>
          <w:rFonts w:asciiTheme="minorHAnsi" w:eastAsiaTheme="minorEastAsia" w:hAnsiTheme="minorHAnsi"/>
          <w:color w:val="auto"/>
          <w:kern w:val="0"/>
          <w:szCs w:val="22"/>
        </w:rPr>
      </w:pPr>
      <w:ins w:id="85" w:author="Anne, Krishna" w:date="2016-10-03T13:57:00Z">
        <w:r w:rsidRPr="00FA19B4">
          <w:rPr>
            <w:rStyle w:val="Hyperlink"/>
          </w:rPr>
          <w:fldChar w:fldCharType="begin"/>
        </w:r>
        <w:r w:rsidRPr="00FA19B4">
          <w:rPr>
            <w:rStyle w:val="Hyperlink"/>
          </w:rPr>
          <w:instrText xml:space="preserve"> </w:instrText>
        </w:r>
        <w:r>
          <w:instrText>HYPERLINK \l "_Toc463266377"</w:instrText>
        </w:r>
        <w:r w:rsidRPr="00FA19B4">
          <w:rPr>
            <w:rStyle w:val="Hyperlink"/>
          </w:rPr>
          <w:instrText xml:space="preserve"> </w:instrText>
        </w:r>
        <w:r w:rsidRPr="00FA19B4">
          <w:rPr>
            <w:rStyle w:val="Hyperlink"/>
          </w:rPr>
          <w:fldChar w:fldCharType="separate"/>
        </w:r>
        <w:r w:rsidRPr="00FA19B4">
          <w:rPr>
            <w:rStyle w:val="Hyperlink"/>
            <w:rFonts w:cs="Calibri"/>
          </w:rPr>
          <w:t>5.1.2.4</w:t>
        </w:r>
        <w:r>
          <w:rPr>
            <w:rFonts w:asciiTheme="minorHAnsi" w:eastAsiaTheme="minorEastAsia" w:hAnsiTheme="minorHAnsi"/>
            <w:color w:val="auto"/>
            <w:kern w:val="0"/>
            <w:szCs w:val="22"/>
          </w:rPr>
          <w:tab/>
        </w:r>
        <w:r w:rsidRPr="00FA19B4">
          <w:rPr>
            <w:rStyle w:val="Hyperlink"/>
            <w:rFonts w:cs="Calibri"/>
          </w:rPr>
          <w:t>Store Local copy of outputs into Module Outputs</w:t>
        </w:r>
        <w:r>
          <w:rPr>
            <w:webHidden/>
          </w:rPr>
          <w:tab/>
        </w:r>
        <w:r>
          <w:rPr>
            <w:webHidden/>
          </w:rPr>
          <w:fldChar w:fldCharType="begin"/>
        </w:r>
        <w:r>
          <w:rPr>
            <w:webHidden/>
          </w:rPr>
          <w:instrText xml:space="preserve"> PAGEREF _Toc463266377 \h </w:instrText>
        </w:r>
      </w:ins>
      <w:r>
        <w:rPr>
          <w:webHidden/>
        </w:rPr>
      </w:r>
      <w:r>
        <w:rPr>
          <w:webHidden/>
        </w:rPr>
        <w:fldChar w:fldCharType="separate"/>
      </w:r>
      <w:ins w:id="86"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87" w:author="Anne, Krishna" w:date="2016-10-03T13:57:00Z"/>
          <w:rFonts w:asciiTheme="minorHAnsi" w:eastAsiaTheme="minorEastAsia" w:hAnsiTheme="minorHAnsi"/>
          <w:color w:val="auto"/>
          <w:kern w:val="0"/>
          <w:szCs w:val="22"/>
        </w:rPr>
      </w:pPr>
      <w:ins w:id="88" w:author="Anne, Krishna" w:date="2016-10-03T13:57:00Z">
        <w:r w:rsidRPr="00FA19B4">
          <w:rPr>
            <w:rStyle w:val="Hyperlink"/>
          </w:rPr>
          <w:fldChar w:fldCharType="begin"/>
        </w:r>
        <w:r w:rsidRPr="00FA19B4">
          <w:rPr>
            <w:rStyle w:val="Hyperlink"/>
          </w:rPr>
          <w:instrText xml:space="preserve"> </w:instrText>
        </w:r>
        <w:r>
          <w:instrText>HYPERLINK \l "_Toc463266378"</w:instrText>
        </w:r>
        <w:r w:rsidRPr="00FA19B4">
          <w:rPr>
            <w:rStyle w:val="Hyperlink"/>
          </w:rPr>
          <w:instrText xml:space="preserve"> </w:instrText>
        </w:r>
        <w:r w:rsidRPr="00FA19B4">
          <w:rPr>
            <w:rStyle w:val="Hyperlink"/>
          </w:rPr>
          <w:fldChar w:fldCharType="separate"/>
        </w:r>
        <w:r w:rsidRPr="00FA19B4">
          <w:rPr>
            <w:rStyle w:val="Hyperlink"/>
          </w:rPr>
          <w:t>5.2</w:t>
        </w:r>
        <w:r>
          <w:rPr>
            <w:rFonts w:asciiTheme="minorHAnsi" w:eastAsiaTheme="minorEastAsia" w:hAnsiTheme="minorHAnsi"/>
            <w:color w:val="auto"/>
            <w:kern w:val="0"/>
            <w:szCs w:val="22"/>
          </w:rPr>
          <w:tab/>
        </w:r>
        <w:r w:rsidRPr="00FA19B4">
          <w:rPr>
            <w:rStyle w:val="Hyperlink"/>
          </w:rPr>
          <w:t>Server Runnables</w:t>
        </w:r>
        <w:r>
          <w:rPr>
            <w:webHidden/>
          </w:rPr>
          <w:tab/>
        </w:r>
        <w:r>
          <w:rPr>
            <w:webHidden/>
          </w:rPr>
          <w:fldChar w:fldCharType="begin"/>
        </w:r>
        <w:r>
          <w:rPr>
            <w:webHidden/>
          </w:rPr>
          <w:instrText xml:space="preserve"> PAGEREF _Toc463266378 \h </w:instrText>
        </w:r>
      </w:ins>
      <w:r>
        <w:rPr>
          <w:webHidden/>
        </w:rPr>
      </w:r>
      <w:r>
        <w:rPr>
          <w:webHidden/>
        </w:rPr>
        <w:fldChar w:fldCharType="separate"/>
      </w:r>
      <w:ins w:id="89"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90" w:author="Anne, Krishna" w:date="2016-10-03T13:57:00Z"/>
          <w:rFonts w:asciiTheme="minorHAnsi" w:eastAsiaTheme="minorEastAsia" w:hAnsiTheme="minorHAnsi"/>
          <w:color w:val="auto"/>
          <w:kern w:val="0"/>
          <w:szCs w:val="22"/>
        </w:rPr>
      </w:pPr>
      <w:ins w:id="91" w:author="Anne, Krishna" w:date="2016-10-03T13:57:00Z">
        <w:r w:rsidRPr="00FA19B4">
          <w:rPr>
            <w:rStyle w:val="Hyperlink"/>
          </w:rPr>
          <w:fldChar w:fldCharType="begin"/>
        </w:r>
        <w:r w:rsidRPr="00FA19B4">
          <w:rPr>
            <w:rStyle w:val="Hyperlink"/>
          </w:rPr>
          <w:instrText xml:space="preserve"> </w:instrText>
        </w:r>
        <w:r>
          <w:instrText>HYPERLINK \l "_Toc463266379"</w:instrText>
        </w:r>
        <w:r w:rsidRPr="00FA19B4">
          <w:rPr>
            <w:rStyle w:val="Hyperlink"/>
          </w:rPr>
          <w:instrText xml:space="preserve"> </w:instrText>
        </w:r>
        <w:r w:rsidRPr="00FA19B4">
          <w:rPr>
            <w:rStyle w:val="Hyperlink"/>
          </w:rPr>
          <w:fldChar w:fldCharType="separate"/>
        </w:r>
        <w:r w:rsidRPr="00FA19B4">
          <w:rPr>
            <w:rStyle w:val="Hyperlink"/>
            <w:rFonts w:cs="Calibri"/>
          </w:rPr>
          <w:t>5.2.1</w:t>
        </w:r>
        <w:r>
          <w:rPr>
            <w:rFonts w:asciiTheme="minorHAnsi" w:eastAsiaTheme="minorEastAsia" w:hAnsiTheme="minorHAnsi"/>
            <w:color w:val="auto"/>
            <w:kern w:val="0"/>
            <w:szCs w:val="22"/>
          </w:rPr>
          <w:tab/>
        </w:r>
        <w:r w:rsidRPr="00FA19B4">
          <w:rPr>
            <w:rStyle w:val="Hyperlink"/>
            <w:rFonts w:cs="Calibri"/>
          </w:rPr>
          <w:t>Server Runnable Name</w:t>
        </w:r>
        <w:r>
          <w:rPr>
            <w:webHidden/>
          </w:rPr>
          <w:tab/>
        </w:r>
        <w:r>
          <w:rPr>
            <w:webHidden/>
          </w:rPr>
          <w:fldChar w:fldCharType="begin"/>
        </w:r>
        <w:r>
          <w:rPr>
            <w:webHidden/>
          </w:rPr>
          <w:instrText xml:space="preserve"> PAGEREF _Toc463266379 \h </w:instrText>
        </w:r>
      </w:ins>
      <w:r>
        <w:rPr>
          <w:webHidden/>
        </w:rPr>
      </w:r>
      <w:r>
        <w:rPr>
          <w:webHidden/>
        </w:rPr>
        <w:fldChar w:fldCharType="separate"/>
      </w:r>
      <w:ins w:id="92"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93" w:author="Anne, Krishna" w:date="2016-10-03T13:57:00Z"/>
          <w:rFonts w:asciiTheme="minorHAnsi" w:eastAsiaTheme="minorEastAsia" w:hAnsiTheme="minorHAnsi"/>
          <w:color w:val="auto"/>
          <w:kern w:val="0"/>
          <w:szCs w:val="22"/>
        </w:rPr>
      </w:pPr>
      <w:ins w:id="94" w:author="Anne, Krishna" w:date="2016-10-03T13:57:00Z">
        <w:r w:rsidRPr="00FA19B4">
          <w:rPr>
            <w:rStyle w:val="Hyperlink"/>
          </w:rPr>
          <w:fldChar w:fldCharType="begin"/>
        </w:r>
        <w:r w:rsidRPr="00FA19B4">
          <w:rPr>
            <w:rStyle w:val="Hyperlink"/>
          </w:rPr>
          <w:instrText xml:space="preserve"> </w:instrText>
        </w:r>
        <w:r>
          <w:instrText>HYPERLINK \l "_Toc463266380"</w:instrText>
        </w:r>
        <w:r w:rsidRPr="00FA19B4">
          <w:rPr>
            <w:rStyle w:val="Hyperlink"/>
          </w:rPr>
          <w:instrText xml:space="preserve"> </w:instrText>
        </w:r>
        <w:r w:rsidRPr="00FA19B4">
          <w:rPr>
            <w:rStyle w:val="Hyperlink"/>
          </w:rPr>
          <w:fldChar w:fldCharType="separate"/>
        </w:r>
        <w:r w:rsidRPr="00FA19B4">
          <w:rPr>
            <w:rStyle w:val="Hyperlink"/>
            <w:rFonts w:cs="Calibri"/>
          </w:rPr>
          <w:t>5.2.1.1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_Toc463266380 \h </w:instrText>
        </w:r>
      </w:ins>
      <w:r>
        <w:rPr>
          <w:webHidden/>
        </w:rPr>
      </w:r>
      <w:r>
        <w:rPr>
          <w:webHidden/>
        </w:rPr>
        <w:fldChar w:fldCharType="separate"/>
      </w:r>
      <w:ins w:id="95"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96" w:author="Anne, Krishna" w:date="2016-10-03T13:57:00Z"/>
          <w:rFonts w:asciiTheme="minorHAnsi" w:eastAsiaTheme="minorEastAsia" w:hAnsiTheme="minorHAnsi"/>
          <w:color w:val="auto"/>
          <w:kern w:val="0"/>
          <w:szCs w:val="22"/>
        </w:rPr>
      </w:pPr>
      <w:ins w:id="97" w:author="Anne, Krishna" w:date="2016-10-03T13:57:00Z">
        <w:r w:rsidRPr="00FA19B4">
          <w:rPr>
            <w:rStyle w:val="Hyperlink"/>
          </w:rPr>
          <w:fldChar w:fldCharType="begin"/>
        </w:r>
        <w:r w:rsidRPr="00FA19B4">
          <w:rPr>
            <w:rStyle w:val="Hyperlink"/>
          </w:rPr>
          <w:instrText xml:space="preserve"> </w:instrText>
        </w:r>
        <w:r>
          <w:instrText>HYPERLINK \l "_Toc463266381"</w:instrText>
        </w:r>
        <w:r w:rsidRPr="00FA19B4">
          <w:rPr>
            <w:rStyle w:val="Hyperlink"/>
          </w:rPr>
          <w:instrText xml:space="preserve"> </w:instrText>
        </w:r>
        <w:r w:rsidRPr="00FA19B4">
          <w:rPr>
            <w:rStyle w:val="Hyperlink"/>
          </w:rPr>
          <w:fldChar w:fldCharType="separate"/>
        </w:r>
        <w:r w:rsidRPr="00FA19B4">
          <w:rPr>
            <w:rStyle w:val="Hyperlink"/>
            <w:rFonts w:cs="Calibri"/>
          </w:rPr>
          <w:t>5.2.1.2</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_Toc463266381 \h </w:instrText>
        </w:r>
      </w:ins>
      <w:r>
        <w:rPr>
          <w:webHidden/>
        </w:rPr>
      </w:r>
      <w:r>
        <w:rPr>
          <w:webHidden/>
        </w:rPr>
        <w:fldChar w:fldCharType="separate"/>
      </w:r>
      <w:ins w:id="98" w:author="Anne, Krishna" w:date="2016-10-03T13:57:00Z">
        <w:r>
          <w:rPr>
            <w:webHidden/>
          </w:rPr>
          <w:t>13</w:t>
        </w:r>
        <w:r>
          <w:rPr>
            <w:webHidden/>
          </w:rPr>
          <w:fldChar w:fldCharType="end"/>
        </w:r>
        <w:r w:rsidRPr="00FA19B4">
          <w:rPr>
            <w:rStyle w:val="Hyperlink"/>
          </w:rPr>
          <w:fldChar w:fldCharType="end"/>
        </w:r>
      </w:ins>
    </w:p>
    <w:p w:rsidR="00683A49" w:rsidRDefault="00683A49">
      <w:pPr>
        <w:pStyle w:val="TOC2"/>
        <w:rPr>
          <w:ins w:id="99" w:author="Anne, Krishna" w:date="2016-10-03T13:57:00Z"/>
          <w:rFonts w:asciiTheme="minorHAnsi" w:eastAsiaTheme="minorEastAsia" w:hAnsiTheme="minorHAnsi"/>
          <w:color w:val="auto"/>
          <w:kern w:val="0"/>
          <w:szCs w:val="22"/>
        </w:rPr>
      </w:pPr>
      <w:ins w:id="100" w:author="Anne, Krishna" w:date="2016-10-03T13:57:00Z">
        <w:r w:rsidRPr="00FA19B4">
          <w:rPr>
            <w:rStyle w:val="Hyperlink"/>
          </w:rPr>
          <w:fldChar w:fldCharType="begin"/>
        </w:r>
        <w:r w:rsidRPr="00FA19B4">
          <w:rPr>
            <w:rStyle w:val="Hyperlink"/>
          </w:rPr>
          <w:instrText xml:space="preserve"> </w:instrText>
        </w:r>
        <w:r>
          <w:instrText>HYPERLINK \l "_Toc463266382"</w:instrText>
        </w:r>
        <w:r w:rsidRPr="00FA19B4">
          <w:rPr>
            <w:rStyle w:val="Hyperlink"/>
          </w:rPr>
          <w:instrText xml:space="preserve"> </w:instrText>
        </w:r>
        <w:r w:rsidRPr="00FA19B4">
          <w:rPr>
            <w:rStyle w:val="Hyperlink"/>
          </w:rPr>
          <w:fldChar w:fldCharType="separate"/>
        </w:r>
        <w:r w:rsidRPr="00FA19B4">
          <w:rPr>
            <w:rStyle w:val="Hyperlink"/>
          </w:rPr>
          <w:t>5.3</w:t>
        </w:r>
        <w:r>
          <w:rPr>
            <w:rFonts w:asciiTheme="minorHAnsi" w:eastAsiaTheme="minorEastAsia" w:hAnsiTheme="minorHAnsi"/>
            <w:color w:val="auto"/>
            <w:kern w:val="0"/>
            <w:szCs w:val="22"/>
          </w:rPr>
          <w:tab/>
        </w:r>
        <w:r w:rsidRPr="00FA19B4">
          <w:rPr>
            <w:rStyle w:val="Hyperlink"/>
          </w:rPr>
          <w:t>Server Runnables</w:t>
        </w:r>
        <w:r>
          <w:rPr>
            <w:webHidden/>
          </w:rPr>
          <w:tab/>
        </w:r>
        <w:r>
          <w:rPr>
            <w:webHidden/>
          </w:rPr>
          <w:fldChar w:fldCharType="begin"/>
        </w:r>
        <w:r>
          <w:rPr>
            <w:webHidden/>
          </w:rPr>
          <w:instrText xml:space="preserve"> PAGEREF _Toc463266382 \h </w:instrText>
        </w:r>
      </w:ins>
      <w:r>
        <w:rPr>
          <w:webHidden/>
        </w:rPr>
      </w:r>
      <w:r>
        <w:rPr>
          <w:webHidden/>
        </w:rPr>
        <w:fldChar w:fldCharType="separate"/>
      </w:r>
      <w:ins w:id="101"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02" w:author="Anne, Krishna" w:date="2016-10-03T13:57:00Z"/>
          <w:rFonts w:asciiTheme="minorHAnsi" w:eastAsiaTheme="minorEastAsia" w:hAnsiTheme="minorHAnsi"/>
          <w:color w:val="auto"/>
          <w:kern w:val="0"/>
          <w:szCs w:val="22"/>
        </w:rPr>
      </w:pPr>
      <w:ins w:id="103" w:author="Anne, Krishna" w:date="2016-10-03T13:57:00Z">
        <w:r w:rsidRPr="00FA19B4">
          <w:rPr>
            <w:rStyle w:val="Hyperlink"/>
          </w:rPr>
          <w:fldChar w:fldCharType="begin"/>
        </w:r>
        <w:r w:rsidRPr="00FA19B4">
          <w:rPr>
            <w:rStyle w:val="Hyperlink"/>
          </w:rPr>
          <w:instrText xml:space="preserve"> </w:instrText>
        </w:r>
        <w:r>
          <w:instrText>HYPERLINK \l "_Toc463266383"</w:instrText>
        </w:r>
        <w:r w:rsidRPr="00FA19B4">
          <w:rPr>
            <w:rStyle w:val="Hyperlink"/>
          </w:rPr>
          <w:instrText xml:space="preserve"> </w:instrText>
        </w:r>
        <w:r w:rsidRPr="00FA19B4">
          <w:rPr>
            <w:rStyle w:val="Hyperlink"/>
          </w:rPr>
          <w:fldChar w:fldCharType="separate"/>
        </w:r>
        <w:r w:rsidRPr="00FA19B4">
          <w:rPr>
            <w:rStyle w:val="Hyperlink"/>
            <w:rFonts w:cs="Calibri"/>
          </w:rPr>
          <w:t>5.3.1</w:t>
        </w:r>
        <w:r>
          <w:rPr>
            <w:rFonts w:asciiTheme="minorHAnsi" w:eastAsiaTheme="minorEastAsia" w:hAnsiTheme="minorHAnsi"/>
            <w:color w:val="auto"/>
            <w:kern w:val="0"/>
            <w:szCs w:val="22"/>
          </w:rPr>
          <w:tab/>
        </w:r>
        <w:r w:rsidRPr="00FA19B4">
          <w:rPr>
            <w:rStyle w:val="Hyperlink"/>
            <w:rFonts w:cs="Calibri"/>
          </w:rPr>
          <w:t>Server Runnable Name</w:t>
        </w:r>
        <w:r>
          <w:rPr>
            <w:webHidden/>
          </w:rPr>
          <w:tab/>
        </w:r>
        <w:r>
          <w:rPr>
            <w:webHidden/>
          </w:rPr>
          <w:fldChar w:fldCharType="begin"/>
        </w:r>
        <w:r>
          <w:rPr>
            <w:webHidden/>
          </w:rPr>
          <w:instrText xml:space="preserve"> PAGEREF _Toc463266383 \h </w:instrText>
        </w:r>
      </w:ins>
      <w:r>
        <w:rPr>
          <w:webHidden/>
        </w:rPr>
      </w:r>
      <w:r>
        <w:rPr>
          <w:webHidden/>
        </w:rPr>
        <w:fldChar w:fldCharType="separate"/>
      </w:r>
      <w:ins w:id="104"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05" w:author="Anne, Krishna" w:date="2016-10-03T13:57:00Z"/>
          <w:rFonts w:asciiTheme="minorHAnsi" w:eastAsiaTheme="minorEastAsia" w:hAnsiTheme="minorHAnsi"/>
          <w:color w:val="auto"/>
          <w:kern w:val="0"/>
          <w:szCs w:val="22"/>
        </w:rPr>
      </w:pPr>
      <w:ins w:id="106" w:author="Anne, Krishna" w:date="2016-10-03T13:57:00Z">
        <w:r w:rsidRPr="00FA19B4">
          <w:rPr>
            <w:rStyle w:val="Hyperlink"/>
          </w:rPr>
          <w:fldChar w:fldCharType="begin"/>
        </w:r>
        <w:r w:rsidRPr="00FA19B4">
          <w:rPr>
            <w:rStyle w:val="Hyperlink"/>
          </w:rPr>
          <w:instrText xml:space="preserve"> </w:instrText>
        </w:r>
        <w:r>
          <w:instrText>HYPERLINK \l "_Toc463266384"</w:instrText>
        </w:r>
        <w:r w:rsidRPr="00FA19B4">
          <w:rPr>
            <w:rStyle w:val="Hyperlink"/>
          </w:rPr>
          <w:instrText xml:space="preserve"> </w:instrText>
        </w:r>
        <w:r w:rsidRPr="00FA19B4">
          <w:rPr>
            <w:rStyle w:val="Hyperlink"/>
          </w:rPr>
          <w:fldChar w:fldCharType="separate"/>
        </w:r>
        <w:r w:rsidRPr="00FA19B4">
          <w:rPr>
            <w:rStyle w:val="Hyperlink"/>
            <w:rFonts w:cs="Calibri"/>
          </w:rPr>
          <w:t>5.3.1.1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_Toc463266384 \h </w:instrText>
        </w:r>
      </w:ins>
      <w:r>
        <w:rPr>
          <w:webHidden/>
        </w:rPr>
      </w:r>
      <w:r>
        <w:rPr>
          <w:webHidden/>
        </w:rPr>
        <w:fldChar w:fldCharType="separate"/>
      </w:r>
      <w:ins w:id="107"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08" w:author="Anne, Krishna" w:date="2016-10-03T13:57:00Z"/>
          <w:rFonts w:asciiTheme="minorHAnsi" w:eastAsiaTheme="minorEastAsia" w:hAnsiTheme="minorHAnsi"/>
          <w:color w:val="auto"/>
          <w:kern w:val="0"/>
          <w:szCs w:val="22"/>
        </w:rPr>
      </w:pPr>
      <w:ins w:id="109" w:author="Anne, Krishna" w:date="2016-10-03T13:57:00Z">
        <w:r w:rsidRPr="00FA19B4">
          <w:rPr>
            <w:rStyle w:val="Hyperlink"/>
          </w:rPr>
          <w:fldChar w:fldCharType="begin"/>
        </w:r>
        <w:r w:rsidRPr="00FA19B4">
          <w:rPr>
            <w:rStyle w:val="Hyperlink"/>
          </w:rPr>
          <w:instrText xml:space="preserve"> </w:instrText>
        </w:r>
        <w:r>
          <w:instrText>HYPERLINK \l "_Toc463266385"</w:instrText>
        </w:r>
        <w:r w:rsidRPr="00FA19B4">
          <w:rPr>
            <w:rStyle w:val="Hyperlink"/>
          </w:rPr>
          <w:instrText xml:space="preserve"> </w:instrText>
        </w:r>
        <w:r w:rsidRPr="00FA19B4">
          <w:rPr>
            <w:rStyle w:val="Hyperlink"/>
          </w:rPr>
          <w:fldChar w:fldCharType="separate"/>
        </w:r>
        <w:r w:rsidRPr="00FA19B4">
          <w:rPr>
            <w:rStyle w:val="Hyperlink"/>
            <w:rFonts w:cs="Calibri"/>
          </w:rPr>
          <w:t>5.3.1.2</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_Toc463266385 \h </w:instrText>
        </w:r>
      </w:ins>
      <w:r>
        <w:rPr>
          <w:webHidden/>
        </w:rPr>
      </w:r>
      <w:r>
        <w:rPr>
          <w:webHidden/>
        </w:rPr>
        <w:fldChar w:fldCharType="separate"/>
      </w:r>
      <w:ins w:id="110"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11" w:author="Anne, Krishna" w:date="2016-10-03T13:57:00Z"/>
          <w:rFonts w:asciiTheme="minorHAnsi" w:eastAsiaTheme="minorEastAsia" w:hAnsiTheme="minorHAnsi"/>
          <w:color w:val="auto"/>
          <w:kern w:val="0"/>
          <w:szCs w:val="22"/>
        </w:rPr>
      </w:pPr>
      <w:ins w:id="112" w:author="Anne, Krishna" w:date="2016-10-03T13:57:00Z">
        <w:r w:rsidRPr="00FA19B4">
          <w:rPr>
            <w:rStyle w:val="Hyperlink"/>
          </w:rPr>
          <w:lastRenderedPageBreak/>
          <w:fldChar w:fldCharType="begin"/>
        </w:r>
        <w:r w:rsidRPr="00FA19B4">
          <w:rPr>
            <w:rStyle w:val="Hyperlink"/>
          </w:rPr>
          <w:instrText xml:space="preserve"> </w:instrText>
        </w:r>
        <w:r>
          <w:instrText>HYPERLINK \l "_Toc463266386"</w:instrText>
        </w:r>
        <w:r w:rsidRPr="00FA19B4">
          <w:rPr>
            <w:rStyle w:val="Hyperlink"/>
          </w:rPr>
          <w:instrText xml:space="preserve"> </w:instrText>
        </w:r>
        <w:r w:rsidRPr="00FA19B4">
          <w:rPr>
            <w:rStyle w:val="Hyperlink"/>
          </w:rPr>
          <w:fldChar w:fldCharType="separate"/>
        </w:r>
        <w:r w:rsidRPr="00FA19B4">
          <w:rPr>
            <w:rStyle w:val="Hyperlink"/>
            <w:rFonts w:cs="Calibri"/>
          </w:rPr>
          <w:t>5.3.2</w:t>
        </w:r>
        <w:r>
          <w:rPr>
            <w:rFonts w:asciiTheme="minorHAnsi" w:eastAsiaTheme="minorEastAsia" w:hAnsiTheme="minorHAnsi"/>
            <w:color w:val="auto"/>
            <w:kern w:val="0"/>
            <w:szCs w:val="22"/>
          </w:rPr>
          <w:tab/>
        </w:r>
        <w:r w:rsidRPr="00FA19B4">
          <w:rPr>
            <w:rStyle w:val="Hyperlink"/>
            <w:rFonts w:cs="Calibri"/>
          </w:rPr>
          <w:t>Server Runnable Name</w:t>
        </w:r>
        <w:r>
          <w:rPr>
            <w:webHidden/>
          </w:rPr>
          <w:tab/>
        </w:r>
        <w:r>
          <w:rPr>
            <w:webHidden/>
          </w:rPr>
          <w:fldChar w:fldCharType="begin"/>
        </w:r>
        <w:r>
          <w:rPr>
            <w:webHidden/>
          </w:rPr>
          <w:instrText xml:space="preserve"> PAGEREF _Toc463266386 \h </w:instrText>
        </w:r>
      </w:ins>
      <w:r>
        <w:rPr>
          <w:webHidden/>
        </w:rPr>
      </w:r>
      <w:r>
        <w:rPr>
          <w:webHidden/>
        </w:rPr>
        <w:fldChar w:fldCharType="separate"/>
      </w:r>
      <w:ins w:id="113"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14" w:author="Anne, Krishna" w:date="2016-10-03T13:57:00Z"/>
          <w:rFonts w:asciiTheme="minorHAnsi" w:eastAsiaTheme="minorEastAsia" w:hAnsiTheme="minorHAnsi"/>
          <w:color w:val="auto"/>
          <w:kern w:val="0"/>
          <w:szCs w:val="22"/>
        </w:rPr>
      </w:pPr>
      <w:ins w:id="115" w:author="Anne, Krishna" w:date="2016-10-03T13:57:00Z">
        <w:r w:rsidRPr="00FA19B4">
          <w:rPr>
            <w:rStyle w:val="Hyperlink"/>
          </w:rPr>
          <w:fldChar w:fldCharType="begin"/>
        </w:r>
        <w:r w:rsidRPr="00FA19B4">
          <w:rPr>
            <w:rStyle w:val="Hyperlink"/>
          </w:rPr>
          <w:instrText xml:space="preserve"> </w:instrText>
        </w:r>
        <w:r>
          <w:instrText>HYPERLINK \l "_Toc463266387"</w:instrText>
        </w:r>
        <w:r w:rsidRPr="00FA19B4">
          <w:rPr>
            <w:rStyle w:val="Hyperlink"/>
          </w:rPr>
          <w:instrText xml:space="preserve"> </w:instrText>
        </w:r>
        <w:r w:rsidRPr="00FA19B4">
          <w:rPr>
            <w:rStyle w:val="Hyperlink"/>
          </w:rPr>
          <w:fldChar w:fldCharType="separate"/>
        </w:r>
        <w:r w:rsidRPr="00FA19B4">
          <w:rPr>
            <w:rStyle w:val="Hyperlink"/>
            <w:rFonts w:cs="Calibri"/>
          </w:rPr>
          <w:t>5.3.2.1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_Toc463266387 \h </w:instrText>
        </w:r>
      </w:ins>
      <w:r>
        <w:rPr>
          <w:webHidden/>
        </w:rPr>
      </w:r>
      <w:r>
        <w:rPr>
          <w:webHidden/>
        </w:rPr>
        <w:fldChar w:fldCharType="separate"/>
      </w:r>
      <w:ins w:id="116"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17" w:author="Anne, Krishna" w:date="2016-10-03T13:57:00Z"/>
          <w:rFonts w:asciiTheme="minorHAnsi" w:eastAsiaTheme="minorEastAsia" w:hAnsiTheme="minorHAnsi"/>
          <w:color w:val="auto"/>
          <w:kern w:val="0"/>
          <w:szCs w:val="22"/>
        </w:rPr>
      </w:pPr>
      <w:ins w:id="118" w:author="Anne, Krishna" w:date="2016-10-03T13:57:00Z">
        <w:r w:rsidRPr="00FA19B4">
          <w:rPr>
            <w:rStyle w:val="Hyperlink"/>
          </w:rPr>
          <w:fldChar w:fldCharType="begin"/>
        </w:r>
        <w:r w:rsidRPr="00FA19B4">
          <w:rPr>
            <w:rStyle w:val="Hyperlink"/>
          </w:rPr>
          <w:instrText xml:space="preserve"> </w:instrText>
        </w:r>
        <w:r>
          <w:instrText>HYPERLINK \l "_Toc463266388"</w:instrText>
        </w:r>
        <w:r w:rsidRPr="00FA19B4">
          <w:rPr>
            <w:rStyle w:val="Hyperlink"/>
          </w:rPr>
          <w:instrText xml:space="preserve"> </w:instrText>
        </w:r>
        <w:r w:rsidRPr="00FA19B4">
          <w:rPr>
            <w:rStyle w:val="Hyperlink"/>
          </w:rPr>
          <w:fldChar w:fldCharType="separate"/>
        </w:r>
        <w:r w:rsidRPr="00FA19B4">
          <w:rPr>
            <w:rStyle w:val="Hyperlink"/>
            <w:rFonts w:cs="Calibri"/>
          </w:rPr>
          <w:t>5.3.2.2</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_Toc463266388 \h </w:instrText>
        </w:r>
      </w:ins>
      <w:r>
        <w:rPr>
          <w:webHidden/>
        </w:rPr>
      </w:r>
      <w:r>
        <w:rPr>
          <w:webHidden/>
        </w:rPr>
        <w:fldChar w:fldCharType="separate"/>
      </w:r>
      <w:ins w:id="119"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20" w:author="Anne, Krishna" w:date="2016-10-03T13:57:00Z"/>
          <w:rFonts w:asciiTheme="minorHAnsi" w:eastAsiaTheme="minorEastAsia" w:hAnsiTheme="minorHAnsi"/>
          <w:color w:val="auto"/>
          <w:kern w:val="0"/>
          <w:szCs w:val="22"/>
        </w:rPr>
      </w:pPr>
      <w:ins w:id="121" w:author="Anne, Krishna" w:date="2016-10-03T13:57:00Z">
        <w:r w:rsidRPr="00FA19B4">
          <w:rPr>
            <w:rStyle w:val="Hyperlink"/>
          </w:rPr>
          <w:fldChar w:fldCharType="begin"/>
        </w:r>
        <w:r w:rsidRPr="00FA19B4">
          <w:rPr>
            <w:rStyle w:val="Hyperlink"/>
          </w:rPr>
          <w:instrText xml:space="preserve"> </w:instrText>
        </w:r>
        <w:r>
          <w:instrText>HYPERLINK \l "_Toc463266389"</w:instrText>
        </w:r>
        <w:r w:rsidRPr="00FA19B4">
          <w:rPr>
            <w:rStyle w:val="Hyperlink"/>
          </w:rPr>
          <w:instrText xml:space="preserve"> </w:instrText>
        </w:r>
        <w:r w:rsidRPr="00FA19B4">
          <w:rPr>
            <w:rStyle w:val="Hyperlink"/>
          </w:rPr>
          <w:fldChar w:fldCharType="separate"/>
        </w:r>
        <w:r w:rsidRPr="00FA19B4">
          <w:rPr>
            <w:rStyle w:val="Hyperlink"/>
            <w:rFonts w:cs="Calibri"/>
          </w:rPr>
          <w:t>5.3.3</w:t>
        </w:r>
        <w:r>
          <w:rPr>
            <w:rFonts w:asciiTheme="minorHAnsi" w:eastAsiaTheme="minorEastAsia" w:hAnsiTheme="minorHAnsi"/>
            <w:color w:val="auto"/>
            <w:kern w:val="0"/>
            <w:szCs w:val="22"/>
          </w:rPr>
          <w:tab/>
        </w:r>
        <w:r w:rsidRPr="00FA19B4">
          <w:rPr>
            <w:rStyle w:val="Hyperlink"/>
            <w:rFonts w:cs="Calibri"/>
          </w:rPr>
          <w:t>Server Runnable Name</w:t>
        </w:r>
        <w:r>
          <w:rPr>
            <w:webHidden/>
          </w:rPr>
          <w:tab/>
        </w:r>
        <w:r>
          <w:rPr>
            <w:webHidden/>
          </w:rPr>
          <w:fldChar w:fldCharType="begin"/>
        </w:r>
        <w:r>
          <w:rPr>
            <w:webHidden/>
          </w:rPr>
          <w:instrText xml:space="preserve"> PAGEREF _Toc463266389 \h </w:instrText>
        </w:r>
      </w:ins>
      <w:r>
        <w:rPr>
          <w:webHidden/>
        </w:rPr>
      </w:r>
      <w:r>
        <w:rPr>
          <w:webHidden/>
        </w:rPr>
        <w:fldChar w:fldCharType="separate"/>
      </w:r>
      <w:ins w:id="122"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23" w:author="Anne, Krishna" w:date="2016-10-03T13:57:00Z"/>
          <w:rFonts w:asciiTheme="minorHAnsi" w:eastAsiaTheme="minorEastAsia" w:hAnsiTheme="minorHAnsi"/>
          <w:color w:val="auto"/>
          <w:kern w:val="0"/>
          <w:szCs w:val="22"/>
        </w:rPr>
      </w:pPr>
      <w:ins w:id="124" w:author="Anne, Krishna" w:date="2016-10-03T13:57:00Z">
        <w:r w:rsidRPr="00FA19B4">
          <w:rPr>
            <w:rStyle w:val="Hyperlink"/>
          </w:rPr>
          <w:fldChar w:fldCharType="begin"/>
        </w:r>
        <w:r w:rsidRPr="00FA19B4">
          <w:rPr>
            <w:rStyle w:val="Hyperlink"/>
          </w:rPr>
          <w:instrText xml:space="preserve"> </w:instrText>
        </w:r>
        <w:r>
          <w:instrText>HYPERLINK \l "_Toc463266390"</w:instrText>
        </w:r>
        <w:r w:rsidRPr="00FA19B4">
          <w:rPr>
            <w:rStyle w:val="Hyperlink"/>
          </w:rPr>
          <w:instrText xml:space="preserve"> </w:instrText>
        </w:r>
        <w:r w:rsidRPr="00FA19B4">
          <w:rPr>
            <w:rStyle w:val="Hyperlink"/>
          </w:rPr>
          <w:fldChar w:fldCharType="separate"/>
        </w:r>
        <w:r w:rsidRPr="00FA19B4">
          <w:rPr>
            <w:rStyle w:val="Hyperlink"/>
            <w:rFonts w:cs="Calibri"/>
          </w:rPr>
          <w:t>5.3.3.1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_Toc463266390 \h </w:instrText>
        </w:r>
      </w:ins>
      <w:r>
        <w:rPr>
          <w:webHidden/>
        </w:rPr>
      </w:r>
      <w:r>
        <w:rPr>
          <w:webHidden/>
        </w:rPr>
        <w:fldChar w:fldCharType="separate"/>
      </w:r>
      <w:ins w:id="125"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26" w:author="Anne, Krishna" w:date="2016-10-03T13:57:00Z"/>
          <w:rFonts w:asciiTheme="minorHAnsi" w:eastAsiaTheme="minorEastAsia" w:hAnsiTheme="minorHAnsi"/>
          <w:color w:val="auto"/>
          <w:kern w:val="0"/>
          <w:szCs w:val="22"/>
        </w:rPr>
      </w:pPr>
      <w:ins w:id="127" w:author="Anne, Krishna" w:date="2016-10-03T13:57:00Z">
        <w:r w:rsidRPr="00FA19B4">
          <w:rPr>
            <w:rStyle w:val="Hyperlink"/>
          </w:rPr>
          <w:fldChar w:fldCharType="begin"/>
        </w:r>
        <w:r w:rsidRPr="00FA19B4">
          <w:rPr>
            <w:rStyle w:val="Hyperlink"/>
          </w:rPr>
          <w:instrText xml:space="preserve"> </w:instrText>
        </w:r>
        <w:r>
          <w:instrText>HYPERLINK \l "_Toc463266391"</w:instrText>
        </w:r>
        <w:r w:rsidRPr="00FA19B4">
          <w:rPr>
            <w:rStyle w:val="Hyperlink"/>
          </w:rPr>
          <w:instrText xml:space="preserve"> </w:instrText>
        </w:r>
        <w:r w:rsidRPr="00FA19B4">
          <w:rPr>
            <w:rStyle w:val="Hyperlink"/>
          </w:rPr>
          <w:fldChar w:fldCharType="separate"/>
        </w:r>
        <w:r w:rsidRPr="00FA19B4">
          <w:rPr>
            <w:rStyle w:val="Hyperlink"/>
            <w:rFonts w:cs="Calibri"/>
          </w:rPr>
          <w:t>5.3.3.2</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_Toc463266391 \h </w:instrText>
        </w:r>
      </w:ins>
      <w:r>
        <w:rPr>
          <w:webHidden/>
        </w:rPr>
      </w:r>
      <w:r>
        <w:rPr>
          <w:webHidden/>
        </w:rPr>
        <w:fldChar w:fldCharType="separate"/>
      </w:r>
      <w:ins w:id="128"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29" w:author="Anne, Krishna" w:date="2016-10-03T13:57:00Z"/>
          <w:rFonts w:asciiTheme="minorHAnsi" w:eastAsiaTheme="minorEastAsia" w:hAnsiTheme="minorHAnsi"/>
          <w:color w:val="auto"/>
          <w:kern w:val="0"/>
          <w:szCs w:val="22"/>
        </w:rPr>
      </w:pPr>
      <w:ins w:id="130" w:author="Anne, Krishna" w:date="2016-10-03T13:57:00Z">
        <w:r w:rsidRPr="00FA19B4">
          <w:rPr>
            <w:rStyle w:val="Hyperlink"/>
          </w:rPr>
          <w:fldChar w:fldCharType="begin"/>
        </w:r>
        <w:r w:rsidRPr="00FA19B4">
          <w:rPr>
            <w:rStyle w:val="Hyperlink"/>
          </w:rPr>
          <w:instrText xml:space="preserve"> </w:instrText>
        </w:r>
        <w:r>
          <w:instrText>HYPERLINK \l "_Toc463266392"</w:instrText>
        </w:r>
        <w:r w:rsidRPr="00FA19B4">
          <w:rPr>
            <w:rStyle w:val="Hyperlink"/>
          </w:rPr>
          <w:instrText xml:space="preserve"> </w:instrText>
        </w:r>
        <w:r w:rsidRPr="00FA19B4">
          <w:rPr>
            <w:rStyle w:val="Hyperlink"/>
          </w:rPr>
          <w:fldChar w:fldCharType="separate"/>
        </w:r>
        <w:r w:rsidRPr="00FA19B4">
          <w:rPr>
            <w:rStyle w:val="Hyperlink"/>
            <w:rFonts w:cs="Calibri"/>
          </w:rPr>
          <w:t>5.3.4</w:t>
        </w:r>
        <w:r>
          <w:rPr>
            <w:rFonts w:asciiTheme="minorHAnsi" w:eastAsiaTheme="minorEastAsia" w:hAnsiTheme="minorHAnsi"/>
            <w:color w:val="auto"/>
            <w:kern w:val="0"/>
            <w:szCs w:val="22"/>
          </w:rPr>
          <w:tab/>
        </w:r>
        <w:r w:rsidRPr="00FA19B4">
          <w:rPr>
            <w:rStyle w:val="Hyperlink"/>
            <w:rFonts w:cs="Calibri"/>
          </w:rPr>
          <w:t>Server Runnable Name</w:t>
        </w:r>
        <w:r>
          <w:rPr>
            <w:webHidden/>
          </w:rPr>
          <w:tab/>
        </w:r>
        <w:r>
          <w:rPr>
            <w:webHidden/>
          </w:rPr>
          <w:fldChar w:fldCharType="begin"/>
        </w:r>
        <w:r>
          <w:rPr>
            <w:webHidden/>
          </w:rPr>
          <w:instrText xml:space="preserve"> PAGEREF _Toc463266392 \h </w:instrText>
        </w:r>
      </w:ins>
      <w:r>
        <w:rPr>
          <w:webHidden/>
        </w:rPr>
      </w:r>
      <w:r>
        <w:rPr>
          <w:webHidden/>
        </w:rPr>
        <w:fldChar w:fldCharType="separate"/>
      </w:r>
      <w:ins w:id="131"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32" w:author="Anne, Krishna" w:date="2016-10-03T13:57:00Z"/>
          <w:rFonts w:asciiTheme="minorHAnsi" w:eastAsiaTheme="minorEastAsia" w:hAnsiTheme="minorHAnsi"/>
          <w:color w:val="auto"/>
          <w:kern w:val="0"/>
          <w:szCs w:val="22"/>
        </w:rPr>
      </w:pPr>
      <w:ins w:id="133" w:author="Anne, Krishna" w:date="2016-10-03T13:57:00Z">
        <w:r w:rsidRPr="00FA19B4">
          <w:rPr>
            <w:rStyle w:val="Hyperlink"/>
          </w:rPr>
          <w:fldChar w:fldCharType="begin"/>
        </w:r>
        <w:r w:rsidRPr="00FA19B4">
          <w:rPr>
            <w:rStyle w:val="Hyperlink"/>
          </w:rPr>
          <w:instrText xml:space="preserve"> </w:instrText>
        </w:r>
        <w:r>
          <w:instrText>HYPERLINK \l "_Toc463266393"</w:instrText>
        </w:r>
        <w:r w:rsidRPr="00FA19B4">
          <w:rPr>
            <w:rStyle w:val="Hyperlink"/>
          </w:rPr>
          <w:instrText xml:space="preserve"> </w:instrText>
        </w:r>
        <w:r w:rsidRPr="00FA19B4">
          <w:rPr>
            <w:rStyle w:val="Hyperlink"/>
          </w:rPr>
          <w:fldChar w:fldCharType="separate"/>
        </w:r>
        <w:r w:rsidRPr="00FA19B4">
          <w:rPr>
            <w:rStyle w:val="Hyperlink"/>
            <w:rFonts w:cs="Calibri"/>
          </w:rPr>
          <w:t>5.3.4.1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_Toc463266393 \h </w:instrText>
        </w:r>
      </w:ins>
      <w:r>
        <w:rPr>
          <w:webHidden/>
        </w:rPr>
      </w:r>
      <w:r>
        <w:rPr>
          <w:webHidden/>
        </w:rPr>
        <w:fldChar w:fldCharType="separate"/>
      </w:r>
      <w:ins w:id="134"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35" w:author="Anne, Krishna" w:date="2016-10-03T13:57:00Z"/>
          <w:rFonts w:asciiTheme="minorHAnsi" w:eastAsiaTheme="minorEastAsia" w:hAnsiTheme="minorHAnsi"/>
          <w:color w:val="auto"/>
          <w:kern w:val="0"/>
          <w:szCs w:val="22"/>
        </w:rPr>
      </w:pPr>
      <w:ins w:id="136" w:author="Anne, Krishna" w:date="2016-10-03T13:57:00Z">
        <w:r w:rsidRPr="00FA19B4">
          <w:rPr>
            <w:rStyle w:val="Hyperlink"/>
          </w:rPr>
          <w:fldChar w:fldCharType="begin"/>
        </w:r>
        <w:r w:rsidRPr="00FA19B4">
          <w:rPr>
            <w:rStyle w:val="Hyperlink"/>
          </w:rPr>
          <w:instrText xml:space="preserve"> </w:instrText>
        </w:r>
        <w:r>
          <w:instrText>HYPERLINK \l "_Toc463266394"</w:instrText>
        </w:r>
        <w:r w:rsidRPr="00FA19B4">
          <w:rPr>
            <w:rStyle w:val="Hyperlink"/>
          </w:rPr>
          <w:instrText xml:space="preserve"> </w:instrText>
        </w:r>
        <w:r w:rsidRPr="00FA19B4">
          <w:rPr>
            <w:rStyle w:val="Hyperlink"/>
          </w:rPr>
          <w:fldChar w:fldCharType="separate"/>
        </w:r>
        <w:r w:rsidRPr="00FA19B4">
          <w:rPr>
            <w:rStyle w:val="Hyperlink"/>
            <w:rFonts w:cs="Calibri"/>
          </w:rPr>
          <w:t>5.3.4.2</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_Toc463266394 \h </w:instrText>
        </w:r>
      </w:ins>
      <w:r>
        <w:rPr>
          <w:webHidden/>
        </w:rPr>
      </w:r>
      <w:r>
        <w:rPr>
          <w:webHidden/>
        </w:rPr>
        <w:fldChar w:fldCharType="separate"/>
      </w:r>
      <w:ins w:id="137"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38" w:author="Anne, Krishna" w:date="2016-10-03T13:57:00Z"/>
          <w:rFonts w:asciiTheme="minorHAnsi" w:eastAsiaTheme="minorEastAsia" w:hAnsiTheme="minorHAnsi"/>
          <w:color w:val="auto"/>
          <w:kern w:val="0"/>
          <w:szCs w:val="22"/>
        </w:rPr>
      </w:pPr>
      <w:ins w:id="139" w:author="Anne, Krishna" w:date="2016-10-03T13:57:00Z">
        <w:r w:rsidRPr="00FA19B4">
          <w:rPr>
            <w:rStyle w:val="Hyperlink"/>
          </w:rPr>
          <w:fldChar w:fldCharType="begin"/>
        </w:r>
        <w:r w:rsidRPr="00FA19B4">
          <w:rPr>
            <w:rStyle w:val="Hyperlink"/>
          </w:rPr>
          <w:instrText xml:space="preserve"> </w:instrText>
        </w:r>
        <w:r>
          <w:instrText>HYPERLINK \l "_Toc463266395"</w:instrText>
        </w:r>
        <w:r w:rsidRPr="00FA19B4">
          <w:rPr>
            <w:rStyle w:val="Hyperlink"/>
          </w:rPr>
          <w:instrText xml:space="preserve"> </w:instrText>
        </w:r>
        <w:r w:rsidRPr="00FA19B4">
          <w:rPr>
            <w:rStyle w:val="Hyperlink"/>
          </w:rPr>
          <w:fldChar w:fldCharType="separate"/>
        </w:r>
        <w:r w:rsidRPr="00FA19B4">
          <w:rPr>
            <w:rStyle w:val="Hyperlink"/>
            <w:rFonts w:cs="Calibri"/>
          </w:rPr>
          <w:t>5.3.5</w:t>
        </w:r>
        <w:r>
          <w:rPr>
            <w:rFonts w:asciiTheme="minorHAnsi" w:eastAsiaTheme="minorEastAsia" w:hAnsiTheme="minorHAnsi"/>
            <w:color w:val="auto"/>
            <w:kern w:val="0"/>
            <w:szCs w:val="22"/>
          </w:rPr>
          <w:tab/>
        </w:r>
        <w:r w:rsidRPr="00FA19B4">
          <w:rPr>
            <w:rStyle w:val="Hyperlink"/>
            <w:rFonts w:cs="Calibri"/>
          </w:rPr>
          <w:t>Server Runnable Name</w:t>
        </w:r>
        <w:r>
          <w:rPr>
            <w:webHidden/>
          </w:rPr>
          <w:tab/>
        </w:r>
        <w:r>
          <w:rPr>
            <w:webHidden/>
          </w:rPr>
          <w:fldChar w:fldCharType="begin"/>
        </w:r>
        <w:r>
          <w:rPr>
            <w:webHidden/>
          </w:rPr>
          <w:instrText xml:space="preserve"> PAGEREF _Toc463266395 \h </w:instrText>
        </w:r>
      </w:ins>
      <w:r>
        <w:rPr>
          <w:webHidden/>
        </w:rPr>
      </w:r>
      <w:r>
        <w:rPr>
          <w:webHidden/>
        </w:rPr>
        <w:fldChar w:fldCharType="separate"/>
      </w:r>
      <w:ins w:id="140" w:author="Anne, Krishna" w:date="2016-10-03T13:57:00Z">
        <w:r>
          <w:rPr>
            <w:webHidden/>
          </w:rPr>
          <w:t>14</w:t>
        </w:r>
        <w:r>
          <w:rPr>
            <w:webHidden/>
          </w:rPr>
          <w:fldChar w:fldCharType="end"/>
        </w:r>
        <w:r w:rsidRPr="00FA19B4">
          <w:rPr>
            <w:rStyle w:val="Hyperlink"/>
          </w:rPr>
          <w:fldChar w:fldCharType="end"/>
        </w:r>
      </w:ins>
    </w:p>
    <w:p w:rsidR="00683A49" w:rsidRDefault="00683A49">
      <w:pPr>
        <w:pStyle w:val="TOC2"/>
        <w:rPr>
          <w:ins w:id="141" w:author="Anne, Krishna" w:date="2016-10-03T13:57:00Z"/>
          <w:rFonts w:asciiTheme="minorHAnsi" w:eastAsiaTheme="minorEastAsia" w:hAnsiTheme="minorHAnsi"/>
          <w:color w:val="auto"/>
          <w:kern w:val="0"/>
          <w:szCs w:val="22"/>
        </w:rPr>
      </w:pPr>
      <w:ins w:id="142" w:author="Anne, Krishna" w:date="2016-10-03T13:57:00Z">
        <w:r w:rsidRPr="00FA19B4">
          <w:rPr>
            <w:rStyle w:val="Hyperlink"/>
          </w:rPr>
          <w:fldChar w:fldCharType="begin"/>
        </w:r>
        <w:r w:rsidRPr="00FA19B4">
          <w:rPr>
            <w:rStyle w:val="Hyperlink"/>
          </w:rPr>
          <w:instrText xml:space="preserve"> </w:instrText>
        </w:r>
        <w:r>
          <w:instrText>HYPERLINK \l "_Toc463266396"</w:instrText>
        </w:r>
        <w:r w:rsidRPr="00FA19B4">
          <w:rPr>
            <w:rStyle w:val="Hyperlink"/>
          </w:rPr>
          <w:instrText xml:space="preserve"> </w:instrText>
        </w:r>
        <w:r w:rsidRPr="00FA19B4">
          <w:rPr>
            <w:rStyle w:val="Hyperlink"/>
          </w:rPr>
          <w:fldChar w:fldCharType="separate"/>
        </w:r>
        <w:r w:rsidRPr="00FA19B4">
          <w:rPr>
            <w:rStyle w:val="Hyperlink"/>
            <w:rFonts w:cs="Calibri"/>
          </w:rPr>
          <w:t>5.3.5.1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_Toc463266396 \h </w:instrText>
        </w:r>
      </w:ins>
      <w:r>
        <w:rPr>
          <w:webHidden/>
        </w:rPr>
      </w:r>
      <w:r>
        <w:rPr>
          <w:webHidden/>
        </w:rPr>
        <w:fldChar w:fldCharType="separate"/>
      </w:r>
      <w:ins w:id="143"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44" w:author="Anne, Krishna" w:date="2016-10-03T13:57:00Z"/>
          <w:rFonts w:asciiTheme="minorHAnsi" w:eastAsiaTheme="minorEastAsia" w:hAnsiTheme="minorHAnsi"/>
          <w:color w:val="auto"/>
          <w:kern w:val="0"/>
          <w:szCs w:val="22"/>
        </w:rPr>
      </w:pPr>
      <w:ins w:id="145" w:author="Anne, Krishna" w:date="2016-10-03T13:57:00Z">
        <w:r w:rsidRPr="00FA19B4">
          <w:rPr>
            <w:rStyle w:val="Hyperlink"/>
          </w:rPr>
          <w:fldChar w:fldCharType="begin"/>
        </w:r>
        <w:r w:rsidRPr="00FA19B4">
          <w:rPr>
            <w:rStyle w:val="Hyperlink"/>
          </w:rPr>
          <w:instrText xml:space="preserve"> </w:instrText>
        </w:r>
        <w:r>
          <w:instrText>HYPERLINK \l "_Toc463266397"</w:instrText>
        </w:r>
        <w:r w:rsidRPr="00FA19B4">
          <w:rPr>
            <w:rStyle w:val="Hyperlink"/>
          </w:rPr>
          <w:instrText xml:space="preserve"> </w:instrText>
        </w:r>
        <w:r w:rsidRPr="00FA19B4">
          <w:rPr>
            <w:rStyle w:val="Hyperlink"/>
          </w:rPr>
          <w:fldChar w:fldCharType="separate"/>
        </w:r>
        <w:r w:rsidRPr="00FA19B4">
          <w:rPr>
            <w:rStyle w:val="Hyperlink"/>
            <w:rFonts w:cs="Calibri"/>
          </w:rPr>
          <w:t>5.3.5.2</w:t>
        </w:r>
        <w:r>
          <w:rPr>
            <w:rFonts w:asciiTheme="minorHAnsi" w:eastAsiaTheme="minorEastAsia" w:hAnsiTheme="minorHAnsi"/>
            <w:color w:val="auto"/>
            <w:kern w:val="0"/>
            <w:szCs w:val="22"/>
          </w:rPr>
          <w:tab/>
        </w:r>
        <w:r w:rsidRPr="00FA19B4">
          <w:rPr>
            <w:rStyle w:val="Hyperlink"/>
            <w:rFonts w:cs="Calibri"/>
          </w:rPr>
          <w:t>(Processing of function)………</w:t>
        </w:r>
        <w:r>
          <w:rPr>
            <w:webHidden/>
          </w:rPr>
          <w:tab/>
        </w:r>
        <w:r>
          <w:rPr>
            <w:webHidden/>
          </w:rPr>
          <w:fldChar w:fldCharType="begin"/>
        </w:r>
        <w:r>
          <w:rPr>
            <w:webHidden/>
          </w:rPr>
          <w:instrText xml:space="preserve"> PAGEREF _Toc463266397 \h </w:instrText>
        </w:r>
      </w:ins>
      <w:r>
        <w:rPr>
          <w:webHidden/>
        </w:rPr>
      </w:r>
      <w:r>
        <w:rPr>
          <w:webHidden/>
        </w:rPr>
        <w:fldChar w:fldCharType="separate"/>
      </w:r>
      <w:ins w:id="146"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47" w:author="Anne, Krishna" w:date="2016-10-03T13:57:00Z"/>
          <w:rFonts w:asciiTheme="minorHAnsi" w:eastAsiaTheme="minorEastAsia" w:hAnsiTheme="minorHAnsi"/>
          <w:color w:val="auto"/>
          <w:kern w:val="0"/>
          <w:szCs w:val="22"/>
        </w:rPr>
      </w:pPr>
      <w:ins w:id="148" w:author="Anne, Krishna" w:date="2016-10-03T13:57:00Z">
        <w:r w:rsidRPr="00FA19B4">
          <w:rPr>
            <w:rStyle w:val="Hyperlink"/>
          </w:rPr>
          <w:fldChar w:fldCharType="begin"/>
        </w:r>
        <w:r w:rsidRPr="00FA19B4">
          <w:rPr>
            <w:rStyle w:val="Hyperlink"/>
          </w:rPr>
          <w:instrText xml:space="preserve"> </w:instrText>
        </w:r>
        <w:r>
          <w:instrText>HYPERLINK \l "_Toc463266398"</w:instrText>
        </w:r>
        <w:r w:rsidRPr="00FA19B4">
          <w:rPr>
            <w:rStyle w:val="Hyperlink"/>
          </w:rPr>
          <w:instrText xml:space="preserve"> </w:instrText>
        </w:r>
        <w:r w:rsidRPr="00FA19B4">
          <w:rPr>
            <w:rStyle w:val="Hyperlink"/>
          </w:rPr>
          <w:fldChar w:fldCharType="separate"/>
        </w:r>
        <w:r w:rsidRPr="00FA19B4">
          <w:rPr>
            <w:rStyle w:val="Hyperlink"/>
            <w:rFonts w:cs="Calibri"/>
          </w:rPr>
          <w:t>5.4</w:t>
        </w:r>
        <w:r>
          <w:rPr>
            <w:rFonts w:asciiTheme="minorHAnsi" w:eastAsiaTheme="minorEastAsia" w:hAnsiTheme="minorHAnsi"/>
            <w:color w:val="auto"/>
            <w:kern w:val="0"/>
            <w:szCs w:val="22"/>
          </w:rPr>
          <w:tab/>
        </w:r>
        <w:r w:rsidRPr="00FA19B4">
          <w:rPr>
            <w:rStyle w:val="Hyperlink"/>
            <w:rFonts w:cs="Calibri"/>
          </w:rPr>
          <w:t>Interrupt Functions</w:t>
        </w:r>
        <w:r>
          <w:rPr>
            <w:webHidden/>
          </w:rPr>
          <w:tab/>
        </w:r>
        <w:r>
          <w:rPr>
            <w:webHidden/>
          </w:rPr>
          <w:fldChar w:fldCharType="begin"/>
        </w:r>
        <w:r>
          <w:rPr>
            <w:webHidden/>
          </w:rPr>
          <w:instrText xml:space="preserve"> PAGEREF _Toc463266398 \h </w:instrText>
        </w:r>
      </w:ins>
      <w:r>
        <w:rPr>
          <w:webHidden/>
        </w:rPr>
      </w:r>
      <w:r>
        <w:rPr>
          <w:webHidden/>
        </w:rPr>
        <w:fldChar w:fldCharType="separate"/>
      </w:r>
      <w:ins w:id="149"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50" w:author="Anne, Krishna" w:date="2016-10-03T13:57:00Z"/>
          <w:rFonts w:asciiTheme="minorHAnsi" w:eastAsiaTheme="minorEastAsia" w:hAnsiTheme="minorHAnsi"/>
          <w:color w:val="auto"/>
          <w:kern w:val="0"/>
          <w:szCs w:val="22"/>
        </w:rPr>
      </w:pPr>
      <w:ins w:id="151" w:author="Anne, Krishna" w:date="2016-10-03T13:57:00Z">
        <w:r w:rsidRPr="00FA19B4">
          <w:rPr>
            <w:rStyle w:val="Hyperlink"/>
          </w:rPr>
          <w:fldChar w:fldCharType="begin"/>
        </w:r>
        <w:r w:rsidRPr="00FA19B4">
          <w:rPr>
            <w:rStyle w:val="Hyperlink"/>
          </w:rPr>
          <w:instrText xml:space="preserve"> </w:instrText>
        </w:r>
        <w:r>
          <w:instrText>HYPERLINK \l "_Toc463266399"</w:instrText>
        </w:r>
        <w:r w:rsidRPr="00FA19B4">
          <w:rPr>
            <w:rStyle w:val="Hyperlink"/>
          </w:rPr>
          <w:instrText xml:space="preserve"> </w:instrText>
        </w:r>
        <w:r w:rsidRPr="00FA19B4">
          <w:rPr>
            <w:rStyle w:val="Hyperlink"/>
          </w:rPr>
          <w:fldChar w:fldCharType="separate"/>
        </w:r>
        <w:r w:rsidRPr="00FA19B4">
          <w:rPr>
            <w:rStyle w:val="Hyperlink"/>
            <w:rFonts w:cs="Calibri"/>
          </w:rPr>
          <w:t>5.4.1</w:t>
        </w:r>
        <w:r>
          <w:rPr>
            <w:rFonts w:asciiTheme="minorHAnsi" w:eastAsiaTheme="minorEastAsia" w:hAnsiTheme="minorHAnsi"/>
            <w:color w:val="auto"/>
            <w:kern w:val="0"/>
            <w:szCs w:val="22"/>
          </w:rPr>
          <w:tab/>
        </w:r>
        <w:r w:rsidRPr="00FA19B4">
          <w:rPr>
            <w:rStyle w:val="Hyperlink"/>
            <w:rFonts w:cs="Calibri"/>
          </w:rPr>
          <w:t>Interrupt Function Name</w:t>
        </w:r>
        <w:r>
          <w:rPr>
            <w:webHidden/>
          </w:rPr>
          <w:tab/>
        </w:r>
        <w:r>
          <w:rPr>
            <w:webHidden/>
          </w:rPr>
          <w:fldChar w:fldCharType="begin"/>
        </w:r>
        <w:r>
          <w:rPr>
            <w:webHidden/>
          </w:rPr>
          <w:instrText xml:space="preserve"> PAGEREF _Toc463266399 \h </w:instrText>
        </w:r>
      </w:ins>
      <w:r>
        <w:rPr>
          <w:webHidden/>
        </w:rPr>
      </w:r>
      <w:r>
        <w:rPr>
          <w:webHidden/>
        </w:rPr>
        <w:fldChar w:fldCharType="separate"/>
      </w:r>
      <w:ins w:id="152"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53" w:author="Anne, Krishna" w:date="2016-10-03T13:57:00Z"/>
          <w:rFonts w:asciiTheme="minorHAnsi" w:eastAsiaTheme="minorEastAsia" w:hAnsiTheme="minorHAnsi"/>
          <w:color w:val="auto"/>
          <w:kern w:val="0"/>
          <w:szCs w:val="22"/>
        </w:rPr>
      </w:pPr>
      <w:ins w:id="154" w:author="Anne, Krishna" w:date="2016-10-03T13:57:00Z">
        <w:r w:rsidRPr="00FA19B4">
          <w:rPr>
            <w:rStyle w:val="Hyperlink"/>
          </w:rPr>
          <w:fldChar w:fldCharType="begin"/>
        </w:r>
        <w:r w:rsidRPr="00FA19B4">
          <w:rPr>
            <w:rStyle w:val="Hyperlink"/>
          </w:rPr>
          <w:instrText xml:space="preserve"> </w:instrText>
        </w:r>
        <w:r>
          <w:instrText>HYPERLINK \l "_Toc463266400"</w:instrText>
        </w:r>
        <w:r w:rsidRPr="00FA19B4">
          <w:rPr>
            <w:rStyle w:val="Hyperlink"/>
          </w:rPr>
          <w:instrText xml:space="preserve"> </w:instrText>
        </w:r>
        <w:r w:rsidRPr="00FA19B4">
          <w:rPr>
            <w:rStyle w:val="Hyperlink"/>
          </w:rPr>
          <w:fldChar w:fldCharType="separate"/>
        </w:r>
        <w:r w:rsidRPr="00FA19B4">
          <w:rPr>
            <w:rStyle w:val="Hyperlink"/>
            <w:rFonts w:cs="Calibri"/>
          </w:rPr>
          <w:t>5.4.1.1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_Toc463266400 \h </w:instrText>
        </w:r>
      </w:ins>
      <w:r>
        <w:rPr>
          <w:webHidden/>
        </w:rPr>
      </w:r>
      <w:r>
        <w:rPr>
          <w:webHidden/>
        </w:rPr>
        <w:fldChar w:fldCharType="separate"/>
      </w:r>
      <w:ins w:id="155"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56" w:author="Anne, Krishna" w:date="2016-10-03T13:57:00Z"/>
          <w:rFonts w:asciiTheme="minorHAnsi" w:eastAsiaTheme="minorEastAsia" w:hAnsiTheme="minorHAnsi"/>
          <w:color w:val="auto"/>
          <w:kern w:val="0"/>
          <w:szCs w:val="22"/>
        </w:rPr>
      </w:pPr>
      <w:ins w:id="157" w:author="Anne, Krishna" w:date="2016-10-03T13:57:00Z">
        <w:r w:rsidRPr="00FA19B4">
          <w:rPr>
            <w:rStyle w:val="Hyperlink"/>
          </w:rPr>
          <w:fldChar w:fldCharType="begin"/>
        </w:r>
        <w:r w:rsidRPr="00FA19B4">
          <w:rPr>
            <w:rStyle w:val="Hyperlink"/>
          </w:rPr>
          <w:instrText xml:space="preserve"> </w:instrText>
        </w:r>
        <w:r>
          <w:instrText>HYPERLINK \l "_Toc463266401"</w:instrText>
        </w:r>
        <w:r w:rsidRPr="00FA19B4">
          <w:rPr>
            <w:rStyle w:val="Hyperlink"/>
          </w:rPr>
          <w:instrText xml:space="preserve"> </w:instrText>
        </w:r>
        <w:r w:rsidRPr="00FA19B4">
          <w:rPr>
            <w:rStyle w:val="Hyperlink"/>
          </w:rPr>
          <w:fldChar w:fldCharType="separate"/>
        </w:r>
        <w:r w:rsidRPr="00FA19B4">
          <w:rPr>
            <w:rStyle w:val="Hyperlink"/>
            <w:rFonts w:cs="Calibri"/>
          </w:rPr>
          <w:t>5.4.1.2</w:t>
        </w:r>
        <w:r>
          <w:rPr>
            <w:rFonts w:asciiTheme="minorHAnsi" w:eastAsiaTheme="minorEastAsia" w:hAnsiTheme="minorHAnsi"/>
            <w:color w:val="auto"/>
            <w:kern w:val="0"/>
            <w:szCs w:val="22"/>
          </w:rPr>
          <w:tab/>
        </w:r>
        <w:r w:rsidRPr="00FA19B4">
          <w:rPr>
            <w:rStyle w:val="Hyperlink"/>
            <w:rFonts w:cs="Calibri"/>
          </w:rPr>
          <w:t>(Processing of the ISR function)…..</w:t>
        </w:r>
        <w:r>
          <w:rPr>
            <w:webHidden/>
          </w:rPr>
          <w:tab/>
        </w:r>
        <w:r>
          <w:rPr>
            <w:webHidden/>
          </w:rPr>
          <w:fldChar w:fldCharType="begin"/>
        </w:r>
        <w:r>
          <w:rPr>
            <w:webHidden/>
          </w:rPr>
          <w:instrText xml:space="preserve"> PAGEREF _Toc463266401 \h </w:instrText>
        </w:r>
      </w:ins>
      <w:r>
        <w:rPr>
          <w:webHidden/>
        </w:rPr>
      </w:r>
      <w:r>
        <w:rPr>
          <w:webHidden/>
        </w:rPr>
        <w:fldChar w:fldCharType="separate"/>
      </w:r>
      <w:ins w:id="158"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59" w:author="Anne, Krishna" w:date="2016-10-03T13:57:00Z"/>
          <w:rFonts w:asciiTheme="minorHAnsi" w:eastAsiaTheme="minorEastAsia" w:hAnsiTheme="minorHAnsi"/>
          <w:color w:val="auto"/>
          <w:kern w:val="0"/>
          <w:szCs w:val="22"/>
        </w:rPr>
      </w:pPr>
      <w:ins w:id="160" w:author="Anne, Krishna" w:date="2016-10-03T13:57:00Z">
        <w:r w:rsidRPr="00FA19B4">
          <w:rPr>
            <w:rStyle w:val="Hyperlink"/>
          </w:rPr>
          <w:fldChar w:fldCharType="begin"/>
        </w:r>
        <w:r w:rsidRPr="00FA19B4">
          <w:rPr>
            <w:rStyle w:val="Hyperlink"/>
          </w:rPr>
          <w:instrText xml:space="preserve"> </w:instrText>
        </w:r>
        <w:r>
          <w:instrText>HYPERLINK \l "_Toc463266402"</w:instrText>
        </w:r>
        <w:r w:rsidRPr="00FA19B4">
          <w:rPr>
            <w:rStyle w:val="Hyperlink"/>
          </w:rPr>
          <w:instrText xml:space="preserve"> </w:instrText>
        </w:r>
        <w:r w:rsidRPr="00FA19B4">
          <w:rPr>
            <w:rStyle w:val="Hyperlink"/>
          </w:rPr>
          <w:fldChar w:fldCharType="separate"/>
        </w:r>
        <w:r w:rsidRPr="00FA19B4">
          <w:rPr>
            <w:rStyle w:val="Hyperlink"/>
            <w:rFonts w:cs="Calibri"/>
          </w:rPr>
          <w:t>5.5</w:t>
        </w:r>
        <w:r>
          <w:rPr>
            <w:rFonts w:asciiTheme="minorHAnsi" w:eastAsiaTheme="minorEastAsia" w:hAnsiTheme="minorHAnsi"/>
            <w:color w:val="auto"/>
            <w:kern w:val="0"/>
            <w:szCs w:val="22"/>
          </w:rPr>
          <w:tab/>
        </w:r>
        <w:r w:rsidRPr="00FA19B4">
          <w:rPr>
            <w:rStyle w:val="Hyperlink"/>
            <w:rFonts w:cs="Calibri"/>
          </w:rPr>
          <w:t>Module Internal (Local) Functions</w:t>
        </w:r>
        <w:r>
          <w:rPr>
            <w:webHidden/>
          </w:rPr>
          <w:tab/>
        </w:r>
        <w:r>
          <w:rPr>
            <w:webHidden/>
          </w:rPr>
          <w:fldChar w:fldCharType="begin"/>
        </w:r>
        <w:r>
          <w:rPr>
            <w:webHidden/>
          </w:rPr>
          <w:instrText xml:space="preserve"> PAGEREF _Toc463266402 \h </w:instrText>
        </w:r>
      </w:ins>
      <w:r>
        <w:rPr>
          <w:webHidden/>
        </w:rPr>
      </w:r>
      <w:r>
        <w:rPr>
          <w:webHidden/>
        </w:rPr>
        <w:fldChar w:fldCharType="separate"/>
      </w:r>
      <w:ins w:id="161"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62" w:author="Anne, Krishna" w:date="2016-10-03T13:57:00Z"/>
          <w:rFonts w:asciiTheme="minorHAnsi" w:eastAsiaTheme="minorEastAsia" w:hAnsiTheme="minorHAnsi"/>
          <w:color w:val="auto"/>
          <w:kern w:val="0"/>
          <w:szCs w:val="22"/>
        </w:rPr>
      </w:pPr>
      <w:ins w:id="163" w:author="Anne, Krishna" w:date="2016-10-03T13:57:00Z">
        <w:r w:rsidRPr="00FA19B4">
          <w:rPr>
            <w:rStyle w:val="Hyperlink"/>
          </w:rPr>
          <w:fldChar w:fldCharType="begin"/>
        </w:r>
        <w:r w:rsidRPr="00FA19B4">
          <w:rPr>
            <w:rStyle w:val="Hyperlink"/>
          </w:rPr>
          <w:instrText xml:space="preserve"> </w:instrText>
        </w:r>
        <w:r>
          <w:instrText>HYPERLINK \l "_Toc463266403"</w:instrText>
        </w:r>
        <w:r w:rsidRPr="00FA19B4">
          <w:rPr>
            <w:rStyle w:val="Hyperlink"/>
          </w:rPr>
          <w:instrText xml:space="preserve"> </w:instrText>
        </w:r>
        <w:r w:rsidRPr="00FA19B4">
          <w:rPr>
            <w:rStyle w:val="Hyperlink"/>
          </w:rPr>
          <w:fldChar w:fldCharType="separate"/>
        </w:r>
        <w:r w:rsidRPr="00FA19B4">
          <w:rPr>
            <w:rStyle w:val="Hyperlink"/>
            <w:rFonts w:cs="Calibri"/>
          </w:rPr>
          <w:t>5.5.1</w:t>
        </w:r>
        <w:r>
          <w:rPr>
            <w:rFonts w:asciiTheme="minorHAnsi" w:eastAsiaTheme="minorEastAsia" w:hAnsiTheme="minorHAnsi"/>
            <w:color w:val="auto"/>
            <w:kern w:val="0"/>
            <w:szCs w:val="22"/>
          </w:rPr>
          <w:tab/>
        </w:r>
        <w:r w:rsidRPr="00FA19B4">
          <w:rPr>
            <w:rStyle w:val="Hyperlink"/>
            <w:rFonts w:cs="Calibri"/>
          </w:rPr>
          <w:t>Local Function #1</w:t>
        </w:r>
        <w:r>
          <w:rPr>
            <w:webHidden/>
          </w:rPr>
          <w:tab/>
        </w:r>
        <w:r>
          <w:rPr>
            <w:webHidden/>
          </w:rPr>
          <w:fldChar w:fldCharType="begin"/>
        </w:r>
        <w:r>
          <w:rPr>
            <w:webHidden/>
          </w:rPr>
          <w:instrText xml:space="preserve"> PAGEREF _Toc463266403 \h </w:instrText>
        </w:r>
      </w:ins>
      <w:r>
        <w:rPr>
          <w:webHidden/>
        </w:rPr>
      </w:r>
      <w:r>
        <w:rPr>
          <w:webHidden/>
        </w:rPr>
        <w:fldChar w:fldCharType="separate"/>
      </w:r>
      <w:ins w:id="164"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65" w:author="Anne, Krishna" w:date="2016-10-03T13:57:00Z"/>
          <w:rFonts w:asciiTheme="minorHAnsi" w:eastAsiaTheme="minorEastAsia" w:hAnsiTheme="minorHAnsi"/>
          <w:color w:val="auto"/>
          <w:kern w:val="0"/>
          <w:szCs w:val="22"/>
        </w:rPr>
      </w:pPr>
      <w:ins w:id="166" w:author="Anne, Krishna" w:date="2016-10-03T13:57:00Z">
        <w:r w:rsidRPr="00FA19B4">
          <w:rPr>
            <w:rStyle w:val="Hyperlink"/>
          </w:rPr>
          <w:fldChar w:fldCharType="begin"/>
        </w:r>
        <w:r w:rsidRPr="00FA19B4">
          <w:rPr>
            <w:rStyle w:val="Hyperlink"/>
          </w:rPr>
          <w:instrText xml:space="preserve"> </w:instrText>
        </w:r>
        <w:r>
          <w:instrText>HYPERLINK \l "_Toc463266404"</w:instrText>
        </w:r>
        <w:r w:rsidRPr="00FA19B4">
          <w:rPr>
            <w:rStyle w:val="Hyperlink"/>
          </w:rPr>
          <w:instrText xml:space="preserve"> </w:instrText>
        </w:r>
        <w:r w:rsidRPr="00FA19B4">
          <w:rPr>
            <w:rStyle w:val="Hyperlink"/>
          </w:rPr>
          <w:fldChar w:fldCharType="separate"/>
        </w:r>
        <w:r w:rsidRPr="00FA19B4">
          <w:rPr>
            <w:rStyle w:val="Hyperlink"/>
            <w:rFonts w:cs="Calibri"/>
          </w:rPr>
          <w:t>5.5.1.1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_Toc463266404 \h </w:instrText>
        </w:r>
      </w:ins>
      <w:r>
        <w:rPr>
          <w:webHidden/>
        </w:rPr>
      </w:r>
      <w:r>
        <w:rPr>
          <w:webHidden/>
        </w:rPr>
        <w:fldChar w:fldCharType="separate"/>
      </w:r>
      <w:ins w:id="167"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68" w:author="Anne, Krishna" w:date="2016-10-03T13:57:00Z"/>
          <w:rFonts w:asciiTheme="minorHAnsi" w:eastAsiaTheme="minorEastAsia" w:hAnsiTheme="minorHAnsi"/>
          <w:color w:val="auto"/>
          <w:kern w:val="0"/>
          <w:szCs w:val="22"/>
        </w:rPr>
      </w:pPr>
      <w:ins w:id="169" w:author="Anne, Krishna" w:date="2016-10-03T13:57:00Z">
        <w:r w:rsidRPr="00FA19B4">
          <w:rPr>
            <w:rStyle w:val="Hyperlink"/>
          </w:rPr>
          <w:fldChar w:fldCharType="begin"/>
        </w:r>
        <w:r w:rsidRPr="00FA19B4">
          <w:rPr>
            <w:rStyle w:val="Hyperlink"/>
          </w:rPr>
          <w:instrText xml:space="preserve"> </w:instrText>
        </w:r>
        <w:r>
          <w:instrText>HYPERLINK \l "_Toc463266405"</w:instrText>
        </w:r>
        <w:r w:rsidRPr="00FA19B4">
          <w:rPr>
            <w:rStyle w:val="Hyperlink"/>
          </w:rPr>
          <w:instrText xml:space="preserve"> </w:instrText>
        </w:r>
        <w:r w:rsidRPr="00FA19B4">
          <w:rPr>
            <w:rStyle w:val="Hyperlink"/>
          </w:rPr>
          <w:fldChar w:fldCharType="separate"/>
        </w:r>
        <w:r w:rsidRPr="00FA19B4">
          <w:rPr>
            <w:rStyle w:val="Hyperlink"/>
            <w:rFonts w:cs="Calibri"/>
          </w:rPr>
          <w:t>5.5.1.2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_Toc463266405 \h </w:instrText>
        </w:r>
      </w:ins>
      <w:r>
        <w:rPr>
          <w:webHidden/>
        </w:rPr>
      </w:r>
      <w:r>
        <w:rPr>
          <w:webHidden/>
        </w:rPr>
        <w:fldChar w:fldCharType="separate"/>
      </w:r>
      <w:ins w:id="170" w:author="Anne, Krishna" w:date="2016-10-03T13:57:00Z">
        <w:r>
          <w:rPr>
            <w:webHidden/>
          </w:rPr>
          <w:t>15</w:t>
        </w:r>
        <w:r>
          <w:rPr>
            <w:webHidden/>
          </w:rPr>
          <w:fldChar w:fldCharType="end"/>
        </w:r>
        <w:r w:rsidRPr="00FA19B4">
          <w:rPr>
            <w:rStyle w:val="Hyperlink"/>
          </w:rPr>
          <w:fldChar w:fldCharType="end"/>
        </w:r>
      </w:ins>
    </w:p>
    <w:p w:rsidR="00683A49" w:rsidRDefault="00683A49">
      <w:pPr>
        <w:pStyle w:val="TOC2"/>
        <w:rPr>
          <w:ins w:id="171" w:author="Anne, Krishna" w:date="2016-10-03T13:57:00Z"/>
          <w:rFonts w:asciiTheme="minorHAnsi" w:eastAsiaTheme="minorEastAsia" w:hAnsiTheme="minorHAnsi"/>
          <w:color w:val="auto"/>
          <w:kern w:val="0"/>
          <w:szCs w:val="22"/>
        </w:rPr>
      </w:pPr>
      <w:ins w:id="172" w:author="Anne, Krishna" w:date="2016-10-03T13:57:00Z">
        <w:r w:rsidRPr="00FA19B4">
          <w:rPr>
            <w:rStyle w:val="Hyperlink"/>
          </w:rPr>
          <w:fldChar w:fldCharType="begin"/>
        </w:r>
        <w:r w:rsidRPr="00FA19B4">
          <w:rPr>
            <w:rStyle w:val="Hyperlink"/>
          </w:rPr>
          <w:instrText xml:space="preserve"> </w:instrText>
        </w:r>
        <w:r>
          <w:instrText>HYPERLINK \l "_Toc463266406"</w:instrText>
        </w:r>
        <w:r w:rsidRPr="00FA19B4">
          <w:rPr>
            <w:rStyle w:val="Hyperlink"/>
          </w:rPr>
          <w:instrText xml:space="preserve"> </w:instrText>
        </w:r>
        <w:r w:rsidRPr="00FA19B4">
          <w:rPr>
            <w:rStyle w:val="Hyperlink"/>
          </w:rPr>
          <w:fldChar w:fldCharType="separate"/>
        </w:r>
        <w:r w:rsidRPr="00FA19B4">
          <w:rPr>
            <w:rStyle w:val="Hyperlink"/>
            <w:rFonts w:cs="Calibri"/>
          </w:rPr>
          <w:t>5.5.2</w:t>
        </w:r>
        <w:r>
          <w:rPr>
            <w:rFonts w:asciiTheme="minorHAnsi" w:eastAsiaTheme="minorEastAsia" w:hAnsiTheme="minorHAnsi"/>
            <w:color w:val="auto"/>
            <w:kern w:val="0"/>
            <w:szCs w:val="22"/>
          </w:rPr>
          <w:tab/>
        </w:r>
        <w:r w:rsidRPr="00FA19B4">
          <w:rPr>
            <w:rStyle w:val="Hyperlink"/>
            <w:rFonts w:cs="Calibri"/>
          </w:rPr>
          <w:t>Local Function #2</w:t>
        </w:r>
        <w:r>
          <w:rPr>
            <w:webHidden/>
          </w:rPr>
          <w:tab/>
        </w:r>
        <w:r>
          <w:rPr>
            <w:webHidden/>
          </w:rPr>
          <w:fldChar w:fldCharType="begin"/>
        </w:r>
        <w:r>
          <w:rPr>
            <w:webHidden/>
          </w:rPr>
          <w:instrText xml:space="preserve"> PAGEREF _Toc463266406 \h </w:instrText>
        </w:r>
      </w:ins>
      <w:r>
        <w:rPr>
          <w:webHidden/>
        </w:rPr>
      </w:r>
      <w:r>
        <w:rPr>
          <w:webHidden/>
        </w:rPr>
        <w:fldChar w:fldCharType="separate"/>
      </w:r>
      <w:ins w:id="173"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74" w:author="Anne, Krishna" w:date="2016-10-03T13:57:00Z"/>
          <w:rFonts w:asciiTheme="minorHAnsi" w:eastAsiaTheme="minorEastAsia" w:hAnsiTheme="minorHAnsi"/>
          <w:color w:val="auto"/>
          <w:kern w:val="0"/>
          <w:szCs w:val="22"/>
        </w:rPr>
      </w:pPr>
      <w:ins w:id="175" w:author="Anne, Krishna" w:date="2016-10-03T13:57:00Z">
        <w:r w:rsidRPr="00FA19B4">
          <w:rPr>
            <w:rStyle w:val="Hyperlink"/>
          </w:rPr>
          <w:fldChar w:fldCharType="begin"/>
        </w:r>
        <w:r w:rsidRPr="00FA19B4">
          <w:rPr>
            <w:rStyle w:val="Hyperlink"/>
          </w:rPr>
          <w:instrText xml:space="preserve"> </w:instrText>
        </w:r>
        <w:r>
          <w:instrText>HYPERLINK \l "_Toc463266407"</w:instrText>
        </w:r>
        <w:r w:rsidRPr="00FA19B4">
          <w:rPr>
            <w:rStyle w:val="Hyperlink"/>
          </w:rPr>
          <w:instrText xml:space="preserve"> </w:instrText>
        </w:r>
        <w:r w:rsidRPr="00FA19B4">
          <w:rPr>
            <w:rStyle w:val="Hyperlink"/>
          </w:rPr>
          <w:fldChar w:fldCharType="separate"/>
        </w:r>
        <w:r w:rsidRPr="00FA19B4">
          <w:rPr>
            <w:rStyle w:val="Hyperlink"/>
            <w:rFonts w:cs="Calibri"/>
          </w:rPr>
          <w:t>5.5.2.1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_Toc463266407 \h </w:instrText>
        </w:r>
      </w:ins>
      <w:r>
        <w:rPr>
          <w:webHidden/>
        </w:rPr>
      </w:r>
      <w:r>
        <w:rPr>
          <w:webHidden/>
        </w:rPr>
        <w:fldChar w:fldCharType="separate"/>
      </w:r>
      <w:ins w:id="176"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77" w:author="Anne, Krishna" w:date="2016-10-03T13:57:00Z"/>
          <w:rFonts w:asciiTheme="minorHAnsi" w:eastAsiaTheme="minorEastAsia" w:hAnsiTheme="minorHAnsi"/>
          <w:color w:val="auto"/>
          <w:kern w:val="0"/>
          <w:szCs w:val="22"/>
        </w:rPr>
      </w:pPr>
      <w:ins w:id="178" w:author="Anne, Krishna" w:date="2016-10-03T13:57:00Z">
        <w:r w:rsidRPr="00FA19B4">
          <w:rPr>
            <w:rStyle w:val="Hyperlink"/>
          </w:rPr>
          <w:fldChar w:fldCharType="begin"/>
        </w:r>
        <w:r w:rsidRPr="00FA19B4">
          <w:rPr>
            <w:rStyle w:val="Hyperlink"/>
          </w:rPr>
          <w:instrText xml:space="preserve"> </w:instrText>
        </w:r>
        <w:r>
          <w:instrText>HYPERLINK \l "_Toc463266408"</w:instrText>
        </w:r>
        <w:r w:rsidRPr="00FA19B4">
          <w:rPr>
            <w:rStyle w:val="Hyperlink"/>
          </w:rPr>
          <w:instrText xml:space="preserve"> </w:instrText>
        </w:r>
        <w:r w:rsidRPr="00FA19B4">
          <w:rPr>
            <w:rStyle w:val="Hyperlink"/>
          </w:rPr>
          <w:fldChar w:fldCharType="separate"/>
        </w:r>
        <w:r w:rsidRPr="00FA19B4">
          <w:rPr>
            <w:rStyle w:val="Hyperlink"/>
            <w:rFonts w:cs="Calibri"/>
          </w:rPr>
          <w:t>5.5.2.2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_Toc463266408 \h </w:instrText>
        </w:r>
      </w:ins>
      <w:r>
        <w:rPr>
          <w:webHidden/>
        </w:rPr>
      </w:r>
      <w:r>
        <w:rPr>
          <w:webHidden/>
        </w:rPr>
        <w:fldChar w:fldCharType="separate"/>
      </w:r>
      <w:ins w:id="179"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80" w:author="Anne, Krishna" w:date="2016-10-03T13:57:00Z"/>
          <w:rFonts w:asciiTheme="minorHAnsi" w:eastAsiaTheme="minorEastAsia" w:hAnsiTheme="minorHAnsi"/>
          <w:color w:val="auto"/>
          <w:kern w:val="0"/>
          <w:szCs w:val="22"/>
        </w:rPr>
      </w:pPr>
      <w:ins w:id="181" w:author="Anne, Krishna" w:date="2016-10-03T13:57:00Z">
        <w:r w:rsidRPr="00FA19B4">
          <w:rPr>
            <w:rStyle w:val="Hyperlink"/>
          </w:rPr>
          <w:fldChar w:fldCharType="begin"/>
        </w:r>
        <w:r w:rsidRPr="00FA19B4">
          <w:rPr>
            <w:rStyle w:val="Hyperlink"/>
          </w:rPr>
          <w:instrText xml:space="preserve"> </w:instrText>
        </w:r>
        <w:r>
          <w:instrText>HYPERLINK \l "_Toc463266409"</w:instrText>
        </w:r>
        <w:r w:rsidRPr="00FA19B4">
          <w:rPr>
            <w:rStyle w:val="Hyperlink"/>
          </w:rPr>
          <w:instrText xml:space="preserve"> </w:instrText>
        </w:r>
        <w:r w:rsidRPr="00FA19B4">
          <w:rPr>
            <w:rStyle w:val="Hyperlink"/>
          </w:rPr>
          <w:fldChar w:fldCharType="separate"/>
        </w:r>
        <w:r w:rsidRPr="00FA19B4">
          <w:rPr>
            <w:rStyle w:val="Hyperlink"/>
            <w:rFonts w:cs="Calibri"/>
          </w:rPr>
          <w:t>5.5.3</w:t>
        </w:r>
        <w:r>
          <w:rPr>
            <w:rFonts w:asciiTheme="minorHAnsi" w:eastAsiaTheme="minorEastAsia" w:hAnsiTheme="minorHAnsi"/>
            <w:color w:val="auto"/>
            <w:kern w:val="0"/>
            <w:szCs w:val="22"/>
          </w:rPr>
          <w:tab/>
        </w:r>
        <w:r w:rsidRPr="00FA19B4">
          <w:rPr>
            <w:rStyle w:val="Hyperlink"/>
            <w:rFonts w:cs="Calibri"/>
          </w:rPr>
          <w:t>Local Function #3</w:t>
        </w:r>
        <w:r>
          <w:rPr>
            <w:webHidden/>
          </w:rPr>
          <w:tab/>
        </w:r>
        <w:r>
          <w:rPr>
            <w:webHidden/>
          </w:rPr>
          <w:fldChar w:fldCharType="begin"/>
        </w:r>
        <w:r>
          <w:rPr>
            <w:webHidden/>
          </w:rPr>
          <w:instrText xml:space="preserve"> PAGEREF _Toc463266409 \h </w:instrText>
        </w:r>
      </w:ins>
      <w:r>
        <w:rPr>
          <w:webHidden/>
        </w:rPr>
      </w:r>
      <w:r>
        <w:rPr>
          <w:webHidden/>
        </w:rPr>
        <w:fldChar w:fldCharType="separate"/>
      </w:r>
      <w:ins w:id="182"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83" w:author="Anne, Krishna" w:date="2016-10-03T13:57:00Z"/>
          <w:rFonts w:asciiTheme="minorHAnsi" w:eastAsiaTheme="minorEastAsia" w:hAnsiTheme="minorHAnsi"/>
          <w:color w:val="auto"/>
          <w:kern w:val="0"/>
          <w:szCs w:val="22"/>
        </w:rPr>
      </w:pPr>
      <w:ins w:id="184" w:author="Anne, Krishna" w:date="2016-10-03T13:57:00Z">
        <w:r w:rsidRPr="00FA19B4">
          <w:rPr>
            <w:rStyle w:val="Hyperlink"/>
          </w:rPr>
          <w:fldChar w:fldCharType="begin"/>
        </w:r>
        <w:r w:rsidRPr="00FA19B4">
          <w:rPr>
            <w:rStyle w:val="Hyperlink"/>
          </w:rPr>
          <w:instrText xml:space="preserve"> </w:instrText>
        </w:r>
        <w:r>
          <w:instrText>HYPERLINK \l "_Toc463266410"</w:instrText>
        </w:r>
        <w:r w:rsidRPr="00FA19B4">
          <w:rPr>
            <w:rStyle w:val="Hyperlink"/>
          </w:rPr>
          <w:instrText xml:space="preserve"> </w:instrText>
        </w:r>
        <w:r w:rsidRPr="00FA19B4">
          <w:rPr>
            <w:rStyle w:val="Hyperlink"/>
          </w:rPr>
          <w:fldChar w:fldCharType="separate"/>
        </w:r>
        <w:r w:rsidRPr="00FA19B4">
          <w:rPr>
            <w:rStyle w:val="Hyperlink"/>
            <w:rFonts w:cs="Calibri"/>
          </w:rPr>
          <w:t>5.5.3.1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_Toc463266410 \h </w:instrText>
        </w:r>
      </w:ins>
      <w:r>
        <w:rPr>
          <w:webHidden/>
        </w:rPr>
      </w:r>
      <w:r>
        <w:rPr>
          <w:webHidden/>
        </w:rPr>
        <w:fldChar w:fldCharType="separate"/>
      </w:r>
      <w:ins w:id="185"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86" w:author="Anne, Krishna" w:date="2016-10-03T13:57:00Z"/>
          <w:rFonts w:asciiTheme="minorHAnsi" w:eastAsiaTheme="minorEastAsia" w:hAnsiTheme="minorHAnsi"/>
          <w:color w:val="auto"/>
          <w:kern w:val="0"/>
          <w:szCs w:val="22"/>
        </w:rPr>
      </w:pPr>
      <w:ins w:id="187" w:author="Anne, Krishna" w:date="2016-10-03T13:57:00Z">
        <w:r w:rsidRPr="00FA19B4">
          <w:rPr>
            <w:rStyle w:val="Hyperlink"/>
          </w:rPr>
          <w:fldChar w:fldCharType="begin"/>
        </w:r>
        <w:r w:rsidRPr="00FA19B4">
          <w:rPr>
            <w:rStyle w:val="Hyperlink"/>
          </w:rPr>
          <w:instrText xml:space="preserve"> </w:instrText>
        </w:r>
        <w:r>
          <w:instrText>HYPERLINK \l "_Toc463266411"</w:instrText>
        </w:r>
        <w:r w:rsidRPr="00FA19B4">
          <w:rPr>
            <w:rStyle w:val="Hyperlink"/>
          </w:rPr>
          <w:instrText xml:space="preserve"> </w:instrText>
        </w:r>
        <w:r w:rsidRPr="00FA19B4">
          <w:rPr>
            <w:rStyle w:val="Hyperlink"/>
          </w:rPr>
          <w:fldChar w:fldCharType="separate"/>
        </w:r>
        <w:r w:rsidRPr="00FA19B4">
          <w:rPr>
            <w:rStyle w:val="Hyperlink"/>
            <w:rFonts w:cs="Calibri"/>
          </w:rPr>
          <w:t>5.5.3.2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_Toc463266411 \h </w:instrText>
        </w:r>
      </w:ins>
      <w:r>
        <w:rPr>
          <w:webHidden/>
        </w:rPr>
      </w:r>
      <w:r>
        <w:rPr>
          <w:webHidden/>
        </w:rPr>
        <w:fldChar w:fldCharType="separate"/>
      </w:r>
      <w:ins w:id="188"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89" w:author="Anne, Krishna" w:date="2016-10-03T13:57:00Z"/>
          <w:rFonts w:asciiTheme="minorHAnsi" w:eastAsiaTheme="minorEastAsia" w:hAnsiTheme="minorHAnsi"/>
          <w:color w:val="auto"/>
          <w:kern w:val="0"/>
          <w:szCs w:val="22"/>
        </w:rPr>
      </w:pPr>
      <w:ins w:id="190" w:author="Anne, Krishna" w:date="2016-10-03T13:57:00Z">
        <w:r w:rsidRPr="00FA19B4">
          <w:rPr>
            <w:rStyle w:val="Hyperlink"/>
          </w:rPr>
          <w:fldChar w:fldCharType="begin"/>
        </w:r>
        <w:r w:rsidRPr="00FA19B4">
          <w:rPr>
            <w:rStyle w:val="Hyperlink"/>
          </w:rPr>
          <w:instrText xml:space="preserve"> </w:instrText>
        </w:r>
        <w:r>
          <w:instrText>HYPERLINK \l "_Toc463266412"</w:instrText>
        </w:r>
        <w:r w:rsidRPr="00FA19B4">
          <w:rPr>
            <w:rStyle w:val="Hyperlink"/>
          </w:rPr>
          <w:instrText xml:space="preserve"> </w:instrText>
        </w:r>
        <w:r w:rsidRPr="00FA19B4">
          <w:rPr>
            <w:rStyle w:val="Hyperlink"/>
          </w:rPr>
          <w:fldChar w:fldCharType="separate"/>
        </w:r>
        <w:r w:rsidRPr="00FA19B4">
          <w:rPr>
            <w:rStyle w:val="Hyperlink"/>
            <w:rFonts w:cs="Calibri"/>
          </w:rPr>
          <w:t>5.5.4</w:t>
        </w:r>
        <w:r>
          <w:rPr>
            <w:rFonts w:asciiTheme="minorHAnsi" w:eastAsiaTheme="minorEastAsia" w:hAnsiTheme="minorHAnsi"/>
            <w:color w:val="auto"/>
            <w:kern w:val="0"/>
            <w:szCs w:val="22"/>
          </w:rPr>
          <w:tab/>
        </w:r>
        <w:r w:rsidRPr="00FA19B4">
          <w:rPr>
            <w:rStyle w:val="Hyperlink"/>
            <w:rFonts w:cs="Calibri"/>
          </w:rPr>
          <w:t>Local Function #4</w:t>
        </w:r>
        <w:r>
          <w:rPr>
            <w:webHidden/>
          </w:rPr>
          <w:tab/>
        </w:r>
        <w:r>
          <w:rPr>
            <w:webHidden/>
          </w:rPr>
          <w:fldChar w:fldCharType="begin"/>
        </w:r>
        <w:r>
          <w:rPr>
            <w:webHidden/>
          </w:rPr>
          <w:instrText xml:space="preserve"> PAGEREF _Toc463266412 \h </w:instrText>
        </w:r>
      </w:ins>
      <w:r>
        <w:rPr>
          <w:webHidden/>
        </w:rPr>
      </w:r>
      <w:r>
        <w:rPr>
          <w:webHidden/>
        </w:rPr>
        <w:fldChar w:fldCharType="separate"/>
      </w:r>
      <w:ins w:id="191" w:author="Anne, Krishna" w:date="2016-10-03T13:57:00Z">
        <w:r>
          <w:rPr>
            <w:webHidden/>
          </w:rPr>
          <w:t>16</w:t>
        </w:r>
        <w:r>
          <w:rPr>
            <w:webHidden/>
          </w:rPr>
          <w:fldChar w:fldCharType="end"/>
        </w:r>
        <w:r w:rsidRPr="00FA19B4">
          <w:rPr>
            <w:rStyle w:val="Hyperlink"/>
          </w:rPr>
          <w:fldChar w:fldCharType="end"/>
        </w:r>
      </w:ins>
    </w:p>
    <w:p w:rsidR="00683A49" w:rsidRDefault="00683A49">
      <w:pPr>
        <w:pStyle w:val="TOC2"/>
        <w:rPr>
          <w:ins w:id="192" w:author="Anne, Krishna" w:date="2016-10-03T13:57:00Z"/>
          <w:rFonts w:asciiTheme="minorHAnsi" w:eastAsiaTheme="minorEastAsia" w:hAnsiTheme="minorHAnsi"/>
          <w:color w:val="auto"/>
          <w:kern w:val="0"/>
          <w:szCs w:val="22"/>
        </w:rPr>
      </w:pPr>
      <w:ins w:id="193" w:author="Anne, Krishna" w:date="2016-10-03T13:57:00Z">
        <w:r w:rsidRPr="00FA19B4">
          <w:rPr>
            <w:rStyle w:val="Hyperlink"/>
          </w:rPr>
          <w:fldChar w:fldCharType="begin"/>
        </w:r>
        <w:r w:rsidRPr="00FA19B4">
          <w:rPr>
            <w:rStyle w:val="Hyperlink"/>
          </w:rPr>
          <w:instrText xml:space="preserve"> </w:instrText>
        </w:r>
        <w:r>
          <w:instrText>HYPERLINK \l "_Toc463266413"</w:instrText>
        </w:r>
        <w:r w:rsidRPr="00FA19B4">
          <w:rPr>
            <w:rStyle w:val="Hyperlink"/>
          </w:rPr>
          <w:instrText xml:space="preserve"> </w:instrText>
        </w:r>
        <w:r w:rsidRPr="00FA19B4">
          <w:rPr>
            <w:rStyle w:val="Hyperlink"/>
          </w:rPr>
          <w:fldChar w:fldCharType="separate"/>
        </w:r>
        <w:r w:rsidRPr="00FA19B4">
          <w:rPr>
            <w:rStyle w:val="Hyperlink"/>
            <w:rFonts w:cs="Calibri"/>
          </w:rPr>
          <w:t>5.5.4.1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_Toc463266413 \h </w:instrText>
        </w:r>
      </w:ins>
      <w:r>
        <w:rPr>
          <w:webHidden/>
        </w:rPr>
      </w:r>
      <w:r>
        <w:rPr>
          <w:webHidden/>
        </w:rPr>
        <w:fldChar w:fldCharType="separate"/>
      </w:r>
      <w:ins w:id="194" w:author="Anne, Krishna" w:date="2016-10-03T13:57:00Z">
        <w:r>
          <w:rPr>
            <w:webHidden/>
          </w:rPr>
          <w:t>17</w:t>
        </w:r>
        <w:r>
          <w:rPr>
            <w:webHidden/>
          </w:rPr>
          <w:fldChar w:fldCharType="end"/>
        </w:r>
        <w:r w:rsidRPr="00FA19B4">
          <w:rPr>
            <w:rStyle w:val="Hyperlink"/>
          </w:rPr>
          <w:fldChar w:fldCharType="end"/>
        </w:r>
      </w:ins>
    </w:p>
    <w:p w:rsidR="00683A49" w:rsidRDefault="00683A49">
      <w:pPr>
        <w:pStyle w:val="TOC2"/>
        <w:rPr>
          <w:ins w:id="195" w:author="Anne, Krishna" w:date="2016-10-03T13:57:00Z"/>
          <w:rFonts w:asciiTheme="minorHAnsi" w:eastAsiaTheme="minorEastAsia" w:hAnsiTheme="minorHAnsi"/>
          <w:color w:val="auto"/>
          <w:kern w:val="0"/>
          <w:szCs w:val="22"/>
        </w:rPr>
      </w:pPr>
      <w:ins w:id="196" w:author="Anne, Krishna" w:date="2016-10-03T13:57:00Z">
        <w:r w:rsidRPr="00FA19B4">
          <w:rPr>
            <w:rStyle w:val="Hyperlink"/>
          </w:rPr>
          <w:fldChar w:fldCharType="begin"/>
        </w:r>
        <w:r w:rsidRPr="00FA19B4">
          <w:rPr>
            <w:rStyle w:val="Hyperlink"/>
          </w:rPr>
          <w:instrText xml:space="preserve"> </w:instrText>
        </w:r>
        <w:r>
          <w:instrText>HYPERLINK \l "_Toc463266414"</w:instrText>
        </w:r>
        <w:r w:rsidRPr="00FA19B4">
          <w:rPr>
            <w:rStyle w:val="Hyperlink"/>
          </w:rPr>
          <w:instrText xml:space="preserve"> </w:instrText>
        </w:r>
        <w:r w:rsidRPr="00FA19B4">
          <w:rPr>
            <w:rStyle w:val="Hyperlink"/>
          </w:rPr>
          <w:fldChar w:fldCharType="separate"/>
        </w:r>
        <w:r w:rsidRPr="00FA19B4">
          <w:rPr>
            <w:rStyle w:val="Hyperlink"/>
            <w:rFonts w:cs="Calibri"/>
          </w:rPr>
          <w:t>5.5.4.2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_Toc463266414 \h </w:instrText>
        </w:r>
      </w:ins>
      <w:r>
        <w:rPr>
          <w:webHidden/>
        </w:rPr>
      </w:r>
      <w:r>
        <w:rPr>
          <w:webHidden/>
        </w:rPr>
        <w:fldChar w:fldCharType="separate"/>
      </w:r>
      <w:ins w:id="197" w:author="Anne, Krishna" w:date="2016-10-03T13:57:00Z">
        <w:r>
          <w:rPr>
            <w:webHidden/>
          </w:rPr>
          <w:t>17</w:t>
        </w:r>
        <w:r>
          <w:rPr>
            <w:webHidden/>
          </w:rPr>
          <w:fldChar w:fldCharType="end"/>
        </w:r>
        <w:r w:rsidRPr="00FA19B4">
          <w:rPr>
            <w:rStyle w:val="Hyperlink"/>
          </w:rPr>
          <w:fldChar w:fldCharType="end"/>
        </w:r>
      </w:ins>
    </w:p>
    <w:p w:rsidR="00683A49" w:rsidRDefault="00683A49">
      <w:pPr>
        <w:pStyle w:val="TOC2"/>
        <w:rPr>
          <w:ins w:id="198" w:author="Anne, Krishna" w:date="2016-10-03T13:57:00Z"/>
          <w:rFonts w:asciiTheme="minorHAnsi" w:eastAsiaTheme="minorEastAsia" w:hAnsiTheme="minorHAnsi"/>
          <w:color w:val="auto"/>
          <w:kern w:val="0"/>
          <w:szCs w:val="22"/>
        </w:rPr>
      </w:pPr>
      <w:ins w:id="199" w:author="Anne, Krishna" w:date="2016-10-03T13:57:00Z">
        <w:r w:rsidRPr="00FA19B4">
          <w:rPr>
            <w:rStyle w:val="Hyperlink"/>
          </w:rPr>
          <w:fldChar w:fldCharType="begin"/>
        </w:r>
        <w:r w:rsidRPr="00FA19B4">
          <w:rPr>
            <w:rStyle w:val="Hyperlink"/>
          </w:rPr>
          <w:instrText xml:space="preserve"> </w:instrText>
        </w:r>
        <w:r>
          <w:instrText>HYPERLINK \l "_Toc463266415"</w:instrText>
        </w:r>
        <w:r w:rsidRPr="00FA19B4">
          <w:rPr>
            <w:rStyle w:val="Hyperlink"/>
          </w:rPr>
          <w:instrText xml:space="preserve"> </w:instrText>
        </w:r>
        <w:r w:rsidRPr="00FA19B4">
          <w:rPr>
            <w:rStyle w:val="Hyperlink"/>
          </w:rPr>
          <w:fldChar w:fldCharType="separate"/>
        </w:r>
        <w:r w:rsidRPr="00FA19B4">
          <w:rPr>
            <w:rStyle w:val="Hyperlink"/>
            <w:rFonts w:cs="Calibri"/>
          </w:rPr>
          <w:t>5.5.5</w:t>
        </w:r>
        <w:r>
          <w:rPr>
            <w:rFonts w:asciiTheme="minorHAnsi" w:eastAsiaTheme="minorEastAsia" w:hAnsiTheme="minorHAnsi"/>
            <w:color w:val="auto"/>
            <w:kern w:val="0"/>
            <w:szCs w:val="22"/>
          </w:rPr>
          <w:tab/>
        </w:r>
        <w:r w:rsidRPr="00FA19B4">
          <w:rPr>
            <w:rStyle w:val="Hyperlink"/>
            <w:rFonts w:cs="Calibri"/>
          </w:rPr>
          <w:t>Local Function #5</w:t>
        </w:r>
        <w:r>
          <w:rPr>
            <w:webHidden/>
          </w:rPr>
          <w:tab/>
        </w:r>
        <w:r>
          <w:rPr>
            <w:webHidden/>
          </w:rPr>
          <w:fldChar w:fldCharType="begin"/>
        </w:r>
        <w:r>
          <w:rPr>
            <w:webHidden/>
          </w:rPr>
          <w:instrText xml:space="preserve"> PAGEREF _Toc463266415 \h </w:instrText>
        </w:r>
      </w:ins>
      <w:r>
        <w:rPr>
          <w:webHidden/>
        </w:rPr>
      </w:r>
      <w:r>
        <w:rPr>
          <w:webHidden/>
        </w:rPr>
        <w:fldChar w:fldCharType="separate"/>
      </w:r>
      <w:ins w:id="200" w:author="Anne, Krishna" w:date="2016-10-03T13:57:00Z">
        <w:r>
          <w:rPr>
            <w:webHidden/>
          </w:rPr>
          <w:t>17</w:t>
        </w:r>
        <w:r>
          <w:rPr>
            <w:webHidden/>
          </w:rPr>
          <w:fldChar w:fldCharType="end"/>
        </w:r>
        <w:r w:rsidRPr="00FA19B4">
          <w:rPr>
            <w:rStyle w:val="Hyperlink"/>
          </w:rPr>
          <w:fldChar w:fldCharType="end"/>
        </w:r>
      </w:ins>
    </w:p>
    <w:p w:rsidR="00683A49" w:rsidRDefault="00683A49">
      <w:pPr>
        <w:pStyle w:val="TOC2"/>
        <w:rPr>
          <w:ins w:id="201" w:author="Anne, Krishna" w:date="2016-10-03T13:57:00Z"/>
          <w:rFonts w:asciiTheme="minorHAnsi" w:eastAsiaTheme="minorEastAsia" w:hAnsiTheme="minorHAnsi"/>
          <w:color w:val="auto"/>
          <w:kern w:val="0"/>
          <w:szCs w:val="22"/>
        </w:rPr>
      </w:pPr>
      <w:ins w:id="202" w:author="Anne, Krishna" w:date="2016-10-03T13:57:00Z">
        <w:r w:rsidRPr="00FA19B4">
          <w:rPr>
            <w:rStyle w:val="Hyperlink"/>
          </w:rPr>
          <w:fldChar w:fldCharType="begin"/>
        </w:r>
        <w:r w:rsidRPr="00FA19B4">
          <w:rPr>
            <w:rStyle w:val="Hyperlink"/>
          </w:rPr>
          <w:instrText xml:space="preserve"> </w:instrText>
        </w:r>
        <w:r>
          <w:instrText>HYPERLINK \l "_Toc463266416"</w:instrText>
        </w:r>
        <w:r w:rsidRPr="00FA19B4">
          <w:rPr>
            <w:rStyle w:val="Hyperlink"/>
          </w:rPr>
          <w:instrText xml:space="preserve"> </w:instrText>
        </w:r>
        <w:r w:rsidRPr="00FA19B4">
          <w:rPr>
            <w:rStyle w:val="Hyperlink"/>
          </w:rPr>
          <w:fldChar w:fldCharType="separate"/>
        </w:r>
        <w:r w:rsidRPr="00FA19B4">
          <w:rPr>
            <w:rStyle w:val="Hyperlink"/>
            <w:rFonts w:cs="Calibri"/>
          </w:rPr>
          <w:t>5.5.5.1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_Toc463266416 \h </w:instrText>
        </w:r>
      </w:ins>
      <w:r>
        <w:rPr>
          <w:webHidden/>
        </w:rPr>
      </w:r>
      <w:r>
        <w:rPr>
          <w:webHidden/>
        </w:rPr>
        <w:fldChar w:fldCharType="separate"/>
      </w:r>
      <w:ins w:id="203" w:author="Anne, Krishna" w:date="2016-10-03T13:57:00Z">
        <w:r>
          <w:rPr>
            <w:webHidden/>
          </w:rPr>
          <w:t>17</w:t>
        </w:r>
        <w:r>
          <w:rPr>
            <w:webHidden/>
          </w:rPr>
          <w:fldChar w:fldCharType="end"/>
        </w:r>
        <w:r w:rsidRPr="00FA19B4">
          <w:rPr>
            <w:rStyle w:val="Hyperlink"/>
          </w:rPr>
          <w:fldChar w:fldCharType="end"/>
        </w:r>
      </w:ins>
    </w:p>
    <w:p w:rsidR="00683A49" w:rsidRDefault="00683A49">
      <w:pPr>
        <w:pStyle w:val="TOC2"/>
        <w:rPr>
          <w:ins w:id="204" w:author="Anne, Krishna" w:date="2016-10-03T13:57:00Z"/>
          <w:rFonts w:asciiTheme="minorHAnsi" w:eastAsiaTheme="minorEastAsia" w:hAnsiTheme="minorHAnsi"/>
          <w:color w:val="auto"/>
          <w:kern w:val="0"/>
          <w:szCs w:val="22"/>
        </w:rPr>
      </w:pPr>
      <w:ins w:id="205" w:author="Anne, Krishna" w:date="2016-10-03T13:57:00Z">
        <w:r w:rsidRPr="00FA19B4">
          <w:rPr>
            <w:rStyle w:val="Hyperlink"/>
          </w:rPr>
          <w:fldChar w:fldCharType="begin"/>
        </w:r>
        <w:r w:rsidRPr="00FA19B4">
          <w:rPr>
            <w:rStyle w:val="Hyperlink"/>
          </w:rPr>
          <w:instrText xml:space="preserve"> </w:instrText>
        </w:r>
        <w:r>
          <w:instrText>HYPERLINK \l "_Toc463266417"</w:instrText>
        </w:r>
        <w:r w:rsidRPr="00FA19B4">
          <w:rPr>
            <w:rStyle w:val="Hyperlink"/>
          </w:rPr>
          <w:instrText xml:space="preserve"> </w:instrText>
        </w:r>
        <w:r w:rsidRPr="00FA19B4">
          <w:rPr>
            <w:rStyle w:val="Hyperlink"/>
          </w:rPr>
          <w:fldChar w:fldCharType="separate"/>
        </w:r>
        <w:r w:rsidRPr="00FA19B4">
          <w:rPr>
            <w:rStyle w:val="Hyperlink"/>
            <w:rFonts w:cs="Calibri"/>
          </w:rPr>
          <w:t>5.5.5.2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_Toc463266417 \h </w:instrText>
        </w:r>
      </w:ins>
      <w:r>
        <w:rPr>
          <w:webHidden/>
        </w:rPr>
      </w:r>
      <w:r>
        <w:rPr>
          <w:webHidden/>
        </w:rPr>
        <w:fldChar w:fldCharType="separate"/>
      </w:r>
      <w:ins w:id="206" w:author="Anne, Krishna" w:date="2016-10-03T13:57:00Z">
        <w:r>
          <w:rPr>
            <w:webHidden/>
          </w:rPr>
          <w:t>17</w:t>
        </w:r>
        <w:r>
          <w:rPr>
            <w:webHidden/>
          </w:rPr>
          <w:fldChar w:fldCharType="end"/>
        </w:r>
        <w:r w:rsidRPr="00FA19B4">
          <w:rPr>
            <w:rStyle w:val="Hyperlink"/>
          </w:rPr>
          <w:fldChar w:fldCharType="end"/>
        </w:r>
      </w:ins>
    </w:p>
    <w:p w:rsidR="00683A49" w:rsidRDefault="00683A49">
      <w:pPr>
        <w:pStyle w:val="TOC2"/>
        <w:rPr>
          <w:ins w:id="207" w:author="Anne, Krishna" w:date="2016-10-03T13:57:00Z"/>
          <w:rFonts w:asciiTheme="minorHAnsi" w:eastAsiaTheme="minorEastAsia" w:hAnsiTheme="minorHAnsi"/>
          <w:color w:val="auto"/>
          <w:kern w:val="0"/>
          <w:szCs w:val="22"/>
        </w:rPr>
      </w:pPr>
      <w:ins w:id="208" w:author="Anne, Krishna" w:date="2016-10-03T13:57:00Z">
        <w:r w:rsidRPr="00FA19B4">
          <w:rPr>
            <w:rStyle w:val="Hyperlink"/>
          </w:rPr>
          <w:fldChar w:fldCharType="begin"/>
        </w:r>
        <w:r w:rsidRPr="00FA19B4">
          <w:rPr>
            <w:rStyle w:val="Hyperlink"/>
          </w:rPr>
          <w:instrText xml:space="preserve"> </w:instrText>
        </w:r>
        <w:r>
          <w:instrText>HYPERLINK \l "_Toc463266418"</w:instrText>
        </w:r>
        <w:r w:rsidRPr="00FA19B4">
          <w:rPr>
            <w:rStyle w:val="Hyperlink"/>
          </w:rPr>
          <w:instrText xml:space="preserve"> </w:instrText>
        </w:r>
        <w:r w:rsidRPr="00FA19B4">
          <w:rPr>
            <w:rStyle w:val="Hyperlink"/>
          </w:rPr>
          <w:fldChar w:fldCharType="separate"/>
        </w:r>
        <w:r w:rsidRPr="00FA19B4">
          <w:rPr>
            <w:rStyle w:val="Hyperlink"/>
            <w:rFonts w:cs="Calibri"/>
          </w:rPr>
          <w:t>5.5.6</w:t>
        </w:r>
        <w:r>
          <w:rPr>
            <w:rFonts w:asciiTheme="minorHAnsi" w:eastAsiaTheme="minorEastAsia" w:hAnsiTheme="minorHAnsi"/>
            <w:color w:val="auto"/>
            <w:kern w:val="0"/>
            <w:szCs w:val="22"/>
          </w:rPr>
          <w:tab/>
        </w:r>
        <w:r w:rsidRPr="00FA19B4">
          <w:rPr>
            <w:rStyle w:val="Hyperlink"/>
            <w:rFonts w:cs="Calibri"/>
          </w:rPr>
          <w:t>Local Function #6</w:t>
        </w:r>
        <w:r>
          <w:rPr>
            <w:webHidden/>
          </w:rPr>
          <w:tab/>
        </w:r>
        <w:r>
          <w:rPr>
            <w:webHidden/>
          </w:rPr>
          <w:fldChar w:fldCharType="begin"/>
        </w:r>
        <w:r>
          <w:rPr>
            <w:webHidden/>
          </w:rPr>
          <w:instrText xml:space="preserve"> PAGEREF _Toc463266418 \h </w:instrText>
        </w:r>
      </w:ins>
      <w:r>
        <w:rPr>
          <w:webHidden/>
        </w:rPr>
      </w:r>
      <w:r>
        <w:rPr>
          <w:webHidden/>
        </w:rPr>
        <w:fldChar w:fldCharType="separate"/>
      </w:r>
      <w:ins w:id="209" w:author="Anne, Krishna" w:date="2016-10-03T13:57:00Z">
        <w:r>
          <w:rPr>
            <w:webHidden/>
          </w:rPr>
          <w:t>17</w:t>
        </w:r>
        <w:r>
          <w:rPr>
            <w:webHidden/>
          </w:rPr>
          <w:fldChar w:fldCharType="end"/>
        </w:r>
        <w:r w:rsidRPr="00FA19B4">
          <w:rPr>
            <w:rStyle w:val="Hyperlink"/>
          </w:rPr>
          <w:fldChar w:fldCharType="end"/>
        </w:r>
      </w:ins>
    </w:p>
    <w:p w:rsidR="00683A49" w:rsidRDefault="00683A49">
      <w:pPr>
        <w:pStyle w:val="TOC2"/>
        <w:rPr>
          <w:ins w:id="210" w:author="Anne, Krishna" w:date="2016-10-03T13:57:00Z"/>
          <w:rFonts w:asciiTheme="minorHAnsi" w:eastAsiaTheme="minorEastAsia" w:hAnsiTheme="minorHAnsi"/>
          <w:color w:val="auto"/>
          <w:kern w:val="0"/>
          <w:szCs w:val="22"/>
        </w:rPr>
      </w:pPr>
      <w:ins w:id="211" w:author="Anne, Krishna" w:date="2016-10-03T13:57:00Z">
        <w:r w:rsidRPr="00FA19B4">
          <w:rPr>
            <w:rStyle w:val="Hyperlink"/>
          </w:rPr>
          <w:fldChar w:fldCharType="begin"/>
        </w:r>
        <w:r w:rsidRPr="00FA19B4">
          <w:rPr>
            <w:rStyle w:val="Hyperlink"/>
          </w:rPr>
          <w:instrText xml:space="preserve"> </w:instrText>
        </w:r>
        <w:r>
          <w:instrText>HYPERLINK \l "_Toc463266419"</w:instrText>
        </w:r>
        <w:r w:rsidRPr="00FA19B4">
          <w:rPr>
            <w:rStyle w:val="Hyperlink"/>
          </w:rPr>
          <w:instrText xml:space="preserve"> </w:instrText>
        </w:r>
        <w:r w:rsidRPr="00FA19B4">
          <w:rPr>
            <w:rStyle w:val="Hyperlink"/>
          </w:rPr>
          <w:fldChar w:fldCharType="separate"/>
        </w:r>
        <w:r w:rsidRPr="00FA19B4">
          <w:rPr>
            <w:rStyle w:val="Hyperlink"/>
            <w:rFonts w:cs="Calibri"/>
          </w:rPr>
          <w:t>5.5.6.1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_Toc463266419 \h </w:instrText>
        </w:r>
      </w:ins>
      <w:r>
        <w:rPr>
          <w:webHidden/>
        </w:rPr>
      </w:r>
      <w:r>
        <w:rPr>
          <w:webHidden/>
        </w:rPr>
        <w:fldChar w:fldCharType="separate"/>
      </w:r>
      <w:ins w:id="212"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13" w:author="Anne, Krishna" w:date="2016-10-03T13:57:00Z"/>
          <w:rFonts w:asciiTheme="minorHAnsi" w:eastAsiaTheme="minorEastAsia" w:hAnsiTheme="minorHAnsi"/>
          <w:color w:val="auto"/>
          <w:kern w:val="0"/>
          <w:szCs w:val="22"/>
        </w:rPr>
      </w:pPr>
      <w:ins w:id="214" w:author="Anne, Krishna" w:date="2016-10-03T13:57:00Z">
        <w:r w:rsidRPr="00FA19B4">
          <w:rPr>
            <w:rStyle w:val="Hyperlink"/>
          </w:rPr>
          <w:lastRenderedPageBreak/>
          <w:fldChar w:fldCharType="begin"/>
        </w:r>
        <w:r w:rsidRPr="00FA19B4">
          <w:rPr>
            <w:rStyle w:val="Hyperlink"/>
          </w:rPr>
          <w:instrText xml:space="preserve"> </w:instrText>
        </w:r>
        <w:r>
          <w:instrText>HYPERLINK \l "_Toc463266420"</w:instrText>
        </w:r>
        <w:r w:rsidRPr="00FA19B4">
          <w:rPr>
            <w:rStyle w:val="Hyperlink"/>
          </w:rPr>
          <w:instrText xml:space="preserve"> </w:instrText>
        </w:r>
        <w:r w:rsidRPr="00FA19B4">
          <w:rPr>
            <w:rStyle w:val="Hyperlink"/>
          </w:rPr>
          <w:fldChar w:fldCharType="separate"/>
        </w:r>
        <w:r w:rsidRPr="00FA19B4">
          <w:rPr>
            <w:rStyle w:val="Hyperlink"/>
            <w:rFonts w:cs="Calibri"/>
          </w:rPr>
          <w:t>5.5.6.2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_Toc463266420 \h </w:instrText>
        </w:r>
      </w:ins>
      <w:r>
        <w:rPr>
          <w:webHidden/>
        </w:rPr>
      </w:r>
      <w:r>
        <w:rPr>
          <w:webHidden/>
        </w:rPr>
        <w:fldChar w:fldCharType="separate"/>
      </w:r>
      <w:ins w:id="215"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16" w:author="Anne, Krishna" w:date="2016-10-03T13:57:00Z"/>
          <w:rFonts w:asciiTheme="minorHAnsi" w:eastAsiaTheme="minorEastAsia" w:hAnsiTheme="minorHAnsi"/>
          <w:color w:val="auto"/>
          <w:kern w:val="0"/>
          <w:szCs w:val="22"/>
        </w:rPr>
      </w:pPr>
      <w:ins w:id="217" w:author="Anne, Krishna" w:date="2016-10-03T13:57:00Z">
        <w:r w:rsidRPr="00FA19B4">
          <w:rPr>
            <w:rStyle w:val="Hyperlink"/>
          </w:rPr>
          <w:fldChar w:fldCharType="begin"/>
        </w:r>
        <w:r w:rsidRPr="00FA19B4">
          <w:rPr>
            <w:rStyle w:val="Hyperlink"/>
          </w:rPr>
          <w:instrText xml:space="preserve"> </w:instrText>
        </w:r>
        <w:r>
          <w:instrText>HYPERLINK \l "_Toc463266421"</w:instrText>
        </w:r>
        <w:r w:rsidRPr="00FA19B4">
          <w:rPr>
            <w:rStyle w:val="Hyperlink"/>
          </w:rPr>
          <w:instrText xml:space="preserve"> </w:instrText>
        </w:r>
        <w:r w:rsidRPr="00FA19B4">
          <w:rPr>
            <w:rStyle w:val="Hyperlink"/>
          </w:rPr>
          <w:fldChar w:fldCharType="separate"/>
        </w:r>
        <w:r w:rsidRPr="00FA19B4">
          <w:rPr>
            <w:rStyle w:val="Hyperlink"/>
            <w:rFonts w:cs="Calibri"/>
          </w:rPr>
          <w:t>5.5.7</w:t>
        </w:r>
        <w:r>
          <w:rPr>
            <w:rFonts w:asciiTheme="minorHAnsi" w:eastAsiaTheme="minorEastAsia" w:hAnsiTheme="minorHAnsi"/>
            <w:color w:val="auto"/>
            <w:kern w:val="0"/>
            <w:szCs w:val="22"/>
          </w:rPr>
          <w:tab/>
        </w:r>
        <w:r w:rsidRPr="00FA19B4">
          <w:rPr>
            <w:rStyle w:val="Hyperlink"/>
            <w:rFonts w:cs="Calibri"/>
          </w:rPr>
          <w:t>Local Function #7</w:t>
        </w:r>
        <w:r>
          <w:rPr>
            <w:webHidden/>
          </w:rPr>
          <w:tab/>
        </w:r>
        <w:r>
          <w:rPr>
            <w:webHidden/>
          </w:rPr>
          <w:fldChar w:fldCharType="begin"/>
        </w:r>
        <w:r>
          <w:rPr>
            <w:webHidden/>
          </w:rPr>
          <w:instrText xml:space="preserve"> PAGEREF _Toc463266421 \h </w:instrText>
        </w:r>
      </w:ins>
      <w:r>
        <w:rPr>
          <w:webHidden/>
        </w:rPr>
      </w:r>
      <w:r>
        <w:rPr>
          <w:webHidden/>
        </w:rPr>
        <w:fldChar w:fldCharType="separate"/>
      </w:r>
      <w:ins w:id="218"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19" w:author="Anne, Krishna" w:date="2016-10-03T13:57:00Z"/>
          <w:rFonts w:asciiTheme="minorHAnsi" w:eastAsiaTheme="minorEastAsia" w:hAnsiTheme="minorHAnsi"/>
          <w:color w:val="auto"/>
          <w:kern w:val="0"/>
          <w:szCs w:val="22"/>
        </w:rPr>
      </w:pPr>
      <w:ins w:id="220" w:author="Anne, Krishna" w:date="2016-10-03T13:57:00Z">
        <w:r w:rsidRPr="00FA19B4">
          <w:rPr>
            <w:rStyle w:val="Hyperlink"/>
          </w:rPr>
          <w:fldChar w:fldCharType="begin"/>
        </w:r>
        <w:r w:rsidRPr="00FA19B4">
          <w:rPr>
            <w:rStyle w:val="Hyperlink"/>
          </w:rPr>
          <w:instrText xml:space="preserve"> </w:instrText>
        </w:r>
        <w:r>
          <w:instrText>HYPERLINK \l "_Toc463266422"</w:instrText>
        </w:r>
        <w:r w:rsidRPr="00FA19B4">
          <w:rPr>
            <w:rStyle w:val="Hyperlink"/>
          </w:rPr>
          <w:instrText xml:space="preserve"> </w:instrText>
        </w:r>
        <w:r w:rsidRPr="00FA19B4">
          <w:rPr>
            <w:rStyle w:val="Hyperlink"/>
          </w:rPr>
          <w:fldChar w:fldCharType="separate"/>
        </w:r>
        <w:r w:rsidRPr="00FA19B4">
          <w:rPr>
            <w:rStyle w:val="Hyperlink"/>
            <w:rFonts w:cs="Calibri"/>
          </w:rPr>
          <w:t>5.5.7.1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_Toc463266422 \h </w:instrText>
        </w:r>
      </w:ins>
      <w:r>
        <w:rPr>
          <w:webHidden/>
        </w:rPr>
      </w:r>
      <w:r>
        <w:rPr>
          <w:webHidden/>
        </w:rPr>
        <w:fldChar w:fldCharType="separate"/>
      </w:r>
      <w:ins w:id="221"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22" w:author="Anne, Krishna" w:date="2016-10-03T13:57:00Z"/>
          <w:rFonts w:asciiTheme="minorHAnsi" w:eastAsiaTheme="minorEastAsia" w:hAnsiTheme="minorHAnsi"/>
          <w:color w:val="auto"/>
          <w:kern w:val="0"/>
          <w:szCs w:val="22"/>
        </w:rPr>
      </w:pPr>
      <w:ins w:id="223" w:author="Anne, Krishna" w:date="2016-10-03T13:57:00Z">
        <w:r w:rsidRPr="00FA19B4">
          <w:rPr>
            <w:rStyle w:val="Hyperlink"/>
          </w:rPr>
          <w:fldChar w:fldCharType="begin"/>
        </w:r>
        <w:r w:rsidRPr="00FA19B4">
          <w:rPr>
            <w:rStyle w:val="Hyperlink"/>
          </w:rPr>
          <w:instrText xml:space="preserve"> </w:instrText>
        </w:r>
        <w:r>
          <w:instrText>HYPERLINK \l "_Toc463266423"</w:instrText>
        </w:r>
        <w:r w:rsidRPr="00FA19B4">
          <w:rPr>
            <w:rStyle w:val="Hyperlink"/>
          </w:rPr>
          <w:instrText xml:space="preserve"> </w:instrText>
        </w:r>
        <w:r w:rsidRPr="00FA19B4">
          <w:rPr>
            <w:rStyle w:val="Hyperlink"/>
          </w:rPr>
          <w:fldChar w:fldCharType="separate"/>
        </w:r>
        <w:r w:rsidRPr="00FA19B4">
          <w:rPr>
            <w:rStyle w:val="Hyperlink"/>
            <w:rFonts w:cs="Calibri"/>
          </w:rPr>
          <w:t>5.5.7.2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_Toc463266423 \h </w:instrText>
        </w:r>
      </w:ins>
      <w:r>
        <w:rPr>
          <w:webHidden/>
        </w:rPr>
      </w:r>
      <w:r>
        <w:rPr>
          <w:webHidden/>
        </w:rPr>
        <w:fldChar w:fldCharType="separate"/>
      </w:r>
      <w:ins w:id="224"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25" w:author="Anne, Krishna" w:date="2016-10-03T13:57:00Z"/>
          <w:rFonts w:asciiTheme="minorHAnsi" w:eastAsiaTheme="minorEastAsia" w:hAnsiTheme="minorHAnsi"/>
          <w:color w:val="auto"/>
          <w:kern w:val="0"/>
          <w:szCs w:val="22"/>
        </w:rPr>
      </w:pPr>
      <w:ins w:id="226" w:author="Anne, Krishna" w:date="2016-10-03T13:57:00Z">
        <w:r w:rsidRPr="00FA19B4">
          <w:rPr>
            <w:rStyle w:val="Hyperlink"/>
          </w:rPr>
          <w:fldChar w:fldCharType="begin"/>
        </w:r>
        <w:r w:rsidRPr="00FA19B4">
          <w:rPr>
            <w:rStyle w:val="Hyperlink"/>
          </w:rPr>
          <w:instrText xml:space="preserve"> </w:instrText>
        </w:r>
        <w:r>
          <w:instrText>HYPERLINK \l "_Toc463266424"</w:instrText>
        </w:r>
        <w:r w:rsidRPr="00FA19B4">
          <w:rPr>
            <w:rStyle w:val="Hyperlink"/>
          </w:rPr>
          <w:instrText xml:space="preserve"> </w:instrText>
        </w:r>
        <w:r w:rsidRPr="00FA19B4">
          <w:rPr>
            <w:rStyle w:val="Hyperlink"/>
          </w:rPr>
          <w:fldChar w:fldCharType="separate"/>
        </w:r>
        <w:r w:rsidRPr="00FA19B4">
          <w:rPr>
            <w:rStyle w:val="Hyperlink"/>
            <w:rFonts w:cs="Calibri"/>
          </w:rPr>
          <w:t>5.5.8</w:t>
        </w:r>
        <w:r>
          <w:rPr>
            <w:rFonts w:asciiTheme="minorHAnsi" w:eastAsiaTheme="minorEastAsia" w:hAnsiTheme="minorHAnsi"/>
            <w:color w:val="auto"/>
            <w:kern w:val="0"/>
            <w:szCs w:val="22"/>
          </w:rPr>
          <w:tab/>
        </w:r>
        <w:r w:rsidRPr="00FA19B4">
          <w:rPr>
            <w:rStyle w:val="Hyperlink"/>
            <w:rFonts w:cs="Calibri"/>
          </w:rPr>
          <w:t>Local Function #8</w:t>
        </w:r>
        <w:r>
          <w:rPr>
            <w:webHidden/>
          </w:rPr>
          <w:tab/>
        </w:r>
        <w:r>
          <w:rPr>
            <w:webHidden/>
          </w:rPr>
          <w:fldChar w:fldCharType="begin"/>
        </w:r>
        <w:r>
          <w:rPr>
            <w:webHidden/>
          </w:rPr>
          <w:instrText xml:space="preserve"> PAGEREF _Toc463266424 \h </w:instrText>
        </w:r>
      </w:ins>
      <w:r>
        <w:rPr>
          <w:webHidden/>
        </w:rPr>
      </w:r>
      <w:r>
        <w:rPr>
          <w:webHidden/>
        </w:rPr>
        <w:fldChar w:fldCharType="separate"/>
      </w:r>
      <w:ins w:id="227"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28" w:author="Anne, Krishna" w:date="2016-10-03T13:57:00Z"/>
          <w:rFonts w:asciiTheme="minorHAnsi" w:eastAsiaTheme="minorEastAsia" w:hAnsiTheme="minorHAnsi"/>
          <w:color w:val="auto"/>
          <w:kern w:val="0"/>
          <w:szCs w:val="22"/>
        </w:rPr>
      </w:pPr>
      <w:ins w:id="229" w:author="Anne, Krishna" w:date="2016-10-03T13:57:00Z">
        <w:r w:rsidRPr="00FA19B4">
          <w:rPr>
            <w:rStyle w:val="Hyperlink"/>
          </w:rPr>
          <w:fldChar w:fldCharType="begin"/>
        </w:r>
        <w:r w:rsidRPr="00FA19B4">
          <w:rPr>
            <w:rStyle w:val="Hyperlink"/>
          </w:rPr>
          <w:instrText xml:space="preserve"> </w:instrText>
        </w:r>
        <w:r>
          <w:instrText>HYPERLINK \l "_Toc463266425"</w:instrText>
        </w:r>
        <w:r w:rsidRPr="00FA19B4">
          <w:rPr>
            <w:rStyle w:val="Hyperlink"/>
          </w:rPr>
          <w:instrText xml:space="preserve"> </w:instrText>
        </w:r>
        <w:r w:rsidRPr="00FA19B4">
          <w:rPr>
            <w:rStyle w:val="Hyperlink"/>
          </w:rPr>
          <w:fldChar w:fldCharType="separate"/>
        </w:r>
        <w:r w:rsidRPr="00FA19B4">
          <w:rPr>
            <w:rStyle w:val="Hyperlink"/>
            <w:rFonts w:cs="Calibri"/>
          </w:rPr>
          <w:t>5.5.8.1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_Toc463266425 \h </w:instrText>
        </w:r>
      </w:ins>
      <w:r>
        <w:rPr>
          <w:webHidden/>
        </w:rPr>
      </w:r>
      <w:r>
        <w:rPr>
          <w:webHidden/>
        </w:rPr>
        <w:fldChar w:fldCharType="separate"/>
      </w:r>
      <w:ins w:id="230"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31" w:author="Anne, Krishna" w:date="2016-10-03T13:57:00Z"/>
          <w:rFonts w:asciiTheme="minorHAnsi" w:eastAsiaTheme="minorEastAsia" w:hAnsiTheme="minorHAnsi"/>
          <w:color w:val="auto"/>
          <w:kern w:val="0"/>
          <w:szCs w:val="22"/>
        </w:rPr>
      </w:pPr>
      <w:ins w:id="232" w:author="Anne, Krishna" w:date="2016-10-03T13:57:00Z">
        <w:r w:rsidRPr="00FA19B4">
          <w:rPr>
            <w:rStyle w:val="Hyperlink"/>
          </w:rPr>
          <w:fldChar w:fldCharType="begin"/>
        </w:r>
        <w:r w:rsidRPr="00FA19B4">
          <w:rPr>
            <w:rStyle w:val="Hyperlink"/>
          </w:rPr>
          <w:instrText xml:space="preserve"> </w:instrText>
        </w:r>
        <w:r>
          <w:instrText>HYPERLINK \l "_Toc463266426"</w:instrText>
        </w:r>
        <w:r w:rsidRPr="00FA19B4">
          <w:rPr>
            <w:rStyle w:val="Hyperlink"/>
          </w:rPr>
          <w:instrText xml:space="preserve"> </w:instrText>
        </w:r>
        <w:r w:rsidRPr="00FA19B4">
          <w:rPr>
            <w:rStyle w:val="Hyperlink"/>
          </w:rPr>
          <w:fldChar w:fldCharType="separate"/>
        </w:r>
        <w:r w:rsidRPr="00FA19B4">
          <w:rPr>
            <w:rStyle w:val="Hyperlink"/>
            <w:rFonts w:cs="Calibri"/>
          </w:rPr>
          <w:t>5.5.8.2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_Toc463266426 \h </w:instrText>
        </w:r>
      </w:ins>
      <w:r>
        <w:rPr>
          <w:webHidden/>
        </w:rPr>
      </w:r>
      <w:r>
        <w:rPr>
          <w:webHidden/>
        </w:rPr>
        <w:fldChar w:fldCharType="separate"/>
      </w:r>
      <w:ins w:id="233"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34" w:author="Anne, Krishna" w:date="2016-10-03T13:57:00Z"/>
          <w:rFonts w:asciiTheme="minorHAnsi" w:eastAsiaTheme="minorEastAsia" w:hAnsiTheme="minorHAnsi"/>
          <w:color w:val="auto"/>
          <w:kern w:val="0"/>
          <w:szCs w:val="22"/>
        </w:rPr>
      </w:pPr>
      <w:ins w:id="235" w:author="Anne, Krishna" w:date="2016-10-03T13:57:00Z">
        <w:r w:rsidRPr="00FA19B4">
          <w:rPr>
            <w:rStyle w:val="Hyperlink"/>
          </w:rPr>
          <w:fldChar w:fldCharType="begin"/>
        </w:r>
        <w:r w:rsidRPr="00FA19B4">
          <w:rPr>
            <w:rStyle w:val="Hyperlink"/>
          </w:rPr>
          <w:instrText xml:space="preserve"> </w:instrText>
        </w:r>
        <w:r>
          <w:instrText>HYPERLINK \l "_Toc463266427"</w:instrText>
        </w:r>
        <w:r w:rsidRPr="00FA19B4">
          <w:rPr>
            <w:rStyle w:val="Hyperlink"/>
          </w:rPr>
          <w:instrText xml:space="preserve"> </w:instrText>
        </w:r>
        <w:r w:rsidRPr="00FA19B4">
          <w:rPr>
            <w:rStyle w:val="Hyperlink"/>
          </w:rPr>
          <w:fldChar w:fldCharType="separate"/>
        </w:r>
        <w:r w:rsidRPr="00FA19B4">
          <w:rPr>
            <w:rStyle w:val="Hyperlink"/>
            <w:rFonts w:cs="Calibri"/>
          </w:rPr>
          <w:t>5.5.8.3</w:t>
        </w:r>
        <w:r>
          <w:rPr>
            <w:webHidden/>
          </w:rPr>
          <w:tab/>
        </w:r>
        <w:r>
          <w:rPr>
            <w:webHidden/>
          </w:rPr>
          <w:fldChar w:fldCharType="begin"/>
        </w:r>
        <w:r>
          <w:rPr>
            <w:webHidden/>
          </w:rPr>
          <w:instrText xml:space="preserve"> PAGEREF _Toc463266427 \h </w:instrText>
        </w:r>
      </w:ins>
      <w:r>
        <w:rPr>
          <w:webHidden/>
        </w:rPr>
      </w:r>
      <w:r>
        <w:rPr>
          <w:webHidden/>
        </w:rPr>
        <w:fldChar w:fldCharType="separate"/>
      </w:r>
      <w:ins w:id="236" w:author="Anne, Krishna" w:date="2016-10-03T13:57:00Z">
        <w:r>
          <w:rPr>
            <w:webHidden/>
          </w:rPr>
          <w:t>18</w:t>
        </w:r>
        <w:r>
          <w:rPr>
            <w:webHidden/>
          </w:rPr>
          <w:fldChar w:fldCharType="end"/>
        </w:r>
        <w:r w:rsidRPr="00FA19B4">
          <w:rPr>
            <w:rStyle w:val="Hyperlink"/>
          </w:rPr>
          <w:fldChar w:fldCharType="end"/>
        </w:r>
      </w:ins>
    </w:p>
    <w:p w:rsidR="00683A49" w:rsidRDefault="00683A49">
      <w:pPr>
        <w:pStyle w:val="TOC2"/>
        <w:rPr>
          <w:ins w:id="237" w:author="Anne, Krishna" w:date="2016-10-03T13:57:00Z"/>
          <w:rFonts w:asciiTheme="minorHAnsi" w:eastAsiaTheme="minorEastAsia" w:hAnsiTheme="minorHAnsi"/>
          <w:color w:val="auto"/>
          <w:kern w:val="0"/>
          <w:szCs w:val="22"/>
        </w:rPr>
      </w:pPr>
      <w:ins w:id="238" w:author="Anne, Krishna" w:date="2016-10-03T13:57:00Z">
        <w:r w:rsidRPr="00FA19B4">
          <w:rPr>
            <w:rStyle w:val="Hyperlink"/>
          </w:rPr>
          <w:fldChar w:fldCharType="begin"/>
        </w:r>
        <w:r w:rsidRPr="00FA19B4">
          <w:rPr>
            <w:rStyle w:val="Hyperlink"/>
          </w:rPr>
          <w:instrText xml:space="preserve"> </w:instrText>
        </w:r>
        <w:r>
          <w:instrText>HYPERLINK \l "_Toc463266428"</w:instrText>
        </w:r>
        <w:r w:rsidRPr="00FA19B4">
          <w:rPr>
            <w:rStyle w:val="Hyperlink"/>
          </w:rPr>
          <w:instrText xml:space="preserve"> </w:instrText>
        </w:r>
        <w:r w:rsidRPr="00FA19B4">
          <w:rPr>
            <w:rStyle w:val="Hyperlink"/>
          </w:rPr>
          <w:fldChar w:fldCharType="separate"/>
        </w:r>
        <w:r w:rsidRPr="00FA19B4">
          <w:rPr>
            <w:rStyle w:val="Hyperlink"/>
            <w:rFonts w:cs="Calibri"/>
          </w:rPr>
          <w:t>5.5.9</w:t>
        </w:r>
        <w:r>
          <w:rPr>
            <w:rFonts w:asciiTheme="minorHAnsi" w:eastAsiaTheme="minorEastAsia" w:hAnsiTheme="minorHAnsi"/>
            <w:color w:val="auto"/>
            <w:kern w:val="0"/>
            <w:szCs w:val="22"/>
          </w:rPr>
          <w:tab/>
        </w:r>
        <w:r w:rsidRPr="00FA19B4">
          <w:rPr>
            <w:rStyle w:val="Hyperlink"/>
            <w:rFonts w:cs="Calibri"/>
          </w:rPr>
          <w:t>Local Function #9</w:t>
        </w:r>
        <w:r>
          <w:rPr>
            <w:webHidden/>
          </w:rPr>
          <w:tab/>
        </w:r>
        <w:r>
          <w:rPr>
            <w:webHidden/>
          </w:rPr>
          <w:fldChar w:fldCharType="begin"/>
        </w:r>
        <w:r>
          <w:rPr>
            <w:webHidden/>
          </w:rPr>
          <w:instrText xml:space="preserve"> PAGEREF _Toc463266428 \h </w:instrText>
        </w:r>
      </w:ins>
      <w:r>
        <w:rPr>
          <w:webHidden/>
        </w:rPr>
      </w:r>
      <w:r>
        <w:rPr>
          <w:webHidden/>
        </w:rPr>
        <w:fldChar w:fldCharType="separate"/>
      </w:r>
      <w:ins w:id="239"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rPr>
          <w:ins w:id="240" w:author="Anne, Krishna" w:date="2016-10-03T13:57:00Z"/>
          <w:rFonts w:asciiTheme="minorHAnsi" w:eastAsiaTheme="minorEastAsia" w:hAnsiTheme="minorHAnsi"/>
          <w:color w:val="auto"/>
          <w:kern w:val="0"/>
          <w:szCs w:val="22"/>
        </w:rPr>
      </w:pPr>
      <w:ins w:id="241" w:author="Anne, Krishna" w:date="2016-10-03T13:57:00Z">
        <w:r w:rsidRPr="00FA19B4">
          <w:rPr>
            <w:rStyle w:val="Hyperlink"/>
          </w:rPr>
          <w:fldChar w:fldCharType="begin"/>
        </w:r>
        <w:r w:rsidRPr="00FA19B4">
          <w:rPr>
            <w:rStyle w:val="Hyperlink"/>
          </w:rPr>
          <w:instrText xml:space="preserve"> </w:instrText>
        </w:r>
        <w:r>
          <w:instrText>HYPERLINK \l "_Toc463266429"</w:instrText>
        </w:r>
        <w:r w:rsidRPr="00FA19B4">
          <w:rPr>
            <w:rStyle w:val="Hyperlink"/>
          </w:rPr>
          <w:instrText xml:space="preserve"> </w:instrText>
        </w:r>
        <w:r w:rsidRPr="00FA19B4">
          <w:rPr>
            <w:rStyle w:val="Hyperlink"/>
          </w:rPr>
          <w:fldChar w:fldCharType="separate"/>
        </w:r>
        <w:r w:rsidRPr="00FA19B4">
          <w:rPr>
            <w:rStyle w:val="Hyperlink"/>
            <w:rFonts w:cs="Calibri"/>
          </w:rPr>
          <w:t>5.5.9.1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_Toc463266429 \h </w:instrText>
        </w:r>
      </w:ins>
      <w:r>
        <w:rPr>
          <w:webHidden/>
        </w:rPr>
      </w:r>
      <w:r>
        <w:rPr>
          <w:webHidden/>
        </w:rPr>
        <w:fldChar w:fldCharType="separate"/>
      </w:r>
      <w:ins w:id="242"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rPr>
          <w:ins w:id="243" w:author="Anne, Krishna" w:date="2016-10-03T13:57:00Z"/>
          <w:rFonts w:asciiTheme="minorHAnsi" w:eastAsiaTheme="minorEastAsia" w:hAnsiTheme="minorHAnsi"/>
          <w:color w:val="auto"/>
          <w:kern w:val="0"/>
          <w:szCs w:val="22"/>
        </w:rPr>
      </w:pPr>
      <w:ins w:id="244" w:author="Anne, Krishna" w:date="2016-10-03T13:57:00Z">
        <w:r w:rsidRPr="00FA19B4">
          <w:rPr>
            <w:rStyle w:val="Hyperlink"/>
          </w:rPr>
          <w:fldChar w:fldCharType="begin"/>
        </w:r>
        <w:r w:rsidRPr="00FA19B4">
          <w:rPr>
            <w:rStyle w:val="Hyperlink"/>
          </w:rPr>
          <w:instrText xml:space="preserve"> </w:instrText>
        </w:r>
        <w:r>
          <w:instrText>HYPERLINK \l "_Toc463266430"</w:instrText>
        </w:r>
        <w:r w:rsidRPr="00FA19B4">
          <w:rPr>
            <w:rStyle w:val="Hyperlink"/>
          </w:rPr>
          <w:instrText xml:space="preserve"> </w:instrText>
        </w:r>
        <w:r w:rsidRPr="00FA19B4">
          <w:rPr>
            <w:rStyle w:val="Hyperlink"/>
          </w:rPr>
          <w:fldChar w:fldCharType="separate"/>
        </w:r>
        <w:r w:rsidRPr="00FA19B4">
          <w:rPr>
            <w:rStyle w:val="Hyperlink"/>
            <w:rFonts w:cs="Calibri"/>
          </w:rPr>
          <w:t>5.5.9.2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_Toc463266430 \h </w:instrText>
        </w:r>
      </w:ins>
      <w:r>
        <w:rPr>
          <w:webHidden/>
        </w:rPr>
      </w:r>
      <w:r>
        <w:rPr>
          <w:webHidden/>
        </w:rPr>
        <w:fldChar w:fldCharType="separate"/>
      </w:r>
      <w:ins w:id="245"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rPr>
          <w:ins w:id="246" w:author="Anne, Krishna" w:date="2016-10-03T13:57:00Z"/>
          <w:rFonts w:asciiTheme="minorHAnsi" w:eastAsiaTheme="minorEastAsia" w:hAnsiTheme="minorHAnsi"/>
          <w:color w:val="auto"/>
          <w:kern w:val="0"/>
          <w:szCs w:val="22"/>
        </w:rPr>
      </w:pPr>
      <w:ins w:id="247" w:author="Anne, Krishna" w:date="2016-10-03T13:57:00Z">
        <w:r w:rsidRPr="00FA19B4">
          <w:rPr>
            <w:rStyle w:val="Hyperlink"/>
          </w:rPr>
          <w:fldChar w:fldCharType="begin"/>
        </w:r>
        <w:r w:rsidRPr="00FA19B4">
          <w:rPr>
            <w:rStyle w:val="Hyperlink"/>
          </w:rPr>
          <w:instrText xml:space="preserve"> </w:instrText>
        </w:r>
        <w:r>
          <w:instrText>HYPERLINK \l "_Toc463266431"</w:instrText>
        </w:r>
        <w:r w:rsidRPr="00FA19B4">
          <w:rPr>
            <w:rStyle w:val="Hyperlink"/>
          </w:rPr>
          <w:instrText xml:space="preserve"> </w:instrText>
        </w:r>
        <w:r w:rsidRPr="00FA19B4">
          <w:rPr>
            <w:rStyle w:val="Hyperlink"/>
          </w:rPr>
          <w:fldChar w:fldCharType="separate"/>
        </w:r>
        <w:r w:rsidRPr="00FA19B4">
          <w:rPr>
            <w:rStyle w:val="Hyperlink"/>
            <w:rFonts w:cs="Calibri"/>
          </w:rPr>
          <w:t>5.5.10</w:t>
        </w:r>
        <w:r>
          <w:rPr>
            <w:rFonts w:asciiTheme="minorHAnsi" w:eastAsiaTheme="minorEastAsia" w:hAnsiTheme="minorHAnsi"/>
            <w:color w:val="auto"/>
            <w:kern w:val="0"/>
            <w:szCs w:val="22"/>
          </w:rPr>
          <w:tab/>
        </w:r>
        <w:r w:rsidRPr="00FA19B4">
          <w:rPr>
            <w:rStyle w:val="Hyperlink"/>
            <w:rFonts w:cs="Calibri"/>
          </w:rPr>
          <w:t>Local Function #10</w:t>
        </w:r>
        <w:r>
          <w:rPr>
            <w:webHidden/>
          </w:rPr>
          <w:tab/>
        </w:r>
        <w:r>
          <w:rPr>
            <w:webHidden/>
          </w:rPr>
          <w:fldChar w:fldCharType="begin"/>
        </w:r>
        <w:r>
          <w:rPr>
            <w:webHidden/>
          </w:rPr>
          <w:instrText xml:space="preserve"> PAGEREF _Toc463266431 \h </w:instrText>
        </w:r>
      </w:ins>
      <w:r>
        <w:rPr>
          <w:webHidden/>
        </w:rPr>
      </w:r>
      <w:r>
        <w:rPr>
          <w:webHidden/>
        </w:rPr>
        <w:fldChar w:fldCharType="separate"/>
      </w:r>
      <w:ins w:id="248"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tabs>
          <w:tab w:val="left" w:pos="1200"/>
        </w:tabs>
        <w:rPr>
          <w:ins w:id="249" w:author="Anne, Krishna" w:date="2016-10-03T13:57:00Z"/>
          <w:rFonts w:asciiTheme="minorHAnsi" w:eastAsiaTheme="minorEastAsia" w:hAnsiTheme="minorHAnsi"/>
          <w:color w:val="auto"/>
          <w:kern w:val="0"/>
          <w:szCs w:val="22"/>
        </w:rPr>
      </w:pPr>
      <w:ins w:id="250" w:author="Anne, Krishna" w:date="2016-10-03T13:57:00Z">
        <w:r w:rsidRPr="00FA19B4">
          <w:rPr>
            <w:rStyle w:val="Hyperlink"/>
          </w:rPr>
          <w:fldChar w:fldCharType="begin"/>
        </w:r>
        <w:r w:rsidRPr="00FA19B4">
          <w:rPr>
            <w:rStyle w:val="Hyperlink"/>
          </w:rPr>
          <w:instrText xml:space="preserve"> </w:instrText>
        </w:r>
        <w:r>
          <w:instrText>HYPERLINK \l "_Toc463266432"</w:instrText>
        </w:r>
        <w:r w:rsidRPr="00FA19B4">
          <w:rPr>
            <w:rStyle w:val="Hyperlink"/>
          </w:rPr>
          <w:instrText xml:space="preserve"> </w:instrText>
        </w:r>
        <w:r w:rsidRPr="00FA19B4">
          <w:rPr>
            <w:rStyle w:val="Hyperlink"/>
          </w:rPr>
          <w:fldChar w:fldCharType="separate"/>
        </w:r>
        <w:r w:rsidRPr="00FA19B4">
          <w:rPr>
            <w:rStyle w:val="Hyperlink"/>
            <w:rFonts w:cs="Calibri"/>
          </w:rPr>
          <w:t>5.5.10.1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_Toc463266432 \h </w:instrText>
        </w:r>
      </w:ins>
      <w:r>
        <w:rPr>
          <w:webHidden/>
        </w:rPr>
      </w:r>
      <w:r>
        <w:rPr>
          <w:webHidden/>
        </w:rPr>
        <w:fldChar w:fldCharType="separate"/>
      </w:r>
      <w:ins w:id="251"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tabs>
          <w:tab w:val="left" w:pos="1200"/>
        </w:tabs>
        <w:rPr>
          <w:ins w:id="252" w:author="Anne, Krishna" w:date="2016-10-03T13:57:00Z"/>
          <w:rFonts w:asciiTheme="minorHAnsi" w:eastAsiaTheme="minorEastAsia" w:hAnsiTheme="minorHAnsi"/>
          <w:color w:val="auto"/>
          <w:kern w:val="0"/>
          <w:szCs w:val="22"/>
        </w:rPr>
      </w:pPr>
      <w:ins w:id="253" w:author="Anne, Krishna" w:date="2016-10-03T13:57:00Z">
        <w:r w:rsidRPr="00FA19B4">
          <w:rPr>
            <w:rStyle w:val="Hyperlink"/>
          </w:rPr>
          <w:fldChar w:fldCharType="begin"/>
        </w:r>
        <w:r w:rsidRPr="00FA19B4">
          <w:rPr>
            <w:rStyle w:val="Hyperlink"/>
          </w:rPr>
          <w:instrText xml:space="preserve"> </w:instrText>
        </w:r>
        <w:r>
          <w:instrText>HYPERLINK \l "_Toc463266433"</w:instrText>
        </w:r>
        <w:r w:rsidRPr="00FA19B4">
          <w:rPr>
            <w:rStyle w:val="Hyperlink"/>
          </w:rPr>
          <w:instrText xml:space="preserve"> </w:instrText>
        </w:r>
        <w:r w:rsidRPr="00FA19B4">
          <w:rPr>
            <w:rStyle w:val="Hyperlink"/>
          </w:rPr>
          <w:fldChar w:fldCharType="separate"/>
        </w:r>
        <w:r w:rsidRPr="00FA19B4">
          <w:rPr>
            <w:rStyle w:val="Hyperlink"/>
            <w:rFonts w:cs="Calibri"/>
          </w:rPr>
          <w:t>5.5.10.2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_Toc463266433 \h </w:instrText>
        </w:r>
      </w:ins>
      <w:r>
        <w:rPr>
          <w:webHidden/>
        </w:rPr>
      </w:r>
      <w:r>
        <w:rPr>
          <w:webHidden/>
        </w:rPr>
        <w:fldChar w:fldCharType="separate"/>
      </w:r>
      <w:ins w:id="254"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rPr>
          <w:ins w:id="255" w:author="Anne, Krishna" w:date="2016-10-03T13:57:00Z"/>
          <w:rFonts w:asciiTheme="minorHAnsi" w:eastAsiaTheme="minorEastAsia" w:hAnsiTheme="minorHAnsi"/>
          <w:color w:val="auto"/>
          <w:kern w:val="0"/>
          <w:szCs w:val="22"/>
        </w:rPr>
      </w:pPr>
      <w:ins w:id="256" w:author="Anne, Krishna" w:date="2016-10-03T13:57:00Z">
        <w:r w:rsidRPr="00FA19B4">
          <w:rPr>
            <w:rStyle w:val="Hyperlink"/>
          </w:rPr>
          <w:fldChar w:fldCharType="begin"/>
        </w:r>
        <w:r w:rsidRPr="00FA19B4">
          <w:rPr>
            <w:rStyle w:val="Hyperlink"/>
          </w:rPr>
          <w:instrText xml:space="preserve"> </w:instrText>
        </w:r>
        <w:r>
          <w:instrText>HYPERLINK \l "_Toc463266434"</w:instrText>
        </w:r>
        <w:r w:rsidRPr="00FA19B4">
          <w:rPr>
            <w:rStyle w:val="Hyperlink"/>
          </w:rPr>
          <w:instrText xml:space="preserve"> </w:instrText>
        </w:r>
        <w:r w:rsidRPr="00FA19B4">
          <w:rPr>
            <w:rStyle w:val="Hyperlink"/>
          </w:rPr>
          <w:fldChar w:fldCharType="separate"/>
        </w:r>
        <w:r w:rsidRPr="00FA19B4">
          <w:rPr>
            <w:rStyle w:val="Hyperlink"/>
            <w:rFonts w:cs="Calibri"/>
          </w:rPr>
          <w:t>5.5.11</w:t>
        </w:r>
        <w:r>
          <w:rPr>
            <w:rFonts w:asciiTheme="minorHAnsi" w:eastAsiaTheme="minorEastAsia" w:hAnsiTheme="minorHAnsi"/>
            <w:color w:val="auto"/>
            <w:kern w:val="0"/>
            <w:szCs w:val="22"/>
          </w:rPr>
          <w:tab/>
        </w:r>
        <w:r w:rsidRPr="00FA19B4">
          <w:rPr>
            <w:rStyle w:val="Hyperlink"/>
            <w:rFonts w:cs="Calibri"/>
          </w:rPr>
          <w:t>Local Function #11</w:t>
        </w:r>
        <w:r>
          <w:rPr>
            <w:webHidden/>
          </w:rPr>
          <w:tab/>
        </w:r>
        <w:r>
          <w:rPr>
            <w:webHidden/>
          </w:rPr>
          <w:fldChar w:fldCharType="begin"/>
        </w:r>
        <w:r>
          <w:rPr>
            <w:webHidden/>
          </w:rPr>
          <w:instrText xml:space="preserve"> PAGEREF _Toc463266434 \h </w:instrText>
        </w:r>
      </w:ins>
      <w:r>
        <w:rPr>
          <w:webHidden/>
        </w:rPr>
      </w:r>
      <w:r>
        <w:rPr>
          <w:webHidden/>
        </w:rPr>
        <w:fldChar w:fldCharType="separate"/>
      </w:r>
      <w:ins w:id="257" w:author="Anne, Krishna" w:date="2016-10-03T13:57:00Z">
        <w:r>
          <w:rPr>
            <w:webHidden/>
          </w:rPr>
          <w:t>19</w:t>
        </w:r>
        <w:r>
          <w:rPr>
            <w:webHidden/>
          </w:rPr>
          <w:fldChar w:fldCharType="end"/>
        </w:r>
        <w:r w:rsidRPr="00FA19B4">
          <w:rPr>
            <w:rStyle w:val="Hyperlink"/>
          </w:rPr>
          <w:fldChar w:fldCharType="end"/>
        </w:r>
      </w:ins>
    </w:p>
    <w:p w:rsidR="00683A49" w:rsidRDefault="00683A49">
      <w:pPr>
        <w:pStyle w:val="TOC2"/>
        <w:tabs>
          <w:tab w:val="left" w:pos="1200"/>
        </w:tabs>
        <w:rPr>
          <w:ins w:id="258" w:author="Anne, Krishna" w:date="2016-10-03T13:57:00Z"/>
          <w:rFonts w:asciiTheme="minorHAnsi" w:eastAsiaTheme="minorEastAsia" w:hAnsiTheme="minorHAnsi"/>
          <w:color w:val="auto"/>
          <w:kern w:val="0"/>
          <w:szCs w:val="22"/>
        </w:rPr>
      </w:pPr>
      <w:ins w:id="259" w:author="Anne, Krishna" w:date="2016-10-03T13:57:00Z">
        <w:r w:rsidRPr="00FA19B4">
          <w:rPr>
            <w:rStyle w:val="Hyperlink"/>
          </w:rPr>
          <w:fldChar w:fldCharType="begin"/>
        </w:r>
        <w:r w:rsidRPr="00FA19B4">
          <w:rPr>
            <w:rStyle w:val="Hyperlink"/>
          </w:rPr>
          <w:instrText xml:space="preserve"> </w:instrText>
        </w:r>
        <w:r>
          <w:instrText>HYPERLINK \l "_Toc463266435"</w:instrText>
        </w:r>
        <w:r w:rsidRPr="00FA19B4">
          <w:rPr>
            <w:rStyle w:val="Hyperlink"/>
          </w:rPr>
          <w:instrText xml:space="preserve"> </w:instrText>
        </w:r>
        <w:r w:rsidRPr="00FA19B4">
          <w:rPr>
            <w:rStyle w:val="Hyperlink"/>
          </w:rPr>
          <w:fldChar w:fldCharType="separate"/>
        </w:r>
        <w:r w:rsidRPr="00FA19B4">
          <w:rPr>
            <w:rStyle w:val="Hyperlink"/>
            <w:rFonts w:cs="Calibri"/>
          </w:rPr>
          <w:t>5.5.11.1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_Toc463266435 \h </w:instrText>
        </w:r>
      </w:ins>
      <w:r>
        <w:rPr>
          <w:webHidden/>
        </w:rPr>
      </w:r>
      <w:r>
        <w:rPr>
          <w:webHidden/>
        </w:rPr>
        <w:fldChar w:fldCharType="separate"/>
      </w:r>
      <w:ins w:id="260" w:author="Anne, Krishna" w:date="2016-10-03T13:57:00Z">
        <w:r>
          <w:rPr>
            <w:webHidden/>
          </w:rPr>
          <w:t>20</w:t>
        </w:r>
        <w:r>
          <w:rPr>
            <w:webHidden/>
          </w:rPr>
          <w:fldChar w:fldCharType="end"/>
        </w:r>
        <w:r w:rsidRPr="00FA19B4">
          <w:rPr>
            <w:rStyle w:val="Hyperlink"/>
          </w:rPr>
          <w:fldChar w:fldCharType="end"/>
        </w:r>
      </w:ins>
    </w:p>
    <w:p w:rsidR="00683A49" w:rsidRDefault="00683A49">
      <w:pPr>
        <w:pStyle w:val="TOC2"/>
        <w:tabs>
          <w:tab w:val="left" w:pos="1200"/>
        </w:tabs>
        <w:rPr>
          <w:ins w:id="261" w:author="Anne, Krishna" w:date="2016-10-03T13:57:00Z"/>
          <w:rFonts w:asciiTheme="minorHAnsi" w:eastAsiaTheme="minorEastAsia" w:hAnsiTheme="minorHAnsi"/>
          <w:color w:val="auto"/>
          <w:kern w:val="0"/>
          <w:szCs w:val="22"/>
        </w:rPr>
      </w:pPr>
      <w:ins w:id="262" w:author="Anne, Krishna" w:date="2016-10-03T13:57:00Z">
        <w:r w:rsidRPr="00FA19B4">
          <w:rPr>
            <w:rStyle w:val="Hyperlink"/>
          </w:rPr>
          <w:fldChar w:fldCharType="begin"/>
        </w:r>
        <w:r w:rsidRPr="00FA19B4">
          <w:rPr>
            <w:rStyle w:val="Hyperlink"/>
          </w:rPr>
          <w:instrText xml:space="preserve"> </w:instrText>
        </w:r>
        <w:r>
          <w:instrText>HYPERLINK \l "_Toc463266436"</w:instrText>
        </w:r>
        <w:r w:rsidRPr="00FA19B4">
          <w:rPr>
            <w:rStyle w:val="Hyperlink"/>
          </w:rPr>
          <w:instrText xml:space="preserve"> </w:instrText>
        </w:r>
        <w:r w:rsidRPr="00FA19B4">
          <w:rPr>
            <w:rStyle w:val="Hyperlink"/>
          </w:rPr>
          <w:fldChar w:fldCharType="separate"/>
        </w:r>
        <w:r w:rsidRPr="00FA19B4">
          <w:rPr>
            <w:rStyle w:val="Hyperlink"/>
            <w:rFonts w:cs="Calibri"/>
          </w:rPr>
          <w:t>5.5.11.2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_Toc463266436 \h </w:instrText>
        </w:r>
      </w:ins>
      <w:r>
        <w:rPr>
          <w:webHidden/>
        </w:rPr>
      </w:r>
      <w:r>
        <w:rPr>
          <w:webHidden/>
        </w:rPr>
        <w:fldChar w:fldCharType="separate"/>
      </w:r>
      <w:ins w:id="263" w:author="Anne, Krishna" w:date="2016-10-03T13:57:00Z">
        <w:r>
          <w:rPr>
            <w:webHidden/>
          </w:rPr>
          <w:t>20</w:t>
        </w:r>
        <w:r>
          <w:rPr>
            <w:webHidden/>
          </w:rPr>
          <w:fldChar w:fldCharType="end"/>
        </w:r>
        <w:r w:rsidRPr="00FA19B4">
          <w:rPr>
            <w:rStyle w:val="Hyperlink"/>
          </w:rPr>
          <w:fldChar w:fldCharType="end"/>
        </w:r>
      </w:ins>
    </w:p>
    <w:p w:rsidR="00683A49" w:rsidRDefault="00683A49">
      <w:pPr>
        <w:pStyle w:val="TOC2"/>
        <w:rPr>
          <w:ins w:id="264" w:author="Anne, Krishna" w:date="2016-10-03T13:57:00Z"/>
          <w:rFonts w:asciiTheme="minorHAnsi" w:eastAsiaTheme="minorEastAsia" w:hAnsiTheme="minorHAnsi"/>
          <w:color w:val="auto"/>
          <w:kern w:val="0"/>
          <w:szCs w:val="22"/>
        </w:rPr>
      </w:pPr>
      <w:ins w:id="265" w:author="Anne, Krishna" w:date="2016-10-03T13:57:00Z">
        <w:r w:rsidRPr="00FA19B4">
          <w:rPr>
            <w:rStyle w:val="Hyperlink"/>
          </w:rPr>
          <w:fldChar w:fldCharType="begin"/>
        </w:r>
        <w:r w:rsidRPr="00FA19B4">
          <w:rPr>
            <w:rStyle w:val="Hyperlink"/>
          </w:rPr>
          <w:instrText xml:space="preserve"> </w:instrText>
        </w:r>
        <w:r>
          <w:instrText>HYPERLINK \l "_Toc463266437"</w:instrText>
        </w:r>
        <w:r w:rsidRPr="00FA19B4">
          <w:rPr>
            <w:rStyle w:val="Hyperlink"/>
          </w:rPr>
          <w:instrText xml:space="preserve"> </w:instrText>
        </w:r>
        <w:r w:rsidRPr="00FA19B4">
          <w:rPr>
            <w:rStyle w:val="Hyperlink"/>
          </w:rPr>
          <w:fldChar w:fldCharType="separate"/>
        </w:r>
        <w:r w:rsidRPr="00FA19B4">
          <w:rPr>
            <w:rStyle w:val="Hyperlink"/>
            <w:rFonts w:cs="Calibri"/>
          </w:rPr>
          <w:t>5.5.12</w:t>
        </w:r>
        <w:r>
          <w:rPr>
            <w:rFonts w:asciiTheme="minorHAnsi" w:eastAsiaTheme="minorEastAsia" w:hAnsiTheme="minorHAnsi"/>
            <w:color w:val="auto"/>
            <w:kern w:val="0"/>
            <w:szCs w:val="22"/>
          </w:rPr>
          <w:tab/>
        </w:r>
        <w:r w:rsidRPr="00FA19B4">
          <w:rPr>
            <w:rStyle w:val="Hyperlink"/>
            <w:rFonts w:cs="Calibri"/>
          </w:rPr>
          <w:t>Local Function #12</w:t>
        </w:r>
        <w:r>
          <w:rPr>
            <w:webHidden/>
          </w:rPr>
          <w:tab/>
        </w:r>
        <w:r>
          <w:rPr>
            <w:webHidden/>
          </w:rPr>
          <w:fldChar w:fldCharType="begin"/>
        </w:r>
        <w:r>
          <w:rPr>
            <w:webHidden/>
          </w:rPr>
          <w:instrText xml:space="preserve"> PAGEREF _Toc463266437 \h </w:instrText>
        </w:r>
      </w:ins>
      <w:r>
        <w:rPr>
          <w:webHidden/>
        </w:rPr>
      </w:r>
      <w:r>
        <w:rPr>
          <w:webHidden/>
        </w:rPr>
        <w:fldChar w:fldCharType="separate"/>
      </w:r>
      <w:ins w:id="266" w:author="Anne, Krishna" w:date="2016-10-03T13:57:00Z">
        <w:r>
          <w:rPr>
            <w:webHidden/>
          </w:rPr>
          <w:t>20</w:t>
        </w:r>
        <w:r>
          <w:rPr>
            <w:webHidden/>
          </w:rPr>
          <w:fldChar w:fldCharType="end"/>
        </w:r>
        <w:r w:rsidRPr="00FA19B4">
          <w:rPr>
            <w:rStyle w:val="Hyperlink"/>
          </w:rPr>
          <w:fldChar w:fldCharType="end"/>
        </w:r>
      </w:ins>
    </w:p>
    <w:p w:rsidR="00683A49" w:rsidRDefault="00683A49">
      <w:pPr>
        <w:pStyle w:val="TOC2"/>
        <w:tabs>
          <w:tab w:val="left" w:pos="1200"/>
        </w:tabs>
        <w:rPr>
          <w:ins w:id="267" w:author="Anne, Krishna" w:date="2016-10-03T13:57:00Z"/>
          <w:rFonts w:asciiTheme="minorHAnsi" w:eastAsiaTheme="minorEastAsia" w:hAnsiTheme="minorHAnsi"/>
          <w:color w:val="auto"/>
          <w:kern w:val="0"/>
          <w:szCs w:val="22"/>
        </w:rPr>
      </w:pPr>
      <w:ins w:id="268" w:author="Anne, Krishna" w:date="2016-10-03T13:57:00Z">
        <w:r w:rsidRPr="00FA19B4">
          <w:rPr>
            <w:rStyle w:val="Hyperlink"/>
          </w:rPr>
          <w:fldChar w:fldCharType="begin"/>
        </w:r>
        <w:r w:rsidRPr="00FA19B4">
          <w:rPr>
            <w:rStyle w:val="Hyperlink"/>
          </w:rPr>
          <w:instrText xml:space="preserve"> </w:instrText>
        </w:r>
        <w:r>
          <w:instrText>HYPERLINK \l "_Toc463266438"</w:instrText>
        </w:r>
        <w:r w:rsidRPr="00FA19B4">
          <w:rPr>
            <w:rStyle w:val="Hyperlink"/>
          </w:rPr>
          <w:instrText xml:space="preserve"> </w:instrText>
        </w:r>
        <w:r w:rsidRPr="00FA19B4">
          <w:rPr>
            <w:rStyle w:val="Hyperlink"/>
          </w:rPr>
          <w:fldChar w:fldCharType="separate"/>
        </w:r>
        <w:r w:rsidRPr="00FA19B4">
          <w:rPr>
            <w:rStyle w:val="Hyperlink"/>
            <w:rFonts w:cs="Calibri"/>
          </w:rPr>
          <w:t>5.5.12.1</w:t>
        </w:r>
        <w:r>
          <w:rPr>
            <w:rFonts w:asciiTheme="minorHAnsi" w:eastAsiaTheme="minorEastAsia" w:hAnsiTheme="minorHAnsi"/>
            <w:color w:val="auto"/>
            <w:kern w:val="0"/>
            <w:szCs w:val="22"/>
          </w:rPr>
          <w:tab/>
        </w:r>
        <w:r w:rsidRPr="00FA19B4">
          <w:rPr>
            <w:rStyle w:val="Hyperlink"/>
            <w:rFonts w:cs="Calibri"/>
          </w:rPr>
          <w:t>Design Rationale</w:t>
        </w:r>
        <w:r>
          <w:rPr>
            <w:webHidden/>
          </w:rPr>
          <w:tab/>
        </w:r>
        <w:r>
          <w:rPr>
            <w:webHidden/>
          </w:rPr>
          <w:fldChar w:fldCharType="begin"/>
        </w:r>
        <w:r>
          <w:rPr>
            <w:webHidden/>
          </w:rPr>
          <w:instrText xml:space="preserve"> PAGEREF _Toc463266438 \h </w:instrText>
        </w:r>
      </w:ins>
      <w:r>
        <w:rPr>
          <w:webHidden/>
        </w:rPr>
      </w:r>
      <w:r>
        <w:rPr>
          <w:webHidden/>
        </w:rPr>
        <w:fldChar w:fldCharType="separate"/>
      </w:r>
      <w:ins w:id="269" w:author="Anne, Krishna" w:date="2016-10-03T13:57:00Z">
        <w:r>
          <w:rPr>
            <w:webHidden/>
          </w:rPr>
          <w:t>20</w:t>
        </w:r>
        <w:r>
          <w:rPr>
            <w:webHidden/>
          </w:rPr>
          <w:fldChar w:fldCharType="end"/>
        </w:r>
        <w:r w:rsidRPr="00FA19B4">
          <w:rPr>
            <w:rStyle w:val="Hyperlink"/>
          </w:rPr>
          <w:fldChar w:fldCharType="end"/>
        </w:r>
      </w:ins>
    </w:p>
    <w:p w:rsidR="00683A49" w:rsidRDefault="00683A49">
      <w:pPr>
        <w:pStyle w:val="TOC2"/>
        <w:tabs>
          <w:tab w:val="left" w:pos="1200"/>
        </w:tabs>
        <w:rPr>
          <w:ins w:id="270" w:author="Anne, Krishna" w:date="2016-10-03T13:57:00Z"/>
          <w:rFonts w:asciiTheme="minorHAnsi" w:eastAsiaTheme="minorEastAsia" w:hAnsiTheme="minorHAnsi"/>
          <w:color w:val="auto"/>
          <w:kern w:val="0"/>
          <w:szCs w:val="22"/>
        </w:rPr>
      </w:pPr>
      <w:ins w:id="271" w:author="Anne, Krishna" w:date="2016-10-03T13:57:00Z">
        <w:r w:rsidRPr="00FA19B4">
          <w:rPr>
            <w:rStyle w:val="Hyperlink"/>
          </w:rPr>
          <w:fldChar w:fldCharType="begin"/>
        </w:r>
        <w:r w:rsidRPr="00FA19B4">
          <w:rPr>
            <w:rStyle w:val="Hyperlink"/>
          </w:rPr>
          <w:instrText xml:space="preserve"> </w:instrText>
        </w:r>
        <w:r>
          <w:instrText>HYPERLINK \l "_Toc463266439"</w:instrText>
        </w:r>
        <w:r w:rsidRPr="00FA19B4">
          <w:rPr>
            <w:rStyle w:val="Hyperlink"/>
          </w:rPr>
          <w:instrText xml:space="preserve"> </w:instrText>
        </w:r>
        <w:r w:rsidRPr="00FA19B4">
          <w:rPr>
            <w:rStyle w:val="Hyperlink"/>
          </w:rPr>
          <w:fldChar w:fldCharType="separate"/>
        </w:r>
        <w:r w:rsidRPr="00FA19B4">
          <w:rPr>
            <w:rStyle w:val="Hyperlink"/>
            <w:rFonts w:cs="Calibri"/>
          </w:rPr>
          <w:t>5.5.12.2</w:t>
        </w:r>
        <w:r>
          <w:rPr>
            <w:rFonts w:asciiTheme="minorHAnsi" w:eastAsiaTheme="minorEastAsia" w:hAnsiTheme="minorHAnsi"/>
            <w:color w:val="auto"/>
            <w:kern w:val="0"/>
            <w:szCs w:val="22"/>
          </w:rPr>
          <w:tab/>
        </w:r>
        <w:r w:rsidRPr="00FA19B4">
          <w:rPr>
            <w:rStyle w:val="Hyperlink"/>
            <w:rFonts w:cs="Calibri"/>
          </w:rPr>
          <w:t>Processing</w:t>
        </w:r>
        <w:r>
          <w:rPr>
            <w:webHidden/>
          </w:rPr>
          <w:tab/>
        </w:r>
        <w:r>
          <w:rPr>
            <w:webHidden/>
          </w:rPr>
          <w:fldChar w:fldCharType="begin"/>
        </w:r>
        <w:r>
          <w:rPr>
            <w:webHidden/>
          </w:rPr>
          <w:instrText xml:space="preserve"> PAGEREF _Toc463266439 \h </w:instrText>
        </w:r>
      </w:ins>
      <w:r>
        <w:rPr>
          <w:webHidden/>
        </w:rPr>
      </w:r>
      <w:r>
        <w:rPr>
          <w:webHidden/>
        </w:rPr>
        <w:fldChar w:fldCharType="separate"/>
      </w:r>
      <w:ins w:id="272" w:author="Anne, Krishna" w:date="2016-10-03T13:57:00Z">
        <w:r>
          <w:rPr>
            <w:webHidden/>
          </w:rPr>
          <w:t>20</w:t>
        </w:r>
        <w:r>
          <w:rPr>
            <w:webHidden/>
          </w:rPr>
          <w:fldChar w:fldCharType="end"/>
        </w:r>
        <w:r w:rsidRPr="00FA19B4">
          <w:rPr>
            <w:rStyle w:val="Hyperlink"/>
          </w:rPr>
          <w:fldChar w:fldCharType="end"/>
        </w:r>
      </w:ins>
    </w:p>
    <w:p w:rsidR="00683A49" w:rsidRDefault="00683A49">
      <w:pPr>
        <w:pStyle w:val="TOC2"/>
        <w:rPr>
          <w:ins w:id="273" w:author="Anne, Krishna" w:date="2016-10-03T13:57:00Z"/>
          <w:rFonts w:asciiTheme="minorHAnsi" w:eastAsiaTheme="minorEastAsia" w:hAnsiTheme="minorHAnsi"/>
          <w:color w:val="auto"/>
          <w:kern w:val="0"/>
          <w:szCs w:val="22"/>
        </w:rPr>
      </w:pPr>
      <w:ins w:id="274" w:author="Anne, Krishna" w:date="2016-10-03T13:57:00Z">
        <w:r w:rsidRPr="00FA19B4">
          <w:rPr>
            <w:rStyle w:val="Hyperlink"/>
          </w:rPr>
          <w:fldChar w:fldCharType="begin"/>
        </w:r>
        <w:r w:rsidRPr="00FA19B4">
          <w:rPr>
            <w:rStyle w:val="Hyperlink"/>
          </w:rPr>
          <w:instrText xml:space="preserve"> </w:instrText>
        </w:r>
        <w:r>
          <w:instrText>HYPERLINK \l "_Toc463266440"</w:instrText>
        </w:r>
        <w:r w:rsidRPr="00FA19B4">
          <w:rPr>
            <w:rStyle w:val="Hyperlink"/>
          </w:rPr>
          <w:instrText xml:space="preserve"> </w:instrText>
        </w:r>
        <w:r w:rsidRPr="00FA19B4">
          <w:rPr>
            <w:rStyle w:val="Hyperlink"/>
          </w:rPr>
          <w:fldChar w:fldCharType="separate"/>
        </w:r>
        <w:r w:rsidRPr="00FA19B4">
          <w:rPr>
            <w:rStyle w:val="Hyperlink"/>
            <w:rFonts w:cs="Calibri"/>
          </w:rPr>
          <w:t>5.6</w:t>
        </w:r>
        <w:r>
          <w:rPr>
            <w:rFonts w:asciiTheme="minorHAnsi" w:eastAsiaTheme="minorEastAsia" w:hAnsiTheme="minorHAnsi"/>
            <w:color w:val="auto"/>
            <w:kern w:val="0"/>
            <w:szCs w:val="22"/>
          </w:rPr>
          <w:tab/>
        </w:r>
        <w:r w:rsidRPr="00FA19B4">
          <w:rPr>
            <w:rStyle w:val="Hyperlink"/>
            <w:rFonts w:cs="Calibri"/>
          </w:rPr>
          <w:t>GLOBAL Function/Macro Definitions</w:t>
        </w:r>
        <w:r>
          <w:rPr>
            <w:webHidden/>
          </w:rPr>
          <w:tab/>
        </w:r>
        <w:r>
          <w:rPr>
            <w:webHidden/>
          </w:rPr>
          <w:fldChar w:fldCharType="begin"/>
        </w:r>
        <w:r>
          <w:rPr>
            <w:webHidden/>
          </w:rPr>
          <w:instrText xml:space="preserve"> PAGEREF _Toc463266440 \h </w:instrText>
        </w:r>
      </w:ins>
      <w:r>
        <w:rPr>
          <w:webHidden/>
        </w:rPr>
      </w:r>
      <w:r>
        <w:rPr>
          <w:webHidden/>
        </w:rPr>
        <w:fldChar w:fldCharType="separate"/>
      </w:r>
      <w:ins w:id="275" w:author="Anne, Krishna" w:date="2016-10-03T13:57:00Z">
        <w:r>
          <w:rPr>
            <w:webHidden/>
          </w:rPr>
          <w:t>20</w:t>
        </w:r>
        <w:r>
          <w:rPr>
            <w:webHidden/>
          </w:rPr>
          <w:fldChar w:fldCharType="end"/>
        </w:r>
        <w:r w:rsidRPr="00FA19B4">
          <w:rPr>
            <w:rStyle w:val="Hyperlink"/>
          </w:rPr>
          <w:fldChar w:fldCharType="end"/>
        </w:r>
      </w:ins>
    </w:p>
    <w:p w:rsidR="00683A49" w:rsidRDefault="00683A49">
      <w:pPr>
        <w:pStyle w:val="TOC1"/>
        <w:rPr>
          <w:ins w:id="276" w:author="Anne, Krishna" w:date="2016-10-03T13:57:00Z"/>
          <w:rFonts w:eastAsiaTheme="minorEastAsia"/>
          <w:b w:val="0"/>
          <w:color w:val="auto"/>
          <w:kern w:val="0"/>
          <w:sz w:val="22"/>
          <w:szCs w:val="22"/>
          <w:lang w:val="en-US"/>
        </w:rPr>
      </w:pPr>
      <w:ins w:id="277" w:author="Anne, Krishna" w:date="2016-10-03T13:57:00Z">
        <w:r w:rsidRPr="00FA19B4">
          <w:rPr>
            <w:rStyle w:val="Hyperlink"/>
          </w:rPr>
          <w:fldChar w:fldCharType="begin"/>
        </w:r>
        <w:r w:rsidRPr="00FA19B4">
          <w:rPr>
            <w:rStyle w:val="Hyperlink"/>
          </w:rPr>
          <w:instrText xml:space="preserve"> </w:instrText>
        </w:r>
        <w:r>
          <w:instrText>HYPERLINK \l "_Toc463266441"</w:instrText>
        </w:r>
        <w:r w:rsidRPr="00FA19B4">
          <w:rPr>
            <w:rStyle w:val="Hyperlink"/>
          </w:rPr>
          <w:instrText xml:space="preserve"> </w:instrText>
        </w:r>
        <w:r w:rsidRPr="00FA19B4">
          <w:rPr>
            <w:rStyle w:val="Hyperlink"/>
          </w:rPr>
          <w:fldChar w:fldCharType="separate"/>
        </w:r>
        <w:r w:rsidRPr="00FA19B4">
          <w:rPr>
            <w:rStyle w:val="Hyperlink"/>
            <w:rFonts w:ascii="Calibri" w:hAnsi="Calibri" w:cs="Calibri"/>
          </w:rPr>
          <w:t>6</w:t>
        </w:r>
        <w:r>
          <w:rPr>
            <w:rFonts w:eastAsiaTheme="minorEastAsia"/>
            <w:b w:val="0"/>
            <w:color w:val="auto"/>
            <w:kern w:val="0"/>
            <w:sz w:val="22"/>
            <w:szCs w:val="22"/>
            <w:lang w:val="en-US"/>
          </w:rPr>
          <w:tab/>
        </w:r>
        <w:r w:rsidRPr="00FA19B4">
          <w:rPr>
            <w:rStyle w:val="Hyperlink"/>
            <w:rFonts w:ascii="Calibri" w:hAnsi="Calibri"/>
          </w:rPr>
          <w:t>Known</w:t>
        </w:r>
        <w:r w:rsidRPr="00FA19B4">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_Toc463266441 \h </w:instrText>
        </w:r>
      </w:ins>
      <w:r>
        <w:rPr>
          <w:webHidden/>
        </w:rPr>
      </w:r>
      <w:r>
        <w:rPr>
          <w:webHidden/>
        </w:rPr>
        <w:fldChar w:fldCharType="separate"/>
      </w:r>
      <w:ins w:id="278" w:author="Anne, Krishna" w:date="2016-10-03T13:57:00Z">
        <w:r>
          <w:rPr>
            <w:webHidden/>
          </w:rPr>
          <w:t>21</w:t>
        </w:r>
        <w:r>
          <w:rPr>
            <w:webHidden/>
          </w:rPr>
          <w:fldChar w:fldCharType="end"/>
        </w:r>
        <w:r w:rsidRPr="00FA19B4">
          <w:rPr>
            <w:rStyle w:val="Hyperlink"/>
          </w:rPr>
          <w:fldChar w:fldCharType="end"/>
        </w:r>
      </w:ins>
    </w:p>
    <w:p w:rsidR="00683A49" w:rsidRDefault="00683A49">
      <w:pPr>
        <w:pStyle w:val="TOC1"/>
        <w:rPr>
          <w:ins w:id="279" w:author="Anne, Krishna" w:date="2016-10-03T13:57:00Z"/>
          <w:rFonts w:eastAsiaTheme="minorEastAsia"/>
          <w:b w:val="0"/>
          <w:color w:val="auto"/>
          <w:kern w:val="0"/>
          <w:sz w:val="22"/>
          <w:szCs w:val="22"/>
          <w:lang w:val="en-US"/>
        </w:rPr>
      </w:pPr>
      <w:ins w:id="280" w:author="Anne, Krishna" w:date="2016-10-03T13:57:00Z">
        <w:r w:rsidRPr="00FA19B4">
          <w:rPr>
            <w:rStyle w:val="Hyperlink"/>
          </w:rPr>
          <w:fldChar w:fldCharType="begin"/>
        </w:r>
        <w:r w:rsidRPr="00FA19B4">
          <w:rPr>
            <w:rStyle w:val="Hyperlink"/>
          </w:rPr>
          <w:instrText xml:space="preserve"> </w:instrText>
        </w:r>
        <w:r>
          <w:instrText>HYPERLINK \l "_Toc463266442"</w:instrText>
        </w:r>
        <w:r w:rsidRPr="00FA19B4">
          <w:rPr>
            <w:rStyle w:val="Hyperlink"/>
          </w:rPr>
          <w:instrText xml:space="preserve"> </w:instrText>
        </w:r>
        <w:r w:rsidRPr="00FA19B4">
          <w:rPr>
            <w:rStyle w:val="Hyperlink"/>
          </w:rPr>
          <w:fldChar w:fldCharType="separate"/>
        </w:r>
        <w:r w:rsidRPr="00FA19B4">
          <w:rPr>
            <w:rStyle w:val="Hyperlink"/>
            <w:rFonts w:ascii="Calibri" w:hAnsi="Calibri" w:cs="Calibri"/>
          </w:rPr>
          <w:t>7</w:t>
        </w:r>
        <w:r>
          <w:rPr>
            <w:rFonts w:eastAsiaTheme="minorEastAsia"/>
            <w:b w:val="0"/>
            <w:color w:val="auto"/>
            <w:kern w:val="0"/>
            <w:sz w:val="22"/>
            <w:szCs w:val="22"/>
            <w:lang w:val="en-US"/>
          </w:rPr>
          <w:tab/>
        </w:r>
        <w:r w:rsidRPr="00FA19B4">
          <w:rPr>
            <w:rStyle w:val="Hyperlink"/>
            <w:rFonts w:ascii="Calibri" w:hAnsi="Calibri" w:cs="Calibri"/>
          </w:rPr>
          <w:t>UNIT TEST CONSIDERATION</w:t>
        </w:r>
        <w:r>
          <w:rPr>
            <w:webHidden/>
          </w:rPr>
          <w:tab/>
        </w:r>
        <w:r>
          <w:rPr>
            <w:webHidden/>
          </w:rPr>
          <w:fldChar w:fldCharType="begin"/>
        </w:r>
        <w:r>
          <w:rPr>
            <w:webHidden/>
          </w:rPr>
          <w:instrText xml:space="preserve"> PAGEREF _Toc463266442 \h </w:instrText>
        </w:r>
      </w:ins>
      <w:r>
        <w:rPr>
          <w:webHidden/>
        </w:rPr>
      </w:r>
      <w:r>
        <w:rPr>
          <w:webHidden/>
        </w:rPr>
        <w:fldChar w:fldCharType="separate"/>
      </w:r>
      <w:ins w:id="281" w:author="Anne, Krishna" w:date="2016-10-03T13:57:00Z">
        <w:r>
          <w:rPr>
            <w:webHidden/>
          </w:rPr>
          <w:t>22</w:t>
        </w:r>
        <w:r>
          <w:rPr>
            <w:webHidden/>
          </w:rPr>
          <w:fldChar w:fldCharType="end"/>
        </w:r>
        <w:r w:rsidRPr="00FA19B4">
          <w:rPr>
            <w:rStyle w:val="Hyperlink"/>
          </w:rPr>
          <w:fldChar w:fldCharType="end"/>
        </w:r>
      </w:ins>
    </w:p>
    <w:p w:rsidR="00683A49" w:rsidRDefault="00683A49">
      <w:pPr>
        <w:pStyle w:val="TOC1"/>
        <w:tabs>
          <w:tab w:val="left" w:pos="1400"/>
        </w:tabs>
        <w:rPr>
          <w:ins w:id="282" w:author="Anne, Krishna" w:date="2016-10-03T13:57:00Z"/>
          <w:rFonts w:eastAsiaTheme="minorEastAsia"/>
          <w:b w:val="0"/>
          <w:color w:val="auto"/>
          <w:kern w:val="0"/>
          <w:sz w:val="22"/>
          <w:szCs w:val="22"/>
          <w:lang w:val="en-US"/>
        </w:rPr>
      </w:pPr>
      <w:ins w:id="283" w:author="Anne, Krishna" w:date="2016-10-03T13:57:00Z">
        <w:r w:rsidRPr="00FA19B4">
          <w:rPr>
            <w:rStyle w:val="Hyperlink"/>
          </w:rPr>
          <w:fldChar w:fldCharType="begin"/>
        </w:r>
        <w:r w:rsidRPr="00FA19B4">
          <w:rPr>
            <w:rStyle w:val="Hyperlink"/>
          </w:rPr>
          <w:instrText xml:space="preserve"> </w:instrText>
        </w:r>
        <w:r>
          <w:instrText>HYPERLINK \l "_Toc463266443"</w:instrText>
        </w:r>
        <w:r w:rsidRPr="00FA19B4">
          <w:rPr>
            <w:rStyle w:val="Hyperlink"/>
          </w:rPr>
          <w:instrText xml:space="preserve"> </w:instrText>
        </w:r>
        <w:r w:rsidRPr="00FA19B4">
          <w:rPr>
            <w:rStyle w:val="Hyperlink"/>
          </w:rPr>
          <w:fldChar w:fldCharType="separate"/>
        </w:r>
        <w:r w:rsidRPr="00FA19B4">
          <w:rPr>
            <w:rStyle w:val="Hyperlink"/>
          </w:rPr>
          <w:t>Appendix A</w:t>
        </w:r>
        <w:r>
          <w:rPr>
            <w:rFonts w:eastAsiaTheme="minorEastAsia"/>
            <w:b w:val="0"/>
            <w:color w:val="auto"/>
            <w:kern w:val="0"/>
            <w:sz w:val="22"/>
            <w:szCs w:val="22"/>
            <w:lang w:val="en-US"/>
          </w:rPr>
          <w:tab/>
        </w:r>
        <w:r w:rsidRPr="00FA19B4">
          <w:rPr>
            <w:rStyle w:val="Hyperlink"/>
          </w:rPr>
          <w:t>Abbreviations and Acronyms</w:t>
        </w:r>
        <w:r>
          <w:rPr>
            <w:webHidden/>
          </w:rPr>
          <w:tab/>
        </w:r>
        <w:r>
          <w:rPr>
            <w:webHidden/>
          </w:rPr>
          <w:fldChar w:fldCharType="begin"/>
        </w:r>
        <w:r>
          <w:rPr>
            <w:webHidden/>
          </w:rPr>
          <w:instrText xml:space="preserve"> PAGEREF _Toc463266443 \h </w:instrText>
        </w:r>
      </w:ins>
      <w:r>
        <w:rPr>
          <w:webHidden/>
        </w:rPr>
      </w:r>
      <w:r>
        <w:rPr>
          <w:webHidden/>
        </w:rPr>
        <w:fldChar w:fldCharType="separate"/>
      </w:r>
      <w:ins w:id="284" w:author="Anne, Krishna" w:date="2016-10-03T13:57:00Z">
        <w:r>
          <w:rPr>
            <w:webHidden/>
          </w:rPr>
          <w:t>23</w:t>
        </w:r>
        <w:r>
          <w:rPr>
            <w:webHidden/>
          </w:rPr>
          <w:fldChar w:fldCharType="end"/>
        </w:r>
        <w:r w:rsidRPr="00FA19B4">
          <w:rPr>
            <w:rStyle w:val="Hyperlink"/>
          </w:rPr>
          <w:fldChar w:fldCharType="end"/>
        </w:r>
      </w:ins>
    </w:p>
    <w:p w:rsidR="00683A49" w:rsidRDefault="00683A49">
      <w:pPr>
        <w:pStyle w:val="TOC1"/>
        <w:tabs>
          <w:tab w:val="left" w:pos="1400"/>
        </w:tabs>
        <w:rPr>
          <w:ins w:id="285" w:author="Anne, Krishna" w:date="2016-10-03T13:57:00Z"/>
          <w:rFonts w:eastAsiaTheme="minorEastAsia"/>
          <w:b w:val="0"/>
          <w:color w:val="auto"/>
          <w:kern w:val="0"/>
          <w:sz w:val="22"/>
          <w:szCs w:val="22"/>
          <w:lang w:val="en-US"/>
        </w:rPr>
      </w:pPr>
      <w:ins w:id="286" w:author="Anne, Krishna" w:date="2016-10-03T13:57:00Z">
        <w:r w:rsidRPr="00FA19B4">
          <w:rPr>
            <w:rStyle w:val="Hyperlink"/>
          </w:rPr>
          <w:fldChar w:fldCharType="begin"/>
        </w:r>
        <w:r w:rsidRPr="00FA19B4">
          <w:rPr>
            <w:rStyle w:val="Hyperlink"/>
          </w:rPr>
          <w:instrText xml:space="preserve"> </w:instrText>
        </w:r>
        <w:r>
          <w:instrText>HYPERLINK \l "_Toc463266444"</w:instrText>
        </w:r>
        <w:r w:rsidRPr="00FA19B4">
          <w:rPr>
            <w:rStyle w:val="Hyperlink"/>
          </w:rPr>
          <w:instrText xml:space="preserve"> </w:instrText>
        </w:r>
        <w:r w:rsidRPr="00FA19B4">
          <w:rPr>
            <w:rStyle w:val="Hyperlink"/>
          </w:rPr>
          <w:fldChar w:fldCharType="separate"/>
        </w:r>
        <w:r w:rsidRPr="00FA19B4">
          <w:rPr>
            <w:rStyle w:val="Hyperlink"/>
          </w:rPr>
          <w:t>Appendix B</w:t>
        </w:r>
        <w:r>
          <w:rPr>
            <w:rFonts w:eastAsiaTheme="minorEastAsia"/>
            <w:b w:val="0"/>
            <w:color w:val="auto"/>
            <w:kern w:val="0"/>
            <w:sz w:val="22"/>
            <w:szCs w:val="22"/>
            <w:lang w:val="en-US"/>
          </w:rPr>
          <w:tab/>
        </w:r>
        <w:r w:rsidRPr="00FA19B4">
          <w:rPr>
            <w:rStyle w:val="Hyperlink"/>
          </w:rPr>
          <w:t>Glossary</w:t>
        </w:r>
        <w:r>
          <w:rPr>
            <w:webHidden/>
          </w:rPr>
          <w:tab/>
        </w:r>
        <w:r>
          <w:rPr>
            <w:webHidden/>
          </w:rPr>
          <w:fldChar w:fldCharType="begin"/>
        </w:r>
        <w:r>
          <w:rPr>
            <w:webHidden/>
          </w:rPr>
          <w:instrText xml:space="preserve"> PAGEREF _Toc463266444 \h </w:instrText>
        </w:r>
      </w:ins>
      <w:r>
        <w:rPr>
          <w:webHidden/>
        </w:rPr>
      </w:r>
      <w:r>
        <w:rPr>
          <w:webHidden/>
        </w:rPr>
        <w:fldChar w:fldCharType="separate"/>
      </w:r>
      <w:ins w:id="287" w:author="Anne, Krishna" w:date="2016-10-03T13:57:00Z">
        <w:r>
          <w:rPr>
            <w:webHidden/>
          </w:rPr>
          <w:t>24</w:t>
        </w:r>
        <w:r>
          <w:rPr>
            <w:webHidden/>
          </w:rPr>
          <w:fldChar w:fldCharType="end"/>
        </w:r>
        <w:r w:rsidRPr="00FA19B4">
          <w:rPr>
            <w:rStyle w:val="Hyperlink"/>
          </w:rPr>
          <w:fldChar w:fldCharType="end"/>
        </w:r>
      </w:ins>
    </w:p>
    <w:p w:rsidR="00683A49" w:rsidRDefault="00683A49">
      <w:pPr>
        <w:pStyle w:val="TOC1"/>
        <w:tabs>
          <w:tab w:val="left" w:pos="1400"/>
        </w:tabs>
        <w:rPr>
          <w:ins w:id="288" w:author="Anne, Krishna" w:date="2016-10-03T13:57:00Z"/>
          <w:rFonts w:eastAsiaTheme="minorEastAsia"/>
          <w:b w:val="0"/>
          <w:color w:val="auto"/>
          <w:kern w:val="0"/>
          <w:sz w:val="22"/>
          <w:szCs w:val="22"/>
          <w:lang w:val="en-US"/>
        </w:rPr>
      </w:pPr>
      <w:ins w:id="289" w:author="Anne, Krishna" w:date="2016-10-03T13:57:00Z">
        <w:r w:rsidRPr="00FA19B4">
          <w:rPr>
            <w:rStyle w:val="Hyperlink"/>
          </w:rPr>
          <w:fldChar w:fldCharType="begin"/>
        </w:r>
        <w:r w:rsidRPr="00FA19B4">
          <w:rPr>
            <w:rStyle w:val="Hyperlink"/>
          </w:rPr>
          <w:instrText xml:space="preserve"> </w:instrText>
        </w:r>
        <w:r>
          <w:instrText>HYPERLINK \l "_Toc463266445"</w:instrText>
        </w:r>
        <w:r w:rsidRPr="00FA19B4">
          <w:rPr>
            <w:rStyle w:val="Hyperlink"/>
          </w:rPr>
          <w:instrText xml:space="preserve"> </w:instrText>
        </w:r>
        <w:r w:rsidRPr="00FA19B4">
          <w:rPr>
            <w:rStyle w:val="Hyperlink"/>
          </w:rPr>
          <w:fldChar w:fldCharType="separate"/>
        </w:r>
        <w:r w:rsidRPr="00FA19B4">
          <w:rPr>
            <w:rStyle w:val="Hyperlink"/>
          </w:rPr>
          <w:t>Appendix C</w:t>
        </w:r>
        <w:r>
          <w:rPr>
            <w:rFonts w:eastAsiaTheme="minorEastAsia"/>
            <w:b w:val="0"/>
            <w:color w:val="auto"/>
            <w:kern w:val="0"/>
            <w:sz w:val="22"/>
            <w:szCs w:val="22"/>
            <w:lang w:val="en-US"/>
          </w:rPr>
          <w:tab/>
        </w:r>
        <w:r w:rsidRPr="00FA19B4">
          <w:rPr>
            <w:rStyle w:val="Hyperlink"/>
          </w:rPr>
          <w:t>References</w:t>
        </w:r>
        <w:r>
          <w:rPr>
            <w:webHidden/>
          </w:rPr>
          <w:tab/>
        </w:r>
        <w:r>
          <w:rPr>
            <w:webHidden/>
          </w:rPr>
          <w:fldChar w:fldCharType="begin"/>
        </w:r>
        <w:r>
          <w:rPr>
            <w:webHidden/>
          </w:rPr>
          <w:instrText xml:space="preserve"> PAGEREF _Toc463266445 \h </w:instrText>
        </w:r>
      </w:ins>
      <w:r>
        <w:rPr>
          <w:webHidden/>
        </w:rPr>
      </w:r>
      <w:r>
        <w:rPr>
          <w:webHidden/>
        </w:rPr>
        <w:fldChar w:fldCharType="separate"/>
      </w:r>
      <w:ins w:id="290" w:author="Anne, Krishna" w:date="2016-10-03T13:57:00Z">
        <w:r>
          <w:rPr>
            <w:webHidden/>
          </w:rPr>
          <w:t>25</w:t>
        </w:r>
        <w:r>
          <w:rPr>
            <w:webHidden/>
          </w:rPr>
          <w:fldChar w:fldCharType="end"/>
        </w:r>
        <w:r w:rsidRPr="00FA19B4">
          <w:rPr>
            <w:rStyle w:val="Hyperlink"/>
          </w:rPr>
          <w:fldChar w:fldCharType="end"/>
        </w:r>
      </w:ins>
    </w:p>
    <w:p w:rsidR="00683A49" w:rsidDel="00683A49" w:rsidRDefault="00683A49" w:rsidP="00E16D14">
      <w:pPr>
        <w:jc w:val="center"/>
        <w:rPr>
          <w:del w:id="291" w:author="Anne, Krishna" w:date="2016-10-03T13:57:00Z"/>
          <w:noProof/>
        </w:rPr>
      </w:pPr>
    </w:p>
    <w:p w:rsidR="00D815A7" w:rsidDel="00683A49" w:rsidRDefault="00D815A7" w:rsidP="00E16D14">
      <w:pPr>
        <w:jc w:val="center"/>
        <w:rPr>
          <w:del w:id="292" w:author="Anne, Krishna" w:date="2016-10-03T13:57:00Z"/>
          <w:noProof/>
        </w:rPr>
      </w:pPr>
    </w:p>
    <w:p w:rsidR="00D815A7" w:rsidDel="00683A49" w:rsidRDefault="00D815A7">
      <w:pPr>
        <w:pStyle w:val="TOC1"/>
        <w:rPr>
          <w:del w:id="293" w:author="Anne, Krishna" w:date="2016-10-03T13:57:00Z"/>
          <w:rFonts w:eastAsiaTheme="minorEastAsia"/>
          <w:b w:val="0"/>
          <w:color w:val="auto"/>
          <w:kern w:val="0"/>
          <w:sz w:val="22"/>
          <w:szCs w:val="22"/>
          <w:lang w:val="en-US"/>
        </w:rPr>
      </w:pPr>
      <w:del w:id="294" w:author="Anne, Krishna" w:date="2016-10-03T13:57:00Z">
        <w:r w:rsidRPr="00683A49" w:rsidDel="00683A49">
          <w:rPr>
            <w:rPrChange w:id="295" w:author="Anne, Krishna" w:date="2016-10-03T13:57:00Z">
              <w:rPr>
                <w:rStyle w:val="Hyperlink"/>
                <w:b w:val="0"/>
              </w:rPr>
            </w:rPrChange>
          </w:rPr>
          <w:delText>1</w:delText>
        </w:r>
        <w:r w:rsidDel="00683A49">
          <w:rPr>
            <w:rFonts w:eastAsiaTheme="minorEastAsia"/>
            <w:b w:val="0"/>
            <w:color w:val="auto"/>
            <w:kern w:val="0"/>
            <w:sz w:val="22"/>
            <w:szCs w:val="22"/>
            <w:lang w:val="en-US"/>
          </w:rPr>
          <w:tab/>
        </w:r>
        <w:r w:rsidRPr="00683A49" w:rsidDel="00683A49">
          <w:rPr>
            <w:rPrChange w:id="296" w:author="Anne, Krishna" w:date="2016-10-03T13:57:00Z">
              <w:rPr>
                <w:rStyle w:val="Hyperlink"/>
                <w:b w:val="0"/>
              </w:rPr>
            </w:rPrChange>
          </w:rPr>
          <w:delText>Introduction</w:delText>
        </w:r>
        <w:r w:rsidDel="00683A49">
          <w:rPr>
            <w:webHidden/>
          </w:rPr>
          <w:tab/>
          <w:delText>6</w:delText>
        </w:r>
      </w:del>
    </w:p>
    <w:p w:rsidR="00D815A7" w:rsidDel="00683A49" w:rsidRDefault="00D815A7">
      <w:pPr>
        <w:pStyle w:val="TOC2"/>
        <w:rPr>
          <w:del w:id="297" w:author="Anne, Krishna" w:date="2016-10-03T13:57:00Z"/>
          <w:rFonts w:asciiTheme="minorHAnsi" w:eastAsiaTheme="minorEastAsia" w:hAnsiTheme="minorHAnsi"/>
          <w:color w:val="auto"/>
          <w:kern w:val="0"/>
          <w:szCs w:val="22"/>
        </w:rPr>
      </w:pPr>
      <w:del w:id="298" w:author="Anne, Krishna" w:date="2016-10-03T13:57:00Z">
        <w:r w:rsidRPr="00683A49" w:rsidDel="00683A49">
          <w:rPr>
            <w:rPrChange w:id="299" w:author="Anne, Krishna" w:date="2016-10-03T13:57:00Z">
              <w:rPr>
                <w:rStyle w:val="Hyperlink"/>
              </w:rPr>
            </w:rPrChange>
          </w:rPr>
          <w:delText>1.1</w:delText>
        </w:r>
        <w:r w:rsidDel="00683A49">
          <w:rPr>
            <w:rFonts w:asciiTheme="minorHAnsi" w:eastAsiaTheme="minorEastAsia" w:hAnsiTheme="minorHAnsi"/>
            <w:color w:val="auto"/>
            <w:kern w:val="0"/>
            <w:szCs w:val="22"/>
          </w:rPr>
          <w:tab/>
        </w:r>
        <w:r w:rsidRPr="00683A49" w:rsidDel="00683A49">
          <w:rPr>
            <w:rPrChange w:id="300" w:author="Anne, Krishna" w:date="2016-10-03T13:57:00Z">
              <w:rPr>
                <w:rStyle w:val="Hyperlink"/>
              </w:rPr>
            </w:rPrChange>
          </w:rPr>
          <w:delText>Purpose</w:delText>
        </w:r>
        <w:r w:rsidDel="00683A49">
          <w:rPr>
            <w:webHidden/>
          </w:rPr>
          <w:tab/>
          <w:delText>6</w:delText>
        </w:r>
      </w:del>
    </w:p>
    <w:p w:rsidR="00D815A7" w:rsidDel="00683A49" w:rsidRDefault="00D815A7">
      <w:pPr>
        <w:pStyle w:val="TOC2"/>
        <w:rPr>
          <w:del w:id="301" w:author="Anne, Krishna" w:date="2016-10-03T13:57:00Z"/>
          <w:rFonts w:asciiTheme="minorHAnsi" w:eastAsiaTheme="minorEastAsia" w:hAnsiTheme="minorHAnsi"/>
          <w:color w:val="auto"/>
          <w:kern w:val="0"/>
          <w:szCs w:val="22"/>
        </w:rPr>
      </w:pPr>
      <w:del w:id="302" w:author="Anne, Krishna" w:date="2016-10-03T13:57:00Z">
        <w:r w:rsidRPr="00683A49" w:rsidDel="00683A49">
          <w:rPr>
            <w:rPrChange w:id="303" w:author="Anne, Krishna" w:date="2016-10-03T13:57:00Z">
              <w:rPr>
                <w:rStyle w:val="Hyperlink"/>
              </w:rPr>
            </w:rPrChange>
          </w:rPr>
          <w:delText>1.2</w:delText>
        </w:r>
        <w:r w:rsidDel="00683A49">
          <w:rPr>
            <w:rFonts w:asciiTheme="minorHAnsi" w:eastAsiaTheme="minorEastAsia" w:hAnsiTheme="minorHAnsi"/>
            <w:color w:val="auto"/>
            <w:kern w:val="0"/>
            <w:szCs w:val="22"/>
          </w:rPr>
          <w:tab/>
        </w:r>
        <w:r w:rsidRPr="00683A49" w:rsidDel="00683A49">
          <w:rPr>
            <w:rPrChange w:id="304" w:author="Anne, Krishna" w:date="2016-10-03T13:57:00Z">
              <w:rPr>
                <w:rStyle w:val="Hyperlink"/>
              </w:rPr>
            </w:rPrChange>
          </w:rPr>
          <w:delText>Scope</w:delText>
        </w:r>
        <w:r w:rsidDel="00683A49">
          <w:rPr>
            <w:webHidden/>
          </w:rPr>
          <w:tab/>
          <w:delText>6</w:delText>
        </w:r>
      </w:del>
    </w:p>
    <w:p w:rsidR="00D815A7" w:rsidDel="00683A49" w:rsidRDefault="00D815A7">
      <w:pPr>
        <w:pStyle w:val="TOC1"/>
        <w:rPr>
          <w:del w:id="305" w:author="Anne, Krishna" w:date="2016-10-03T13:57:00Z"/>
          <w:rFonts w:eastAsiaTheme="minorEastAsia"/>
          <w:b w:val="0"/>
          <w:color w:val="auto"/>
          <w:kern w:val="0"/>
          <w:sz w:val="22"/>
          <w:szCs w:val="22"/>
          <w:lang w:val="en-US"/>
        </w:rPr>
      </w:pPr>
      <w:del w:id="306" w:author="Anne, Krishna" w:date="2016-10-03T13:57:00Z">
        <w:r w:rsidRPr="00683A49" w:rsidDel="00683A49">
          <w:rPr>
            <w:rPrChange w:id="307" w:author="Anne, Krishna" w:date="2016-10-03T13:57:00Z">
              <w:rPr>
                <w:rStyle w:val="Hyperlink"/>
                <w:rFonts w:cs="Calibri"/>
                <w:b w:val="0"/>
              </w:rPr>
            </w:rPrChange>
          </w:rPr>
          <w:delText>2</w:delText>
        </w:r>
        <w:r w:rsidDel="00683A49">
          <w:rPr>
            <w:rFonts w:eastAsiaTheme="minorEastAsia"/>
            <w:b w:val="0"/>
            <w:color w:val="auto"/>
            <w:kern w:val="0"/>
            <w:sz w:val="22"/>
            <w:szCs w:val="22"/>
            <w:lang w:val="en-US"/>
          </w:rPr>
          <w:tab/>
        </w:r>
        <w:r w:rsidRPr="00683A49" w:rsidDel="00683A49">
          <w:rPr>
            <w:rPrChange w:id="308" w:author="Anne, Krishna" w:date="2016-10-03T13:57:00Z">
              <w:rPr>
                <w:rStyle w:val="Hyperlink"/>
                <w:rFonts w:cs="Calibri"/>
                <w:b w:val="0"/>
              </w:rPr>
            </w:rPrChange>
          </w:rPr>
          <w:delText>SysFricLrng High-Level Description</w:delText>
        </w:r>
        <w:r w:rsidDel="00683A49">
          <w:rPr>
            <w:webHidden/>
          </w:rPr>
          <w:tab/>
          <w:delText>7</w:delText>
        </w:r>
      </w:del>
    </w:p>
    <w:p w:rsidR="00D815A7" w:rsidDel="00683A49" w:rsidRDefault="00D815A7">
      <w:pPr>
        <w:pStyle w:val="TOC1"/>
        <w:rPr>
          <w:del w:id="309" w:author="Anne, Krishna" w:date="2016-10-03T13:57:00Z"/>
          <w:rFonts w:eastAsiaTheme="minorEastAsia"/>
          <w:b w:val="0"/>
          <w:color w:val="auto"/>
          <w:kern w:val="0"/>
          <w:sz w:val="22"/>
          <w:szCs w:val="22"/>
          <w:lang w:val="en-US"/>
        </w:rPr>
      </w:pPr>
      <w:del w:id="310" w:author="Anne, Krishna" w:date="2016-10-03T13:57:00Z">
        <w:r w:rsidRPr="00683A49" w:rsidDel="00683A49">
          <w:rPr>
            <w:rPrChange w:id="311" w:author="Anne, Krishna" w:date="2016-10-03T13:57:00Z">
              <w:rPr>
                <w:rStyle w:val="Hyperlink"/>
                <w:rFonts w:cs="Calibri"/>
                <w:b w:val="0"/>
              </w:rPr>
            </w:rPrChange>
          </w:rPr>
          <w:delText>3</w:delText>
        </w:r>
        <w:r w:rsidDel="00683A49">
          <w:rPr>
            <w:rFonts w:eastAsiaTheme="minorEastAsia"/>
            <w:b w:val="0"/>
            <w:color w:val="auto"/>
            <w:kern w:val="0"/>
            <w:sz w:val="22"/>
            <w:szCs w:val="22"/>
            <w:lang w:val="en-US"/>
          </w:rPr>
          <w:tab/>
        </w:r>
        <w:r w:rsidRPr="00683A49" w:rsidDel="00683A49">
          <w:rPr>
            <w:rPrChange w:id="312" w:author="Anne, Krishna" w:date="2016-10-03T13:57:00Z">
              <w:rPr>
                <w:rStyle w:val="Hyperlink"/>
                <w:rFonts w:cs="Calibri"/>
                <w:b w:val="0"/>
              </w:rPr>
            </w:rPrChange>
          </w:rPr>
          <w:delText>Design details of software module</w:delText>
        </w:r>
        <w:r w:rsidDel="00683A49">
          <w:rPr>
            <w:webHidden/>
          </w:rPr>
          <w:tab/>
          <w:delText>8</w:delText>
        </w:r>
      </w:del>
    </w:p>
    <w:p w:rsidR="00D815A7" w:rsidDel="00683A49" w:rsidRDefault="00D815A7">
      <w:pPr>
        <w:pStyle w:val="TOC2"/>
        <w:rPr>
          <w:del w:id="313" w:author="Anne, Krishna" w:date="2016-10-03T13:57:00Z"/>
          <w:rFonts w:asciiTheme="minorHAnsi" w:eastAsiaTheme="minorEastAsia" w:hAnsiTheme="minorHAnsi"/>
          <w:color w:val="auto"/>
          <w:kern w:val="0"/>
          <w:szCs w:val="22"/>
        </w:rPr>
      </w:pPr>
      <w:del w:id="314" w:author="Anne, Krishna" w:date="2016-10-03T13:57:00Z">
        <w:r w:rsidRPr="00683A49" w:rsidDel="00683A49">
          <w:rPr>
            <w:rPrChange w:id="315" w:author="Anne, Krishna" w:date="2016-10-03T13:57:00Z">
              <w:rPr>
                <w:rStyle w:val="Hyperlink"/>
                <w:rFonts w:cs="Calibri"/>
              </w:rPr>
            </w:rPrChange>
          </w:rPr>
          <w:delText>3.1</w:delText>
        </w:r>
        <w:r w:rsidDel="00683A49">
          <w:rPr>
            <w:rFonts w:asciiTheme="minorHAnsi" w:eastAsiaTheme="minorEastAsia" w:hAnsiTheme="minorHAnsi"/>
            <w:color w:val="auto"/>
            <w:kern w:val="0"/>
            <w:szCs w:val="22"/>
          </w:rPr>
          <w:tab/>
        </w:r>
        <w:r w:rsidRPr="00683A49" w:rsidDel="00683A49">
          <w:rPr>
            <w:rPrChange w:id="316" w:author="Anne, Krishna" w:date="2016-10-03T13:57:00Z">
              <w:rPr>
                <w:rStyle w:val="Hyperlink"/>
              </w:rPr>
            </w:rPrChange>
          </w:rPr>
          <w:delText>Graphical representation of SysFricLrng</w:delText>
        </w:r>
        <w:r w:rsidDel="00683A49">
          <w:rPr>
            <w:webHidden/>
          </w:rPr>
          <w:tab/>
          <w:delText>9</w:delText>
        </w:r>
      </w:del>
    </w:p>
    <w:p w:rsidR="00D815A7" w:rsidDel="00683A49" w:rsidRDefault="00D815A7">
      <w:pPr>
        <w:pStyle w:val="TOC2"/>
        <w:rPr>
          <w:del w:id="317" w:author="Anne, Krishna" w:date="2016-10-03T13:57:00Z"/>
          <w:rFonts w:asciiTheme="minorHAnsi" w:eastAsiaTheme="minorEastAsia" w:hAnsiTheme="minorHAnsi"/>
          <w:color w:val="auto"/>
          <w:kern w:val="0"/>
          <w:szCs w:val="22"/>
        </w:rPr>
      </w:pPr>
      <w:del w:id="318" w:author="Anne, Krishna" w:date="2016-10-03T13:57:00Z">
        <w:r w:rsidRPr="00683A49" w:rsidDel="00683A49">
          <w:rPr>
            <w:rPrChange w:id="319" w:author="Anne, Krishna" w:date="2016-10-03T13:57:00Z">
              <w:rPr>
                <w:rStyle w:val="Hyperlink"/>
                <w:rFonts w:cs="Calibri"/>
              </w:rPr>
            </w:rPrChange>
          </w:rPr>
          <w:lastRenderedPageBreak/>
          <w:delText>3.2</w:delText>
        </w:r>
        <w:r w:rsidDel="00683A49">
          <w:rPr>
            <w:rFonts w:asciiTheme="minorHAnsi" w:eastAsiaTheme="minorEastAsia" w:hAnsiTheme="minorHAnsi"/>
            <w:color w:val="auto"/>
            <w:kern w:val="0"/>
            <w:szCs w:val="22"/>
          </w:rPr>
          <w:tab/>
        </w:r>
        <w:r w:rsidRPr="00683A49" w:rsidDel="00683A49">
          <w:rPr>
            <w:rPrChange w:id="320" w:author="Anne, Krishna" w:date="2016-10-03T13:57:00Z">
              <w:rPr>
                <w:rStyle w:val="Hyperlink"/>
                <w:rFonts w:cs="Calibri"/>
              </w:rPr>
            </w:rPrChange>
          </w:rPr>
          <w:delText>Data Flow Diagram</w:delText>
        </w:r>
        <w:r w:rsidDel="00683A49">
          <w:rPr>
            <w:webHidden/>
          </w:rPr>
          <w:tab/>
          <w:delText>10</w:delText>
        </w:r>
      </w:del>
    </w:p>
    <w:p w:rsidR="00D815A7" w:rsidDel="00683A49" w:rsidRDefault="00D815A7">
      <w:pPr>
        <w:pStyle w:val="TOC3"/>
        <w:tabs>
          <w:tab w:val="left" w:pos="1200"/>
        </w:tabs>
        <w:rPr>
          <w:del w:id="321" w:author="Anne, Krishna" w:date="2016-10-03T13:57:00Z"/>
          <w:rFonts w:asciiTheme="minorHAnsi" w:eastAsiaTheme="minorEastAsia" w:hAnsiTheme="minorHAnsi"/>
          <w:color w:val="auto"/>
          <w:kern w:val="0"/>
          <w:sz w:val="22"/>
          <w:szCs w:val="22"/>
        </w:rPr>
      </w:pPr>
      <w:del w:id="322" w:author="Anne, Krishna" w:date="2016-10-03T13:57:00Z">
        <w:r w:rsidRPr="00683A49" w:rsidDel="00683A49">
          <w:rPr>
            <w:rPrChange w:id="323" w:author="Anne, Krishna" w:date="2016-10-03T13:57:00Z">
              <w:rPr>
                <w:rStyle w:val="Hyperlink"/>
                <w:rFonts w:cs="Calibri"/>
              </w:rPr>
            </w:rPrChange>
          </w:rPr>
          <w:delText>3.2.1</w:delText>
        </w:r>
        <w:r w:rsidDel="00683A49">
          <w:rPr>
            <w:rFonts w:asciiTheme="minorHAnsi" w:eastAsiaTheme="minorEastAsia" w:hAnsiTheme="minorHAnsi"/>
            <w:color w:val="auto"/>
            <w:kern w:val="0"/>
            <w:sz w:val="22"/>
            <w:szCs w:val="22"/>
          </w:rPr>
          <w:tab/>
        </w:r>
        <w:r w:rsidRPr="00683A49" w:rsidDel="00683A49">
          <w:rPr>
            <w:rPrChange w:id="324" w:author="Anne, Krishna" w:date="2016-10-03T13:57:00Z">
              <w:rPr>
                <w:rStyle w:val="Hyperlink"/>
              </w:rPr>
            </w:rPrChange>
          </w:rPr>
          <w:delText>Component level DFD</w:delText>
        </w:r>
        <w:r w:rsidDel="00683A49">
          <w:rPr>
            <w:webHidden/>
          </w:rPr>
          <w:tab/>
          <w:delText>10</w:delText>
        </w:r>
      </w:del>
    </w:p>
    <w:p w:rsidR="00D815A7" w:rsidDel="00683A49" w:rsidRDefault="00D815A7">
      <w:pPr>
        <w:pStyle w:val="TOC3"/>
        <w:tabs>
          <w:tab w:val="left" w:pos="1200"/>
        </w:tabs>
        <w:rPr>
          <w:del w:id="325" w:author="Anne, Krishna" w:date="2016-10-03T13:57:00Z"/>
          <w:rFonts w:asciiTheme="minorHAnsi" w:eastAsiaTheme="minorEastAsia" w:hAnsiTheme="minorHAnsi"/>
          <w:color w:val="auto"/>
          <w:kern w:val="0"/>
          <w:sz w:val="22"/>
          <w:szCs w:val="22"/>
        </w:rPr>
      </w:pPr>
      <w:del w:id="326" w:author="Anne, Krishna" w:date="2016-10-03T13:57:00Z">
        <w:r w:rsidRPr="00683A49" w:rsidDel="00683A49">
          <w:rPr>
            <w:rPrChange w:id="327" w:author="Anne, Krishna" w:date="2016-10-03T13:57:00Z">
              <w:rPr>
                <w:rStyle w:val="Hyperlink"/>
                <w:rFonts w:cs="Calibri"/>
              </w:rPr>
            </w:rPrChange>
          </w:rPr>
          <w:delText>3.2.2</w:delText>
        </w:r>
        <w:r w:rsidDel="00683A49">
          <w:rPr>
            <w:rFonts w:asciiTheme="minorHAnsi" w:eastAsiaTheme="minorEastAsia" w:hAnsiTheme="minorHAnsi"/>
            <w:color w:val="auto"/>
            <w:kern w:val="0"/>
            <w:sz w:val="22"/>
            <w:szCs w:val="22"/>
          </w:rPr>
          <w:tab/>
        </w:r>
        <w:r w:rsidRPr="00683A49" w:rsidDel="00683A49">
          <w:rPr>
            <w:rPrChange w:id="328" w:author="Anne, Krishna" w:date="2016-10-03T13:57:00Z">
              <w:rPr>
                <w:rStyle w:val="Hyperlink"/>
              </w:rPr>
            </w:rPrChange>
          </w:rPr>
          <w:delText>Function level DFD</w:delText>
        </w:r>
        <w:r w:rsidDel="00683A49">
          <w:rPr>
            <w:webHidden/>
          </w:rPr>
          <w:tab/>
          <w:delText>10</w:delText>
        </w:r>
      </w:del>
    </w:p>
    <w:p w:rsidR="00D815A7" w:rsidDel="00683A49" w:rsidRDefault="00D815A7">
      <w:pPr>
        <w:pStyle w:val="TOC1"/>
        <w:rPr>
          <w:del w:id="329" w:author="Anne, Krishna" w:date="2016-10-03T13:57:00Z"/>
          <w:rFonts w:eastAsiaTheme="minorEastAsia"/>
          <w:b w:val="0"/>
          <w:color w:val="auto"/>
          <w:kern w:val="0"/>
          <w:sz w:val="22"/>
          <w:szCs w:val="22"/>
          <w:lang w:val="en-US"/>
        </w:rPr>
      </w:pPr>
      <w:del w:id="330" w:author="Anne, Krishna" w:date="2016-10-03T13:57:00Z">
        <w:r w:rsidRPr="00683A49" w:rsidDel="00683A49">
          <w:rPr>
            <w:rPrChange w:id="331" w:author="Anne, Krishna" w:date="2016-10-03T13:57:00Z">
              <w:rPr>
                <w:rStyle w:val="Hyperlink"/>
                <w:rFonts w:cs="Calibri"/>
                <w:b w:val="0"/>
              </w:rPr>
            </w:rPrChange>
          </w:rPr>
          <w:delText>4</w:delText>
        </w:r>
        <w:r w:rsidDel="00683A49">
          <w:rPr>
            <w:rFonts w:eastAsiaTheme="minorEastAsia"/>
            <w:b w:val="0"/>
            <w:color w:val="auto"/>
            <w:kern w:val="0"/>
            <w:sz w:val="22"/>
            <w:szCs w:val="22"/>
            <w:lang w:val="en-US"/>
          </w:rPr>
          <w:tab/>
        </w:r>
        <w:r w:rsidRPr="00683A49" w:rsidDel="00683A49">
          <w:rPr>
            <w:rPrChange w:id="332" w:author="Anne, Krishna" w:date="2016-10-03T13:57:00Z">
              <w:rPr>
                <w:rStyle w:val="Hyperlink"/>
                <w:rFonts w:cs="Calibri"/>
                <w:b w:val="0"/>
              </w:rPr>
            </w:rPrChange>
          </w:rPr>
          <w:delText>Constant Data Dictionary</w:delText>
        </w:r>
        <w:r w:rsidDel="00683A49">
          <w:rPr>
            <w:webHidden/>
          </w:rPr>
          <w:tab/>
          <w:delText>11</w:delText>
        </w:r>
      </w:del>
    </w:p>
    <w:p w:rsidR="00D815A7" w:rsidDel="00683A49" w:rsidRDefault="00D815A7">
      <w:pPr>
        <w:pStyle w:val="TOC2"/>
        <w:rPr>
          <w:del w:id="333" w:author="Anne, Krishna" w:date="2016-10-03T13:57:00Z"/>
          <w:rFonts w:asciiTheme="minorHAnsi" w:eastAsiaTheme="minorEastAsia" w:hAnsiTheme="minorHAnsi"/>
          <w:color w:val="auto"/>
          <w:kern w:val="0"/>
          <w:szCs w:val="22"/>
        </w:rPr>
      </w:pPr>
      <w:del w:id="334" w:author="Anne, Krishna" w:date="2016-10-03T13:57:00Z">
        <w:r w:rsidRPr="00683A49" w:rsidDel="00683A49">
          <w:rPr>
            <w:rPrChange w:id="335" w:author="Anne, Krishna" w:date="2016-10-03T13:57:00Z">
              <w:rPr>
                <w:rStyle w:val="Hyperlink"/>
              </w:rPr>
            </w:rPrChange>
          </w:rPr>
          <w:delText>4.1</w:delText>
        </w:r>
        <w:r w:rsidDel="00683A49">
          <w:rPr>
            <w:rFonts w:asciiTheme="minorHAnsi" w:eastAsiaTheme="minorEastAsia" w:hAnsiTheme="minorHAnsi"/>
            <w:color w:val="auto"/>
            <w:kern w:val="0"/>
            <w:szCs w:val="22"/>
          </w:rPr>
          <w:tab/>
        </w:r>
        <w:r w:rsidRPr="00683A49" w:rsidDel="00683A49">
          <w:rPr>
            <w:rPrChange w:id="336" w:author="Anne, Krishna" w:date="2016-10-03T13:57:00Z">
              <w:rPr>
                <w:rStyle w:val="Hyperlink"/>
              </w:rPr>
            </w:rPrChange>
          </w:rPr>
          <w:delText>Program (fixed) Constants</w:delText>
        </w:r>
        <w:r w:rsidDel="00683A49">
          <w:rPr>
            <w:webHidden/>
          </w:rPr>
          <w:tab/>
          <w:delText>11</w:delText>
        </w:r>
      </w:del>
    </w:p>
    <w:p w:rsidR="00D815A7" w:rsidDel="00683A49" w:rsidRDefault="00D815A7">
      <w:pPr>
        <w:pStyle w:val="TOC3"/>
        <w:tabs>
          <w:tab w:val="left" w:pos="1200"/>
        </w:tabs>
        <w:rPr>
          <w:del w:id="337" w:author="Anne, Krishna" w:date="2016-10-03T13:57:00Z"/>
          <w:rFonts w:asciiTheme="minorHAnsi" w:eastAsiaTheme="minorEastAsia" w:hAnsiTheme="minorHAnsi"/>
          <w:color w:val="auto"/>
          <w:kern w:val="0"/>
          <w:sz w:val="22"/>
          <w:szCs w:val="22"/>
        </w:rPr>
      </w:pPr>
      <w:del w:id="338" w:author="Anne, Krishna" w:date="2016-10-03T13:57:00Z">
        <w:r w:rsidRPr="00683A49" w:rsidDel="00683A49">
          <w:rPr>
            <w:rPrChange w:id="339" w:author="Anne, Krishna" w:date="2016-10-03T13:57:00Z">
              <w:rPr>
                <w:rStyle w:val="Hyperlink"/>
              </w:rPr>
            </w:rPrChange>
          </w:rPr>
          <w:delText>4.1.1</w:delText>
        </w:r>
        <w:r w:rsidDel="00683A49">
          <w:rPr>
            <w:rFonts w:asciiTheme="minorHAnsi" w:eastAsiaTheme="minorEastAsia" w:hAnsiTheme="minorHAnsi"/>
            <w:color w:val="auto"/>
            <w:kern w:val="0"/>
            <w:sz w:val="22"/>
            <w:szCs w:val="22"/>
          </w:rPr>
          <w:tab/>
        </w:r>
        <w:r w:rsidRPr="00683A49" w:rsidDel="00683A49">
          <w:rPr>
            <w:rPrChange w:id="340" w:author="Anne, Krishna" w:date="2016-10-03T13:57:00Z">
              <w:rPr>
                <w:rStyle w:val="Hyperlink"/>
              </w:rPr>
            </w:rPrChange>
          </w:rPr>
          <w:delText>Embedded Constants</w:delText>
        </w:r>
        <w:r w:rsidDel="00683A49">
          <w:rPr>
            <w:webHidden/>
          </w:rPr>
          <w:tab/>
          <w:delText>11</w:delText>
        </w:r>
      </w:del>
    </w:p>
    <w:p w:rsidR="00D815A7" w:rsidDel="00683A49" w:rsidRDefault="00D815A7">
      <w:pPr>
        <w:pStyle w:val="TOC1"/>
        <w:rPr>
          <w:del w:id="341" w:author="Anne, Krishna" w:date="2016-10-03T13:57:00Z"/>
          <w:rFonts w:eastAsiaTheme="minorEastAsia"/>
          <w:b w:val="0"/>
          <w:color w:val="auto"/>
          <w:kern w:val="0"/>
          <w:sz w:val="22"/>
          <w:szCs w:val="22"/>
          <w:lang w:val="en-US"/>
        </w:rPr>
      </w:pPr>
      <w:del w:id="342" w:author="Anne, Krishna" w:date="2016-10-03T13:57:00Z">
        <w:r w:rsidRPr="00683A49" w:rsidDel="00683A49">
          <w:rPr>
            <w:rPrChange w:id="343" w:author="Anne, Krishna" w:date="2016-10-03T13:57:00Z">
              <w:rPr>
                <w:rStyle w:val="Hyperlink"/>
                <w:rFonts w:cs="Calibri"/>
                <w:b w:val="0"/>
              </w:rPr>
            </w:rPrChange>
          </w:rPr>
          <w:delText>5</w:delText>
        </w:r>
        <w:r w:rsidDel="00683A49">
          <w:rPr>
            <w:rFonts w:eastAsiaTheme="minorEastAsia"/>
            <w:b w:val="0"/>
            <w:color w:val="auto"/>
            <w:kern w:val="0"/>
            <w:sz w:val="22"/>
            <w:szCs w:val="22"/>
            <w:lang w:val="en-US"/>
          </w:rPr>
          <w:tab/>
        </w:r>
        <w:r w:rsidRPr="00683A49" w:rsidDel="00683A49">
          <w:rPr>
            <w:rPrChange w:id="344" w:author="Anne, Krishna" w:date="2016-10-03T13:57:00Z">
              <w:rPr>
                <w:rStyle w:val="Hyperlink"/>
                <w:rFonts w:cs="Calibri"/>
                <w:b w:val="0"/>
              </w:rPr>
            </w:rPrChange>
          </w:rPr>
          <w:delText>Software Component Implementation</w:delText>
        </w:r>
        <w:r w:rsidDel="00683A49">
          <w:rPr>
            <w:webHidden/>
          </w:rPr>
          <w:tab/>
          <w:delText>12</w:delText>
        </w:r>
      </w:del>
    </w:p>
    <w:p w:rsidR="00D815A7" w:rsidDel="00683A49" w:rsidRDefault="00D815A7">
      <w:pPr>
        <w:pStyle w:val="TOC2"/>
        <w:rPr>
          <w:del w:id="345" w:author="Anne, Krishna" w:date="2016-10-03T13:57:00Z"/>
          <w:rFonts w:asciiTheme="minorHAnsi" w:eastAsiaTheme="minorEastAsia" w:hAnsiTheme="minorHAnsi"/>
          <w:color w:val="auto"/>
          <w:kern w:val="0"/>
          <w:szCs w:val="22"/>
        </w:rPr>
      </w:pPr>
      <w:del w:id="346" w:author="Anne, Krishna" w:date="2016-10-03T13:57:00Z">
        <w:r w:rsidRPr="00683A49" w:rsidDel="00683A49">
          <w:rPr>
            <w:rPrChange w:id="347" w:author="Anne, Krishna" w:date="2016-10-03T13:57:00Z">
              <w:rPr>
                <w:rStyle w:val="Hyperlink"/>
              </w:rPr>
            </w:rPrChange>
          </w:rPr>
          <w:delText>5.1</w:delText>
        </w:r>
        <w:r w:rsidDel="00683A49">
          <w:rPr>
            <w:rFonts w:asciiTheme="minorHAnsi" w:eastAsiaTheme="minorEastAsia" w:hAnsiTheme="minorHAnsi"/>
            <w:color w:val="auto"/>
            <w:kern w:val="0"/>
            <w:szCs w:val="22"/>
          </w:rPr>
          <w:tab/>
        </w:r>
        <w:r w:rsidRPr="00683A49" w:rsidDel="00683A49">
          <w:rPr>
            <w:rPrChange w:id="348" w:author="Anne, Krishna" w:date="2016-10-03T13:57:00Z">
              <w:rPr>
                <w:rStyle w:val="Hyperlink"/>
              </w:rPr>
            </w:rPrChange>
          </w:rPr>
          <w:delText>Sub-Module Functions</w:delText>
        </w:r>
        <w:r w:rsidDel="00683A49">
          <w:rPr>
            <w:webHidden/>
          </w:rPr>
          <w:tab/>
          <w:delText>12</w:delText>
        </w:r>
      </w:del>
    </w:p>
    <w:p w:rsidR="00D815A7" w:rsidDel="00683A49" w:rsidRDefault="00D815A7">
      <w:pPr>
        <w:pStyle w:val="TOC2"/>
        <w:rPr>
          <w:del w:id="349" w:author="Anne, Krishna" w:date="2016-10-03T13:57:00Z"/>
          <w:rFonts w:asciiTheme="minorHAnsi" w:eastAsiaTheme="minorEastAsia" w:hAnsiTheme="minorHAnsi"/>
          <w:color w:val="auto"/>
          <w:kern w:val="0"/>
          <w:szCs w:val="22"/>
        </w:rPr>
      </w:pPr>
      <w:del w:id="350" w:author="Anne, Krishna" w:date="2016-10-03T13:57:00Z">
        <w:r w:rsidRPr="00683A49" w:rsidDel="00683A49">
          <w:rPr>
            <w:rPrChange w:id="351" w:author="Anne, Krishna" w:date="2016-10-03T13:57:00Z">
              <w:rPr>
                <w:rStyle w:val="Hyperlink"/>
                <w:rFonts w:cs="Calibri"/>
              </w:rPr>
            </w:rPrChange>
          </w:rPr>
          <w:delText>5.1.1</w:delText>
        </w:r>
        <w:r w:rsidDel="00683A49">
          <w:rPr>
            <w:rFonts w:asciiTheme="minorHAnsi" w:eastAsiaTheme="minorEastAsia" w:hAnsiTheme="minorHAnsi"/>
            <w:color w:val="auto"/>
            <w:kern w:val="0"/>
            <w:szCs w:val="22"/>
          </w:rPr>
          <w:tab/>
        </w:r>
        <w:r w:rsidRPr="00683A49" w:rsidDel="00683A49">
          <w:rPr>
            <w:rPrChange w:id="352" w:author="Anne, Krishna" w:date="2016-10-03T13:57:00Z">
              <w:rPr>
                <w:rStyle w:val="Hyperlink"/>
                <w:rFonts w:cs="Calibri"/>
              </w:rPr>
            </w:rPrChange>
          </w:rPr>
          <w:delText>Init: SysFricLrngInit1</w:delText>
        </w:r>
        <w:r w:rsidDel="00683A49">
          <w:rPr>
            <w:webHidden/>
          </w:rPr>
          <w:tab/>
          <w:delText>12</w:delText>
        </w:r>
      </w:del>
    </w:p>
    <w:p w:rsidR="00D815A7" w:rsidDel="00683A49" w:rsidRDefault="00D815A7">
      <w:pPr>
        <w:pStyle w:val="TOC2"/>
        <w:rPr>
          <w:del w:id="353" w:author="Anne, Krishna" w:date="2016-10-03T13:57:00Z"/>
          <w:rFonts w:asciiTheme="minorHAnsi" w:eastAsiaTheme="minorEastAsia" w:hAnsiTheme="minorHAnsi"/>
          <w:color w:val="auto"/>
          <w:kern w:val="0"/>
          <w:szCs w:val="22"/>
        </w:rPr>
      </w:pPr>
      <w:del w:id="354" w:author="Anne, Krishna" w:date="2016-10-03T13:57:00Z">
        <w:r w:rsidRPr="00683A49" w:rsidDel="00683A49">
          <w:rPr>
            <w:rPrChange w:id="355" w:author="Anne, Krishna" w:date="2016-10-03T13:57:00Z">
              <w:rPr>
                <w:rStyle w:val="Hyperlink"/>
                <w:rFonts w:cs="Calibri"/>
              </w:rPr>
            </w:rPrChange>
          </w:rPr>
          <w:delText>5.1.1.1</w:delText>
        </w:r>
        <w:r w:rsidDel="00683A49">
          <w:rPr>
            <w:rFonts w:asciiTheme="minorHAnsi" w:eastAsiaTheme="minorEastAsia" w:hAnsiTheme="minorHAnsi"/>
            <w:color w:val="auto"/>
            <w:kern w:val="0"/>
            <w:szCs w:val="22"/>
          </w:rPr>
          <w:tab/>
        </w:r>
        <w:r w:rsidRPr="00683A49" w:rsidDel="00683A49">
          <w:rPr>
            <w:rPrChange w:id="356" w:author="Anne, Krishna" w:date="2016-10-03T13:57:00Z">
              <w:rPr>
                <w:rStyle w:val="Hyperlink"/>
                <w:rFonts w:cs="Calibri"/>
              </w:rPr>
            </w:rPrChange>
          </w:rPr>
          <w:delText>Design Rationale</w:delText>
        </w:r>
        <w:r w:rsidDel="00683A49">
          <w:rPr>
            <w:webHidden/>
          </w:rPr>
          <w:tab/>
          <w:delText>12</w:delText>
        </w:r>
      </w:del>
    </w:p>
    <w:p w:rsidR="00D815A7" w:rsidDel="00683A49" w:rsidRDefault="00D815A7">
      <w:pPr>
        <w:pStyle w:val="TOC2"/>
        <w:rPr>
          <w:del w:id="357" w:author="Anne, Krishna" w:date="2016-10-03T13:57:00Z"/>
          <w:rFonts w:asciiTheme="minorHAnsi" w:eastAsiaTheme="minorEastAsia" w:hAnsiTheme="minorHAnsi"/>
          <w:color w:val="auto"/>
          <w:kern w:val="0"/>
          <w:szCs w:val="22"/>
        </w:rPr>
      </w:pPr>
      <w:del w:id="358" w:author="Anne, Krishna" w:date="2016-10-03T13:57:00Z">
        <w:r w:rsidRPr="00683A49" w:rsidDel="00683A49">
          <w:rPr>
            <w:rPrChange w:id="359" w:author="Anne, Krishna" w:date="2016-10-03T13:57:00Z">
              <w:rPr>
                <w:rStyle w:val="Hyperlink"/>
                <w:rFonts w:cs="Calibri"/>
              </w:rPr>
            </w:rPrChange>
          </w:rPr>
          <w:delText>5.1.1.2</w:delText>
        </w:r>
        <w:r w:rsidDel="00683A49">
          <w:rPr>
            <w:rFonts w:asciiTheme="minorHAnsi" w:eastAsiaTheme="minorEastAsia" w:hAnsiTheme="minorHAnsi"/>
            <w:color w:val="auto"/>
            <w:kern w:val="0"/>
            <w:szCs w:val="22"/>
          </w:rPr>
          <w:tab/>
        </w:r>
        <w:r w:rsidRPr="00683A49" w:rsidDel="00683A49">
          <w:rPr>
            <w:rPrChange w:id="360" w:author="Anne, Krishna" w:date="2016-10-03T13:57:00Z">
              <w:rPr>
                <w:rStyle w:val="Hyperlink"/>
                <w:rFonts w:cs="Calibri"/>
              </w:rPr>
            </w:rPrChange>
          </w:rPr>
          <w:delText>Module Outputs</w:delText>
        </w:r>
        <w:r w:rsidDel="00683A49">
          <w:rPr>
            <w:webHidden/>
          </w:rPr>
          <w:tab/>
          <w:delText>12</w:delText>
        </w:r>
      </w:del>
    </w:p>
    <w:p w:rsidR="00D815A7" w:rsidDel="00683A49" w:rsidRDefault="00D815A7">
      <w:pPr>
        <w:pStyle w:val="TOC2"/>
        <w:rPr>
          <w:del w:id="361" w:author="Anne, Krishna" w:date="2016-10-03T13:57:00Z"/>
          <w:rFonts w:asciiTheme="minorHAnsi" w:eastAsiaTheme="minorEastAsia" w:hAnsiTheme="minorHAnsi"/>
          <w:color w:val="auto"/>
          <w:kern w:val="0"/>
          <w:szCs w:val="22"/>
        </w:rPr>
      </w:pPr>
      <w:del w:id="362" w:author="Anne, Krishna" w:date="2016-10-03T13:57:00Z">
        <w:r w:rsidRPr="00683A49" w:rsidDel="00683A49">
          <w:rPr>
            <w:rPrChange w:id="363" w:author="Anne, Krishna" w:date="2016-10-03T13:57:00Z">
              <w:rPr>
                <w:rStyle w:val="Hyperlink"/>
                <w:rFonts w:cs="Calibri"/>
              </w:rPr>
            </w:rPrChange>
          </w:rPr>
          <w:delText>5.1.2</w:delText>
        </w:r>
        <w:r w:rsidDel="00683A49">
          <w:rPr>
            <w:rFonts w:asciiTheme="minorHAnsi" w:eastAsiaTheme="minorEastAsia" w:hAnsiTheme="minorHAnsi"/>
            <w:color w:val="auto"/>
            <w:kern w:val="0"/>
            <w:szCs w:val="22"/>
          </w:rPr>
          <w:tab/>
        </w:r>
        <w:r w:rsidRPr="00683A49" w:rsidDel="00683A49">
          <w:rPr>
            <w:rPrChange w:id="364" w:author="Anne, Krishna" w:date="2016-10-03T13:57:00Z">
              <w:rPr>
                <w:rStyle w:val="Hyperlink"/>
                <w:rFonts w:cs="Calibri"/>
              </w:rPr>
            </w:rPrChange>
          </w:rPr>
          <w:delText>Per: SysFricLrngPer1</w:delText>
        </w:r>
        <w:r w:rsidDel="00683A49">
          <w:rPr>
            <w:webHidden/>
          </w:rPr>
          <w:tab/>
          <w:delText>12</w:delText>
        </w:r>
      </w:del>
    </w:p>
    <w:p w:rsidR="00D815A7" w:rsidDel="00683A49" w:rsidRDefault="00D815A7">
      <w:pPr>
        <w:pStyle w:val="TOC2"/>
        <w:rPr>
          <w:del w:id="365" w:author="Anne, Krishna" w:date="2016-10-03T13:57:00Z"/>
          <w:rFonts w:asciiTheme="minorHAnsi" w:eastAsiaTheme="minorEastAsia" w:hAnsiTheme="minorHAnsi"/>
          <w:color w:val="auto"/>
          <w:kern w:val="0"/>
          <w:szCs w:val="22"/>
        </w:rPr>
      </w:pPr>
      <w:del w:id="366" w:author="Anne, Krishna" w:date="2016-10-03T13:57:00Z">
        <w:r w:rsidRPr="00683A49" w:rsidDel="00683A49">
          <w:rPr>
            <w:rPrChange w:id="367" w:author="Anne, Krishna" w:date="2016-10-03T13:57:00Z">
              <w:rPr>
                <w:rStyle w:val="Hyperlink"/>
                <w:rFonts w:cs="Calibri"/>
              </w:rPr>
            </w:rPrChange>
          </w:rPr>
          <w:delText>5.1.2.1</w:delText>
        </w:r>
        <w:r w:rsidDel="00683A49">
          <w:rPr>
            <w:rFonts w:asciiTheme="minorHAnsi" w:eastAsiaTheme="minorEastAsia" w:hAnsiTheme="minorHAnsi"/>
            <w:color w:val="auto"/>
            <w:kern w:val="0"/>
            <w:szCs w:val="22"/>
          </w:rPr>
          <w:tab/>
        </w:r>
        <w:r w:rsidRPr="00683A49" w:rsidDel="00683A49">
          <w:rPr>
            <w:rPrChange w:id="368" w:author="Anne, Krishna" w:date="2016-10-03T13:57:00Z">
              <w:rPr>
                <w:rStyle w:val="Hyperlink"/>
                <w:rFonts w:cs="Calibri"/>
              </w:rPr>
            </w:rPrChange>
          </w:rPr>
          <w:delText>Design Rationale</w:delText>
        </w:r>
        <w:r w:rsidDel="00683A49">
          <w:rPr>
            <w:webHidden/>
          </w:rPr>
          <w:tab/>
          <w:delText>12</w:delText>
        </w:r>
      </w:del>
    </w:p>
    <w:p w:rsidR="00D815A7" w:rsidDel="00683A49" w:rsidRDefault="00D815A7">
      <w:pPr>
        <w:pStyle w:val="TOC2"/>
        <w:rPr>
          <w:del w:id="369" w:author="Anne, Krishna" w:date="2016-10-03T13:57:00Z"/>
          <w:rFonts w:asciiTheme="minorHAnsi" w:eastAsiaTheme="minorEastAsia" w:hAnsiTheme="minorHAnsi"/>
          <w:color w:val="auto"/>
          <w:kern w:val="0"/>
          <w:szCs w:val="22"/>
        </w:rPr>
      </w:pPr>
      <w:del w:id="370" w:author="Anne, Krishna" w:date="2016-10-03T13:57:00Z">
        <w:r w:rsidRPr="00683A49" w:rsidDel="00683A49">
          <w:rPr>
            <w:rPrChange w:id="371" w:author="Anne, Krishna" w:date="2016-10-03T13:57:00Z">
              <w:rPr>
                <w:rStyle w:val="Hyperlink"/>
                <w:rFonts w:cs="Calibri"/>
              </w:rPr>
            </w:rPrChange>
          </w:rPr>
          <w:delText>5.1.2.2</w:delText>
        </w:r>
        <w:r w:rsidDel="00683A49">
          <w:rPr>
            <w:rFonts w:asciiTheme="minorHAnsi" w:eastAsiaTheme="minorEastAsia" w:hAnsiTheme="minorHAnsi"/>
            <w:color w:val="auto"/>
            <w:kern w:val="0"/>
            <w:szCs w:val="22"/>
          </w:rPr>
          <w:tab/>
        </w:r>
        <w:r w:rsidRPr="00683A49" w:rsidDel="00683A49">
          <w:rPr>
            <w:rPrChange w:id="372" w:author="Anne, Krishna" w:date="2016-10-03T13:57:00Z">
              <w:rPr>
                <w:rStyle w:val="Hyperlink"/>
                <w:rFonts w:cs="Calibri"/>
              </w:rPr>
            </w:rPrChange>
          </w:rPr>
          <w:delText>Store Module Inputs to Local copies</w:delText>
        </w:r>
        <w:r w:rsidDel="00683A49">
          <w:rPr>
            <w:webHidden/>
          </w:rPr>
          <w:tab/>
          <w:delText>12</w:delText>
        </w:r>
      </w:del>
    </w:p>
    <w:p w:rsidR="00D815A7" w:rsidDel="00683A49" w:rsidRDefault="00D815A7">
      <w:pPr>
        <w:pStyle w:val="TOC2"/>
        <w:rPr>
          <w:del w:id="373" w:author="Anne, Krishna" w:date="2016-10-03T13:57:00Z"/>
          <w:rFonts w:asciiTheme="minorHAnsi" w:eastAsiaTheme="minorEastAsia" w:hAnsiTheme="minorHAnsi"/>
          <w:color w:val="auto"/>
          <w:kern w:val="0"/>
          <w:szCs w:val="22"/>
        </w:rPr>
      </w:pPr>
      <w:del w:id="374" w:author="Anne, Krishna" w:date="2016-10-03T13:57:00Z">
        <w:r w:rsidRPr="00683A49" w:rsidDel="00683A49">
          <w:rPr>
            <w:rPrChange w:id="375" w:author="Anne, Krishna" w:date="2016-10-03T13:57:00Z">
              <w:rPr>
                <w:rStyle w:val="Hyperlink"/>
                <w:rFonts w:cs="Calibri"/>
              </w:rPr>
            </w:rPrChange>
          </w:rPr>
          <w:delText>5.1.2.3</w:delText>
        </w:r>
        <w:r w:rsidDel="00683A49">
          <w:rPr>
            <w:rFonts w:asciiTheme="minorHAnsi" w:eastAsiaTheme="minorEastAsia" w:hAnsiTheme="minorHAnsi"/>
            <w:color w:val="auto"/>
            <w:kern w:val="0"/>
            <w:szCs w:val="22"/>
          </w:rPr>
          <w:tab/>
        </w:r>
        <w:r w:rsidRPr="00683A49" w:rsidDel="00683A49">
          <w:rPr>
            <w:rPrChange w:id="376" w:author="Anne, Krishna" w:date="2016-10-03T13:57:00Z">
              <w:rPr>
                <w:rStyle w:val="Hyperlink"/>
                <w:rFonts w:cs="Calibri"/>
              </w:rPr>
            </w:rPrChange>
          </w:rPr>
          <w:delText>(Processing of function)………</w:delText>
        </w:r>
        <w:r w:rsidDel="00683A49">
          <w:rPr>
            <w:webHidden/>
          </w:rPr>
          <w:tab/>
          <w:delText>12</w:delText>
        </w:r>
      </w:del>
    </w:p>
    <w:p w:rsidR="00D815A7" w:rsidDel="00683A49" w:rsidRDefault="00D815A7">
      <w:pPr>
        <w:pStyle w:val="TOC2"/>
        <w:rPr>
          <w:del w:id="377" w:author="Anne, Krishna" w:date="2016-10-03T13:57:00Z"/>
          <w:rFonts w:asciiTheme="minorHAnsi" w:eastAsiaTheme="minorEastAsia" w:hAnsiTheme="minorHAnsi"/>
          <w:color w:val="auto"/>
          <w:kern w:val="0"/>
          <w:szCs w:val="22"/>
        </w:rPr>
      </w:pPr>
      <w:del w:id="378" w:author="Anne, Krishna" w:date="2016-10-03T13:57:00Z">
        <w:r w:rsidRPr="00683A49" w:rsidDel="00683A49">
          <w:rPr>
            <w:rPrChange w:id="379" w:author="Anne, Krishna" w:date="2016-10-03T13:57:00Z">
              <w:rPr>
                <w:rStyle w:val="Hyperlink"/>
                <w:rFonts w:cs="Calibri"/>
              </w:rPr>
            </w:rPrChange>
          </w:rPr>
          <w:delText>5.1.2.4</w:delText>
        </w:r>
        <w:r w:rsidDel="00683A49">
          <w:rPr>
            <w:rFonts w:asciiTheme="minorHAnsi" w:eastAsiaTheme="minorEastAsia" w:hAnsiTheme="minorHAnsi"/>
            <w:color w:val="auto"/>
            <w:kern w:val="0"/>
            <w:szCs w:val="22"/>
          </w:rPr>
          <w:tab/>
        </w:r>
        <w:r w:rsidRPr="00683A49" w:rsidDel="00683A49">
          <w:rPr>
            <w:rPrChange w:id="380" w:author="Anne, Krishna" w:date="2016-10-03T13:57:00Z">
              <w:rPr>
                <w:rStyle w:val="Hyperlink"/>
                <w:rFonts w:cs="Calibri"/>
              </w:rPr>
            </w:rPrChange>
          </w:rPr>
          <w:delText>Store Local copy of outputs into Module Outputs</w:delText>
        </w:r>
        <w:r w:rsidDel="00683A49">
          <w:rPr>
            <w:webHidden/>
          </w:rPr>
          <w:tab/>
          <w:delText>12</w:delText>
        </w:r>
      </w:del>
    </w:p>
    <w:p w:rsidR="00D815A7" w:rsidDel="00683A49" w:rsidRDefault="00D815A7">
      <w:pPr>
        <w:pStyle w:val="TOC2"/>
        <w:rPr>
          <w:del w:id="381" w:author="Anne, Krishna" w:date="2016-10-03T13:57:00Z"/>
          <w:rFonts w:asciiTheme="minorHAnsi" w:eastAsiaTheme="minorEastAsia" w:hAnsiTheme="minorHAnsi"/>
          <w:color w:val="auto"/>
          <w:kern w:val="0"/>
          <w:szCs w:val="22"/>
        </w:rPr>
      </w:pPr>
      <w:del w:id="382" w:author="Anne, Krishna" w:date="2016-10-03T13:57:00Z">
        <w:r w:rsidRPr="00683A49" w:rsidDel="00683A49">
          <w:rPr>
            <w:rPrChange w:id="383" w:author="Anne, Krishna" w:date="2016-10-03T13:57:00Z">
              <w:rPr>
                <w:rStyle w:val="Hyperlink"/>
              </w:rPr>
            </w:rPrChange>
          </w:rPr>
          <w:delText>5.2</w:delText>
        </w:r>
        <w:r w:rsidDel="00683A49">
          <w:rPr>
            <w:rFonts w:asciiTheme="minorHAnsi" w:eastAsiaTheme="minorEastAsia" w:hAnsiTheme="minorHAnsi"/>
            <w:color w:val="auto"/>
            <w:kern w:val="0"/>
            <w:szCs w:val="22"/>
          </w:rPr>
          <w:tab/>
        </w:r>
        <w:r w:rsidRPr="00683A49" w:rsidDel="00683A49">
          <w:rPr>
            <w:rPrChange w:id="384" w:author="Anne, Krishna" w:date="2016-10-03T13:57:00Z">
              <w:rPr>
                <w:rStyle w:val="Hyperlink"/>
              </w:rPr>
            </w:rPrChange>
          </w:rPr>
          <w:delText>Server Runnables</w:delText>
        </w:r>
        <w:r w:rsidDel="00683A49">
          <w:rPr>
            <w:webHidden/>
          </w:rPr>
          <w:tab/>
          <w:delText>12</w:delText>
        </w:r>
      </w:del>
    </w:p>
    <w:p w:rsidR="00D815A7" w:rsidDel="00683A49" w:rsidRDefault="00D815A7">
      <w:pPr>
        <w:pStyle w:val="TOC2"/>
        <w:rPr>
          <w:del w:id="385" w:author="Anne, Krishna" w:date="2016-10-03T13:57:00Z"/>
          <w:rFonts w:asciiTheme="minorHAnsi" w:eastAsiaTheme="minorEastAsia" w:hAnsiTheme="minorHAnsi"/>
          <w:color w:val="auto"/>
          <w:kern w:val="0"/>
          <w:szCs w:val="22"/>
        </w:rPr>
      </w:pPr>
      <w:del w:id="386" w:author="Anne, Krishna" w:date="2016-10-03T13:57:00Z">
        <w:r w:rsidRPr="00683A49" w:rsidDel="00683A49">
          <w:rPr>
            <w:rPrChange w:id="387" w:author="Anne, Krishna" w:date="2016-10-03T13:57:00Z">
              <w:rPr>
                <w:rStyle w:val="Hyperlink"/>
                <w:rFonts w:cs="Calibri"/>
              </w:rPr>
            </w:rPrChange>
          </w:rPr>
          <w:delText>5.2.1</w:delText>
        </w:r>
        <w:r w:rsidDel="00683A49">
          <w:rPr>
            <w:rFonts w:asciiTheme="minorHAnsi" w:eastAsiaTheme="minorEastAsia" w:hAnsiTheme="minorHAnsi"/>
            <w:color w:val="auto"/>
            <w:kern w:val="0"/>
            <w:szCs w:val="22"/>
          </w:rPr>
          <w:tab/>
        </w:r>
        <w:r w:rsidRPr="00683A49" w:rsidDel="00683A49">
          <w:rPr>
            <w:rPrChange w:id="388" w:author="Anne, Krishna" w:date="2016-10-03T13:57:00Z">
              <w:rPr>
                <w:rStyle w:val="Hyperlink"/>
                <w:rFonts w:cs="Calibri"/>
              </w:rPr>
            </w:rPrChange>
          </w:rPr>
          <w:delText>Server Runnable Name</w:delText>
        </w:r>
        <w:r w:rsidDel="00683A49">
          <w:rPr>
            <w:webHidden/>
          </w:rPr>
          <w:tab/>
          <w:delText>12</w:delText>
        </w:r>
      </w:del>
    </w:p>
    <w:p w:rsidR="00D815A7" w:rsidDel="00683A49" w:rsidRDefault="00D815A7">
      <w:pPr>
        <w:pStyle w:val="TOC2"/>
        <w:rPr>
          <w:del w:id="389" w:author="Anne, Krishna" w:date="2016-10-03T13:57:00Z"/>
          <w:rFonts w:asciiTheme="minorHAnsi" w:eastAsiaTheme="minorEastAsia" w:hAnsiTheme="minorHAnsi"/>
          <w:color w:val="auto"/>
          <w:kern w:val="0"/>
          <w:szCs w:val="22"/>
        </w:rPr>
      </w:pPr>
      <w:del w:id="390" w:author="Anne, Krishna" w:date="2016-10-03T13:57:00Z">
        <w:r w:rsidRPr="00683A49" w:rsidDel="00683A49">
          <w:rPr>
            <w:rPrChange w:id="391" w:author="Anne, Krishna" w:date="2016-10-03T13:57:00Z">
              <w:rPr>
                <w:rStyle w:val="Hyperlink"/>
                <w:rFonts w:cs="Calibri"/>
              </w:rPr>
            </w:rPrChange>
          </w:rPr>
          <w:delText>5.2.1.1</w:delText>
        </w:r>
        <w:r w:rsidDel="00683A49">
          <w:rPr>
            <w:rFonts w:asciiTheme="minorHAnsi" w:eastAsiaTheme="minorEastAsia" w:hAnsiTheme="minorHAnsi"/>
            <w:color w:val="auto"/>
            <w:kern w:val="0"/>
            <w:szCs w:val="22"/>
          </w:rPr>
          <w:tab/>
        </w:r>
        <w:r w:rsidRPr="00683A49" w:rsidDel="00683A49">
          <w:rPr>
            <w:rPrChange w:id="392" w:author="Anne, Krishna" w:date="2016-10-03T13:57:00Z">
              <w:rPr>
                <w:rStyle w:val="Hyperlink"/>
                <w:rFonts w:cs="Calibri"/>
              </w:rPr>
            </w:rPrChange>
          </w:rPr>
          <w:delText>Design Rationale</w:delText>
        </w:r>
        <w:r w:rsidDel="00683A49">
          <w:rPr>
            <w:webHidden/>
          </w:rPr>
          <w:tab/>
          <w:delText>12</w:delText>
        </w:r>
      </w:del>
    </w:p>
    <w:p w:rsidR="00D815A7" w:rsidDel="00683A49" w:rsidRDefault="00D815A7">
      <w:pPr>
        <w:pStyle w:val="TOC2"/>
        <w:rPr>
          <w:del w:id="393" w:author="Anne, Krishna" w:date="2016-10-03T13:57:00Z"/>
          <w:rFonts w:asciiTheme="minorHAnsi" w:eastAsiaTheme="minorEastAsia" w:hAnsiTheme="minorHAnsi"/>
          <w:color w:val="auto"/>
          <w:kern w:val="0"/>
          <w:szCs w:val="22"/>
        </w:rPr>
      </w:pPr>
      <w:del w:id="394" w:author="Anne, Krishna" w:date="2016-10-03T13:57:00Z">
        <w:r w:rsidRPr="00683A49" w:rsidDel="00683A49">
          <w:rPr>
            <w:rPrChange w:id="395" w:author="Anne, Krishna" w:date="2016-10-03T13:57:00Z">
              <w:rPr>
                <w:rStyle w:val="Hyperlink"/>
                <w:rFonts w:cs="Calibri"/>
              </w:rPr>
            </w:rPrChange>
          </w:rPr>
          <w:delText>5.2.1.2</w:delText>
        </w:r>
        <w:r w:rsidDel="00683A49">
          <w:rPr>
            <w:rFonts w:asciiTheme="minorHAnsi" w:eastAsiaTheme="minorEastAsia" w:hAnsiTheme="minorHAnsi"/>
            <w:color w:val="auto"/>
            <w:kern w:val="0"/>
            <w:szCs w:val="22"/>
          </w:rPr>
          <w:tab/>
        </w:r>
        <w:r w:rsidRPr="00683A49" w:rsidDel="00683A49">
          <w:rPr>
            <w:rPrChange w:id="396" w:author="Anne, Krishna" w:date="2016-10-03T13:57:00Z">
              <w:rPr>
                <w:rStyle w:val="Hyperlink"/>
                <w:rFonts w:cs="Calibri"/>
              </w:rPr>
            </w:rPrChange>
          </w:rPr>
          <w:delText>(Processing of function)………</w:delText>
        </w:r>
        <w:r w:rsidDel="00683A49">
          <w:rPr>
            <w:webHidden/>
          </w:rPr>
          <w:tab/>
          <w:delText>12</w:delText>
        </w:r>
      </w:del>
    </w:p>
    <w:p w:rsidR="00D815A7" w:rsidDel="00683A49" w:rsidRDefault="00D815A7">
      <w:pPr>
        <w:pStyle w:val="TOC2"/>
        <w:rPr>
          <w:del w:id="397" w:author="Anne, Krishna" w:date="2016-10-03T13:57:00Z"/>
          <w:rFonts w:asciiTheme="minorHAnsi" w:eastAsiaTheme="minorEastAsia" w:hAnsiTheme="minorHAnsi"/>
          <w:color w:val="auto"/>
          <w:kern w:val="0"/>
          <w:szCs w:val="22"/>
        </w:rPr>
      </w:pPr>
      <w:del w:id="398" w:author="Anne, Krishna" w:date="2016-10-03T13:57:00Z">
        <w:r w:rsidRPr="00683A49" w:rsidDel="00683A49">
          <w:rPr>
            <w:rPrChange w:id="399" w:author="Anne, Krishna" w:date="2016-10-03T13:57:00Z">
              <w:rPr>
                <w:rStyle w:val="Hyperlink"/>
                <w:rFonts w:cs="Calibri"/>
              </w:rPr>
            </w:rPrChange>
          </w:rPr>
          <w:delText>5.3</w:delText>
        </w:r>
        <w:r w:rsidDel="00683A49">
          <w:rPr>
            <w:rFonts w:asciiTheme="minorHAnsi" w:eastAsiaTheme="minorEastAsia" w:hAnsiTheme="minorHAnsi"/>
            <w:color w:val="auto"/>
            <w:kern w:val="0"/>
            <w:szCs w:val="22"/>
          </w:rPr>
          <w:tab/>
        </w:r>
        <w:r w:rsidRPr="00683A49" w:rsidDel="00683A49">
          <w:rPr>
            <w:rPrChange w:id="400" w:author="Anne, Krishna" w:date="2016-10-03T13:57:00Z">
              <w:rPr>
                <w:rStyle w:val="Hyperlink"/>
                <w:rFonts w:cs="Calibri"/>
              </w:rPr>
            </w:rPrChange>
          </w:rPr>
          <w:delText>Interrupt Functions</w:delText>
        </w:r>
        <w:r w:rsidDel="00683A49">
          <w:rPr>
            <w:webHidden/>
          </w:rPr>
          <w:tab/>
          <w:delText>12</w:delText>
        </w:r>
      </w:del>
    </w:p>
    <w:p w:rsidR="00D815A7" w:rsidDel="00683A49" w:rsidRDefault="00D815A7">
      <w:pPr>
        <w:pStyle w:val="TOC2"/>
        <w:rPr>
          <w:del w:id="401" w:author="Anne, Krishna" w:date="2016-10-03T13:57:00Z"/>
          <w:rFonts w:asciiTheme="minorHAnsi" w:eastAsiaTheme="minorEastAsia" w:hAnsiTheme="minorHAnsi"/>
          <w:color w:val="auto"/>
          <w:kern w:val="0"/>
          <w:szCs w:val="22"/>
        </w:rPr>
      </w:pPr>
      <w:del w:id="402" w:author="Anne, Krishna" w:date="2016-10-03T13:57:00Z">
        <w:r w:rsidRPr="00683A49" w:rsidDel="00683A49">
          <w:rPr>
            <w:rPrChange w:id="403" w:author="Anne, Krishna" w:date="2016-10-03T13:57:00Z">
              <w:rPr>
                <w:rStyle w:val="Hyperlink"/>
                <w:rFonts w:cs="Calibri"/>
              </w:rPr>
            </w:rPrChange>
          </w:rPr>
          <w:delText>5.3.1</w:delText>
        </w:r>
        <w:r w:rsidDel="00683A49">
          <w:rPr>
            <w:rFonts w:asciiTheme="minorHAnsi" w:eastAsiaTheme="minorEastAsia" w:hAnsiTheme="minorHAnsi"/>
            <w:color w:val="auto"/>
            <w:kern w:val="0"/>
            <w:szCs w:val="22"/>
          </w:rPr>
          <w:tab/>
        </w:r>
        <w:r w:rsidRPr="00683A49" w:rsidDel="00683A49">
          <w:rPr>
            <w:rPrChange w:id="404" w:author="Anne, Krishna" w:date="2016-10-03T13:57:00Z">
              <w:rPr>
                <w:rStyle w:val="Hyperlink"/>
                <w:rFonts w:cs="Calibri"/>
              </w:rPr>
            </w:rPrChange>
          </w:rPr>
          <w:delText>Interrupt Function Name</w:delText>
        </w:r>
        <w:r w:rsidDel="00683A49">
          <w:rPr>
            <w:webHidden/>
          </w:rPr>
          <w:tab/>
          <w:delText>13</w:delText>
        </w:r>
      </w:del>
    </w:p>
    <w:p w:rsidR="00D815A7" w:rsidDel="00683A49" w:rsidRDefault="00D815A7">
      <w:pPr>
        <w:pStyle w:val="TOC2"/>
        <w:rPr>
          <w:del w:id="405" w:author="Anne, Krishna" w:date="2016-10-03T13:57:00Z"/>
          <w:rFonts w:asciiTheme="minorHAnsi" w:eastAsiaTheme="minorEastAsia" w:hAnsiTheme="minorHAnsi"/>
          <w:color w:val="auto"/>
          <w:kern w:val="0"/>
          <w:szCs w:val="22"/>
        </w:rPr>
      </w:pPr>
      <w:del w:id="406" w:author="Anne, Krishna" w:date="2016-10-03T13:57:00Z">
        <w:r w:rsidRPr="00683A49" w:rsidDel="00683A49">
          <w:rPr>
            <w:rPrChange w:id="407" w:author="Anne, Krishna" w:date="2016-10-03T13:57:00Z">
              <w:rPr>
                <w:rStyle w:val="Hyperlink"/>
                <w:rFonts w:cs="Calibri"/>
              </w:rPr>
            </w:rPrChange>
          </w:rPr>
          <w:delText>5.3.1.1</w:delText>
        </w:r>
        <w:r w:rsidDel="00683A49">
          <w:rPr>
            <w:rFonts w:asciiTheme="minorHAnsi" w:eastAsiaTheme="minorEastAsia" w:hAnsiTheme="minorHAnsi"/>
            <w:color w:val="auto"/>
            <w:kern w:val="0"/>
            <w:szCs w:val="22"/>
          </w:rPr>
          <w:tab/>
        </w:r>
        <w:r w:rsidRPr="00683A49" w:rsidDel="00683A49">
          <w:rPr>
            <w:rPrChange w:id="408" w:author="Anne, Krishna" w:date="2016-10-03T13:57:00Z">
              <w:rPr>
                <w:rStyle w:val="Hyperlink"/>
                <w:rFonts w:cs="Calibri"/>
              </w:rPr>
            </w:rPrChange>
          </w:rPr>
          <w:delText>Design Rationale</w:delText>
        </w:r>
        <w:r w:rsidDel="00683A49">
          <w:rPr>
            <w:webHidden/>
          </w:rPr>
          <w:tab/>
          <w:delText>13</w:delText>
        </w:r>
      </w:del>
    </w:p>
    <w:p w:rsidR="00D815A7" w:rsidDel="00683A49" w:rsidRDefault="00D815A7">
      <w:pPr>
        <w:pStyle w:val="TOC2"/>
        <w:rPr>
          <w:del w:id="409" w:author="Anne, Krishna" w:date="2016-10-03T13:57:00Z"/>
          <w:rFonts w:asciiTheme="minorHAnsi" w:eastAsiaTheme="minorEastAsia" w:hAnsiTheme="minorHAnsi"/>
          <w:color w:val="auto"/>
          <w:kern w:val="0"/>
          <w:szCs w:val="22"/>
        </w:rPr>
      </w:pPr>
      <w:del w:id="410" w:author="Anne, Krishna" w:date="2016-10-03T13:57:00Z">
        <w:r w:rsidRPr="00683A49" w:rsidDel="00683A49">
          <w:rPr>
            <w:rPrChange w:id="411" w:author="Anne, Krishna" w:date="2016-10-03T13:57:00Z">
              <w:rPr>
                <w:rStyle w:val="Hyperlink"/>
                <w:rFonts w:cs="Calibri"/>
              </w:rPr>
            </w:rPrChange>
          </w:rPr>
          <w:delText>5.3.1.2</w:delText>
        </w:r>
        <w:r w:rsidDel="00683A49">
          <w:rPr>
            <w:rFonts w:asciiTheme="minorHAnsi" w:eastAsiaTheme="minorEastAsia" w:hAnsiTheme="minorHAnsi"/>
            <w:color w:val="auto"/>
            <w:kern w:val="0"/>
            <w:szCs w:val="22"/>
          </w:rPr>
          <w:tab/>
        </w:r>
        <w:r w:rsidRPr="00683A49" w:rsidDel="00683A49">
          <w:rPr>
            <w:rPrChange w:id="412" w:author="Anne, Krishna" w:date="2016-10-03T13:57:00Z">
              <w:rPr>
                <w:rStyle w:val="Hyperlink"/>
                <w:rFonts w:cs="Calibri"/>
              </w:rPr>
            </w:rPrChange>
          </w:rPr>
          <w:delText>(Processing of the ISR function)…..</w:delText>
        </w:r>
        <w:r w:rsidDel="00683A49">
          <w:rPr>
            <w:webHidden/>
          </w:rPr>
          <w:tab/>
          <w:delText>13</w:delText>
        </w:r>
      </w:del>
    </w:p>
    <w:p w:rsidR="00D815A7" w:rsidDel="00683A49" w:rsidRDefault="00D815A7">
      <w:pPr>
        <w:pStyle w:val="TOC2"/>
        <w:rPr>
          <w:del w:id="413" w:author="Anne, Krishna" w:date="2016-10-03T13:57:00Z"/>
          <w:rFonts w:asciiTheme="minorHAnsi" w:eastAsiaTheme="minorEastAsia" w:hAnsiTheme="minorHAnsi"/>
          <w:color w:val="auto"/>
          <w:kern w:val="0"/>
          <w:szCs w:val="22"/>
        </w:rPr>
      </w:pPr>
      <w:del w:id="414" w:author="Anne, Krishna" w:date="2016-10-03T13:57:00Z">
        <w:r w:rsidRPr="00683A49" w:rsidDel="00683A49">
          <w:rPr>
            <w:rPrChange w:id="415" w:author="Anne, Krishna" w:date="2016-10-03T13:57:00Z">
              <w:rPr>
                <w:rStyle w:val="Hyperlink"/>
                <w:rFonts w:cs="Calibri"/>
              </w:rPr>
            </w:rPrChange>
          </w:rPr>
          <w:delText>5.4</w:delText>
        </w:r>
        <w:r w:rsidDel="00683A49">
          <w:rPr>
            <w:rFonts w:asciiTheme="minorHAnsi" w:eastAsiaTheme="minorEastAsia" w:hAnsiTheme="minorHAnsi"/>
            <w:color w:val="auto"/>
            <w:kern w:val="0"/>
            <w:szCs w:val="22"/>
          </w:rPr>
          <w:tab/>
        </w:r>
        <w:r w:rsidRPr="00683A49" w:rsidDel="00683A49">
          <w:rPr>
            <w:rPrChange w:id="416" w:author="Anne, Krishna" w:date="2016-10-03T13:57:00Z">
              <w:rPr>
                <w:rStyle w:val="Hyperlink"/>
                <w:rFonts w:cs="Calibri"/>
              </w:rPr>
            </w:rPrChange>
          </w:rPr>
          <w:delText>Module Internal (Local) Functions</w:delText>
        </w:r>
        <w:r w:rsidDel="00683A49">
          <w:rPr>
            <w:webHidden/>
          </w:rPr>
          <w:tab/>
          <w:delText>13</w:delText>
        </w:r>
      </w:del>
    </w:p>
    <w:p w:rsidR="00D815A7" w:rsidDel="00683A49" w:rsidRDefault="00D815A7">
      <w:pPr>
        <w:pStyle w:val="TOC2"/>
        <w:rPr>
          <w:del w:id="417" w:author="Anne, Krishna" w:date="2016-10-03T13:57:00Z"/>
          <w:rFonts w:asciiTheme="minorHAnsi" w:eastAsiaTheme="minorEastAsia" w:hAnsiTheme="minorHAnsi"/>
          <w:color w:val="auto"/>
          <w:kern w:val="0"/>
          <w:szCs w:val="22"/>
        </w:rPr>
      </w:pPr>
      <w:del w:id="418" w:author="Anne, Krishna" w:date="2016-10-03T13:57:00Z">
        <w:r w:rsidRPr="00683A49" w:rsidDel="00683A49">
          <w:rPr>
            <w:rPrChange w:id="419" w:author="Anne, Krishna" w:date="2016-10-03T13:57:00Z">
              <w:rPr>
                <w:rStyle w:val="Hyperlink"/>
                <w:rFonts w:cs="Calibri"/>
              </w:rPr>
            </w:rPrChange>
          </w:rPr>
          <w:delText>5.4.1</w:delText>
        </w:r>
        <w:r w:rsidDel="00683A49">
          <w:rPr>
            <w:rFonts w:asciiTheme="minorHAnsi" w:eastAsiaTheme="minorEastAsia" w:hAnsiTheme="minorHAnsi"/>
            <w:color w:val="auto"/>
            <w:kern w:val="0"/>
            <w:szCs w:val="22"/>
          </w:rPr>
          <w:tab/>
        </w:r>
        <w:r w:rsidRPr="00683A49" w:rsidDel="00683A49">
          <w:rPr>
            <w:rPrChange w:id="420" w:author="Anne, Krishna" w:date="2016-10-03T13:57:00Z">
              <w:rPr>
                <w:rStyle w:val="Hyperlink"/>
                <w:rFonts w:cs="Calibri"/>
              </w:rPr>
            </w:rPrChange>
          </w:rPr>
          <w:delText>Local Function #1</w:delText>
        </w:r>
        <w:r w:rsidDel="00683A49">
          <w:rPr>
            <w:webHidden/>
          </w:rPr>
          <w:tab/>
          <w:delText>13</w:delText>
        </w:r>
      </w:del>
    </w:p>
    <w:p w:rsidR="00D815A7" w:rsidDel="00683A49" w:rsidRDefault="00D815A7">
      <w:pPr>
        <w:pStyle w:val="TOC2"/>
        <w:rPr>
          <w:del w:id="421" w:author="Anne, Krishna" w:date="2016-10-03T13:57:00Z"/>
          <w:rFonts w:asciiTheme="minorHAnsi" w:eastAsiaTheme="minorEastAsia" w:hAnsiTheme="minorHAnsi"/>
          <w:color w:val="auto"/>
          <w:kern w:val="0"/>
          <w:szCs w:val="22"/>
        </w:rPr>
      </w:pPr>
      <w:del w:id="422" w:author="Anne, Krishna" w:date="2016-10-03T13:57:00Z">
        <w:r w:rsidRPr="00683A49" w:rsidDel="00683A49">
          <w:rPr>
            <w:rPrChange w:id="423" w:author="Anne, Krishna" w:date="2016-10-03T13:57:00Z">
              <w:rPr>
                <w:rStyle w:val="Hyperlink"/>
                <w:rFonts w:cs="Calibri"/>
              </w:rPr>
            </w:rPrChange>
          </w:rPr>
          <w:delText>5.4.1.1</w:delText>
        </w:r>
        <w:r w:rsidDel="00683A49">
          <w:rPr>
            <w:rFonts w:asciiTheme="minorHAnsi" w:eastAsiaTheme="minorEastAsia" w:hAnsiTheme="minorHAnsi"/>
            <w:color w:val="auto"/>
            <w:kern w:val="0"/>
            <w:szCs w:val="22"/>
          </w:rPr>
          <w:tab/>
        </w:r>
        <w:r w:rsidRPr="00683A49" w:rsidDel="00683A49">
          <w:rPr>
            <w:rPrChange w:id="424" w:author="Anne, Krishna" w:date="2016-10-03T13:57:00Z">
              <w:rPr>
                <w:rStyle w:val="Hyperlink"/>
                <w:rFonts w:cs="Calibri"/>
              </w:rPr>
            </w:rPrChange>
          </w:rPr>
          <w:delText>Design Rationale</w:delText>
        </w:r>
        <w:r w:rsidDel="00683A49">
          <w:rPr>
            <w:webHidden/>
          </w:rPr>
          <w:tab/>
          <w:delText>13</w:delText>
        </w:r>
      </w:del>
    </w:p>
    <w:p w:rsidR="00D815A7" w:rsidDel="00683A49" w:rsidRDefault="00D815A7">
      <w:pPr>
        <w:pStyle w:val="TOC2"/>
        <w:rPr>
          <w:del w:id="425" w:author="Anne, Krishna" w:date="2016-10-03T13:57:00Z"/>
          <w:rFonts w:asciiTheme="minorHAnsi" w:eastAsiaTheme="minorEastAsia" w:hAnsiTheme="minorHAnsi"/>
          <w:color w:val="auto"/>
          <w:kern w:val="0"/>
          <w:szCs w:val="22"/>
        </w:rPr>
      </w:pPr>
      <w:del w:id="426" w:author="Anne, Krishna" w:date="2016-10-03T13:57:00Z">
        <w:r w:rsidRPr="00683A49" w:rsidDel="00683A49">
          <w:rPr>
            <w:rPrChange w:id="427" w:author="Anne, Krishna" w:date="2016-10-03T13:57:00Z">
              <w:rPr>
                <w:rStyle w:val="Hyperlink"/>
                <w:rFonts w:cs="Calibri"/>
              </w:rPr>
            </w:rPrChange>
          </w:rPr>
          <w:delText>5.4.1.2</w:delText>
        </w:r>
        <w:r w:rsidDel="00683A49">
          <w:rPr>
            <w:rFonts w:asciiTheme="minorHAnsi" w:eastAsiaTheme="minorEastAsia" w:hAnsiTheme="minorHAnsi"/>
            <w:color w:val="auto"/>
            <w:kern w:val="0"/>
            <w:szCs w:val="22"/>
          </w:rPr>
          <w:tab/>
        </w:r>
        <w:r w:rsidRPr="00683A49" w:rsidDel="00683A49">
          <w:rPr>
            <w:rPrChange w:id="428" w:author="Anne, Krishna" w:date="2016-10-03T13:57:00Z">
              <w:rPr>
                <w:rStyle w:val="Hyperlink"/>
                <w:rFonts w:cs="Calibri"/>
              </w:rPr>
            </w:rPrChange>
          </w:rPr>
          <w:delText>Processing</w:delText>
        </w:r>
        <w:r w:rsidDel="00683A49">
          <w:rPr>
            <w:webHidden/>
          </w:rPr>
          <w:tab/>
          <w:delText>13</w:delText>
        </w:r>
      </w:del>
    </w:p>
    <w:p w:rsidR="00D815A7" w:rsidDel="00683A49" w:rsidRDefault="00D815A7">
      <w:pPr>
        <w:pStyle w:val="TOC2"/>
        <w:rPr>
          <w:del w:id="429" w:author="Anne, Krishna" w:date="2016-10-03T13:57:00Z"/>
          <w:rFonts w:asciiTheme="minorHAnsi" w:eastAsiaTheme="minorEastAsia" w:hAnsiTheme="minorHAnsi"/>
          <w:color w:val="auto"/>
          <w:kern w:val="0"/>
          <w:szCs w:val="22"/>
        </w:rPr>
      </w:pPr>
      <w:del w:id="430" w:author="Anne, Krishna" w:date="2016-10-03T13:57:00Z">
        <w:r w:rsidRPr="00683A49" w:rsidDel="00683A49">
          <w:rPr>
            <w:rPrChange w:id="431" w:author="Anne, Krishna" w:date="2016-10-03T13:57:00Z">
              <w:rPr>
                <w:rStyle w:val="Hyperlink"/>
                <w:rFonts w:cs="Calibri"/>
              </w:rPr>
            </w:rPrChange>
          </w:rPr>
          <w:delText>5.4.2</w:delText>
        </w:r>
        <w:r w:rsidDel="00683A49">
          <w:rPr>
            <w:rFonts w:asciiTheme="minorHAnsi" w:eastAsiaTheme="minorEastAsia" w:hAnsiTheme="minorHAnsi"/>
            <w:color w:val="auto"/>
            <w:kern w:val="0"/>
            <w:szCs w:val="22"/>
          </w:rPr>
          <w:tab/>
        </w:r>
        <w:r w:rsidRPr="00683A49" w:rsidDel="00683A49">
          <w:rPr>
            <w:rPrChange w:id="432" w:author="Anne, Krishna" w:date="2016-10-03T13:57:00Z">
              <w:rPr>
                <w:rStyle w:val="Hyperlink"/>
                <w:rFonts w:cs="Calibri"/>
              </w:rPr>
            </w:rPrChange>
          </w:rPr>
          <w:delText>Local Function #2</w:delText>
        </w:r>
        <w:r w:rsidDel="00683A49">
          <w:rPr>
            <w:webHidden/>
          </w:rPr>
          <w:tab/>
          <w:delText>13</w:delText>
        </w:r>
      </w:del>
    </w:p>
    <w:p w:rsidR="00D815A7" w:rsidDel="00683A49" w:rsidRDefault="00D815A7">
      <w:pPr>
        <w:pStyle w:val="TOC2"/>
        <w:rPr>
          <w:del w:id="433" w:author="Anne, Krishna" w:date="2016-10-03T13:57:00Z"/>
          <w:rFonts w:asciiTheme="minorHAnsi" w:eastAsiaTheme="minorEastAsia" w:hAnsiTheme="minorHAnsi"/>
          <w:color w:val="auto"/>
          <w:kern w:val="0"/>
          <w:szCs w:val="22"/>
        </w:rPr>
      </w:pPr>
      <w:del w:id="434" w:author="Anne, Krishna" w:date="2016-10-03T13:57:00Z">
        <w:r w:rsidRPr="00683A49" w:rsidDel="00683A49">
          <w:rPr>
            <w:rPrChange w:id="435" w:author="Anne, Krishna" w:date="2016-10-03T13:57:00Z">
              <w:rPr>
                <w:rStyle w:val="Hyperlink"/>
                <w:rFonts w:cs="Calibri"/>
              </w:rPr>
            </w:rPrChange>
          </w:rPr>
          <w:delText>5.4.2.1</w:delText>
        </w:r>
        <w:r w:rsidDel="00683A49">
          <w:rPr>
            <w:rFonts w:asciiTheme="minorHAnsi" w:eastAsiaTheme="minorEastAsia" w:hAnsiTheme="minorHAnsi"/>
            <w:color w:val="auto"/>
            <w:kern w:val="0"/>
            <w:szCs w:val="22"/>
          </w:rPr>
          <w:tab/>
        </w:r>
        <w:r w:rsidRPr="00683A49" w:rsidDel="00683A49">
          <w:rPr>
            <w:rPrChange w:id="436" w:author="Anne, Krishna" w:date="2016-10-03T13:57:00Z">
              <w:rPr>
                <w:rStyle w:val="Hyperlink"/>
                <w:rFonts w:cs="Calibri"/>
              </w:rPr>
            </w:rPrChange>
          </w:rPr>
          <w:delText>Design Rationale</w:delText>
        </w:r>
        <w:r w:rsidDel="00683A49">
          <w:rPr>
            <w:webHidden/>
          </w:rPr>
          <w:tab/>
          <w:delText>14</w:delText>
        </w:r>
      </w:del>
    </w:p>
    <w:p w:rsidR="00D815A7" w:rsidDel="00683A49" w:rsidRDefault="00D815A7">
      <w:pPr>
        <w:pStyle w:val="TOC2"/>
        <w:rPr>
          <w:del w:id="437" w:author="Anne, Krishna" w:date="2016-10-03T13:57:00Z"/>
          <w:rFonts w:asciiTheme="minorHAnsi" w:eastAsiaTheme="minorEastAsia" w:hAnsiTheme="minorHAnsi"/>
          <w:color w:val="auto"/>
          <w:kern w:val="0"/>
          <w:szCs w:val="22"/>
        </w:rPr>
      </w:pPr>
      <w:del w:id="438" w:author="Anne, Krishna" w:date="2016-10-03T13:57:00Z">
        <w:r w:rsidRPr="00683A49" w:rsidDel="00683A49">
          <w:rPr>
            <w:rPrChange w:id="439" w:author="Anne, Krishna" w:date="2016-10-03T13:57:00Z">
              <w:rPr>
                <w:rStyle w:val="Hyperlink"/>
                <w:rFonts w:cs="Calibri"/>
              </w:rPr>
            </w:rPrChange>
          </w:rPr>
          <w:delText>5.4.2.2</w:delText>
        </w:r>
        <w:r w:rsidDel="00683A49">
          <w:rPr>
            <w:rFonts w:asciiTheme="minorHAnsi" w:eastAsiaTheme="minorEastAsia" w:hAnsiTheme="minorHAnsi"/>
            <w:color w:val="auto"/>
            <w:kern w:val="0"/>
            <w:szCs w:val="22"/>
          </w:rPr>
          <w:tab/>
        </w:r>
        <w:r w:rsidRPr="00683A49" w:rsidDel="00683A49">
          <w:rPr>
            <w:rPrChange w:id="440" w:author="Anne, Krishna" w:date="2016-10-03T13:57:00Z">
              <w:rPr>
                <w:rStyle w:val="Hyperlink"/>
                <w:rFonts w:cs="Calibri"/>
              </w:rPr>
            </w:rPrChange>
          </w:rPr>
          <w:delText>Processing</w:delText>
        </w:r>
        <w:r w:rsidDel="00683A49">
          <w:rPr>
            <w:webHidden/>
          </w:rPr>
          <w:tab/>
          <w:delText>14</w:delText>
        </w:r>
      </w:del>
    </w:p>
    <w:p w:rsidR="00D815A7" w:rsidDel="00683A49" w:rsidRDefault="00D815A7">
      <w:pPr>
        <w:pStyle w:val="TOC2"/>
        <w:rPr>
          <w:del w:id="441" w:author="Anne, Krishna" w:date="2016-10-03T13:57:00Z"/>
          <w:rFonts w:asciiTheme="minorHAnsi" w:eastAsiaTheme="minorEastAsia" w:hAnsiTheme="minorHAnsi"/>
          <w:color w:val="auto"/>
          <w:kern w:val="0"/>
          <w:szCs w:val="22"/>
        </w:rPr>
      </w:pPr>
      <w:del w:id="442" w:author="Anne, Krishna" w:date="2016-10-03T13:57:00Z">
        <w:r w:rsidRPr="00683A49" w:rsidDel="00683A49">
          <w:rPr>
            <w:rPrChange w:id="443" w:author="Anne, Krishna" w:date="2016-10-03T13:57:00Z">
              <w:rPr>
                <w:rStyle w:val="Hyperlink"/>
                <w:rFonts w:cs="Calibri"/>
              </w:rPr>
            </w:rPrChange>
          </w:rPr>
          <w:delText>5.4.3</w:delText>
        </w:r>
        <w:r w:rsidDel="00683A49">
          <w:rPr>
            <w:rFonts w:asciiTheme="minorHAnsi" w:eastAsiaTheme="minorEastAsia" w:hAnsiTheme="minorHAnsi"/>
            <w:color w:val="auto"/>
            <w:kern w:val="0"/>
            <w:szCs w:val="22"/>
          </w:rPr>
          <w:tab/>
        </w:r>
        <w:r w:rsidRPr="00683A49" w:rsidDel="00683A49">
          <w:rPr>
            <w:rPrChange w:id="444" w:author="Anne, Krishna" w:date="2016-10-03T13:57:00Z">
              <w:rPr>
                <w:rStyle w:val="Hyperlink"/>
                <w:rFonts w:cs="Calibri"/>
              </w:rPr>
            </w:rPrChange>
          </w:rPr>
          <w:delText>Local Function #3</w:delText>
        </w:r>
        <w:r w:rsidDel="00683A49">
          <w:rPr>
            <w:webHidden/>
          </w:rPr>
          <w:tab/>
          <w:delText>14</w:delText>
        </w:r>
      </w:del>
    </w:p>
    <w:p w:rsidR="00D815A7" w:rsidDel="00683A49" w:rsidRDefault="00D815A7">
      <w:pPr>
        <w:pStyle w:val="TOC2"/>
        <w:rPr>
          <w:del w:id="445" w:author="Anne, Krishna" w:date="2016-10-03T13:57:00Z"/>
          <w:rFonts w:asciiTheme="minorHAnsi" w:eastAsiaTheme="minorEastAsia" w:hAnsiTheme="minorHAnsi"/>
          <w:color w:val="auto"/>
          <w:kern w:val="0"/>
          <w:szCs w:val="22"/>
        </w:rPr>
      </w:pPr>
      <w:del w:id="446" w:author="Anne, Krishna" w:date="2016-10-03T13:57:00Z">
        <w:r w:rsidRPr="00683A49" w:rsidDel="00683A49">
          <w:rPr>
            <w:rPrChange w:id="447" w:author="Anne, Krishna" w:date="2016-10-03T13:57:00Z">
              <w:rPr>
                <w:rStyle w:val="Hyperlink"/>
                <w:rFonts w:cs="Calibri"/>
              </w:rPr>
            </w:rPrChange>
          </w:rPr>
          <w:delText>5.4.3.1</w:delText>
        </w:r>
        <w:r w:rsidDel="00683A49">
          <w:rPr>
            <w:rFonts w:asciiTheme="minorHAnsi" w:eastAsiaTheme="minorEastAsia" w:hAnsiTheme="minorHAnsi"/>
            <w:color w:val="auto"/>
            <w:kern w:val="0"/>
            <w:szCs w:val="22"/>
          </w:rPr>
          <w:tab/>
        </w:r>
        <w:r w:rsidRPr="00683A49" w:rsidDel="00683A49">
          <w:rPr>
            <w:rPrChange w:id="448" w:author="Anne, Krishna" w:date="2016-10-03T13:57:00Z">
              <w:rPr>
                <w:rStyle w:val="Hyperlink"/>
                <w:rFonts w:cs="Calibri"/>
              </w:rPr>
            </w:rPrChange>
          </w:rPr>
          <w:delText>Design Rationale</w:delText>
        </w:r>
        <w:r w:rsidDel="00683A49">
          <w:rPr>
            <w:webHidden/>
          </w:rPr>
          <w:tab/>
          <w:delText>14</w:delText>
        </w:r>
      </w:del>
    </w:p>
    <w:p w:rsidR="00D815A7" w:rsidDel="00683A49" w:rsidRDefault="00D815A7">
      <w:pPr>
        <w:pStyle w:val="TOC2"/>
        <w:rPr>
          <w:del w:id="449" w:author="Anne, Krishna" w:date="2016-10-03T13:57:00Z"/>
          <w:rFonts w:asciiTheme="minorHAnsi" w:eastAsiaTheme="minorEastAsia" w:hAnsiTheme="minorHAnsi"/>
          <w:color w:val="auto"/>
          <w:kern w:val="0"/>
          <w:szCs w:val="22"/>
        </w:rPr>
      </w:pPr>
      <w:del w:id="450" w:author="Anne, Krishna" w:date="2016-10-03T13:57:00Z">
        <w:r w:rsidRPr="00683A49" w:rsidDel="00683A49">
          <w:rPr>
            <w:rPrChange w:id="451" w:author="Anne, Krishna" w:date="2016-10-03T13:57:00Z">
              <w:rPr>
                <w:rStyle w:val="Hyperlink"/>
                <w:rFonts w:cs="Calibri"/>
              </w:rPr>
            </w:rPrChange>
          </w:rPr>
          <w:delText>5.4.3.2</w:delText>
        </w:r>
        <w:r w:rsidDel="00683A49">
          <w:rPr>
            <w:rFonts w:asciiTheme="minorHAnsi" w:eastAsiaTheme="minorEastAsia" w:hAnsiTheme="minorHAnsi"/>
            <w:color w:val="auto"/>
            <w:kern w:val="0"/>
            <w:szCs w:val="22"/>
          </w:rPr>
          <w:tab/>
        </w:r>
        <w:r w:rsidRPr="00683A49" w:rsidDel="00683A49">
          <w:rPr>
            <w:rPrChange w:id="452" w:author="Anne, Krishna" w:date="2016-10-03T13:57:00Z">
              <w:rPr>
                <w:rStyle w:val="Hyperlink"/>
                <w:rFonts w:cs="Calibri"/>
              </w:rPr>
            </w:rPrChange>
          </w:rPr>
          <w:delText>Processing</w:delText>
        </w:r>
        <w:r w:rsidDel="00683A49">
          <w:rPr>
            <w:webHidden/>
          </w:rPr>
          <w:tab/>
          <w:delText>14</w:delText>
        </w:r>
      </w:del>
    </w:p>
    <w:p w:rsidR="00D815A7" w:rsidDel="00683A49" w:rsidRDefault="00D815A7">
      <w:pPr>
        <w:pStyle w:val="TOC2"/>
        <w:rPr>
          <w:del w:id="453" w:author="Anne, Krishna" w:date="2016-10-03T13:57:00Z"/>
          <w:rFonts w:asciiTheme="minorHAnsi" w:eastAsiaTheme="minorEastAsia" w:hAnsiTheme="minorHAnsi"/>
          <w:color w:val="auto"/>
          <w:kern w:val="0"/>
          <w:szCs w:val="22"/>
        </w:rPr>
      </w:pPr>
      <w:del w:id="454" w:author="Anne, Krishna" w:date="2016-10-03T13:57:00Z">
        <w:r w:rsidRPr="00683A49" w:rsidDel="00683A49">
          <w:rPr>
            <w:rPrChange w:id="455" w:author="Anne, Krishna" w:date="2016-10-03T13:57:00Z">
              <w:rPr>
                <w:rStyle w:val="Hyperlink"/>
                <w:rFonts w:cs="Calibri"/>
              </w:rPr>
            </w:rPrChange>
          </w:rPr>
          <w:lastRenderedPageBreak/>
          <w:delText>5.4.3.3</w:delText>
        </w:r>
        <w:r w:rsidDel="00683A49">
          <w:rPr>
            <w:webHidden/>
          </w:rPr>
          <w:tab/>
          <w:delText>14</w:delText>
        </w:r>
      </w:del>
    </w:p>
    <w:p w:rsidR="00D815A7" w:rsidDel="00683A49" w:rsidRDefault="00D815A7">
      <w:pPr>
        <w:pStyle w:val="TOC2"/>
        <w:rPr>
          <w:del w:id="456" w:author="Anne, Krishna" w:date="2016-10-03T13:57:00Z"/>
          <w:rFonts w:asciiTheme="minorHAnsi" w:eastAsiaTheme="minorEastAsia" w:hAnsiTheme="minorHAnsi"/>
          <w:color w:val="auto"/>
          <w:kern w:val="0"/>
          <w:szCs w:val="22"/>
        </w:rPr>
      </w:pPr>
      <w:del w:id="457" w:author="Anne, Krishna" w:date="2016-10-03T13:57:00Z">
        <w:r w:rsidRPr="00683A49" w:rsidDel="00683A49">
          <w:rPr>
            <w:rPrChange w:id="458" w:author="Anne, Krishna" w:date="2016-10-03T13:57:00Z">
              <w:rPr>
                <w:rStyle w:val="Hyperlink"/>
                <w:rFonts w:cs="Calibri"/>
              </w:rPr>
            </w:rPrChange>
          </w:rPr>
          <w:delText>5.4.4</w:delText>
        </w:r>
        <w:r w:rsidDel="00683A49">
          <w:rPr>
            <w:rFonts w:asciiTheme="minorHAnsi" w:eastAsiaTheme="minorEastAsia" w:hAnsiTheme="minorHAnsi"/>
            <w:color w:val="auto"/>
            <w:kern w:val="0"/>
            <w:szCs w:val="22"/>
          </w:rPr>
          <w:tab/>
        </w:r>
        <w:r w:rsidRPr="00683A49" w:rsidDel="00683A49">
          <w:rPr>
            <w:rPrChange w:id="459" w:author="Anne, Krishna" w:date="2016-10-03T13:57:00Z">
              <w:rPr>
                <w:rStyle w:val="Hyperlink"/>
                <w:rFonts w:cs="Calibri"/>
              </w:rPr>
            </w:rPrChange>
          </w:rPr>
          <w:delText>Local Function #4</w:delText>
        </w:r>
        <w:r w:rsidDel="00683A49">
          <w:rPr>
            <w:webHidden/>
          </w:rPr>
          <w:tab/>
          <w:delText>14</w:delText>
        </w:r>
      </w:del>
    </w:p>
    <w:p w:rsidR="00D815A7" w:rsidDel="00683A49" w:rsidRDefault="00D815A7">
      <w:pPr>
        <w:pStyle w:val="TOC2"/>
        <w:rPr>
          <w:del w:id="460" w:author="Anne, Krishna" w:date="2016-10-03T13:57:00Z"/>
          <w:rFonts w:asciiTheme="minorHAnsi" w:eastAsiaTheme="minorEastAsia" w:hAnsiTheme="minorHAnsi"/>
          <w:color w:val="auto"/>
          <w:kern w:val="0"/>
          <w:szCs w:val="22"/>
        </w:rPr>
      </w:pPr>
      <w:del w:id="461" w:author="Anne, Krishna" w:date="2016-10-03T13:57:00Z">
        <w:r w:rsidRPr="00683A49" w:rsidDel="00683A49">
          <w:rPr>
            <w:rPrChange w:id="462" w:author="Anne, Krishna" w:date="2016-10-03T13:57:00Z">
              <w:rPr>
                <w:rStyle w:val="Hyperlink"/>
                <w:rFonts w:cs="Calibri"/>
              </w:rPr>
            </w:rPrChange>
          </w:rPr>
          <w:delText>5.4.4.1</w:delText>
        </w:r>
        <w:r w:rsidDel="00683A49">
          <w:rPr>
            <w:rFonts w:asciiTheme="minorHAnsi" w:eastAsiaTheme="minorEastAsia" w:hAnsiTheme="minorHAnsi"/>
            <w:color w:val="auto"/>
            <w:kern w:val="0"/>
            <w:szCs w:val="22"/>
          </w:rPr>
          <w:tab/>
        </w:r>
        <w:r w:rsidRPr="00683A49" w:rsidDel="00683A49">
          <w:rPr>
            <w:rPrChange w:id="463" w:author="Anne, Krishna" w:date="2016-10-03T13:57:00Z">
              <w:rPr>
                <w:rStyle w:val="Hyperlink"/>
                <w:rFonts w:cs="Calibri"/>
              </w:rPr>
            </w:rPrChange>
          </w:rPr>
          <w:delText>Design Rationale</w:delText>
        </w:r>
        <w:r w:rsidDel="00683A49">
          <w:rPr>
            <w:webHidden/>
          </w:rPr>
          <w:tab/>
          <w:delText>15</w:delText>
        </w:r>
      </w:del>
    </w:p>
    <w:p w:rsidR="00D815A7" w:rsidDel="00683A49" w:rsidRDefault="00D815A7">
      <w:pPr>
        <w:pStyle w:val="TOC2"/>
        <w:rPr>
          <w:del w:id="464" w:author="Anne, Krishna" w:date="2016-10-03T13:57:00Z"/>
          <w:rFonts w:asciiTheme="minorHAnsi" w:eastAsiaTheme="minorEastAsia" w:hAnsiTheme="minorHAnsi"/>
          <w:color w:val="auto"/>
          <w:kern w:val="0"/>
          <w:szCs w:val="22"/>
        </w:rPr>
      </w:pPr>
      <w:del w:id="465" w:author="Anne, Krishna" w:date="2016-10-03T13:57:00Z">
        <w:r w:rsidRPr="00683A49" w:rsidDel="00683A49">
          <w:rPr>
            <w:rPrChange w:id="466" w:author="Anne, Krishna" w:date="2016-10-03T13:57:00Z">
              <w:rPr>
                <w:rStyle w:val="Hyperlink"/>
                <w:rFonts w:cs="Calibri"/>
              </w:rPr>
            </w:rPrChange>
          </w:rPr>
          <w:delText>5.4.4.2</w:delText>
        </w:r>
        <w:r w:rsidDel="00683A49">
          <w:rPr>
            <w:rFonts w:asciiTheme="minorHAnsi" w:eastAsiaTheme="minorEastAsia" w:hAnsiTheme="minorHAnsi"/>
            <w:color w:val="auto"/>
            <w:kern w:val="0"/>
            <w:szCs w:val="22"/>
          </w:rPr>
          <w:tab/>
        </w:r>
        <w:r w:rsidRPr="00683A49" w:rsidDel="00683A49">
          <w:rPr>
            <w:rPrChange w:id="467" w:author="Anne, Krishna" w:date="2016-10-03T13:57:00Z">
              <w:rPr>
                <w:rStyle w:val="Hyperlink"/>
                <w:rFonts w:cs="Calibri"/>
              </w:rPr>
            </w:rPrChange>
          </w:rPr>
          <w:delText>Processing</w:delText>
        </w:r>
        <w:r w:rsidDel="00683A49">
          <w:rPr>
            <w:webHidden/>
          </w:rPr>
          <w:tab/>
          <w:delText>15</w:delText>
        </w:r>
      </w:del>
    </w:p>
    <w:p w:rsidR="00D815A7" w:rsidDel="00683A49" w:rsidRDefault="00D815A7">
      <w:pPr>
        <w:pStyle w:val="TOC2"/>
        <w:rPr>
          <w:del w:id="468" w:author="Anne, Krishna" w:date="2016-10-03T13:57:00Z"/>
          <w:rFonts w:asciiTheme="minorHAnsi" w:eastAsiaTheme="minorEastAsia" w:hAnsiTheme="minorHAnsi"/>
          <w:color w:val="auto"/>
          <w:kern w:val="0"/>
          <w:szCs w:val="22"/>
        </w:rPr>
      </w:pPr>
      <w:del w:id="469" w:author="Anne, Krishna" w:date="2016-10-03T13:57:00Z">
        <w:r w:rsidRPr="00683A49" w:rsidDel="00683A49">
          <w:rPr>
            <w:rPrChange w:id="470" w:author="Anne, Krishna" w:date="2016-10-03T13:57:00Z">
              <w:rPr>
                <w:rStyle w:val="Hyperlink"/>
                <w:rFonts w:cs="Calibri"/>
              </w:rPr>
            </w:rPrChange>
          </w:rPr>
          <w:delText>5.4.4.3</w:delText>
        </w:r>
        <w:r w:rsidDel="00683A49">
          <w:rPr>
            <w:webHidden/>
          </w:rPr>
          <w:tab/>
          <w:delText>15</w:delText>
        </w:r>
      </w:del>
    </w:p>
    <w:p w:rsidR="00D815A7" w:rsidDel="00683A49" w:rsidRDefault="00D815A7">
      <w:pPr>
        <w:pStyle w:val="TOC2"/>
        <w:rPr>
          <w:del w:id="471" w:author="Anne, Krishna" w:date="2016-10-03T13:57:00Z"/>
          <w:rFonts w:asciiTheme="minorHAnsi" w:eastAsiaTheme="minorEastAsia" w:hAnsiTheme="minorHAnsi"/>
          <w:color w:val="auto"/>
          <w:kern w:val="0"/>
          <w:szCs w:val="22"/>
        </w:rPr>
      </w:pPr>
      <w:del w:id="472" w:author="Anne, Krishna" w:date="2016-10-03T13:57:00Z">
        <w:r w:rsidRPr="00683A49" w:rsidDel="00683A49">
          <w:rPr>
            <w:rPrChange w:id="473" w:author="Anne, Krishna" w:date="2016-10-03T13:57:00Z">
              <w:rPr>
                <w:rStyle w:val="Hyperlink"/>
                <w:rFonts w:cs="Calibri"/>
              </w:rPr>
            </w:rPrChange>
          </w:rPr>
          <w:delText>5.4.5</w:delText>
        </w:r>
        <w:r w:rsidDel="00683A49">
          <w:rPr>
            <w:rFonts w:asciiTheme="minorHAnsi" w:eastAsiaTheme="minorEastAsia" w:hAnsiTheme="minorHAnsi"/>
            <w:color w:val="auto"/>
            <w:kern w:val="0"/>
            <w:szCs w:val="22"/>
          </w:rPr>
          <w:tab/>
        </w:r>
        <w:r w:rsidRPr="00683A49" w:rsidDel="00683A49">
          <w:rPr>
            <w:rPrChange w:id="474" w:author="Anne, Krishna" w:date="2016-10-03T13:57:00Z">
              <w:rPr>
                <w:rStyle w:val="Hyperlink"/>
                <w:rFonts w:cs="Calibri"/>
              </w:rPr>
            </w:rPrChange>
          </w:rPr>
          <w:delText>Local Function #5</w:delText>
        </w:r>
        <w:r w:rsidDel="00683A49">
          <w:rPr>
            <w:webHidden/>
          </w:rPr>
          <w:tab/>
          <w:delText>15</w:delText>
        </w:r>
      </w:del>
    </w:p>
    <w:p w:rsidR="00D815A7" w:rsidDel="00683A49" w:rsidRDefault="00D815A7">
      <w:pPr>
        <w:pStyle w:val="TOC2"/>
        <w:rPr>
          <w:del w:id="475" w:author="Anne, Krishna" w:date="2016-10-03T13:57:00Z"/>
          <w:rFonts w:asciiTheme="minorHAnsi" w:eastAsiaTheme="minorEastAsia" w:hAnsiTheme="minorHAnsi"/>
          <w:color w:val="auto"/>
          <w:kern w:val="0"/>
          <w:szCs w:val="22"/>
        </w:rPr>
      </w:pPr>
      <w:del w:id="476" w:author="Anne, Krishna" w:date="2016-10-03T13:57:00Z">
        <w:r w:rsidRPr="00683A49" w:rsidDel="00683A49">
          <w:rPr>
            <w:rPrChange w:id="477" w:author="Anne, Krishna" w:date="2016-10-03T13:57:00Z">
              <w:rPr>
                <w:rStyle w:val="Hyperlink"/>
                <w:rFonts w:cs="Calibri"/>
              </w:rPr>
            </w:rPrChange>
          </w:rPr>
          <w:delText>5.4.5.1</w:delText>
        </w:r>
        <w:r w:rsidDel="00683A49">
          <w:rPr>
            <w:rFonts w:asciiTheme="minorHAnsi" w:eastAsiaTheme="minorEastAsia" w:hAnsiTheme="minorHAnsi"/>
            <w:color w:val="auto"/>
            <w:kern w:val="0"/>
            <w:szCs w:val="22"/>
          </w:rPr>
          <w:tab/>
        </w:r>
        <w:r w:rsidRPr="00683A49" w:rsidDel="00683A49">
          <w:rPr>
            <w:rPrChange w:id="478" w:author="Anne, Krishna" w:date="2016-10-03T13:57:00Z">
              <w:rPr>
                <w:rStyle w:val="Hyperlink"/>
                <w:rFonts w:cs="Calibri"/>
              </w:rPr>
            </w:rPrChange>
          </w:rPr>
          <w:delText>Design Rationale</w:delText>
        </w:r>
        <w:r w:rsidDel="00683A49">
          <w:rPr>
            <w:webHidden/>
          </w:rPr>
          <w:tab/>
          <w:delText>15</w:delText>
        </w:r>
      </w:del>
    </w:p>
    <w:p w:rsidR="00D815A7" w:rsidDel="00683A49" w:rsidRDefault="00D815A7">
      <w:pPr>
        <w:pStyle w:val="TOC2"/>
        <w:rPr>
          <w:del w:id="479" w:author="Anne, Krishna" w:date="2016-10-03T13:57:00Z"/>
          <w:rFonts w:asciiTheme="minorHAnsi" w:eastAsiaTheme="minorEastAsia" w:hAnsiTheme="minorHAnsi"/>
          <w:color w:val="auto"/>
          <w:kern w:val="0"/>
          <w:szCs w:val="22"/>
        </w:rPr>
      </w:pPr>
      <w:del w:id="480" w:author="Anne, Krishna" w:date="2016-10-03T13:57:00Z">
        <w:r w:rsidRPr="00683A49" w:rsidDel="00683A49">
          <w:rPr>
            <w:rPrChange w:id="481" w:author="Anne, Krishna" w:date="2016-10-03T13:57:00Z">
              <w:rPr>
                <w:rStyle w:val="Hyperlink"/>
                <w:rFonts w:cs="Calibri"/>
              </w:rPr>
            </w:rPrChange>
          </w:rPr>
          <w:delText>5.4.5.2</w:delText>
        </w:r>
        <w:r w:rsidDel="00683A49">
          <w:rPr>
            <w:rFonts w:asciiTheme="minorHAnsi" w:eastAsiaTheme="minorEastAsia" w:hAnsiTheme="minorHAnsi"/>
            <w:color w:val="auto"/>
            <w:kern w:val="0"/>
            <w:szCs w:val="22"/>
          </w:rPr>
          <w:tab/>
        </w:r>
        <w:r w:rsidRPr="00683A49" w:rsidDel="00683A49">
          <w:rPr>
            <w:rPrChange w:id="482" w:author="Anne, Krishna" w:date="2016-10-03T13:57:00Z">
              <w:rPr>
                <w:rStyle w:val="Hyperlink"/>
                <w:rFonts w:cs="Calibri"/>
              </w:rPr>
            </w:rPrChange>
          </w:rPr>
          <w:delText>Processing</w:delText>
        </w:r>
        <w:r w:rsidDel="00683A49">
          <w:rPr>
            <w:webHidden/>
          </w:rPr>
          <w:tab/>
          <w:delText>15</w:delText>
        </w:r>
      </w:del>
    </w:p>
    <w:p w:rsidR="00D815A7" w:rsidDel="00683A49" w:rsidRDefault="00D815A7">
      <w:pPr>
        <w:pStyle w:val="TOC2"/>
        <w:rPr>
          <w:del w:id="483" w:author="Anne, Krishna" w:date="2016-10-03T13:57:00Z"/>
          <w:rFonts w:asciiTheme="minorHAnsi" w:eastAsiaTheme="minorEastAsia" w:hAnsiTheme="minorHAnsi"/>
          <w:color w:val="auto"/>
          <w:kern w:val="0"/>
          <w:szCs w:val="22"/>
        </w:rPr>
      </w:pPr>
      <w:del w:id="484" w:author="Anne, Krishna" w:date="2016-10-03T13:57:00Z">
        <w:r w:rsidRPr="00683A49" w:rsidDel="00683A49">
          <w:rPr>
            <w:rPrChange w:id="485" w:author="Anne, Krishna" w:date="2016-10-03T13:57:00Z">
              <w:rPr>
                <w:rStyle w:val="Hyperlink"/>
                <w:rFonts w:cs="Calibri"/>
              </w:rPr>
            </w:rPrChange>
          </w:rPr>
          <w:delText>5.4.5.3</w:delText>
        </w:r>
        <w:r w:rsidDel="00683A49">
          <w:rPr>
            <w:webHidden/>
          </w:rPr>
          <w:tab/>
          <w:delText>15</w:delText>
        </w:r>
      </w:del>
    </w:p>
    <w:p w:rsidR="00D815A7" w:rsidDel="00683A49" w:rsidRDefault="00D815A7">
      <w:pPr>
        <w:pStyle w:val="TOC2"/>
        <w:rPr>
          <w:del w:id="486" w:author="Anne, Krishna" w:date="2016-10-03T13:57:00Z"/>
          <w:rFonts w:asciiTheme="minorHAnsi" w:eastAsiaTheme="minorEastAsia" w:hAnsiTheme="minorHAnsi"/>
          <w:color w:val="auto"/>
          <w:kern w:val="0"/>
          <w:szCs w:val="22"/>
        </w:rPr>
      </w:pPr>
      <w:del w:id="487" w:author="Anne, Krishna" w:date="2016-10-03T13:57:00Z">
        <w:r w:rsidRPr="00683A49" w:rsidDel="00683A49">
          <w:rPr>
            <w:rPrChange w:id="488" w:author="Anne, Krishna" w:date="2016-10-03T13:57:00Z">
              <w:rPr>
                <w:rStyle w:val="Hyperlink"/>
                <w:rFonts w:cs="Calibri"/>
              </w:rPr>
            </w:rPrChange>
          </w:rPr>
          <w:delText>5.4.6</w:delText>
        </w:r>
        <w:r w:rsidDel="00683A49">
          <w:rPr>
            <w:rFonts w:asciiTheme="minorHAnsi" w:eastAsiaTheme="minorEastAsia" w:hAnsiTheme="minorHAnsi"/>
            <w:color w:val="auto"/>
            <w:kern w:val="0"/>
            <w:szCs w:val="22"/>
          </w:rPr>
          <w:tab/>
        </w:r>
        <w:r w:rsidRPr="00683A49" w:rsidDel="00683A49">
          <w:rPr>
            <w:rPrChange w:id="489" w:author="Anne, Krishna" w:date="2016-10-03T13:57:00Z">
              <w:rPr>
                <w:rStyle w:val="Hyperlink"/>
                <w:rFonts w:cs="Calibri"/>
              </w:rPr>
            </w:rPrChange>
          </w:rPr>
          <w:delText>Local Function #6</w:delText>
        </w:r>
        <w:r w:rsidDel="00683A49">
          <w:rPr>
            <w:webHidden/>
          </w:rPr>
          <w:tab/>
          <w:delText>15</w:delText>
        </w:r>
      </w:del>
    </w:p>
    <w:p w:rsidR="00D815A7" w:rsidDel="00683A49" w:rsidRDefault="00D815A7">
      <w:pPr>
        <w:pStyle w:val="TOC2"/>
        <w:rPr>
          <w:del w:id="490" w:author="Anne, Krishna" w:date="2016-10-03T13:57:00Z"/>
          <w:rFonts w:asciiTheme="minorHAnsi" w:eastAsiaTheme="minorEastAsia" w:hAnsiTheme="minorHAnsi"/>
          <w:color w:val="auto"/>
          <w:kern w:val="0"/>
          <w:szCs w:val="22"/>
        </w:rPr>
      </w:pPr>
      <w:del w:id="491" w:author="Anne, Krishna" w:date="2016-10-03T13:57:00Z">
        <w:r w:rsidRPr="00683A49" w:rsidDel="00683A49">
          <w:rPr>
            <w:rPrChange w:id="492" w:author="Anne, Krishna" w:date="2016-10-03T13:57:00Z">
              <w:rPr>
                <w:rStyle w:val="Hyperlink"/>
                <w:rFonts w:cs="Calibri"/>
              </w:rPr>
            </w:rPrChange>
          </w:rPr>
          <w:delText>5.4.6.1</w:delText>
        </w:r>
        <w:r w:rsidDel="00683A49">
          <w:rPr>
            <w:rFonts w:asciiTheme="minorHAnsi" w:eastAsiaTheme="minorEastAsia" w:hAnsiTheme="minorHAnsi"/>
            <w:color w:val="auto"/>
            <w:kern w:val="0"/>
            <w:szCs w:val="22"/>
          </w:rPr>
          <w:tab/>
        </w:r>
        <w:r w:rsidRPr="00683A49" w:rsidDel="00683A49">
          <w:rPr>
            <w:rPrChange w:id="493" w:author="Anne, Krishna" w:date="2016-10-03T13:57:00Z">
              <w:rPr>
                <w:rStyle w:val="Hyperlink"/>
                <w:rFonts w:cs="Calibri"/>
              </w:rPr>
            </w:rPrChange>
          </w:rPr>
          <w:delText>Design Rationale</w:delText>
        </w:r>
        <w:r w:rsidDel="00683A49">
          <w:rPr>
            <w:webHidden/>
          </w:rPr>
          <w:tab/>
          <w:delText>16</w:delText>
        </w:r>
      </w:del>
    </w:p>
    <w:p w:rsidR="00D815A7" w:rsidDel="00683A49" w:rsidRDefault="00D815A7">
      <w:pPr>
        <w:pStyle w:val="TOC2"/>
        <w:rPr>
          <w:del w:id="494" w:author="Anne, Krishna" w:date="2016-10-03T13:57:00Z"/>
          <w:rFonts w:asciiTheme="minorHAnsi" w:eastAsiaTheme="minorEastAsia" w:hAnsiTheme="minorHAnsi"/>
          <w:color w:val="auto"/>
          <w:kern w:val="0"/>
          <w:szCs w:val="22"/>
        </w:rPr>
      </w:pPr>
      <w:del w:id="495" w:author="Anne, Krishna" w:date="2016-10-03T13:57:00Z">
        <w:r w:rsidRPr="00683A49" w:rsidDel="00683A49">
          <w:rPr>
            <w:rPrChange w:id="496" w:author="Anne, Krishna" w:date="2016-10-03T13:57:00Z">
              <w:rPr>
                <w:rStyle w:val="Hyperlink"/>
                <w:rFonts w:cs="Calibri"/>
              </w:rPr>
            </w:rPrChange>
          </w:rPr>
          <w:delText>5.4.6.2</w:delText>
        </w:r>
        <w:r w:rsidDel="00683A49">
          <w:rPr>
            <w:rFonts w:asciiTheme="minorHAnsi" w:eastAsiaTheme="minorEastAsia" w:hAnsiTheme="minorHAnsi"/>
            <w:color w:val="auto"/>
            <w:kern w:val="0"/>
            <w:szCs w:val="22"/>
          </w:rPr>
          <w:tab/>
        </w:r>
        <w:r w:rsidRPr="00683A49" w:rsidDel="00683A49">
          <w:rPr>
            <w:rPrChange w:id="497" w:author="Anne, Krishna" w:date="2016-10-03T13:57:00Z">
              <w:rPr>
                <w:rStyle w:val="Hyperlink"/>
                <w:rFonts w:cs="Calibri"/>
              </w:rPr>
            </w:rPrChange>
          </w:rPr>
          <w:delText>Processing</w:delText>
        </w:r>
        <w:r w:rsidDel="00683A49">
          <w:rPr>
            <w:webHidden/>
          </w:rPr>
          <w:tab/>
          <w:delText>16</w:delText>
        </w:r>
      </w:del>
    </w:p>
    <w:p w:rsidR="00D815A7" w:rsidDel="00683A49" w:rsidRDefault="00D815A7">
      <w:pPr>
        <w:pStyle w:val="TOC2"/>
        <w:rPr>
          <w:del w:id="498" w:author="Anne, Krishna" w:date="2016-10-03T13:57:00Z"/>
          <w:rFonts w:asciiTheme="minorHAnsi" w:eastAsiaTheme="minorEastAsia" w:hAnsiTheme="minorHAnsi"/>
          <w:color w:val="auto"/>
          <w:kern w:val="0"/>
          <w:szCs w:val="22"/>
        </w:rPr>
      </w:pPr>
      <w:del w:id="499" w:author="Anne, Krishna" w:date="2016-10-03T13:57:00Z">
        <w:r w:rsidRPr="00683A49" w:rsidDel="00683A49">
          <w:rPr>
            <w:rPrChange w:id="500" w:author="Anne, Krishna" w:date="2016-10-03T13:57:00Z">
              <w:rPr>
                <w:rStyle w:val="Hyperlink"/>
                <w:rFonts w:cs="Calibri"/>
              </w:rPr>
            </w:rPrChange>
          </w:rPr>
          <w:delText>5.4.6.3</w:delText>
        </w:r>
        <w:r w:rsidDel="00683A49">
          <w:rPr>
            <w:webHidden/>
          </w:rPr>
          <w:tab/>
          <w:delText>16</w:delText>
        </w:r>
      </w:del>
    </w:p>
    <w:p w:rsidR="00D815A7" w:rsidDel="00683A49" w:rsidRDefault="00D815A7">
      <w:pPr>
        <w:pStyle w:val="TOC2"/>
        <w:rPr>
          <w:del w:id="501" w:author="Anne, Krishna" w:date="2016-10-03T13:57:00Z"/>
          <w:rFonts w:asciiTheme="minorHAnsi" w:eastAsiaTheme="minorEastAsia" w:hAnsiTheme="minorHAnsi"/>
          <w:color w:val="auto"/>
          <w:kern w:val="0"/>
          <w:szCs w:val="22"/>
        </w:rPr>
      </w:pPr>
      <w:del w:id="502" w:author="Anne, Krishna" w:date="2016-10-03T13:57:00Z">
        <w:r w:rsidRPr="00683A49" w:rsidDel="00683A49">
          <w:rPr>
            <w:rPrChange w:id="503" w:author="Anne, Krishna" w:date="2016-10-03T13:57:00Z">
              <w:rPr>
                <w:rStyle w:val="Hyperlink"/>
                <w:rFonts w:cs="Calibri"/>
              </w:rPr>
            </w:rPrChange>
          </w:rPr>
          <w:delText>5.4.7</w:delText>
        </w:r>
        <w:r w:rsidDel="00683A49">
          <w:rPr>
            <w:rFonts w:asciiTheme="minorHAnsi" w:eastAsiaTheme="minorEastAsia" w:hAnsiTheme="minorHAnsi"/>
            <w:color w:val="auto"/>
            <w:kern w:val="0"/>
            <w:szCs w:val="22"/>
          </w:rPr>
          <w:tab/>
        </w:r>
        <w:r w:rsidRPr="00683A49" w:rsidDel="00683A49">
          <w:rPr>
            <w:rPrChange w:id="504" w:author="Anne, Krishna" w:date="2016-10-03T13:57:00Z">
              <w:rPr>
                <w:rStyle w:val="Hyperlink"/>
                <w:rFonts w:cs="Calibri"/>
              </w:rPr>
            </w:rPrChange>
          </w:rPr>
          <w:delText>Local Function #7</w:delText>
        </w:r>
        <w:r w:rsidDel="00683A49">
          <w:rPr>
            <w:webHidden/>
          </w:rPr>
          <w:tab/>
          <w:delText>16</w:delText>
        </w:r>
      </w:del>
    </w:p>
    <w:p w:rsidR="00D815A7" w:rsidDel="00683A49" w:rsidRDefault="00D815A7">
      <w:pPr>
        <w:pStyle w:val="TOC2"/>
        <w:rPr>
          <w:del w:id="505" w:author="Anne, Krishna" w:date="2016-10-03T13:57:00Z"/>
          <w:rFonts w:asciiTheme="minorHAnsi" w:eastAsiaTheme="minorEastAsia" w:hAnsiTheme="minorHAnsi"/>
          <w:color w:val="auto"/>
          <w:kern w:val="0"/>
          <w:szCs w:val="22"/>
        </w:rPr>
      </w:pPr>
      <w:del w:id="506" w:author="Anne, Krishna" w:date="2016-10-03T13:57:00Z">
        <w:r w:rsidRPr="00683A49" w:rsidDel="00683A49">
          <w:rPr>
            <w:rPrChange w:id="507" w:author="Anne, Krishna" w:date="2016-10-03T13:57:00Z">
              <w:rPr>
                <w:rStyle w:val="Hyperlink"/>
                <w:rFonts w:cs="Calibri"/>
              </w:rPr>
            </w:rPrChange>
          </w:rPr>
          <w:delText>5.4.7.1</w:delText>
        </w:r>
        <w:r w:rsidDel="00683A49">
          <w:rPr>
            <w:rFonts w:asciiTheme="minorHAnsi" w:eastAsiaTheme="minorEastAsia" w:hAnsiTheme="minorHAnsi"/>
            <w:color w:val="auto"/>
            <w:kern w:val="0"/>
            <w:szCs w:val="22"/>
          </w:rPr>
          <w:tab/>
        </w:r>
        <w:r w:rsidRPr="00683A49" w:rsidDel="00683A49">
          <w:rPr>
            <w:rPrChange w:id="508" w:author="Anne, Krishna" w:date="2016-10-03T13:57:00Z">
              <w:rPr>
                <w:rStyle w:val="Hyperlink"/>
                <w:rFonts w:cs="Calibri"/>
              </w:rPr>
            </w:rPrChange>
          </w:rPr>
          <w:delText>Design Rationale</w:delText>
        </w:r>
        <w:r w:rsidDel="00683A49">
          <w:rPr>
            <w:webHidden/>
          </w:rPr>
          <w:tab/>
          <w:delText>16</w:delText>
        </w:r>
      </w:del>
    </w:p>
    <w:p w:rsidR="00D815A7" w:rsidDel="00683A49" w:rsidRDefault="00D815A7">
      <w:pPr>
        <w:pStyle w:val="TOC2"/>
        <w:rPr>
          <w:del w:id="509" w:author="Anne, Krishna" w:date="2016-10-03T13:57:00Z"/>
          <w:rFonts w:asciiTheme="minorHAnsi" w:eastAsiaTheme="minorEastAsia" w:hAnsiTheme="minorHAnsi"/>
          <w:color w:val="auto"/>
          <w:kern w:val="0"/>
          <w:szCs w:val="22"/>
        </w:rPr>
      </w:pPr>
      <w:del w:id="510" w:author="Anne, Krishna" w:date="2016-10-03T13:57:00Z">
        <w:r w:rsidRPr="00683A49" w:rsidDel="00683A49">
          <w:rPr>
            <w:rPrChange w:id="511" w:author="Anne, Krishna" w:date="2016-10-03T13:57:00Z">
              <w:rPr>
                <w:rStyle w:val="Hyperlink"/>
                <w:rFonts w:cs="Calibri"/>
              </w:rPr>
            </w:rPrChange>
          </w:rPr>
          <w:delText>5.4.7.2</w:delText>
        </w:r>
        <w:r w:rsidDel="00683A49">
          <w:rPr>
            <w:rFonts w:asciiTheme="minorHAnsi" w:eastAsiaTheme="minorEastAsia" w:hAnsiTheme="minorHAnsi"/>
            <w:color w:val="auto"/>
            <w:kern w:val="0"/>
            <w:szCs w:val="22"/>
          </w:rPr>
          <w:tab/>
        </w:r>
        <w:r w:rsidRPr="00683A49" w:rsidDel="00683A49">
          <w:rPr>
            <w:rPrChange w:id="512" w:author="Anne, Krishna" w:date="2016-10-03T13:57:00Z">
              <w:rPr>
                <w:rStyle w:val="Hyperlink"/>
                <w:rFonts w:cs="Calibri"/>
              </w:rPr>
            </w:rPrChange>
          </w:rPr>
          <w:delText>Processing</w:delText>
        </w:r>
        <w:r w:rsidDel="00683A49">
          <w:rPr>
            <w:webHidden/>
          </w:rPr>
          <w:tab/>
          <w:delText>16</w:delText>
        </w:r>
      </w:del>
    </w:p>
    <w:p w:rsidR="00D815A7" w:rsidDel="00683A49" w:rsidRDefault="00D815A7">
      <w:pPr>
        <w:pStyle w:val="TOC2"/>
        <w:rPr>
          <w:del w:id="513" w:author="Anne, Krishna" w:date="2016-10-03T13:57:00Z"/>
          <w:rFonts w:asciiTheme="minorHAnsi" w:eastAsiaTheme="minorEastAsia" w:hAnsiTheme="minorHAnsi"/>
          <w:color w:val="auto"/>
          <w:kern w:val="0"/>
          <w:szCs w:val="22"/>
        </w:rPr>
      </w:pPr>
      <w:del w:id="514" w:author="Anne, Krishna" w:date="2016-10-03T13:57:00Z">
        <w:r w:rsidRPr="00683A49" w:rsidDel="00683A49">
          <w:rPr>
            <w:rPrChange w:id="515" w:author="Anne, Krishna" w:date="2016-10-03T13:57:00Z">
              <w:rPr>
                <w:rStyle w:val="Hyperlink"/>
                <w:rFonts w:cs="Calibri"/>
              </w:rPr>
            </w:rPrChange>
          </w:rPr>
          <w:delText>5.4.7.3</w:delText>
        </w:r>
        <w:r w:rsidDel="00683A49">
          <w:rPr>
            <w:webHidden/>
          </w:rPr>
          <w:tab/>
          <w:delText>16</w:delText>
        </w:r>
      </w:del>
    </w:p>
    <w:p w:rsidR="00D815A7" w:rsidDel="00683A49" w:rsidRDefault="00D815A7">
      <w:pPr>
        <w:pStyle w:val="TOC2"/>
        <w:rPr>
          <w:del w:id="516" w:author="Anne, Krishna" w:date="2016-10-03T13:57:00Z"/>
          <w:rFonts w:asciiTheme="minorHAnsi" w:eastAsiaTheme="minorEastAsia" w:hAnsiTheme="minorHAnsi"/>
          <w:color w:val="auto"/>
          <w:kern w:val="0"/>
          <w:szCs w:val="22"/>
        </w:rPr>
      </w:pPr>
      <w:del w:id="517" w:author="Anne, Krishna" w:date="2016-10-03T13:57:00Z">
        <w:r w:rsidRPr="00683A49" w:rsidDel="00683A49">
          <w:rPr>
            <w:rPrChange w:id="518" w:author="Anne, Krishna" w:date="2016-10-03T13:57:00Z">
              <w:rPr>
                <w:rStyle w:val="Hyperlink"/>
                <w:rFonts w:cs="Calibri"/>
              </w:rPr>
            </w:rPrChange>
          </w:rPr>
          <w:delText>5.4.8</w:delText>
        </w:r>
        <w:r w:rsidDel="00683A49">
          <w:rPr>
            <w:rFonts w:asciiTheme="minorHAnsi" w:eastAsiaTheme="minorEastAsia" w:hAnsiTheme="minorHAnsi"/>
            <w:color w:val="auto"/>
            <w:kern w:val="0"/>
            <w:szCs w:val="22"/>
          </w:rPr>
          <w:tab/>
        </w:r>
        <w:r w:rsidRPr="00683A49" w:rsidDel="00683A49">
          <w:rPr>
            <w:rPrChange w:id="519" w:author="Anne, Krishna" w:date="2016-10-03T13:57:00Z">
              <w:rPr>
                <w:rStyle w:val="Hyperlink"/>
                <w:rFonts w:cs="Calibri"/>
              </w:rPr>
            </w:rPrChange>
          </w:rPr>
          <w:delText>Local Function #8</w:delText>
        </w:r>
        <w:r w:rsidDel="00683A49">
          <w:rPr>
            <w:webHidden/>
          </w:rPr>
          <w:tab/>
          <w:delText>16</w:delText>
        </w:r>
      </w:del>
    </w:p>
    <w:p w:rsidR="00D815A7" w:rsidDel="00683A49" w:rsidRDefault="00D815A7">
      <w:pPr>
        <w:pStyle w:val="TOC2"/>
        <w:rPr>
          <w:del w:id="520" w:author="Anne, Krishna" w:date="2016-10-03T13:57:00Z"/>
          <w:rFonts w:asciiTheme="minorHAnsi" w:eastAsiaTheme="minorEastAsia" w:hAnsiTheme="minorHAnsi"/>
          <w:color w:val="auto"/>
          <w:kern w:val="0"/>
          <w:szCs w:val="22"/>
        </w:rPr>
      </w:pPr>
      <w:del w:id="521" w:author="Anne, Krishna" w:date="2016-10-03T13:57:00Z">
        <w:r w:rsidRPr="00683A49" w:rsidDel="00683A49">
          <w:rPr>
            <w:rPrChange w:id="522" w:author="Anne, Krishna" w:date="2016-10-03T13:57:00Z">
              <w:rPr>
                <w:rStyle w:val="Hyperlink"/>
                <w:rFonts w:cs="Calibri"/>
              </w:rPr>
            </w:rPrChange>
          </w:rPr>
          <w:delText>5.4.8.1</w:delText>
        </w:r>
        <w:r w:rsidDel="00683A49">
          <w:rPr>
            <w:rFonts w:asciiTheme="minorHAnsi" w:eastAsiaTheme="minorEastAsia" w:hAnsiTheme="minorHAnsi"/>
            <w:color w:val="auto"/>
            <w:kern w:val="0"/>
            <w:szCs w:val="22"/>
          </w:rPr>
          <w:tab/>
        </w:r>
        <w:r w:rsidRPr="00683A49" w:rsidDel="00683A49">
          <w:rPr>
            <w:rPrChange w:id="523" w:author="Anne, Krishna" w:date="2016-10-03T13:57:00Z">
              <w:rPr>
                <w:rStyle w:val="Hyperlink"/>
                <w:rFonts w:cs="Calibri"/>
              </w:rPr>
            </w:rPrChange>
          </w:rPr>
          <w:delText>Design Rationale</w:delText>
        </w:r>
        <w:r w:rsidDel="00683A49">
          <w:rPr>
            <w:webHidden/>
          </w:rPr>
          <w:tab/>
          <w:delText>16</w:delText>
        </w:r>
      </w:del>
    </w:p>
    <w:p w:rsidR="00D815A7" w:rsidDel="00683A49" w:rsidRDefault="00D815A7">
      <w:pPr>
        <w:pStyle w:val="TOC2"/>
        <w:rPr>
          <w:del w:id="524" w:author="Anne, Krishna" w:date="2016-10-03T13:57:00Z"/>
          <w:rFonts w:asciiTheme="minorHAnsi" w:eastAsiaTheme="minorEastAsia" w:hAnsiTheme="minorHAnsi"/>
          <w:color w:val="auto"/>
          <w:kern w:val="0"/>
          <w:szCs w:val="22"/>
        </w:rPr>
      </w:pPr>
      <w:del w:id="525" w:author="Anne, Krishna" w:date="2016-10-03T13:57:00Z">
        <w:r w:rsidRPr="00683A49" w:rsidDel="00683A49">
          <w:rPr>
            <w:rPrChange w:id="526" w:author="Anne, Krishna" w:date="2016-10-03T13:57:00Z">
              <w:rPr>
                <w:rStyle w:val="Hyperlink"/>
                <w:rFonts w:cs="Calibri"/>
              </w:rPr>
            </w:rPrChange>
          </w:rPr>
          <w:delText>5.4.8.2</w:delText>
        </w:r>
        <w:r w:rsidDel="00683A49">
          <w:rPr>
            <w:rFonts w:asciiTheme="minorHAnsi" w:eastAsiaTheme="minorEastAsia" w:hAnsiTheme="minorHAnsi"/>
            <w:color w:val="auto"/>
            <w:kern w:val="0"/>
            <w:szCs w:val="22"/>
          </w:rPr>
          <w:tab/>
        </w:r>
        <w:r w:rsidRPr="00683A49" w:rsidDel="00683A49">
          <w:rPr>
            <w:rPrChange w:id="527" w:author="Anne, Krishna" w:date="2016-10-03T13:57:00Z">
              <w:rPr>
                <w:rStyle w:val="Hyperlink"/>
                <w:rFonts w:cs="Calibri"/>
              </w:rPr>
            </w:rPrChange>
          </w:rPr>
          <w:delText>Processing</w:delText>
        </w:r>
        <w:r w:rsidDel="00683A49">
          <w:rPr>
            <w:webHidden/>
          </w:rPr>
          <w:tab/>
          <w:delText>16</w:delText>
        </w:r>
      </w:del>
    </w:p>
    <w:p w:rsidR="00D815A7" w:rsidDel="00683A49" w:rsidRDefault="00D815A7">
      <w:pPr>
        <w:pStyle w:val="TOC2"/>
        <w:rPr>
          <w:del w:id="528" w:author="Anne, Krishna" w:date="2016-10-03T13:57:00Z"/>
          <w:rFonts w:asciiTheme="minorHAnsi" w:eastAsiaTheme="minorEastAsia" w:hAnsiTheme="minorHAnsi"/>
          <w:color w:val="auto"/>
          <w:kern w:val="0"/>
          <w:szCs w:val="22"/>
        </w:rPr>
      </w:pPr>
      <w:del w:id="529" w:author="Anne, Krishna" w:date="2016-10-03T13:57:00Z">
        <w:r w:rsidRPr="00683A49" w:rsidDel="00683A49">
          <w:rPr>
            <w:rPrChange w:id="530" w:author="Anne, Krishna" w:date="2016-10-03T13:57:00Z">
              <w:rPr>
                <w:rStyle w:val="Hyperlink"/>
                <w:rFonts w:cs="Calibri"/>
              </w:rPr>
            </w:rPrChange>
          </w:rPr>
          <w:delText>5.4.8.3</w:delText>
        </w:r>
        <w:r w:rsidDel="00683A49">
          <w:rPr>
            <w:webHidden/>
          </w:rPr>
          <w:tab/>
          <w:delText>16</w:delText>
        </w:r>
      </w:del>
    </w:p>
    <w:p w:rsidR="00D815A7" w:rsidDel="00683A49" w:rsidRDefault="00D815A7">
      <w:pPr>
        <w:pStyle w:val="TOC2"/>
        <w:rPr>
          <w:del w:id="531" w:author="Anne, Krishna" w:date="2016-10-03T13:57:00Z"/>
          <w:rFonts w:asciiTheme="minorHAnsi" w:eastAsiaTheme="minorEastAsia" w:hAnsiTheme="minorHAnsi"/>
          <w:color w:val="auto"/>
          <w:kern w:val="0"/>
          <w:szCs w:val="22"/>
        </w:rPr>
      </w:pPr>
      <w:del w:id="532" w:author="Anne, Krishna" w:date="2016-10-03T13:57:00Z">
        <w:r w:rsidRPr="00683A49" w:rsidDel="00683A49">
          <w:rPr>
            <w:rPrChange w:id="533" w:author="Anne, Krishna" w:date="2016-10-03T13:57:00Z">
              <w:rPr>
                <w:rStyle w:val="Hyperlink"/>
                <w:rFonts w:cs="Calibri"/>
              </w:rPr>
            </w:rPrChange>
          </w:rPr>
          <w:delText>5.4.9</w:delText>
        </w:r>
        <w:r w:rsidDel="00683A49">
          <w:rPr>
            <w:rFonts w:asciiTheme="minorHAnsi" w:eastAsiaTheme="minorEastAsia" w:hAnsiTheme="minorHAnsi"/>
            <w:color w:val="auto"/>
            <w:kern w:val="0"/>
            <w:szCs w:val="22"/>
          </w:rPr>
          <w:tab/>
        </w:r>
        <w:r w:rsidRPr="00683A49" w:rsidDel="00683A49">
          <w:rPr>
            <w:rPrChange w:id="534" w:author="Anne, Krishna" w:date="2016-10-03T13:57:00Z">
              <w:rPr>
                <w:rStyle w:val="Hyperlink"/>
                <w:rFonts w:cs="Calibri"/>
              </w:rPr>
            </w:rPrChange>
          </w:rPr>
          <w:delText>Local Function #9</w:delText>
        </w:r>
        <w:r w:rsidDel="00683A49">
          <w:rPr>
            <w:webHidden/>
          </w:rPr>
          <w:tab/>
          <w:delText>17</w:delText>
        </w:r>
      </w:del>
    </w:p>
    <w:p w:rsidR="00D815A7" w:rsidDel="00683A49" w:rsidRDefault="00D815A7">
      <w:pPr>
        <w:pStyle w:val="TOC2"/>
        <w:rPr>
          <w:del w:id="535" w:author="Anne, Krishna" w:date="2016-10-03T13:57:00Z"/>
          <w:rFonts w:asciiTheme="minorHAnsi" w:eastAsiaTheme="minorEastAsia" w:hAnsiTheme="minorHAnsi"/>
          <w:color w:val="auto"/>
          <w:kern w:val="0"/>
          <w:szCs w:val="22"/>
        </w:rPr>
      </w:pPr>
      <w:del w:id="536" w:author="Anne, Krishna" w:date="2016-10-03T13:57:00Z">
        <w:r w:rsidRPr="00683A49" w:rsidDel="00683A49">
          <w:rPr>
            <w:rPrChange w:id="537" w:author="Anne, Krishna" w:date="2016-10-03T13:57:00Z">
              <w:rPr>
                <w:rStyle w:val="Hyperlink"/>
                <w:rFonts w:cs="Calibri"/>
              </w:rPr>
            </w:rPrChange>
          </w:rPr>
          <w:delText>5.4.9.1</w:delText>
        </w:r>
        <w:r w:rsidDel="00683A49">
          <w:rPr>
            <w:rFonts w:asciiTheme="minorHAnsi" w:eastAsiaTheme="minorEastAsia" w:hAnsiTheme="minorHAnsi"/>
            <w:color w:val="auto"/>
            <w:kern w:val="0"/>
            <w:szCs w:val="22"/>
          </w:rPr>
          <w:tab/>
        </w:r>
        <w:r w:rsidRPr="00683A49" w:rsidDel="00683A49">
          <w:rPr>
            <w:rPrChange w:id="538" w:author="Anne, Krishna" w:date="2016-10-03T13:57:00Z">
              <w:rPr>
                <w:rStyle w:val="Hyperlink"/>
                <w:rFonts w:cs="Calibri"/>
              </w:rPr>
            </w:rPrChange>
          </w:rPr>
          <w:delText>Design Rationale</w:delText>
        </w:r>
        <w:r w:rsidDel="00683A49">
          <w:rPr>
            <w:webHidden/>
          </w:rPr>
          <w:tab/>
          <w:delText>17</w:delText>
        </w:r>
      </w:del>
    </w:p>
    <w:p w:rsidR="00D815A7" w:rsidDel="00683A49" w:rsidRDefault="00D815A7">
      <w:pPr>
        <w:pStyle w:val="TOC2"/>
        <w:rPr>
          <w:del w:id="539" w:author="Anne, Krishna" w:date="2016-10-03T13:57:00Z"/>
          <w:rFonts w:asciiTheme="minorHAnsi" w:eastAsiaTheme="minorEastAsia" w:hAnsiTheme="minorHAnsi"/>
          <w:color w:val="auto"/>
          <w:kern w:val="0"/>
          <w:szCs w:val="22"/>
        </w:rPr>
      </w:pPr>
      <w:del w:id="540" w:author="Anne, Krishna" w:date="2016-10-03T13:57:00Z">
        <w:r w:rsidRPr="00683A49" w:rsidDel="00683A49">
          <w:rPr>
            <w:rPrChange w:id="541" w:author="Anne, Krishna" w:date="2016-10-03T13:57:00Z">
              <w:rPr>
                <w:rStyle w:val="Hyperlink"/>
                <w:rFonts w:cs="Calibri"/>
              </w:rPr>
            </w:rPrChange>
          </w:rPr>
          <w:delText>5.4.9.2</w:delText>
        </w:r>
        <w:r w:rsidDel="00683A49">
          <w:rPr>
            <w:rFonts w:asciiTheme="minorHAnsi" w:eastAsiaTheme="minorEastAsia" w:hAnsiTheme="minorHAnsi"/>
            <w:color w:val="auto"/>
            <w:kern w:val="0"/>
            <w:szCs w:val="22"/>
          </w:rPr>
          <w:tab/>
        </w:r>
        <w:r w:rsidRPr="00683A49" w:rsidDel="00683A49">
          <w:rPr>
            <w:rPrChange w:id="542" w:author="Anne, Krishna" w:date="2016-10-03T13:57:00Z">
              <w:rPr>
                <w:rStyle w:val="Hyperlink"/>
                <w:rFonts w:cs="Calibri"/>
              </w:rPr>
            </w:rPrChange>
          </w:rPr>
          <w:delText>Processing</w:delText>
        </w:r>
        <w:r w:rsidDel="00683A49">
          <w:rPr>
            <w:webHidden/>
          </w:rPr>
          <w:tab/>
          <w:delText>17</w:delText>
        </w:r>
      </w:del>
    </w:p>
    <w:p w:rsidR="00D815A7" w:rsidDel="00683A49" w:rsidRDefault="00D815A7">
      <w:pPr>
        <w:pStyle w:val="TOC2"/>
        <w:rPr>
          <w:del w:id="543" w:author="Anne, Krishna" w:date="2016-10-03T13:57:00Z"/>
          <w:rFonts w:asciiTheme="minorHAnsi" w:eastAsiaTheme="minorEastAsia" w:hAnsiTheme="minorHAnsi"/>
          <w:color w:val="auto"/>
          <w:kern w:val="0"/>
          <w:szCs w:val="22"/>
        </w:rPr>
      </w:pPr>
      <w:del w:id="544" w:author="Anne, Krishna" w:date="2016-10-03T13:57:00Z">
        <w:r w:rsidRPr="00683A49" w:rsidDel="00683A49">
          <w:rPr>
            <w:rPrChange w:id="545" w:author="Anne, Krishna" w:date="2016-10-03T13:57:00Z">
              <w:rPr>
                <w:rStyle w:val="Hyperlink"/>
                <w:rFonts w:cs="Calibri"/>
              </w:rPr>
            </w:rPrChange>
          </w:rPr>
          <w:delText>5.4.9.3</w:delText>
        </w:r>
        <w:r w:rsidDel="00683A49">
          <w:rPr>
            <w:webHidden/>
          </w:rPr>
          <w:tab/>
          <w:delText>17</w:delText>
        </w:r>
      </w:del>
    </w:p>
    <w:p w:rsidR="00D815A7" w:rsidDel="00683A49" w:rsidRDefault="00D815A7">
      <w:pPr>
        <w:pStyle w:val="TOC2"/>
        <w:rPr>
          <w:del w:id="546" w:author="Anne, Krishna" w:date="2016-10-03T13:57:00Z"/>
          <w:rFonts w:asciiTheme="minorHAnsi" w:eastAsiaTheme="minorEastAsia" w:hAnsiTheme="minorHAnsi"/>
          <w:color w:val="auto"/>
          <w:kern w:val="0"/>
          <w:szCs w:val="22"/>
        </w:rPr>
      </w:pPr>
      <w:del w:id="547" w:author="Anne, Krishna" w:date="2016-10-03T13:57:00Z">
        <w:r w:rsidRPr="00683A49" w:rsidDel="00683A49">
          <w:rPr>
            <w:rPrChange w:id="548" w:author="Anne, Krishna" w:date="2016-10-03T13:57:00Z">
              <w:rPr>
                <w:rStyle w:val="Hyperlink"/>
                <w:rFonts w:cs="Calibri"/>
              </w:rPr>
            </w:rPrChange>
          </w:rPr>
          <w:delText>5.4.10</w:delText>
        </w:r>
        <w:r w:rsidDel="00683A49">
          <w:rPr>
            <w:rFonts w:asciiTheme="minorHAnsi" w:eastAsiaTheme="minorEastAsia" w:hAnsiTheme="minorHAnsi"/>
            <w:color w:val="auto"/>
            <w:kern w:val="0"/>
            <w:szCs w:val="22"/>
          </w:rPr>
          <w:tab/>
        </w:r>
        <w:r w:rsidRPr="00683A49" w:rsidDel="00683A49">
          <w:rPr>
            <w:rPrChange w:id="549" w:author="Anne, Krishna" w:date="2016-10-03T13:57:00Z">
              <w:rPr>
                <w:rStyle w:val="Hyperlink"/>
                <w:rFonts w:cs="Calibri"/>
              </w:rPr>
            </w:rPrChange>
          </w:rPr>
          <w:delText>Local Function #10</w:delText>
        </w:r>
        <w:r w:rsidDel="00683A49">
          <w:rPr>
            <w:webHidden/>
          </w:rPr>
          <w:tab/>
          <w:delText>17</w:delText>
        </w:r>
      </w:del>
    </w:p>
    <w:p w:rsidR="00D815A7" w:rsidDel="00683A49" w:rsidRDefault="00D815A7">
      <w:pPr>
        <w:pStyle w:val="TOC2"/>
        <w:tabs>
          <w:tab w:val="left" w:pos="1200"/>
        </w:tabs>
        <w:rPr>
          <w:del w:id="550" w:author="Anne, Krishna" w:date="2016-10-03T13:57:00Z"/>
          <w:rFonts w:asciiTheme="minorHAnsi" w:eastAsiaTheme="minorEastAsia" w:hAnsiTheme="minorHAnsi"/>
          <w:color w:val="auto"/>
          <w:kern w:val="0"/>
          <w:szCs w:val="22"/>
        </w:rPr>
      </w:pPr>
      <w:del w:id="551" w:author="Anne, Krishna" w:date="2016-10-03T13:57:00Z">
        <w:r w:rsidRPr="00683A49" w:rsidDel="00683A49">
          <w:rPr>
            <w:rPrChange w:id="552" w:author="Anne, Krishna" w:date="2016-10-03T13:57:00Z">
              <w:rPr>
                <w:rStyle w:val="Hyperlink"/>
                <w:rFonts w:cs="Calibri"/>
              </w:rPr>
            </w:rPrChange>
          </w:rPr>
          <w:delText>5.4.10.1</w:delText>
        </w:r>
        <w:r w:rsidDel="00683A49">
          <w:rPr>
            <w:rFonts w:asciiTheme="minorHAnsi" w:eastAsiaTheme="minorEastAsia" w:hAnsiTheme="minorHAnsi"/>
            <w:color w:val="auto"/>
            <w:kern w:val="0"/>
            <w:szCs w:val="22"/>
          </w:rPr>
          <w:tab/>
        </w:r>
        <w:r w:rsidRPr="00683A49" w:rsidDel="00683A49">
          <w:rPr>
            <w:rPrChange w:id="553" w:author="Anne, Krishna" w:date="2016-10-03T13:57:00Z">
              <w:rPr>
                <w:rStyle w:val="Hyperlink"/>
                <w:rFonts w:cs="Calibri"/>
              </w:rPr>
            </w:rPrChange>
          </w:rPr>
          <w:delText>Design Rationale</w:delText>
        </w:r>
        <w:r w:rsidDel="00683A49">
          <w:rPr>
            <w:webHidden/>
          </w:rPr>
          <w:tab/>
          <w:delText>17</w:delText>
        </w:r>
      </w:del>
    </w:p>
    <w:p w:rsidR="00D815A7" w:rsidDel="00683A49" w:rsidRDefault="00D815A7">
      <w:pPr>
        <w:pStyle w:val="TOC2"/>
        <w:tabs>
          <w:tab w:val="left" w:pos="1200"/>
        </w:tabs>
        <w:rPr>
          <w:del w:id="554" w:author="Anne, Krishna" w:date="2016-10-03T13:57:00Z"/>
          <w:rFonts w:asciiTheme="minorHAnsi" w:eastAsiaTheme="minorEastAsia" w:hAnsiTheme="minorHAnsi"/>
          <w:color w:val="auto"/>
          <w:kern w:val="0"/>
          <w:szCs w:val="22"/>
        </w:rPr>
      </w:pPr>
      <w:del w:id="555" w:author="Anne, Krishna" w:date="2016-10-03T13:57:00Z">
        <w:r w:rsidRPr="00683A49" w:rsidDel="00683A49">
          <w:rPr>
            <w:rPrChange w:id="556" w:author="Anne, Krishna" w:date="2016-10-03T13:57:00Z">
              <w:rPr>
                <w:rStyle w:val="Hyperlink"/>
                <w:rFonts w:cs="Calibri"/>
              </w:rPr>
            </w:rPrChange>
          </w:rPr>
          <w:delText>5.4.10.2</w:delText>
        </w:r>
        <w:r w:rsidDel="00683A49">
          <w:rPr>
            <w:rFonts w:asciiTheme="minorHAnsi" w:eastAsiaTheme="minorEastAsia" w:hAnsiTheme="minorHAnsi"/>
            <w:color w:val="auto"/>
            <w:kern w:val="0"/>
            <w:szCs w:val="22"/>
          </w:rPr>
          <w:tab/>
        </w:r>
        <w:r w:rsidRPr="00683A49" w:rsidDel="00683A49">
          <w:rPr>
            <w:rPrChange w:id="557" w:author="Anne, Krishna" w:date="2016-10-03T13:57:00Z">
              <w:rPr>
                <w:rStyle w:val="Hyperlink"/>
                <w:rFonts w:cs="Calibri"/>
              </w:rPr>
            </w:rPrChange>
          </w:rPr>
          <w:delText>Processing</w:delText>
        </w:r>
        <w:r w:rsidDel="00683A49">
          <w:rPr>
            <w:webHidden/>
          </w:rPr>
          <w:tab/>
          <w:delText>17</w:delText>
        </w:r>
      </w:del>
    </w:p>
    <w:p w:rsidR="00D815A7" w:rsidDel="00683A49" w:rsidRDefault="00D815A7">
      <w:pPr>
        <w:pStyle w:val="TOC2"/>
        <w:rPr>
          <w:del w:id="558" w:author="Anne, Krishna" w:date="2016-10-03T13:57:00Z"/>
          <w:rFonts w:asciiTheme="minorHAnsi" w:eastAsiaTheme="minorEastAsia" w:hAnsiTheme="minorHAnsi"/>
          <w:color w:val="auto"/>
          <w:kern w:val="0"/>
          <w:szCs w:val="22"/>
        </w:rPr>
      </w:pPr>
      <w:del w:id="559" w:author="Anne, Krishna" w:date="2016-10-03T13:57:00Z">
        <w:r w:rsidRPr="00683A49" w:rsidDel="00683A49">
          <w:rPr>
            <w:rPrChange w:id="560" w:author="Anne, Krishna" w:date="2016-10-03T13:57:00Z">
              <w:rPr>
                <w:rStyle w:val="Hyperlink"/>
                <w:rFonts w:cs="Calibri"/>
              </w:rPr>
            </w:rPrChange>
          </w:rPr>
          <w:delText>5.4.10.3</w:delText>
        </w:r>
        <w:r w:rsidDel="00683A49">
          <w:rPr>
            <w:webHidden/>
          </w:rPr>
          <w:tab/>
          <w:delText>17</w:delText>
        </w:r>
      </w:del>
    </w:p>
    <w:p w:rsidR="00D815A7" w:rsidDel="00683A49" w:rsidRDefault="00D815A7">
      <w:pPr>
        <w:pStyle w:val="TOC2"/>
        <w:rPr>
          <w:del w:id="561" w:author="Anne, Krishna" w:date="2016-10-03T13:57:00Z"/>
          <w:rFonts w:asciiTheme="minorHAnsi" w:eastAsiaTheme="minorEastAsia" w:hAnsiTheme="minorHAnsi"/>
          <w:color w:val="auto"/>
          <w:kern w:val="0"/>
          <w:szCs w:val="22"/>
        </w:rPr>
      </w:pPr>
      <w:del w:id="562" w:author="Anne, Krishna" w:date="2016-10-03T13:57:00Z">
        <w:r w:rsidRPr="00683A49" w:rsidDel="00683A49">
          <w:rPr>
            <w:rPrChange w:id="563" w:author="Anne, Krishna" w:date="2016-10-03T13:57:00Z">
              <w:rPr>
                <w:rStyle w:val="Hyperlink"/>
                <w:rFonts w:cs="Calibri"/>
              </w:rPr>
            </w:rPrChange>
          </w:rPr>
          <w:delText>5.4.11</w:delText>
        </w:r>
        <w:r w:rsidDel="00683A49">
          <w:rPr>
            <w:rFonts w:asciiTheme="minorHAnsi" w:eastAsiaTheme="minorEastAsia" w:hAnsiTheme="minorHAnsi"/>
            <w:color w:val="auto"/>
            <w:kern w:val="0"/>
            <w:szCs w:val="22"/>
          </w:rPr>
          <w:tab/>
        </w:r>
        <w:r w:rsidRPr="00683A49" w:rsidDel="00683A49">
          <w:rPr>
            <w:rPrChange w:id="564" w:author="Anne, Krishna" w:date="2016-10-03T13:57:00Z">
              <w:rPr>
                <w:rStyle w:val="Hyperlink"/>
                <w:rFonts w:cs="Calibri"/>
              </w:rPr>
            </w:rPrChange>
          </w:rPr>
          <w:delText>Local Function #11</w:delText>
        </w:r>
        <w:r w:rsidDel="00683A49">
          <w:rPr>
            <w:webHidden/>
          </w:rPr>
          <w:tab/>
          <w:delText>18</w:delText>
        </w:r>
      </w:del>
    </w:p>
    <w:p w:rsidR="00D815A7" w:rsidDel="00683A49" w:rsidRDefault="00D815A7">
      <w:pPr>
        <w:pStyle w:val="TOC2"/>
        <w:tabs>
          <w:tab w:val="left" w:pos="1200"/>
        </w:tabs>
        <w:rPr>
          <w:del w:id="565" w:author="Anne, Krishna" w:date="2016-10-03T13:57:00Z"/>
          <w:rFonts w:asciiTheme="minorHAnsi" w:eastAsiaTheme="minorEastAsia" w:hAnsiTheme="minorHAnsi"/>
          <w:color w:val="auto"/>
          <w:kern w:val="0"/>
          <w:szCs w:val="22"/>
        </w:rPr>
      </w:pPr>
      <w:del w:id="566" w:author="Anne, Krishna" w:date="2016-10-03T13:57:00Z">
        <w:r w:rsidRPr="00683A49" w:rsidDel="00683A49">
          <w:rPr>
            <w:rPrChange w:id="567" w:author="Anne, Krishna" w:date="2016-10-03T13:57:00Z">
              <w:rPr>
                <w:rStyle w:val="Hyperlink"/>
                <w:rFonts w:cs="Calibri"/>
              </w:rPr>
            </w:rPrChange>
          </w:rPr>
          <w:delText>5.4.11.1</w:delText>
        </w:r>
        <w:r w:rsidDel="00683A49">
          <w:rPr>
            <w:rFonts w:asciiTheme="minorHAnsi" w:eastAsiaTheme="minorEastAsia" w:hAnsiTheme="minorHAnsi"/>
            <w:color w:val="auto"/>
            <w:kern w:val="0"/>
            <w:szCs w:val="22"/>
          </w:rPr>
          <w:tab/>
        </w:r>
        <w:r w:rsidRPr="00683A49" w:rsidDel="00683A49">
          <w:rPr>
            <w:rPrChange w:id="568" w:author="Anne, Krishna" w:date="2016-10-03T13:57:00Z">
              <w:rPr>
                <w:rStyle w:val="Hyperlink"/>
                <w:rFonts w:cs="Calibri"/>
              </w:rPr>
            </w:rPrChange>
          </w:rPr>
          <w:delText>Design Rationale</w:delText>
        </w:r>
        <w:r w:rsidDel="00683A49">
          <w:rPr>
            <w:webHidden/>
          </w:rPr>
          <w:tab/>
          <w:delText>18</w:delText>
        </w:r>
      </w:del>
    </w:p>
    <w:p w:rsidR="00D815A7" w:rsidDel="00683A49" w:rsidRDefault="00D815A7">
      <w:pPr>
        <w:pStyle w:val="TOC2"/>
        <w:tabs>
          <w:tab w:val="left" w:pos="1200"/>
        </w:tabs>
        <w:rPr>
          <w:del w:id="569" w:author="Anne, Krishna" w:date="2016-10-03T13:57:00Z"/>
          <w:rFonts w:asciiTheme="minorHAnsi" w:eastAsiaTheme="minorEastAsia" w:hAnsiTheme="minorHAnsi"/>
          <w:color w:val="auto"/>
          <w:kern w:val="0"/>
          <w:szCs w:val="22"/>
        </w:rPr>
      </w:pPr>
      <w:del w:id="570" w:author="Anne, Krishna" w:date="2016-10-03T13:57:00Z">
        <w:r w:rsidRPr="00683A49" w:rsidDel="00683A49">
          <w:rPr>
            <w:rPrChange w:id="571" w:author="Anne, Krishna" w:date="2016-10-03T13:57:00Z">
              <w:rPr>
                <w:rStyle w:val="Hyperlink"/>
                <w:rFonts w:cs="Calibri"/>
              </w:rPr>
            </w:rPrChange>
          </w:rPr>
          <w:delText>5.4.11.2</w:delText>
        </w:r>
        <w:r w:rsidDel="00683A49">
          <w:rPr>
            <w:rFonts w:asciiTheme="minorHAnsi" w:eastAsiaTheme="minorEastAsia" w:hAnsiTheme="minorHAnsi"/>
            <w:color w:val="auto"/>
            <w:kern w:val="0"/>
            <w:szCs w:val="22"/>
          </w:rPr>
          <w:tab/>
        </w:r>
        <w:r w:rsidRPr="00683A49" w:rsidDel="00683A49">
          <w:rPr>
            <w:rPrChange w:id="572" w:author="Anne, Krishna" w:date="2016-10-03T13:57:00Z">
              <w:rPr>
                <w:rStyle w:val="Hyperlink"/>
                <w:rFonts w:cs="Calibri"/>
              </w:rPr>
            </w:rPrChange>
          </w:rPr>
          <w:delText>Processing</w:delText>
        </w:r>
        <w:r w:rsidDel="00683A49">
          <w:rPr>
            <w:webHidden/>
          </w:rPr>
          <w:tab/>
          <w:delText>18</w:delText>
        </w:r>
      </w:del>
    </w:p>
    <w:p w:rsidR="00D815A7" w:rsidDel="00683A49" w:rsidRDefault="00D815A7">
      <w:pPr>
        <w:pStyle w:val="TOC2"/>
        <w:rPr>
          <w:del w:id="573" w:author="Anne, Krishna" w:date="2016-10-03T13:57:00Z"/>
          <w:rFonts w:asciiTheme="minorHAnsi" w:eastAsiaTheme="minorEastAsia" w:hAnsiTheme="minorHAnsi"/>
          <w:color w:val="auto"/>
          <w:kern w:val="0"/>
          <w:szCs w:val="22"/>
        </w:rPr>
      </w:pPr>
      <w:del w:id="574" w:author="Anne, Krishna" w:date="2016-10-03T13:57:00Z">
        <w:r w:rsidRPr="00683A49" w:rsidDel="00683A49">
          <w:rPr>
            <w:rPrChange w:id="575" w:author="Anne, Krishna" w:date="2016-10-03T13:57:00Z">
              <w:rPr>
                <w:rStyle w:val="Hyperlink"/>
                <w:rFonts w:cs="Calibri"/>
              </w:rPr>
            </w:rPrChange>
          </w:rPr>
          <w:delText>5.4.12</w:delText>
        </w:r>
        <w:r w:rsidDel="00683A49">
          <w:rPr>
            <w:rFonts w:asciiTheme="minorHAnsi" w:eastAsiaTheme="minorEastAsia" w:hAnsiTheme="minorHAnsi"/>
            <w:color w:val="auto"/>
            <w:kern w:val="0"/>
            <w:szCs w:val="22"/>
          </w:rPr>
          <w:tab/>
        </w:r>
        <w:r w:rsidRPr="00683A49" w:rsidDel="00683A49">
          <w:rPr>
            <w:rPrChange w:id="576" w:author="Anne, Krishna" w:date="2016-10-03T13:57:00Z">
              <w:rPr>
                <w:rStyle w:val="Hyperlink"/>
                <w:rFonts w:cs="Calibri"/>
              </w:rPr>
            </w:rPrChange>
          </w:rPr>
          <w:delText>Local Function #12</w:delText>
        </w:r>
        <w:r w:rsidDel="00683A49">
          <w:rPr>
            <w:webHidden/>
          </w:rPr>
          <w:tab/>
          <w:delText>18</w:delText>
        </w:r>
      </w:del>
    </w:p>
    <w:p w:rsidR="00D815A7" w:rsidDel="00683A49" w:rsidRDefault="00D815A7">
      <w:pPr>
        <w:pStyle w:val="TOC2"/>
        <w:tabs>
          <w:tab w:val="left" w:pos="1200"/>
        </w:tabs>
        <w:rPr>
          <w:del w:id="577" w:author="Anne, Krishna" w:date="2016-10-03T13:57:00Z"/>
          <w:rFonts w:asciiTheme="minorHAnsi" w:eastAsiaTheme="minorEastAsia" w:hAnsiTheme="minorHAnsi"/>
          <w:color w:val="auto"/>
          <w:kern w:val="0"/>
          <w:szCs w:val="22"/>
        </w:rPr>
      </w:pPr>
      <w:del w:id="578" w:author="Anne, Krishna" w:date="2016-10-03T13:57:00Z">
        <w:r w:rsidRPr="00683A49" w:rsidDel="00683A49">
          <w:rPr>
            <w:rPrChange w:id="579" w:author="Anne, Krishna" w:date="2016-10-03T13:57:00Z">
              <w:rPr>
                <w:rStyle w:val="Hyperlink"/>
                <w:rFonts w:cs="Calibri"/>
              </w:rPr>
            </w:rPrChange>
          </w:rPr>
          <w:delText>5.4.12.1</w:delText>
        </w:r>
        <w:r w:rsidDel="00683A49">
          <w:rPr>
            <w:rFonts w:asciiTheme="minorHAnsi" w:eastAsiaTheme="minorEastAsia" w:hAnsiTheme="minorHAnsi"/>
            <w:color w:val="auto"/>
            <w:kern w:val="0"/>
            <w:szCs w:val="22"/>
          </w:rPr>
          <w:tab/>
        </w:r>
        <w:r w:rsidRPr="00683A49" w:rsidDel="00683A49">
          <w:rPr>
            <w:rPrChange w:id="580" w:author="Anne, Krishna" w:date="2016-10-03T13:57:00Z">
              <w:rPr>
                <w:rStyle w:val="Hyperlink"/>
                <w:rFonts w:cs="Calibri"/>
              </w:rPr>
            </w:rPrChange>
          </w:rPr>
          <w:delText>Design Rationale</w:delText>
        </w:r>
        <w:r w:rsidDel="00683A49">
          <w:rPr>
            <w:webHidden/>
          </w:rPr>
          <w:tab/>
          <w:delText>18</w:delText>
        </w:r>
      </w:del>
    </w:p>
    <w:p w:rsidR="00D815A7" w:rsidDel="00683A49" w:rsidRDefault="00D815A7">
      <w:pPr>
        <w:pStyle w:val="TOC2"/>
        <w:tabs>
          <w:tab w:val="left" w:pos="1200"/>
        </w:tabs>
        <w:rPr>
          <w:del w:id="581" w:author="Anne, Krishna" w:date="2016-10-03T13:57:00Z"/>
          <w:rFonts w:asciiTheme="minorHAnsi" w:eastAsiaTheme="minorEastAsia" w:hAnsiTheme="minorHAnsi"/>
          <w:color w:val="auto"/>
          <w:kern w:val="0"/>
          <w:szCs w:val="22"/>
        </w:rPr>
      </w:pPr>
      <w:del w:id="582" w:author="Anne, Krishna" w:date="2016-10-03T13:57:00Z">
        <w:r w:rsidRPr="00683A49" w:rsidDel="00683A49">
          <w:rPr>
            <w:rPrChange w:id="583" w:author="Anne, Krishna" w:date="2016-10-03T13:57:00Z">
              <w:rPr>
                <w:rStyle w:val="Hyperlink"/>
                <w:rFonts w:cs="Calibri"/>
              </w:rPr>
            </w:rPrChange>
          </w:rPr>
          <w:lastRenderedPageBreak/>
          <w:delText>5.4.12.2</w:delText>
        </w:r>
        <w:r w:rsidDel="00683A49">
          <w:rPr>
            <w:rFonts w:asciiTheme="minorHAnsi" w:eastAsiaTheme="minorEastAsia" w:hAnsiTheme="minorHAnsi"/>
            <w:color w:val="auto"/>
            <w:kern w:val="0"/>
            <w:szCs w:val="22"/>
          </w:rPr>
          <w:tab/>
        </w:r>
        <w:r w:rsidRPr="00683A49" w:rsidDel="00683A49">
          <w:rPr>
            <w:rPrChange w:id="584" w:author="Anne, Krishna" w:date="2016-10-03T13:57:00Z">
              <w:rPr>
                <w:rStyle w:val="Hyperlink"/>
                <w:rFonts w:cs="Calibri"/>
              </w:rPr>
            </w:rPrChange>
          </w:rPr>
          <w:delText>Processing</w:delText>
        </w:r>
        <w:r w:rsidDel="00683A49">
          <w:rPr>
            <w:webHidden/>
          </w:rPr>
          <w:tab/>
          <w:delText>18</w:delText>
        </w:r>
      </w:del>
    </w:p>
    <w:p w:rsidR="00D815A7" w:rsidDel="00683A49" w:rsidRDefault="00D815A7">
      <w:pPr>
        <w:pStyle w:val="TOC2"/>
        <w:rPr>
          <w:del w:id="585" w:author="Anne, Krishna" w:date="2016-10-03T13:57:00Z"/>
          <w:rFonts w:asciiTheme="minorHAnsi" w:eastAsiaTheme="minorEastAsia" w:hAnsiTheme="minorHAnsi"/>
          <w:color w:val="auto"/>
          <w:kern w:val="0"/>
          <w:szCs w:val="22"/>
        </w:rPr>
      </w:pPr>
      <w:del w:id="586" w:author="Anne, Krishna" w:date="2016-10-03T13:57:00Z">
        <w:r w:rsidRPr="00683A49" w:rsidDel="00683A49">
          <w:rPr>
            <w:rPrChange w:id="587" w:author="Anne, Krishna" w:date="2016-10-03T13:57:00Z">
              <w:rPr>
                <w:rStyle w:val="Hyperlink"/>
                <w:rFonts w:cs="Calibri"/>
              </w:rPr>
            </w:rPrChange>
          </w:rPr>
          <w:delText>5.5</w:delText>
        </w:r>
        <w:r w:rsidDel="00683A49">
          <w:rPr>
            <w:rFonts w:asciiTheme="minorHAnsi" w:eastAsiaTheme="minorEastAsia" w:hAnsiTheme="minorHAnsi"/>
            <w:color w:val="auto"/>
            <w:kern w:val="0"/>
            <w:szCs w:val="22"/>
          </w:rPr>
          <w:tab/>
        </w:r>
        <w:r w:rsidRPr="00683A49" w:rsidDel="00683A49">
          <w:rPr>
            <w:rPrChange w:id="588" w:author="Anne, Krishna" w:date="2016-10-03T13:57:00Z">
              <w:rPr>
                <w:rStyle w:val="Hyperlink"/>
                <w:rFonts w:cs="Calibri"/>
              </w:rPr>
            </w:rPrChange>
          </w:rPr>
          <w:delText>GLOBAL Function/Macro Definitions</w:delText>
        </w:r>
        <w:r w:rsidDel="00683A49">
          <w:rPr>
            <w:webHidden/>
          </w:rPr>
          <w:tab/>
          <w:delText>18</w:delText>
        </w:r>
      </w:del>
    </w:p>
    <w:p w:rsidR="00D815A7" w:rsidDel="00683A49" w:rsidRDefault="00D815A7">
      <w:pPr>
        <w:pStyle w:val="TOC1"/>
        <w:rPr>
          <w:del w:id="589" w:author="Anne, Krishna" w:date="2016-10-03T13:57:00Z"/>
          <w:rFonts w:eastAsiaTheme="minorEastAsia"/>
          <w:b w:val="0"/>
          <w:color w:val="auto"/>
          <w:kern w:val="0"/>
          <w:sz w:val="22"/>
          <w:szCs w:val="22"/>
          <w:lang w:val="en-US"/>
        </w:rPr>
      </w:pPr>
      <w:del w:id="590" w:author="Anne, Krishna" w:date="2016-10-03T13:57:00Z">
        <w:r w:rsidRPr="00683A49" w:rsidDel="00683A49">
          <w:rPr>
            <w:rPrChange w:id="591" w:author="Anne, Krishna" w:date="2016-10-03T13:57:00Z">
              <w:rPr>
                <w:rStyle w:val="Hyperlink"/>
                <w:rFonts w:cs="Calibri"/>
                <w:b w:val="0"/>
              </w:rPr>
            </w:rPrChange>
          </w:rPr>
          <w:delText>6</w:delText>
        </w:r>
        <w:r w:rsidDel="00683A49">
          <w:rPr>
            <w:rFonts w:eastAsiaTheme="minorEastAsia"/>
            <w:b w:val="0"/>
            <w:color w:val="auto"/>
            <w:kern w:val="0"/>
            <w:sz w:val="22"/>
            <w:szCs w:val="22"/>
            <w:lang w:val="en-US"/>
          </w:rPr>
          <w:tab/>
        </w:r>
        <w:r w:rsidRPr="00683A49" w:rsidDel="00683A49">
          <w:rPr>
            <w:rPrChange w:id="592" w:author="Anne, Krishna" w:date="2016-10-03T13:57:00Z">
              <w:rPr>
                <w:rStyle w:val="Hyperlink"/>
                <w:b w:val="0"/>
              </w:rPr>
            </w:rPrChange>
          </w:rPr>
          <w:delText>Known Limitations with Design</w:delText>
        </w:r>
        <w:r w:rsidDel="00683A49">
          <w:rPr>
            <w:webHidden/>
          </w:rPr>
          <w:tab/>
          <w:delText>19</w:delText>
        </w:r>
      </w:del>
    </w:p>
    <w:p w:rsidR="00D815A7" w:rsidDel="00683A49" w:rsidRDefault="00D815A7">
      <w:pPr>
        <w:pStyle w:val="TOC1"/>
        <w:rPr>
          <w:del w:id="593" w:author="Anne, Krishna" w:date="2016-10-03T13:57:00Z"/>
          <w:rFonts w:eastAsiaTheme="minorEastAsia"/>
          <w:b w:val="0"/>
          <w:color w:val="auto"/>
          <w:kern w:val="0"/>
          <w:sz w:val="22"/>
          <w:szCs w:val="22"/>
          <w:lang w:val="en-US"/>
        </w:rPr>
      </w:pPr>
      <w:del w:id="594" w:author="Anne, Krishna" w:date="2016-10-03T13:57:00Z">
        <w:r w:rsidRPr="00683A49" w:rsidDel="00683A49">
          <w:rPr>
            <w:rPrChange w:id="595" w:author="Anne, Krishna" w:date="2016-10-03T13:57:00Z">
              <w:rPr>
                <w:rStyle w:val="Hyperlink"/>
                <w:rFonts w:cs="Calibri"/>
                <w:b w:val="0"/>
              </w:rPr>
            </w:rPrChange>
          </w:rPr>
          <w:delText>7</w:delText>
        </w:r>
        <w:r w:rsidDel="00683A49">
          <w:rPr>
            <w:rFonts w:eastAsiaTheme="minorEastAsia"/>
            <w:b w:val="0"/>
            <w:color w:val="auto"/>
            <w:kern w:val="0"/>
            <w:sz w:val="22"/>
            <w:szCs w:val="22"/>
            <w:lang w:val="en-US"/>
          </w:rPr>
          <w:tab/>
        </w:r>
        <w:r w:rsidRPr="00683A49" w:rsidDel="00683A49">
          <w:rPr>
            <w:rPrChange w:id="596" w:author="Anne, Krishna" w:date="2016-10-03T13:57:00Z">
              <w:rPr>
                <w:rStyle w:val="Hyperlink"/>
                <w:rFonts w:cs="Calibri"/>
                <w:b w:val="0"/>
              </w:rPr>
            </w:rPrChange>
          </w:rPr>
          <w:delText>UNIT TEST CONSIDERATION</w:delText>
        </w:r>
        <w:r w:rsidDel="00683A49">
          <w:rPr>
            <w:webHidden/>
          </w:rPr>
          <w:tab/>
          <w:delText>20</w:delText>
        </w:r>
      </w:del>
    </w:p>
    <w:p w:rsidR="00D815A7" w:rsidDel="00683A49" w:rsidRDefault="00D815A7">
      <w:pPr>
        <w:pStyle w:val="TOC1"/>
        <w:tabs>
          <w:tab w:val="left" w:pos="1400"/>
        </w:tabs>
        <w:rPr>
          <w:del w:id="597" w:author="Anne, Krishna" w:date="2016-10-03T13:57:00Z"/>
          <w:rFonts w:eastAsiaTheme="minorEastAsia"/>
          <w:b w:val="0"/>
          <w:color w:val="auto"/>
          <w:kern w:val="0"/>
          <w:sz w:val="22"/>
          <w:szCs w:val="22"/>
          <w:lang w:val="en-US"/>
        </w:rPr>
      </w:pPr>
      <w:del w:id="598" w:author="Anne, Krishna" w:date="2016-10-03T13:57:00Z">
        <w:r w:rsidRPr="00683A49" w:rsidDel="00683A49">
          <w:rPr>
            <w:rPrChange w:id="599" w:author="Anne, Krishna" w:date="2016-10-03T13:57:00Z">
              <w:rPr>
                <w:rStyle w:val="Hyperlink"/>
                <w:b w:val="0"/>
              </w:rPr>
            </w:rPrChange>
          </w:rPr>
          <w:delText>Appendix A</w:delText>
        </w:r>
        <w:r w:rsidDel="00683A49">
          <w:rPr>
            <w:rFonts w:eastAsiaTheme="minorEastAsia"/>
            <w:b w:val="0"/>
            <w:color w:val="auto"/>
            <w:kern w:val="0"/>
            <w:sz w:val="22"/>
            <w:szCs w:val="22"/>
            <w:lang w:val="en-US"/>
          </w:rPr>
          <w:tab/>
        </w:r>
        <w:r w:rsidRPr="00683A49" w:rsidDel="00683A49">
          <w:rPr>
            <w:rPrChange w:id="600" w:author="Anne, Krishna" w:date="2016-10-03T13:57:00Z">
              <w:rPr>
                <w:rStyle w:val="Hyperlink"/>
                <w:b w:val="0"/>
              </w:rPr>
            </w:rPrChange>
          </w:rPr>
          <w:delText>Abbreviations and Acronyms</w:delText>
        </w:r>
        <w:r w:rsidDel="00683A49">
          <w:rPr>
            <w:webHidden/>
          </w:rPr>
          <w:tab/>
          <w:delText>21</w:delText>
        </w:r>
      </w:del>
    </w:p>
    <w:p w:rsidR="00D815A7" w:rsidDel="00683A49" w:rsidRDefault="00D815A7">
      <w:pPr>
        <w:pStyle w:val="TOC1"/>
        <w:tabs>
          <w:tab w:val="left" w:pos="1400"/>
        </w:tabs>
        <w:rPr>
          <w:del w:id="601" w:author="Anne, Krishna" w:date="2016-10-03T13:57:00Z"/>
          <w:rFonts w:eastAsiaTheme="minorEastAsia"/>
          <w:b w:val="0"/>
          <w:color w:val="auto"/>
          <w:kern w:val="0"/>
          <w:sz w:val="22"/>
          <w:szCs w:val="22"/>
          <w:lang w:val="en-US"/>
        </w:rPr>
      </w:pPr>
      <w:del w:id="602" w:author="Anne, Krishna" w:date="2016-10-03T13:57:00Z">
        <w:r w:rsidRPr="00683A49" w:rsidDel="00683A49">
          <w:rPr>
            <w:rPrChange w:id="603" w:author="Anne, Krishna" w:date="2016-10-03T13:57:00Z">
              <w:rPr>
                <w:rStyle w:val="Hyperlink"/>
                <w:b w:val="0"/>
              </w:rPr>
            </w:rPrChange>
          </w:rPr>
          <w:delText>Appendix B</w:delText>
        </w:r>
        <w:r w:rsidDel="00683A49">
          <w:rPr>
            <w:rFonts w:eastAsiaTheme="minorEastAsia"/>
            <w:b w:val="0"/>
            <w:color w:val="auto"/>
            <w:kern w:val="0"/>
            <w:sz w:val="22"/>
            <w:szCs w:val="22"/>
            <w:lang w:val="en-US"/>
          </w:rPr>
          <w:tab/>
        </w:r>
        <w:r w:rsidRPr="00683A49" w:rsidDel="00683A49">
          <w:rPr>
            <w:rPrChange w:id="604" w:author="Anne, Krishna" w:date="2016-10-03T13:57:00Z">
              <w:rPr>
                <w:rStyle w:val="Hyperlink"/>
                <w:b w:val="0"/>
              </w:rPr>
            </w:rPrChange>
          </w:rPr>
          <w:delText>Glossary</w:delText>
        </w:r>
        <w:r w:rsidDel="00683A49">
          <w:rPr>
            <w:webHidden/>
          </w:rPr>
          <w:tab/>
          <w:delText>22</w:delText>
        </w:r>
      </w:del>
    </w:p>
    <w:p w:rsidR="00D815A7" w:rsidDel="00683A49" w:rsidRDefault="00D815A7">
      <w:pPr>
        <w:pStyle w:val="TOC1"/>
        <w:tabs>
          <w:tab w:val="left" w:pos="1400"/>
        </w:tabs>
        <w:rPr>
          <w:del w:id="605" w:author="Anne, Krishna" w:date="2016-10-03T13:57:00Z"/>
          <w:rFonts w:eastAsiaTheme="minorEastAsia"/>
          <w:b w:val="0"/>
          <w:color w:val="auto"/>
          <w:kern w:val="0"/>
          <w:sz w:val="22"/>
          <w:szCs w:val="22"/>
          <w:lang w:val="en-US"/>
        </w:rPr>
      </w:pPr>
      <w:del w:id="606" w:author="Anne, Krishna" w:date="2016-10-03T13:57:00Z">
        <w:r w:rsidRPr="00683A49" w:rsidDel="00683A49">
          <w:rPr>
            <w:rPrChange w:id="607" w:author="Anne, Krishna" w:date="2016-10-03T13:57:00Z">
              <w:rPr>
                <w:rStyle w:val="Hyperlink"/>
                <w:b w:val="0"/>
              </w:rPr>
            </w:rPrChange>
          </w:rPr>
          <w:delText>Appendix C</w:delText>
        </w:r>
        <w:r w:rsidDel="00683A49">
          <w:rPr>
            <w:rFonts w:eastAsiaTheme="minorEastAsia"/>
            <w:b w:val="0"/>
            <w:color w:val="auto"/>
            <w:kern w:val="0"/>
            <w:sz w:val="22"/>
            <w:szCs w:val="22"/>
            <w:lang w:val="en-US"/>
          </w:rPr>
          <w:tab/>
        </w:r>
        <w:r w:rsidRPr="00683A49" w:rsidDel="00683A49">
          <w:rPr>
            <w:rPrChange w:id="608" w:author="Anne, Krishna" w:date="2016-10-03T13:57:00Z">
              <w:rPr>
                <w:rStyle w:val="Hyperlink"/>
                <w:b w:val="0"/>
              </w:rPr>
            </w:rPrChange>
          </w:rPr>
          <w:delText>References</w:delText>
        </w:r>
        <w:r w:rsidDel="00683A49">
          <w:rPr>
            <w:webHidden/>
          </w:rPr>
          <w:tab/>
          <w:delText>23</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609" w:name="_Toc463266356"/>
      <w:r w:rsidRPr="00A158C7">
        <w:lastRenderedPageBreak/>
        <w:t>Introduction</w:t>
      </w:r>
      <w:bookmarkEnd w:id="609"/>
    </w:p>
    <w:p w:rsidR="00063A7A" w:rsidRPr="00A158C7" w:rsidRDefault="00FE5DF5" w:rsidP="000B37D5">
      <w:pPr>
        <w:pStyle w:val="Heading2"/>
      </w:pPr>
      <w:bookmarkStart w:id="610" w:name="_Toc463266357"/>
      <w:r w:rsidRPr="00A158C7">
        <w:t>Purpose</w:t>
      </w:r>
      <w:bookmarkEnd w:id="610"/>
    </w:p>
    <w:p w:rsidR="00DC0959" w:rsidRDefault="00FE5DF5" w:rsidP="00DC0959">
      <w:pPr>
        <w:pStyle w:val="Heading2"/>
      </w:pPr>
      <w:bookmarkStart w:id="611" w:name="_Toc463266358"/>
      <w:r w:rsidRPr="00A158C7">
        <w:t>Scope</w:t>
      </w:r>
      <w:bookmarkEnd w:id="611"/>
    </w:p>
    <w:p w:rsidR="00F95E33" w:rsidRPr="00A158C7" w:rsidRDefault="00F95E33" w:rsidP="00E16D14"/>
    <w:p w:rsidR="00312179" w:rsidRDefault="00A411CB" w:rsidP="00F43F8E">
      <w:pPr>
        <w:pStyle w:val="Heading1"/>
        <w:rPr>
          <w:rFonts w:ascii="Calibri" w:hAnsi="Calibri" w:cs="Calibri"/>
        </w:rPr>
      </w:pPr>
      <w:bookmarkStart w:id="612" w:name="_Toc406065228"/>
      <w:bookmarkStart w:id="613" w:name="_Toc463266359"/>
      <w:bookmarkEnd w:id="7"/>
      <w:bookmarkEnd w:id="8"/>
      <w:bookmarkEnd w:id="9"/>
      <w:bookmarkEnd w:id="10"/>
      <w:bookmarkEnd w:id="11"/>
      <w:proofErr w:type="spellStart"/>
      <w:r>
        <w:rPr>
          <w:rFonts w:ascii="Calibri" w:hAnsi="Calibri" w:cs="Calibri"/>
        </w:rPr>
        <w:lastRenderedPageBreak/>
        <w:t>SysFricLrng</w:t>
      </w:r>
      <w:proofErr w:type="spellEnd"/>
      <w:r w:rsidR="00D229A6">
        <w:rPr>
          <w:rFonts w:ascii="Calibri" w:hAnsi="Calibri" w:cs="Calibri"/>
        </w:rPr>
        <w:t xml:space="preserve"> </w:t>
      </w:r>
      <w:r w:rsidR="00D229A6" w:rsidRPr="00AA38E8">
        <w:rPr>
          <w:rFonts w:ascii="Calibri" w:hAnsi="Calibri" w:cs="Calibri"/>
        </w:rPr>
        <w:t>High-Level Description</w:t>
      </w:r>
      <w:bookmarkEnd w:id="612"/>
      <w:bookmarkEnd w:id="613"/>
    </w:p>
    <w:p w:rsidR="0076625F" w:rsidRPr="00D953C4" w:rsidRDefault="0076625F" w:rsidP="0076625F">
      <w:pPr>
        <w:ind w:firstLine="567"/>
        <w:rPr>
          <w:rFonts w:cs="Calibri"/>
          <w:i/>
        </w:rPr>
      </w:pPr>
      <w:bookmarkStart w:id="614" w:name="_Toc406065229"/>
      <w:r>
        <w:rPr>
          <w:rFonts w:cs="Calibri"/>
          <w:i/>
        </w:rPr>
        <w:t>Refer FDD</w:t>
      </w:r>
    </w:p>
    <w:p w:rsidR="0041392A" w:rsidRDefault="0041392A" w:rsidP="00642531">
      <w:pPr>
        <w:rPr>
          <w:rFonts w:cs="Calibri"/>
          <w:i/>
        </w:rPr>
      </w:pPr>
    </w:p>
    <w:p w:rsidR="0041392A" w:rsidRPr="00AA38E8" w:rsidRDefault="0041392A" w:rsidP="0041392A">
      <w:pPr>
        <w:pStyle w:val="Heading1"/>
        <w:rPr>
          <w:rFonts w:ascii="Calibri" w:hAnsi="Calibri" w:cs="Calibri"/>
        </w:rPr>
      </w:pPr>
      <w:bookmarkStart w:id="615" w:name="_Toc463266360"/>
      <w:r w:rsidRPr="00AA38E8">
        <w:rPr>
          <w:rFonts w:ascii="Calibri" w:hAnsi="Calibri" w:cs="Calibri"/>
        </w:rPr>
        <w:lastRenderedPageBreak/>
        <w:t>Design details of software module</w:t>
      </w:r>
      <w:bookmarkEnd w:id="615"/>
    </w:p>
    <w:p w:rsidR="0041392A" w:rsidRPr="00D953C4" w:rsidRDefault="0041392A" w:rsidP="0041392A">
      <w:pPr>
        <w:rPr>
          <w:rFonts w:cs="Calibri"/>
          <w:i/>
        </w:rPr>
      </w:pPr>
      <w:r>
        <w:rPr>
          <w:rFonts w:cs="Calibri"/>
          <w:i/>
        </w:rPr>
        <w:t>Refer FDD</w:t>
      </w:r>
    </w:p>
    <w:p w:rsidR="0041392A" w:rsidRDefault="0041392A" w:rsidP="00642531">
      <w:pPr>
        <w:rPr>
          <w:rFonts w:cs="Calibri"/>
          <w:i/>
        </w:rPr>
      </w:pPr>
    </w:p>
    <w:p w:rsidR="00646EDE" w:rsidRDefault="00D229A6" w:rsidP="00646EDE">
      <w:pPr>
        <w:pStyle w:val="Heading2"/>
        <w:rPr>
          <w:rFonts w:ascii="Calibri" w:hAnsi="Calibri" w:cs="Calibri"/>
        </w:rPr>
      </w:pPr>
      <w:bookmarkStart w:id="616" w:name="_Toc406065230"/>
      <w:bookmarkStart w:id="617" w:name="_Toc463266361"/>
      <w:bookmarkEnd w:id="614"/>
      <w:r w:rsidRPr="00D229A6">
        <w:lastRenderedPageBreak/>
        <w:t>Graphical</w:t>
      </w:r>
      <w:r>
        <w:rPr>
          <w:rFonts w:ascii="Calibri" w:hAnsi="Calibri" w:cs="Calibri"/>
        </w:rPr>
        <w:t xml:space="preserve"> representation of </w:t>
      </w:r>
      <w:bookmarkEnd w:id="616"/>
      <w:proofErr w:type="spellStart"/>
      <w:r w:rsidR="00642531">
        <w:rPr>
          <w:rFonts w:ascii="Calibri" w:hAnsi="Calibri" w:cs="Calibri"/>
        </w:rPr>
        <w:t>SysFricLrng</w:t>
      </w:r>
      <w:bookmarkEnd w:id="617"/>
      <w:proofErr w:type="spellEnd"/>
    </w:p>
    <w:p w:rsidR="00646EDE" w:rsidRPr="00646EDE" w:rsidRDefault="0041392A" w:rsidP="00646EDE">
      <w:pPr>
        <w:rPr>
          <w:lang w:bidi="ar-SA"/>
        </w:rPr>
      </w:pPr>
      <w:del w:id="618" w:author="Anne, Krishna" w:date="2016-10-03T13:55:00Z">
        <w:r w:rsidDel="00683A49">
          <w:rPr>
            <w:noProof/>
            <w:lang w:bidi="ar-SA"/>
          </w:rPr>
          <w:lastRenderedPageBreak/>
          <w:drawing>
            <wp:inline distT="0" distB="0" distL="0" distR="0" wp14:anchorId="77718E0C" wp14:editId="5A634B2F">
              <wp:extent cx="4887595" cy="80069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7595" cy="8006964"/>
                      </a:xfrm>
                      <a:prstGeom prst="rect">
                        <a:avLst/>
                      </a:prstGeom>
                    </pic:spPr>
                  </pic:pic>
                </a:graphicData>
              </a:graphic>
            </wp:inline>
          </w:drawing>
        </w:r>
      </w:del>
      <w:ins w:id="619" w:author="Anne, Krishna" w:date="2016-10-03T13:55:00Z">
        <w:r w:rsidR="00683A49">
          <w:rPr>
            <w:noProof/>
            <w:lang w:bidi="ar-SA"/>
          </w:rPr>
          <w:lastRenderedPageBreak/>
          <w:drawing>
            <wp:inline distT="0" distB="0" distL="0" distR="0">
              <wp:extent cx="5064760" cy="8436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760" cy="8436610"/>
                      </a:xfrm>
                      <a:prstGeom prst="rect">
                        <a:avLst/>
                      </a:prstGeom>
                      <a:noFill/>
                      <a:ln>
                        <a:noFill/>
                      </a:ln>
                    </pic:spPr>
                  </pic:pic>
                </a:graphicData>
              </a:graphic>
            </wp:inline>
          </w:drawing>
        </w:r>
      </w:ins>
    </w:p>
    <w:p w:rsidR="00D229A6" w:rsidRPr="00646EDE" w:rsidRDefault="00AE55D3" w:rsidP="00646EDE">
      <w:pPr>
        <w:rPr>
          <w:rFonts w:cs="Calibri"/>
          <w:i/>
        </w:rPr>
      </w:pPr>
      <w:r w:rsidRPr="00646EDE">
        <w:rPr>
          <w:rFonts w:cs="Calibri"/>
          <w:i/>
        </w:rPr>
        <w:lastRenderedPageBreak/>
        <w:fldChar w:fldCharType="begin"/>
      </w:r>
      <w:r w:rsidRPr="00646EDE">
        <w:rPr>
          <w:rFonts w:cs="Calibri"/>
          <w:i/>
        </w:rPr>
        <w:instrText xml:space="preserve"> DOCPROPERTY  "Document Version"  \* MERGEFORMAT </w:instrText>
      </w:r>
      <w:r w:rsidRPr="00646EDE">
        <w:rPr>
          <w:rFonts w:cs="Calibri"/>
          <w:i/>
        </w:rPr>
        <w:fldChar w:fldCharType="end"/>
      </w:r>
    </w:p>
    <w:p w:rsidR="00D229A6" w:rsidRPr="002D6391" w:rsidRDefault="00D229A6" w:rsidP="00D229A6">
      <w:pPr>
        <w:pStyle w:val="Heading2"/>
        <w:rPr>
          <w:rFonts w:ascii="Calibri" w:hAnsi="Calibri" w:cs="Calibri"/>
        </w:rPr>
      </w:pPr>
      <w:bookmarkStart w:id="620" w:name="_Toc406065231"/>
      <w:bookmarkStart w:id="621" w:name="_Toc463266362"/>
      <w:r w:rsidRPr="002D6391">
        <w:rPr>
          <w:rFonts w:ascii="Calibri" w:hAnsi="Calibri" w:cs="Calibri"/>
        </w:rPr>
        <w:t>Data Flow Diagram</w:t>
      </w:r>
      <w:bookmarkEnd w:id="620"/>
      <w:bookmarkEnd w:id="621"/>
    </w:p>
    <w:p w:rsidR="00D229A6" w:rsidRPr="00642531" w:rsidRDefault="00642531" w:rsidP="00D229A6">
      <w:pPr>
        <w:rPr>
          <w:rFonts w:cs="Calibri"/>
          <w:i/>
        </w:rPr>
      </w:pPr>
      <w:r w:rsidRPr="00642531">
        <w:rPr>
          <w:rFonts w:cs="Calibri"/>
          <w:i/>
        </w:rPr>
        <w:t>Refer FDD</w:t>
      </w:r>
    </w:p>
    <w:p w:rsidR="00D229A6" w:rsidRDefault="00AC4CD8" w:rsidP="00387BF4">
      <w:pPr>
        <w:pStyle w:val="Heading3"/>
        <w:tabs>
          <w:tab w:val="clear" w:pos="1017"/>
        </w:tabs>
        <w:ind w:left="562" w:hanging="562"/>
        <w:rPr>
          <w:rFonts w:ascii="Calibri" w:hAnsi="Calibri" w:cs="Calibri"/>
        </w:rPr>
      </w:pPr>
      <w:bookmarkStart w:id="622" w:name="_Toc375924736"/>
      <w:bookmarkStart w:id="623" w:name="_Toc406065232"/>
      <w:bookmarkStart w:id="624" w:name="_Toc463266363"/>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622"/>
      <w:bookmarkEnd w:id="623"/>
      <w:bookmarkEnd w:id="624"/>
    </w:p>
    <w:p w:rsidR="00642531" w:rsidRPr="00642531" w:rsidRDefault="00642531" w:rsidP="00642531">
      <w:pPr>
        <w:rPr>
          <w:rFonts w:cs="Calibri"/>
          <w:i/>
        </w:rPr>
      </w:pPr>
      <w:r w:rsidRPr="00642531">
        <w:rPr>
          <w:rFonts w:cs="Calibri"/>
          <w:i/>
        </w:rPr>
        <w:t>Refer FDD</w:t>
      </w:r>
    </w:p>
    <w:p w:rsidR="00D229A6" w:rsidRPr="00A32585" w:rsidRDefault="00AC4CD8" w:rsidP="00D229A6">
      <w:pPr>
        <w:pStyle w:val="Heading3"/>
        <w:ind w:left="562" w:hanging="562"/>
        <w:rPr>
          <w:rFonts w:ascii="Calibri" w:hAnsi="Calibri" w:cs="Calibri"/>
        </w:rPr>
      </w:pPr>
      <w:bookmarkStart w:id="625" w:name="_Toc375924737"/>
      <w:bookmarkStart w:id="626" w:name="_Toc406065233"/>
      <w:bookmarkStart w:id="627" w:name="_Toc463266364"/>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625"/>
      <w:bookmarkEnd w:id="626"/>
      <w:bookmarkEnd w:id="627"/>
    </w:p>
    <w:p w:rsidR="00642531" w:rsidRPr="00642531" w:rsidRDefault="00642531" w:rsidP="00642531">
      <w:pPr>
        <w:rPr>
          <w:rFonts w:cs="Calibri"/>
          <w:i/>
        </w:rPr>
      </w:pPr>
      <w:r w:rsidRPr="00642531">
        <w:rPr>
          <w:rFonts w:cs="Calibri"/>
          <w:i/>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628" w:name="_Toc338170479"/>
      <w:bookmarkStart w:id="629" w:name="_Toc375678228"/>
      <w:bookmarkStart w:id="630" w:name="_Toc418080062"/>
      <w:bookmarkStart w:id="631" w:name="_Toc421709912"/>
      <w:bookmarkStart w:id="632" w:name="_Toc463266365"/>
      <w:r w:rsidRPr="00AC4CD8">
        <w:rPr>
          <w:rFonts w:ascii="Calibri" w:hAnsi="Calibri" w:cs="Calibri"/>
        </w:rPr>
        <w:lastRenderedPageBreak/>
        <w:t>Constant Data Dictionary</w:t>
      </w:r>
      <w:bookmarkEnd w:id="628"/>
      <w:bookmarkEnd w:id="629"/>
      <w:bookmarkEnd w:id="630"/>
      <w:bookmarkEnd w:id="631"/>
      <w:bookmarkEnd w:id="632"/>
    </w:p>
    <w:p w:rsidR="00AC4CD8" w:rsidRPr="00DA5500" w:rsidRDefault="00AC4CD8" w:rsidP="00AC4CD8">
      <w:pPr>
        <w:pStyle w:val="Heading2"/>
        <w:spacing w:after="60"/>
        <w:rPr>
          <w:rFonts w:ascii="Calibri" w:hAnsi="Calibri"/>
        </w:rPr>
      </w:pPr>
      <w:bookmarkStart w:id="633" w:name="_Toc421011506"/>
      <w:bookmarkStart w:id="634" w:name="_Toc421786527"/>
      <w:bookmarkStart w:id="635" w:name="_Toc463266366"/>
      <w:bookmarkStart w:id="636" w:name="_Toc418080064"/>
      <w:r w:rsidRPr="00DA5500">
        <w:rPr>
          <w:rFonts w:ascii="Calibri" w:hAnsi="Calibri"/>
        </w:rPr>
        <w:t>Program (fixed) Constants</w:t>
      </w:r>
      <w:bookmarkEnd w:id="633"/>
      <w:bookmarkEnd w:id="634"/>
      <w:bookmarkEnd w:id="635"/>
    </w:p>
    <w:p w:rsidR="00AC4CD8" w:rsidRPr="00DA5500" w:rsidRDefault="00AC4CD8" w:rsidP="00AC4CD8">
      <w:pPr>
        <w:pStyle w:val="Heading3"/>
        <w:tabs>
          <w:tab w:val="clear" w:pos="1017"/>
          <w:tab w:val="num" w:pos="567"/>
        </w:tabs>
        <w:ind w:left="567"/>
        <w:rPr>
          <w:rFonts w:ascii="Calibri" w:hAnsi="Calibri"/>
        </w:rPr>
      </w:pPr>
      <w:bookmarkStart w:id="637" w:name="_Toc463266367"/>
      <w:bookmarkEnd w:id="636"/>
      <w:r w:rsidRPr="00DA5500">
        <w:rPr>
          <w:rFonts w:ascii="Calibri" w:hAnsi="Calibri"/>
        </w:rPr>
        <w:t>Embedded Constants</w:t>
      </w:r>
      <w:bookmarkEnd w:id="63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163014" w:rsidRPr="00AA38E8" w:rsidTr="00851F7B">
        <w:tc>
          <w:tcPr>
            <w:tcW w:w="3888"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163014" w:rsidRPr="00AA38E8" w:rsidRDefault="00163014" w:rsidP="00851F7B">
            <w:pPr>
              <w:spacing w:before="60"/>
              <w:jc w:val="center"/>
              <w:rPr>
                <w:rFonts w:cs="Calibri"/>
                <w:sz w:val="16"/>
                <w:szCs w:val="16"/>
              </w:rPr>
            </w:pPr>
            <w:r w:rsidRPr="00AA38E8">
              <w:rPr>
                <w:rFonts w:cs="Calibri"/>
                <w:sz w:val="16"/>
                <w:szCs w:val="16"/>
              </w:rPr>
              <w:t>Value</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AA38E8" w:rsidRDefault="00AD0E20" w:rsidP="00AD0E20">
            <w:pPr>
              <w:tabs>
                <w:tab w:val="center" w:pos="1836"/>
                <w:tab w:val="right" w:pos="3672"/>
              </w:tabs>
              <w:spacing w:before="60"/>
              <w:rPr>
                <w:rFonts w:cs="Calibri"/>
                <w:sz w:val="16"/>
                <w:szCs w:val="16"/>
              </w:rPr>
            </w:pPr>
            <w:r>
              <w:rPr>
                <w:rFonts w:cs="Calibri"/>
                <w:sz w:val="16"/>
                <w:szCs w:val="16"/>
              </w:rPr>
              <w:t>INDEX0</w:t>
            </w:r>
            <w:r w:rsidR="00163014" w:rsidRPr="00043626">
              <w:rPr>
                <w:rFonts w:cs="Calibri"/>
                <w:sz w:val="16"/>
                <w:szCs w:val="16"/>
              </w:rPr>
              <w:t>_</w:t>
            </w:r>
            <w:r>
              <w:rPr>
                <w:rFonts w:cs="Calibri"/>
                <w:sz w:val="16"/>
                <w:szCs w:val="16"/>
              </w:rPr>
              <w:t>CNT</w:t>
            </w:r>
            <w:r w:rsidR="00163014"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Pr="00AA38E8"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Pr="00AA38E8"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Pr="00AA38E8" w:rsidRDefault="00163014" w:rsidP="00851F7B">
            <w:pPr>
              <w:spacing w:before="60"/>
              <w:jc w:val="center"/>
              <w:rPr>
                <w:rFonts w:cs="Calibri"/>
                <w:sz w:val="16"/>
                <w:szCs w:val="16"/>
              </w:rPr>
            </w:pPr>
            <w:r>
              <w:rPr>
                <w:rFonts w:cs="Calibri"/>
                <w:sz w:val="16"/>
                <w:szCs w:val="16"/>
              </w:rPr>
              <w:t>0</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tabs>
                <w:tab w:val="center" w:pos="1836"/>
                <w:tab w:val="right" w:pos="3672"/>
              </w:tabs>
              <w:spacing w:before="60"/>
              <w:rPr>
                <w:rFonts w:cs="Calibri"/>
                <w:sz w:val="16"/>
                <w:szCs w:val="16"/>
              </w:rPr>
            </w:pPr>
            <w:r>
              <w:rPr>
                <w:rFonts w:cs="Calibri"/>
                <w:sz w:val="16"/>
                <w:szCs w:val="16"/>
              </w:rPr>
              <w:t>INDEX1</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1</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tabs>
                <w:tab w:val="center" w:pos="1836"/>
                <w:tab w:val="right" w:pos="3672"/>
              </w:tabs>
              <w:spacing w:before="60"/>
              <w:rPr>
                <w:rFonts w:cs="Calibri"/>
                <w:sz w:val="16"/>
                <w:szCs w:val="16"/>
              </w:rPr>
            </w:pPr>
            <w:r>
              <w:rPr>
                <w:rFonts w:cs="Calibri"/>
                <w:sz w:val="16"/>
                <w:szCs w:val="16"/>
              </w:rPr>
              <w:t>INDEX2</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2</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Default="00AD0E20" w:rsidP="00AD0E20">
            <w:pPr>
              <w:spacing w:before="60"/>
              <w:rPr>
                <w:rFonts w:cs="Calibri"/>
                <w:sz w:val="16"/>
                <w:szCs w:val="16"/>
              </w:rPr>
            </w:pPr>
            <w:r>
              <w:rPr>
                <w:rFonts w:cs="Calibri"/>
                <w:sz w:val="16"/>
                <w:szCs w:val="16"/>
              </w:rPr>
              <w:t>INDEX3</w:t>
            </w:r>
            <w:r w:rsidRPr="00043626">
              <w:rPr>
                <w:rFonts w:cs="Calibri"/>
                <w:sz w:val="16"/>
                <w:szCs w:val="16"/>
              </w:rPr>
              <w:t>_</w:t>
            </w:r>
            <w:r>
              <w:rPr>
                <w:rFonts w:cs="Calibri"/>
                <w:sz w:val="16"/>
                <w:szCs w:val="16"/>
              </w:rPr>
              <w:t>CNT</w:t>
            </w:r>
            <w:r w:rsidRPr="00043626">
              <w:rPr>
                <w:rFonts w:cs="Calibri"/>
                <w:sz w:val="16"/>
                <w:szCs w:val="16"/>
              </w:rPr>
              <w:t>_U08</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Pr>
                <w:rFonts w:cs="Calibri"/>
                <w:sz w:val="16"/>
                <w:szCs w:val="16"/>
              </w:rPr>
              <w:t>3</w:t>
            </w:r>
            <w:r w:rsidR="00100694">
              <w:rPr>
                <w:rFonts w:cs="Calibri"/>
                <w:sz w:val="16"/>
                <w:szCs w:val="16"/>
              </w:rPr>
              <w:t>U</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AD0E20" w:rsidP="00AD0E20">
            <w:pPr>
              <w:spacing w:before="60"/>
              <w:rPr>
                <w:rFonts w:cs="Calibri"/>
                <w:sz w:val="16"/>
                <w:szCs w:val="16"/>
              </w:rPr>
            </w:pPr>
            <w:r>
              <w:rPr>
                <w:rFonts w:cs="Calibri"/>
                <w:sz w:val="16"/>
                <w:szCs w:val="16"/>
              </w:rPr>
              <w:t>SYSSATNFRICESTIMD</w:t>
            </w:r>
            <w:r w:rsidR="00163014" w:rsidRPr="00043626">
              <w:rPr>
                <w:rFonts w:cs="Calibri"/>
                <w:sz w:val="16"/>
                <w:szCs w:val="16"/>
              </w:rPr>
              <w:t xml:space="preserve">MIN_HWNWMTR_F32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SYSSATNFRICESTIMDMAX_HWNWMTR_F32 2</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 xml:space="preserve">     </w:t>
            </w:r>
            <w:r w:rsidRPr="00AD0E20">
              <w:rPr>
                <w:rFonts w:cs="Calibri"/>
                <w:sz w:val="16"/>
                <w:szCs w:val="16"/>
              </w:rPr>
              <w:t>20.0F</w:t>
            </w:r>
            <w:r w:rsidRPr="00AD0E20">
              <w:rPr>
                <w:rFonts w:cs="Calibri"/>
                <w:sz w:val="16"/>
                <w:szCs w:val="16"/>
              </w:rPr>
              <w:tab/>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SYSFRICESTIMDMIN_HWNWMTR_F32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SYSFRICESTIMDMAX_HWNWMTR_F32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20.0F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SYSFRICOFFSMIN_HWNWMTR_F32</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-5.0F</w:t>
            </w:r>
          </w:p>
        </w:tc>
      </w:tr>
      <w:tr w:rsidR="00163014" w:rsidRPr="00AA38E8" w:rsidTr="00851F7B">
        <w:tc>
          <w:tcPr>
            <w:tcW w:w="3888" w:type="dxa"/>
            <w:tcBorders>
              <w:top w:val="single" w:sz="6" w:space="0" w:color="auto"/>
              <w:left w:val="single" w:sz="6" w:space="0" w:color="auto"/>
              <w:bottom w:val="single" w:sz="6" w:space="0" w:color="auto"/>
              <w:right w:val="single" w:sz="6" w:space="0" w:color="auto"/>
            </w:tcBorders>
          </w:tcPr>
          <w:p w:rsidR="00163014" w:rsidRPr="00043626" w:rsidRDefault="00163014" w:rsidP="00AD0E20">
            <w:pPr>
              <w:spacing w:before="60"/>
              <w:rPr>
                <w:rFonts w:cs="Calibri"/>
                <w:sz w:val="16"/>
                <w:szCs w:val="16"/>
              </w:rPr>
            </w:pPr>
            <w:r w:rsidRPr="00043626">
              <w:rPr>
                <w:rFonts w:cs="Calibri"/>
                <w:sz w:val="16"/>
                <w:szCs w:val="16"/>
              </w:rPr>
              <w:t xml:space="preserve">SYSFRICOFFSMAX_HWNWMTR_F32 </w:t>
            </w:r>
          </w:p>
        </w:tc>
        <w:tc>
          <w:tcPr>
            <w:tcW w:w="1710" w:type="dxa"/>
            <w:tcBorders>
              <w:top w:val="single" w:sz="6" w:space="0" w:color="auto"/>
              <w:left w:val="single" w:sz="6" w:space="0" w:color="auto"/>
              <w:bottom w:val="single" w:sz="6" w:space="0" w:color="auto"/>
              <w:right w:val="single" w:sz="6" w:space="0" w:color="auto"/>
            </w:tcBorders>
          </w:tcPr>
          <w:p w:rsidR="00163014" w:rsidRDefault="00AD0E20" w:rsidP="00851F7B">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proofErr w:type="spellStart"/>
            <w:r>
              <w:rPr>
                <w:rFonts w:cs="Calibri"/>
                <w:sz w:val="16"/>
                <w:szCs w:val="16"/>
              </w:rPr>
              <w:t>HwNw</w:t>
            </w:r>
            <w:r w:rsidRPr="00043626">
              <w:rPr>
                <w:rFonts w:cs="Calibri"/>
                <w:sz w:val="16"/>
                <w:szCs w:val="16"/>
              </w:rPr>
              <w:t>M</w:t>
            </w:r>
            <w:r>
              <w:rPr>
                <w:rFonts w:cs="Calibri"/>
                <w:sz w:val="16"/>
                <w:szCs w:val="16"/>
              </w:rPr>
              <w:t>tr</w:t>
            </w:r>
            <w:proofErr w:type="spellEnd"/>
          </w:p>
        </w:tc>
        <w:tc>
          <w:tcPr>
            <w:tcW w:w="1385" w:type="dxa"/>
            <w:tcBorders>
              <w:top w:val="single" w:sz="6" w:space="0" w:color="auto"/>
              <w:left w:val="single" w:sz="6" w:space="0" w:color="auto"/>
              <w:bottom w:val="single" w:sz="6" w:space="0" w:color="auto"/>
              <w:right w:val="single" w:sz="6" w:space="0" w:color="auto"/>
            </w:tcBorders>
          </w:tcPr>
          <w:p w:rsidR="00163014" w:rsidRDefault="00163014" w:rsidP="00851F7B">
            <w:pPr>
              <w:spacing w:before="60"/>
              <w:jc w:val="center"/>
              <w:rPr>
                <w:rFonts w:cs="Calibri"/>
                <w:sz w:val="16"/>
                <w:szCs w:val="16"/>
              </w:rPr>
            </w:pPr>
            <w:r w:rsidRPr="00043626">
              <w:rPr>
                <w:rFonts w:cs="Calibri"/>
                <w:sz w:val="16"/>
                <w:szCs w:val="16"/>
              </w:rPr>
              <w:t>5.0F</w:t>
            </w:r>
          </w:p>
        </w:tc>
      </w:tr>
    </w:tbl>
    <w:p w:rsidR="002B094F" w:rsidRDefault="002B094F" w:rsidP="002518E0">
      <w:pPr>
        <w:pStyle w:val="BodyText3"/>
        <w:rPr>
          <w:rFonts w:cs="Calibri"/>
          <w:sz w:val="20"/>
          <w:szCs w:val="20"/>
        </w:rPr>
      </w:pPr>
    </w:p>
    <w:p w:rsidR="00D11A2B" w:rsidRPr="0048012A" w:rsidRDefault="00D11A2B" w:rsidP="002518E0">
      <w:pPr>
        <w:pStyle w:val="BodyText3"/>
        <w:rPr>
          <w:rFonts w:cs="Calibri"/>
          <w:sz w:val="20"/>
          <w:szCs w:val="20"/>
        </w:rPr>
      </w:pPr>
      <w:r>
        <w:rPr>
          <w:rFonts w:cs="Calibri"/>
          <w:sz w:val="20"/>
          <w:szCs w:val="20"/>
        </w:rPr>
        <w:t>For rest of th</w:t>
      </w:r>
      <w:r w:rsidR="004206DE">
        <w:rPr>
          <w:rFonts w:cs="Calibri"/>
          <w:sz w:val="20"/>
          <w:szCs w:val="20"/>
        </w:rPr>
        <w:t>e constants, please refer Data D</w:t>
      </w:r>
      <w:r>
        <w:rPr>
          <w:rFonts w:cs="Calibri"/>
          <w:sz w:val="20"/>
          <w:szCs w:val="20"/>
        </w:rPr>
        <w:t>ictionary</w:t>
      </w:r>
    </w:p>
    <w:p w:rsidR="00AC4CD8" w:rsidRPr="00DA5500" w:rsidRDefault="00AC4CD8" w:rsidP="00AC4CD8">
      <w:pPr>
        <w:pStyle w:val="Heading1"/>
        <w:ind w:left="562" w:hanging="562"/>
        <w:rPr>
          <w:rFonts w:ascii="Calibri" w:hAnsi="Calibri" w:cs="Calibri"/>
        </w:rPr>
      </w:pPr>
      <w:bookmarkStart w:id="638" w:name="_Ref87065593"/>
      <w:bookmarkStart w:id="639" w:name="_Toc338170483"/>
      <w:bookmarkStart w:id="640" w:name="_Toc375678229"/>
      <w:bookmarkStart w:id="641" w:name="_Toc418080067"/>
      <w:bookmarkStart w:id="642" w:name="_Toc421786702"/>
      <w:bookmarkStart w:id="643" w:name="_Toc46326636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38"/>
      <w:bookmarkEnd w:id="639"/>
      <w:bookmarkEnd w:id="640"/>
      <w:bookmarkEnd w:id="641"/>
      <w:bookmarkEnd w:id="642"/>
      <w:bookmarkEnd w:id="643"/>
    </w:p>
    <w:p w:rsidR="002518E0" w:rsidRDefault="002B094F" w:rsidP="002518E0">
      <w:pPr>
        <w:pStyle w:val="BodyText"/>
      </w:pPr>
      <w:r w:rsidRPr="0048012A">
        <w:rPr>
          <w:rFonts w:ascii="Calibri" w:hAnsi="Calibri" w:cs="Calibri"/>
          <w:sz w:val="20"/>
        </w:rPr>
        <w:t>The detailed design of the function</w:t>
      </w:r>
      <w:r>
        <w:rPr>
          <w:rFonts w:ascii="Calibri" w:hAnsi="Calibri" w:cs="Calibri"/>
          <w:sz w:val="20"/>
        </w:rPr>
        <w:t xml:space="preserve"> is provided in the FDD. </w:t>
      </w:r>
    </w:p>
    <w:p w:rsidR="002B094F" w:rsidRPr="00987B4A" w:rsidRDefault="002B094F" w:rsidP="00007584">
      <w:pPr>
        <w:pStyle w:val="Heading2"/>
        <w:spacing w:after="60"/>
        <w:rPr>
          <w:rFonts w:ascii="Calibri" w:hAnsi="Calibri"/>
        </w:rPr>
      </w:pPr>
      <w:bookmarkStart w:id="644" w:name="_Toc338170484"/>
      <w:bookmarkStart w:id="645" w:name="_Toc418080068"/>
      <w:bookmarkStart w:id="646" w:name="_Toc421709916"/>
      <w:bookmarkStart w:id="647" w:name="_Toc463266369"/>
      <w:r w:rsidRPr="00007584">
        <w:rPr>
          <w:rFonts w:ascii="Calibri" w:hAnsi="Calibri"/>
        </w:rPr>
        <w:t>Sub</w:t>
      </w:r>
      <w:r w:rsidRPr="00987B4A">
        <w:rPr>
          <w:rFonts w:ascii="Calibri" w:hAnsi="Calibri"/>
        </w:rPr>
        <w:t>-Module Functions</w:t>
      </w:r>
      <w:bookmarkEnd w:id="644"/>
      <w:bookmarkEnd w:id="645"/>
      <w:bookmarkEnd w:id="646"/>
      <w:bookmarkEnd w:id="647"/>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48" w:name="_Toc421011514"/>
      <w:bookmarkStart w:id="649" w:name="_Toc463266370"/>
      <w:r w:rsidRPr="00AA38E8">
        <w:rPr>
          <w:rFonts w:ascii="Calibri" w:hAnsi="Calibri" w:cs="Calibri"/>
        </w:rPr>
        <w:t>Init:</w:t>
      </w:r>
      <w:r w:rsidR="0086422F">
        <w:rPr>
          <w:rFonts w:ascii="Calibri" w:hAnsi="Calibri" w:cs="Calibri"/>
        </w:rPr>
        <w:t xml:space="preserve"> SysFricLrng</w:t>
      </w:r>
      <w:r w:rsidRPr="00AA38E8">
        <w:rPr>
          <w:rFonts w:ascii="Calibri" w:hAnsi="Calibri" w:cs="Calibri"/>
        </w:rPr>
        <w:t>Init</w:t>
      </w:r>
      <w:bookmarkEnd w:id="648"/>
      <w:r w:rsidR="0086422F">
        <w:rPr>
          <w:rFonts w:ascii="Calibri" w:hAnsi="Calibri" w:cs="Calibri"/>
        </w:rPr>
        <w:t>1</w:t>
      </w:r>
      <w:bookmarkEnd w:id="649"/>
    </w:p>
    <w:p w:rsidR="00007584" w:rsidRPr="00AA38E8" w:rsidRDefault="00007584" w:rsidP="00007584">
      <w:pPr>
        <w:pStyle w:val="Heading2"/>
        <w:numPr>
          <w:ilvl w:val="3"/>
          <w:numId w:val="11"/>
        </w:numPr>
        <w:spacing w:after="60"/>
        <w:rPr>
          <w:rFonts w:ascii="Calibri" w:hAnsi="Calibri" w:cs="Calibri"/>
        </w:rPr>
      </w:pPr>
      <w:bookmarkStart w:id="650" w:name="_Toc421011515"/>
      <w:bookmarkStart w:id="651" w:name="_Toc463266371"/>
      <w:r w:rsidRPr="00AA38E8">
        <w:rPr>
          <w:rFonts w:ascii="Calibri" w:hAnsi="Calibri" w:cs="Calibri"/>
        </w:rPr>
        <w:t>Design Rationale</w:t>
      </w:r>
      <w:bookmarkEnd w:id="650"/>
      <w:bookmarkEnd w:id="651"/>
    </w:p>
    <w:p w:rsidR="00007584" w:rsidRDefault="00D815A7" w:rsidP="00007584">
      <w:pPr>
        <w:rPr>
          <w:rFonts w:cs="Calibri"/>
          <w:i/>
        </w:rPr>
      </w:pPr>
      <w:r>
        <w:rPr>
          <w:rFonts w:cs="Calibri"/>
          <w:i/>
        </w:rPr>
        <w:t>In MDD, filters are initialized inside the for loop using switch case but in code filters are initialized one by one without any conditions.</w:t>
      </w:r>
      <w:r w:rsidR="00BE061C">
        <w:rPr>
          <w:rFonts w:cs="Calibri"/>
          <w:i/>
        </w:rPr>
        <w:tab/>
      </w:r>
    </w:p>
    <w:p w:rsidR="00B04300" w:rsidRPr="00A26934" w:rsidRDefault="00D420B3" w:rsidP="00007584">
      <w:pPr>
        <w:rPr>
          <w:rFonts w:cs="Calibri"/>
          <w:i/>
        </w:rPr>
      </w:pPr>
      <w:r>
        <w:rPr>
          <w:rFonts w:cs="Calibri"/>
          <w:i/>
        </w:rPr>
        <w:t>In model</w:t>
      </w:r>
      <w:r w:rsidR="008B721A">
        <w:rPr>
          <w:rFonts w:cs="Calibri"/>
          <w:i/>
        </w:rPr>
        <w:t>, filters are initialized twice as it is not possible to use a variable for the filter initialization in the model. This is redundancy is not present in the code as variables are used for initializing the filters.</w:t>
      </w:r>
    </w:p>
    <w:p w:rsidR="00007584" w:rsidRPr="00AA38E8" w:rsidRDefault="00007584" w:rsidP="00007584">
      <w:pPr>
        <w:pStyle w:val="Heading2"/>
        <w:numPr>
          <w:ilvl w:val="3"/>
          <w:numId w:val="11"/>
        </w:numPr>
        <w:spacing w:after="60"/>
        <w:rPr>
          <w:rFonts w:ascii="Calibri" w:hAnsi="Calibri" w:cs="Calibri"/>
        </w:rPr>
      </w:pPr>
      <w:bookmarkStart w:id="652" w:name="_Toc421011516"/>
      <w:bookmarkStart w:id="653" w:name="_Toc463266372"/>
      <w:r w:rsidRPr="00AA38E8">
        <w:rPr>
          <w:rFonts w:ascii="Calibri" w:hAnsi="Calibri" w:cs="Calibri"/>
        </w:rPr>
        <w:t>Module Outputs</w:t>
      </w:r>
      <w:bookmarkEnd w:id="652"/>
      <w:bookmarkEnd w:id="653"/>
    </w:p>
    <w:p w:rsidR="004D1C74" w:rsidRPr="00A26934" w:rsidRDefault="004D1C74" w:rsidP="004D1C74">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54" w:name="_Toc421011518"/>
      <w:bookmarkStart w:id="655" w:name="_Toc463266373"/>
      <w:r w:rsidRPr="00AA38E8">
        <w:rPr>
          <w:rFonts w:ascii="Calibri" w:hAnsi="Calibri" w:cs="Calibri"/>
        </w:rPr>
        <w:t>Per:</w:t>
      </w:r>
      <w:r w:rsidR="00B22755">
        <w:rPr>
          <w:rFonts w:ascii="Calibri" w:hAnsi="Calibri" w:cs="Calibri"/>
        </w:rPr>
        <w:t xml:space="preserve"> SysFricLrng</w:t>
      </w:r>
      <w:r w:rsidRPr="00AA38E8">
        <w:rPr>
          <w:rFonts w:ascii="Calibri" w:hAnsi="Calibri" w:cs="Calibri"/>
        </w:rPr>
        <w:t>Per</w:t>
      </w:r>
      <w:bookmarkEnd w:id="654"/>
      <w:r w:rsidR="00B22755">
        <w:rPr>
          <w:rFonts w:ascii="Calibri" w:hAnsi="Calibri" w:cs="Calibri"/>
        </w:rPr>
        <w:t>1</w:t>
      </w:r>
      <w:bookmarkEnd w:id="655"/>
    </w:p>
    <w:p w:rsidR="00DB3C1D" w:rsidRPr="00AA38E8" w:rsidRDefault="00DB3C1D" w:rsidP="00DB3C1D">
      <w:pPr>
        <w:pStyle w:val="Heading2"/>
        <w:numPr>
          <w:ilvl w:val="3"/>
          <w:numId w:val="11"/>
        </w:numPr>
        <w:spacing w:after="60"/>
        <w:rPr>
          <w:rFonts w:ascii="Calibri" w:hAnsi="Calibri" w:cs="Calibri"/>
        </w:rPr>
      </w:pPr>
      <w:bookmarkStart w:id="656" w:name="_Toc421011519"/>
      <w:bookmarkStart w:id="657" w:name="_Toc463266374"/>
      <w:r w:rsidRPr="00AA38E8">
        <w:rPr>
          <w:rFonts w:ascii="Calibri" w:hAnsi="Calibri" w:cs="Calibri"/>
        </w:rPr>
        <w:t>Design Rationale</w:t>
      </w:r>
      <w:bookmarkEnd w:id="656"/>
      <w:bookmarkEnd w:id="657"/>
    </w:p>
    <w:p w:rsidR="00851F7B" w:rsidRPr="00A26934" w:rsidRDefault="00851F7B" w:rsidP="00851F7B">
      <w:pPr>
        <w:rPr>
          <w:rFonts w:cs="Calibri"/>
          <w:i/>
        </w:rPr>
      </w:pPr>
      <w:bookmarkStart w:id="658" w:name="_Toc421011520"/>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59" w:name="_Toc463266375"/>
      <w:r w:rsidRPr="00AA38E8">
        <w:rPr>
          <w:rFonts w:ascii="Calibri" w:hAnsi="Calibri" w:cs="Calibri"/>
        </w:rPr>
        <w:t>Store Module Inputs to Local copies</w:t>
      </w:r>
      <w:bookmarkEnd w:id="658"/>
      <w:bookmarkEnd w:id="659"/>
    </w:p>
    <w:p w:rsidR="00851F7B" w:rsidRPr="00A26934" w:rsidRDefault="00851F7B" w:rsidP="00851F7B">
      <w:pPr>
        <w:rPr>
          <w:rFonts w:cs="Calibri"/>
          <w:i/>
        </w:rPr>
      </w:pPr>
      <w:bookmarkStart w:id="660" w:name="_Toc421011521"/>
      <w:r>
        <w:rPr>
          <w:rFonts w:cs="Calibri"/>
          <w:i/>
        </w:rPr>
        <w:t>Refer FDD</w:t>
      </w:r>
    </w:p>
    <w:p w:rsidR="00DB3C1D" w:rsidRPr="00AA38E8" w:rsidRDefault="00851F7B" w:rsidP="00851F7B">
      <w:pPr>
        <w:pStyle w:val="Heading2"/>
        <w:numPr>
          <w:ilvl w:val="3"/>
          <w:numId w:val="11"/>
        </w:numPr>
        <w:spacing w:after="60"/>
        <w:rPr>
          <w:rFonts w:ascii="Calibri" w:hAnsi="Calibri" w:cs="Calibri"/>
        </w:rPr>
      </w:pPr>
      <w:r w:rsidRPr="00AA38E8">
        <w:rPr>
          <w:rFonts w:ascii="Calibri" w:hAnsi="Calibri" w:cs="Calibri"/>
        </w:rPr>
        <w:t xml:space="preserve"> </w:t>
      </w:r>
      <w:bookmarkStart w:id="661" w:name="_Toc463266376"/>
      <w:r w:rsidR="00DB3C1D" w:rsidRPr="00AA38E8">
        <w:rPr>
          <w:rFonts w:ascii="Calibri" w:hAnsi="Calibri" w:cs="Calibri"/>
        </w:rPr>
        <w:t>(Processing of function)………</w:t>
      </w:r>
      <w:bookmarkEnd w:id="660"/>
      <w:bookmarkEnd w:id="661"/>
    </w:p>
    <w:p w:rsidR="00851F7B" w:rsidRPr="00A26934" w:rsidRDefault="00851F7B" w:rsidP="00851F7B">
      <w:pPr>
        <w:rPr>
          <w:rFonts w:cs="Calibri"/>
          <w:i/>
        </w:rPr>
      </w:pPr>
      <w:bookmarkStart w:id="662"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63" w:name="_Toc463266377"/>
      <w:r w:rsidRPr="00AA38E8">
        <w:rPr>
          <w:rFonts w:ascii="Calibri" w:hAnsi="Calibri" w:cs="Calibri"/>
        </w:rPr>
        <w:t>Store Local copy of outputs into Module Outputs</w:t>
      </w:r>
      <w:bookmarkEnd w:id="662"/>
      <w:bookmarkEnd w:id="663"/>
    </w:p>
    <w:p w:rsidR="00851F7B" w:rsidRPr="00A26934" w:rsidRDefault="00851F7B" w:rsidP="00851F7B">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664" w:name="_Toc463266378"/>
      <w:r>
        <w:rPr>
          <w:rFonts w:ascii="Calibri" w:hAnsi="Calibri"/>
        </w:rPr>
        <w:t xml:space="preserve">Server </w:t>
      </w:r>
      <w:proofErr w:type="spellStart"/>
      <w:r>
        <w:rPr>
          <w:rFonts w:ascii="Calibri" w:hAnsi="Calibri"/>
        </w:rPr>
        <w:t>R</w:t>
      </w:r>
      <w:r w:rsidRPr="008C6874">
        <w:rPr>
          <w:rFonts w:ascii="Calibri" w:hAnsi="Calibri"/>
        </w:rPr>
        <w:t>un</w:t>
      </w:r>
      <w:r w:rsidR="00851F7B">
        <w:rPr>
          <w:rFonts w:ascii="Calibri" w:hAnsi="Calibri"/>
        </w:rPr>
        <w:t>n</w:t>
      </w:r>
      <w:r w:rsidRPr="008C6874">
        <w:rPr>
          <w:rFonts w:ascii="Calibri" w:hAnsi="Calibri"/>
        </w:rPr>
        <w:t>ables</w:t>
      </w:r>
      <w:bookmarkEnd w:id="664"/>
      <w:proofErr w:type="spellEnd"/>
      <w:r w:rsidR="002B094F" w:rsidRPr="008C6874">
        <w:rPr>
          <w:rFonts w:ascii="Calibri" w:hAnsi="Calibri"/>
        </w:rPr>
        <w:t xml:space="preserve"> </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665" w:name="_Toc382301471"/>
      <w:bookmarkStart w:id="666" w:name="_Toc383698997"/>
      <w:bookmarkStart w:id="667" w:name="_Toc463266379"/>
      <w:bookmarkEnd w:id="665"/>
      <w:bookmarkEnd w:id="666"/>
      <w:r>
        <w:rPr>
          <w:rFonts w:ascii="Calibri" w:hAnsi="Calibri" w:cs="Calibri"/>
        </w:rPr>
        <w:t>Server Run</w:t>
      </w:r>
      <w:r w:rsidR="00851F7B">
        <w:rPr>
          <w:rFonts w:ascii="Calibri" w:hAnsi="Calibri" w:cs="Calibri"/>
        </w:rPr>
        <w:t>n</w:t>
      </w:r>
      <w:r>
        <w:rPr>
          <w:rFonts w:ascii="Calibri" w:hAnsi="Calibri" w:cs="Calibri"/>
        </w:rPr>
        <w:t>able Name</w:t>
      </w:r>
      <w:bookmarkEnd w:id="667"/>
    </w:p>
    <w:p w:rsidR="00D16A53" w:rsidRPr="00BD1F9B" w:rsidRDefault="00BD1F9B" w:rsidP="00D16A53">
      <w:pPr>
        <w:rPr>
          <w:rFonts w:cs="Calibri"/>
          <w:i/>
        </w:rPr>
      </w:pPr>
      <w:proofErr w:type="spellStart"/>
      <w:r w:rsidRPr="00BD1F9B">
        <w:rPr>
          <w:rFonts w:cs="Calibri"/>
          <w:i/>
        </w:rPr>
        <w:t>ClrFricLrngOperMod</w:t>
      </w:r>
      <w:proofErr w:type="spellEnd"/>
    </w:p>
    <w:p w:rsidR="008C6874" w:rsidRPr="00AA38E8" w:rsidRDefault="008C6874" w:rsidP="008C6874">
      <w:pPr>
        <w:pStyle w:val="Heading2"/>
        <w:numPr>
          <w:ilvl w:val="3"/>
          <w:numId w:val="11"/>
        </w:numPr>
        <w:spacing w:after="60"/>
        <w:rPr>
          <w:rFonts w:ascii="Calibri" w:hAnsi="Calibri" w:cs="Calibri"/>
        </w:rPr>
      </w:pPr>
      <w:bookmarkStart w:id="668" w:name="_Toc421011525"/>
      <w:bookmarkStart w:id="669" w:name="_Toc463266380"/>
      <w:r w:rsidRPr="00AA38E8">
        <w:rPr>
          <w:rFonts w:ascii="Calibri" w:hAnsi="Calibri" w:cs="Calibri"/>
        </w:rPr>
        <w:t>Design Rationale</w:t>
      </w:r>
      <w:bookmarkEnd w:id="668"/>
      <w:bookmarkEnd w:id="669"/>
    </w:p>
    <w:p w:rsidR="00D16A53" w:rsidRPr="00A26934" w:rsidRDefault="00D16A53" w:rsidP="00D16A53">
      <w:pPr>
        <w:rPr>
          <w:rFonts w:cs="Calibri"/>
          <w:i/>
        </w:rPr>
      </w:pPr>
      <w:bookmarkStart w:id="670" w:name="_Toc421011526"/>
      <w:r>
        <w:rPr>
          <w:rFonts w:cs="Calibri"/>
          <w:i/>
        </w:rPr>
        <w:t>Refer FDD</w:t>
      </w:r>
    </w:p>
    <w:p w:rsidR="008C6874" w:rsidRPr="00AA38E8" w:rsidRDefault="008C6874" w:rsidP="008C6874">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671" w:name="_Toc421011527"/>
      <w:bookmarkStart w:id="672" w:name="_Toc463266381"/>
      <w:bookmarkEnd w:id="670"/>
      <w:r w:rsidRPr="00AA38E8">
        <w:rPr>
          <w:rFonts w:ascii="Calibri" w:hAnsi="Calibri" w:cs="Calibri"/>
        </w:rPr>
        <w:t>(Processing of function)………</w:t>
      </w:r>
      <w:bookmarkEnd w:id="671"/>
      <w:bookmarkEnd w:id="672"/>
    </w:p>
    <w:p w:rsidR="00D16A53" w:rsidRDefault="00BD1F9B" w:rsidP="00D16A53">
      <w:pPr>
        <w:rPr>
          <w:rFonts w:cs="Calibri"/>
          <w:i/>
        </w:rPr>
      </w:pPr>
      <w:bookmarkStart w:id="673" w:name="_Ref382299966"/>
      <w:bookmarkStart w:id="674" w:name="_Toc421011529"/>
      <w:r>
        <w:rPr>
          <w:rFonts w:cs="Calibri"/>
          <w:i/>
        </w:rPr>
        <w:t>On server invocation call</w:t>
      </w:r>
    </w:p>
    <w:p w:rsidR="00BD1F9B" w:rsidRPr="008C6874" w:rsidRDefault="00BD1F9B" w:rsidP="00BD1F9B">
      <w:pPr>
        <w:pStyle w:val="Heading2"/>
        <w:spacing w:after="60"/>
        <w:rPr>
          <w:rFonts w:ascii="Calibri" w:hAnsi="Calibri"/>
        </w:rPr>
      </w:pPr>
      <w:bookmarkStart w:id="675" w:name="_Toc463266382"/>
      <w:r>
        <w:rPr>
          <w:rFonts w:ascii="Calibri" w:hAnsi="Calibri"/>
        </w:rPr>
        <w:lastRenderedPageBreak/>
        <w:t xml:space="preserve">Server </w:t>
      </w:r>
      <w:proofErr w:type="spellStart"/>
      <w:r>
        <w:rPr>
          <w:rFonts w:ascii="Calibri" w:hAnsi="Calibri"/>
        </w:rPr>
        <w:t>R</w:t>
      </w:r>
      <w:r w:rsidRPr="008C6874">
        <w:rPr>
          <w:rFonts w:ascii="Calibri" w:hAnsi="Calibri"/>
        </w:rPr>
        <w:t>un</w:t>
      </w:r>
      <w:r>
        <w:rPr>
          <w:rFonts w:ascii="Calibri" w:hAnsi="Calibri"/>
        </w:rPr>
        <w:t>n</w:t>
      </w:r>
      <w:r w:rsidRPr="008C6874">
        <w:rPr>
          <w:rFonts w:ascii="Calibri" w:hAnsi="Calibri"/>
        </w:rPr>
        <w:t>ables</w:t>
      </w:r>
      <w:bookmarkEnd w:id="675"/>
      <w:proofErr w:type="spellEnd"/>
      <w:r w:rsidRPr="008C6874">
        <w:rPr>
          <w:rFonts w:ascii="Calibri" w:hAnsi="Calibri"/>
        </w:rPr>
        <w:t xml:space="preserve"> </w:t>
      </w: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676" w:name="_Toc463266383"/>
      <w:r>
        <w:rPr>
          <w:rFonts w:ascii="Calibri" w:hAnsi="Calibri" w:cs="Calibri"/>
        </w:rPr>
        <w:t>Server Runnable Name</w:t>
      </w:r>
      <w:bookmarkEnd w:id="676"/>
    </w:p>
    <w:p w:rsidR="00BD1F9B" w:rsidRPr="00BD1F9B" w:rsidRDefault="00BD1F9B" w:rsidP="00BD1F9B">
      <w:pPr>
        <w:rPr>
          <w:rFonts w:cs="Calibri"/>
          <w:i/>
        </w:rPr>
      </w:pPr>
      <w:proofErr w:type="spellStart"/>
      <w:r w:rsidRPr="00BD1F9B">
        <w:rPr>
          <w:rFonts w:cs="Calibri"/>
          <w:i/>
        </w:rPr>
        <w:t>GetFricLrngData</w:t>
      </w:r>
      <w:proofErr w:type="spellEnd"/>
    </w:p>
    <w:p w:rsidR="00BD1F9B" w:rsidRPr="00AA38E8" w:rsidRDefault="00BD1F9B" w:rsidP="00BD1F9B">
      <w:pPr>
        <w:pStyle w:val="Heading2"/>
        <w:numPr>
          <w:ilvl w:val="3"/>
          <w:numId w:val="11"/>
        </w:numPr>
        <w:spacing w:after="60"/>
        <w:rPr>
          <w:rFonts w:ascii="Calibri" w:hAnsi="Calibri" w:cs="Calibri"/>
        </w:rPr>
      </w:pPr>
      <w:bookmarkStart w:id="677" w:name="_Toc463266384"/>
      <w:r w:rsidRPr="00AA38E8">
        <w:rPr>
          <w:rFonts w:ascii="Calibri" w:hAnsi="Calibri" w:cs="Calibri"/>
        </w:rPr>
        <w:t>Design Rationale</w:t>
      </w:r>
      <w:bookmarkEnd w:id="677"/>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678" w:name="_Toc463266385"/>
      <w:r w:rsidRPr="00AA38E8">
        <w:rPr>
          <w:rFonts w:ascii="Calibri" w:hAnsi="Calibri" w:cs="Calibri"/>
        </w:rPr>
        <w:t>(Processing of function)………</w:t>
      </w:r>
      <w:bookmarkEnd w:id="678"/>
    </w:p>
    <w:p w:rsidR="00BD1F9B" w:rsidRDefault="00BD1F9B" w:rsidP="00BD1F9B">
      <w:pPr>
        <w:rPr>
          <w:rFonts w:cs="Calibri"/>
          <w:i/>
        </w:rPr>
      </w:pPr>
      <w:r>
        <w:rPr>
          <w:rFonts w:cs="Calibri"/>
          <w:i/>
        </w:rPr>
        <w:t>On server invocation call</w:t>
      </w: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679" w:name="_Toc463266386"/>
      <w:r>
        <w:rPr>
          <w:rFonts w:ascii="Calibri" w:hAnsi="Calibri" w:cs="Calibri"/>
        </w:rPr>
        <w:t>Server Runnable Name</w:t>
      </w:r>
      <w:bookmarkEnd w:id="679"/>
    </w:p>
    <w:p w:rsidR="00BD1F9B" w:rsidRPr="00BD1F9B" w:rsidRDefault="00BD1F9B" w:rsidP="00BD1F9B">
      <w:pPr>
        <w:rPr>
          <w:rFonts w:cs="Calibri"/>
          <w:i/>
        </w:rPr>
      </w:pPr>
      <w:proofErr w:type="spellStart"/>
      <w:r w:rsidRPr="00BD1F9B">
        <w:rPr>
          <w:rFonts w:cs="Calibri"/>
          <w:i/>
        </w:rPr>
        <w:t>GetFricOffsOutpDi</w:t>
      </w:r>
      <w:proofErr w:type="spellEnd"/>
    </w:p>
    <w:p w:rsidR="00BD1F9B" w:rsidRPr="00AA38E8" w:rsidRDefault="00BD1F9B" w:rsidP="00BD1F9B">
      <w:pPr>
        <w:pStyle w:val="Heading2"/>
        <w:numPr>
          <w:ilvl w:val="3"/>
          <w:numId w:val="11"/>
        </w:numPr>
        <w:spacing w:after="60"/>
        <w:rPr>
          <w:rFonts w:ascii="Calibri" w:hAnsi="Calibri" w:cs="Calibri"/>
        </w:rPr>
      </w:pPr>
      <w:bookmarkStart w:id="680" w:name="_Toc463266387"/>
      <w:r w:rsidRPr="00AA38E8">
        <w:rPr>
          <w:rFonts w:ascii="Calibri" w:hAnsi="Calibri" w:cs="Calibri"/>
        </w:rPr>
        <w:t>Design Rationale</w:t>
      </w:r>
      <w:bookmarkEnd w:id="680"/>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681" w:name="_Toc463266388"/>
      <w:r w:rsidRPr="00AA38E8">
        <w:rPr>
          <w:rFonts w:ascii="Calibri" w:hAnsi="Calibri" w:cs="Calibri"/>
        </w:rPr>
        <w:t>(Processing of function)………</w:t>
      </w:r>
      <w:bookmarkEnd w:id="681"/>
    </w:p>
    <w:p w:rsidR="00BD1F9B" w:rsidRPr="00A26934" w:rsidRDefault="00BD1F9B" w:rsidP="00BD1F9B">
      <w:pPr>
        <w:rPr>
          <w:rFonts w:cs="Calibri"/>
          <w:i/>
        </w:rPr>
      </w:pPr>
      <w:r>
        <w:rPr>
          <w:rFonts w:cs="Calibri"/>
          <w:i/>
        </w:rPr>
        <w:t>On server invocation call</w:t>
      </w:r>
    </w:p>
    <w:p w:rsidR="00BD1F9B" w:rsidRDefault="00BD1F9B" w:rsidP="00BD1F9B">
      <w:pPr>
        <w:rPr>
          <w:rFonts w:cs="Calibri"/>
          <w:i/>
        </w:rPr>
      </w:pPr>
    </w:p>
    <w:p w:rsidR="00BD1F9B" w:rsidRDefault="00BD1F9B" w:rsidP="00BD1F9B">
      <w:pPr>
        <w:pStyle w:val="Heading2"/>
        <w:numPr>
          <w:ilvl w:val="2"/>
          <w:numId w:val="11"/>
        </w:numPr>
        <w:tabs>
          <w:tab w:val="clear" w:pos="1017"/>
          <w:tab w:val="num" w:pos="567"/>
        </w:tabs>
        <w:spacing w:after="60"/>
        <w:ind w:left="567"/>
        <w:rPr>
          <w:rFonts w:ascii="Calibri" w:hAnsi="Calibri" w:cs="Calibri"/>
        </w:rPr>
      </w:pPr>
      <w:bookmarkStart w:id="682" w:name="_Toc463266389"/>
      <w:r>
        <w:rPr>
          <w:rFonts w:ascii="Calibri" w:hAnsi="Calibri" w:cs="Calibri"/>
        </w:rPr>
        <w:t>Server Runnable Name</w:t>
      </w:r>
      <w:bookmarkEnd w:id="682"/>
    </w:p>
    <w:p w:rsidR="00BD1F9B" w:rsidRPr="00BD1F9B" w:rsidRDefault="00BD1F9B" w:rsidP="00BD1F9B">
      <w:pPr>
        <w:rPr>
          <w:rFonts w:cs="Calibri"/>
          <w:i/>
        </w:rPr>
      </w:pPr>
      <w:proofErr w:type="spellStart"/>
      <w:r w:rsidRPr="00BD1F9B">
        <w:rPr>
          <w:rFonts w:cs="Calibri"/>
          <w:i/>
        </w:rPr>
        <w:t>InitFricLrngTbl</w:t>
      </w:r>
      <w:proofErr w:type="spellEnd"/>
    </w:p>
    <w:p w:rsidR="00BD1F9B" w:rsidRPr="00AA38E8" w:rsidRDefault="00BD1F9B" w:rsidP="00BD1F9B">
      <w:pPr>
        <w:pStyle w:val="Heading2"/>
        <w:numPr>
          <w:ilvl w:val="3"/>
          <w:numId w:val="11"/>
        </w:numPr>
        <w:spacing w:after="60"/>
        <w:rPr>
          <w:rFonts w:ascii="Calibri" w:hAnsi="Calibri" w:cs="Calibri"/>
        </w:rPr>
      </w:pPr>
      <w:bookmarkStart w:id="683" w:name="_Toc463266390"/>
      <w:r w:rsidRPr="00AA38E8">
        <w:rPr>
          <w:rFonts w:ascii="Calibri" w:hAnsi="Calibri" w:cs="Calibri"/>
        </w:rPr>
        <w:t>Design Rationale</w:t>
      </w:r>
      <w:bookmarkEnd w:id="683"/>
    </w:p>
    <w:p w:rsidR="00BD1F9B" w:rsidRPr="00A26934" w:rsidRDefault="00BD1F9B" w:rsidP="00BD1F9B">
      <w:pPr>
        <w:rPr>
          <w:rFonts w:cs="Calibri"/>
          <w:i/>
        </w:rPr>
      </w:pPr>
      <w:r>
        <w:rPr>
          <w:rFonts w:cs="Calibri"/>
          <w:i/>
        </w:rPr>
        <w:t>Refer FDD</w:t>
      </w:r>
    </w:p>
    <w:p w:rsidR="00BD1F9B" w:rsidRPr="00AA38E8" w:rsidRDefault="00BD1F9B" w:rsidP="00BD1F9B">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684" w:name="_Toc463266391"/>
      <w:r w:rsidRPr="00AA38E8">
        <w:rPr>
          <w:rFonts w:ascii="Calibri" w:hAnsi="Calibri" w:cs="Calibri"/>
        </w:rPr>
        <w:t>(Processing of function)………</w:t>
      </w:r>
      <w:bookmarkEnd w:id="684"/>
    </w:p>
    <w:p w:rsidR="00BD1F9B" w:rsidRPr="00A26934" w:rsidRDefault="00BD1F9B" w:rsidP="00BD1F9B">
      <w:pPr>
        <w:rPr>
          <w:rFonts w:cs="Calibri"/>
          <w:i/>
        </w:rPr>
      </w:pPr>
      <w:r>
        <w:rPr>
          <w:rFonts w:cs="Calibri"/>
          <w:i/>
        </w:rPr>
        <w:t>On server invocation call</w:t>
      </w:r>
    </w:p>
    <w:p w:rsidR="00BD1F9B" w:rsidRDefault="00BD1F9B" w:rsidP="00BD1F9B">
      <w:pPr>
        <w:rPr>
          <w:rFonts w:cs="Calibri"/>
          <w:i/>
        </w:rPr>
      </w:pPr>
    </w:p>
    <w:p w:rsidR="00AD2401" w:rsidRDefault="00AD2401" w:rsidP="00AD2401">
      <w:pPr>
        <w:pStyle w:val="Heading2"/>
        <w:numPr>
          <w:ilvl w:val="2"/>
          <w:numId w:val="11"/>
        </w:numPr>
        <w:tabs>
          <w:tab w:val="clear" w:pos="1017"/>
          <w:tab w:val="num" w:pos="567"/>
        </w:tabs>
        <w:spacing w:after="60"/>
        <w:ind w:left="567"/>
        <w:rPr>
          <w:rFonts w:ascii="Calibri" w:hAnsi="Calibri" w:cs="Calibri"/>
        </w:rPr>
      </w:pPr>
      <w:bookmarkStart w:id="685" w:name="_Toc463266392"/>
      <w:r>
        <w:rPr>
          <w:rFonts w:ascii="Calibri" w:hAnsi="Calibri" w:cs="Calibri"/>
        </w:rPr>
        <w:t>Server Runnable Name</w:t>
      </w:r>
      <w:bookmarkEnd w:id="685"/>
    </w:p>
    <w:p w:rsidR="00AD2401" w:rsidRPr="00BD1F9B" w:rsidRDefault="00AD2401" w:rsidP="00AD2401">
      <w:pPr>
        <w:rPr>
          <w:rFonts w:cs="Calibri"/>
          <w:i/>
        </w:rPr>
      </w:pPr>
      <w:proofErr w:type="spellStart"/>
      <w:r w:rsidRPr="00AD2401">
        <w:rPr>
          <w:rFonts w:cs="Calibri"/>
          <w:i/>
        </w:rPr>
        <w:t>SetFricLrngData</w:t>
      </w:r>
      <w:r w:rsidRPr="00BD1F9B">
        <w:rPr>
          <w:rFonts w:cs="Calibri"/>
          <w:i/>
        </w:rPr>
        <w:t>l</w:t>
      </w:r>
      <w:proofErr w:type="spellEnd"/>
    </w:p>
    <w:p w:rsidR="00AD2401" w:rsidRPr="00AA38E8" w:rsidRDefault="00AD2401" w:rsidP="00AD2401">
      <w:pPr>
        <w:pStyle w:val="Heading2"/>
        <w:numPr>
          <w:ilvl w:val="3"/>
          <w:numId w:val="11"/>
        </w:numPr>
        <w:spacing w:after="60"/>
        <w:rPr>
          <w:rFonts w:ascii="Calibri" w:hAnsi="Calibri" w:cs="Calibri"/>
        </w:rPr>
      </w:pPr>
      <w:bookmarkStart w:id="686" w:name="_Toc463266393"/>
      <w:r w:rsidRPr="00AA38E8">
        <w:rPr>
          <w:rFonts w:ascii="Calibri" w:hAnsi="Calibri" w:cs="Calibri"/>
        </w:rPr>
        <w:t>Design Rationale</w:t>
      </w:r>
      <w:bookmarkEnd w:id="686"/>
    </w:p>
    <w:p w:rsidR="00AD2401" w:rsidRPr="00A26934" w:rsidRDefault="00AD2401" w:rsidP="00AD2401">
      <w:pPr>
        <w:rPr>
          <w:rFonts w:cs="Calibri"/>
          <w:i/>
        </w:rPr>
      </w:pPr>
      <w:r>
        <w:rPr>
          <w:rFonts w:cs="Calibri"/>
          <w:i/>
        </w:rPr>
        <w:t>Refer FDD</w:t>
      </w:r>
    </w:p>
    <w:p w:rsidR="00AD2401" w:rsidRPr="00AA38E8" w:rsidRDefault="00AD2401" w:rsidP="00AD2401">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687" w:name="_Toc463266394"/>
      <w:r w:rsidRPr="00AA38E8">
        <w:rPr>
          <w:rFonts w:ascii="Calibri" w:hAnsi="Calibri" w:cs="Calibri"/>
        </w:rPr>
        <w:t>(Processing of function)………</w:t>
      </w:r>
      <w:bookmarkEnd w:id="687"/>
    </w:p>
    <w:p w:rsidR="00AD2401" w:rsidRPr="00A26934" w:rsidRDefault="00AD2401" w:rsidP="00AD2401">
      <w:pPr>
        <w:rPr>
          <w:rFonts w:cs="Calibri"/>
          <w:i/>
        </w:rPr>
      </w:pPr>
      <w:r>
        <w:rPr>
          <w:rFonts w:cs="Calibri"/>
          <w:i/>
        </w:rPr>
        <w:t>On server invocation call</w:t>
      </w:r>
    </w:p>
    <w:p w:rsidR="00AD2401" w:rsidRDefault="00AD2401" w:rsidP="00AD2401">
      <w:pPr>
        <w:pStyle w:val="Heading2"/>
        <w:numPr>
          <w:ilvl w:val="2"/>
          <w:numId w:val="11"/>
        </w:numPr>
        <w:tabs>
          <w:tab w:val="clear" w:pos="1017"/>
          <w:tab w:val="num" w:pos="567"/>
        </w:tabs>
        <w:spacing w:after="60"/>
        <w:ind w:left="567"/>
        <w:rPr>
          <w:rFonts w:ascii="Calibri" w:hAnsi="Calibri" w:cs="Calibri"/>
        </w:rPr>
      </w:pPr>
      <w:bookmarkStart w:id="688" w:name="_Toc463266395"/>
      <w:r>
        <w:rPr>
          <w:rFonts w:ascii="Calibri" w:hAnsi="Calibri" w:cs="Calibri"/>
        </w:rPr>
        <w:t>Server Runnable Name</w:t>
      </w:r>
      <w:bookmarkEnd w:id="688"/>
    </w:p>
    <w:p w:rsidR="00AD2401" w:rsidRPr="00BD1F9B" w:rsidRDefault="00AD2401" w:rsidP="00AD2401">
      <w:pPr>
        <w:rPr>
          <w:rFonts w:cs="Calibri"/>
          <w:i/>
        </w:rPr>
      </w:pPr>
      <w:proofErr w:type="spellStart"/>
      <w:r w:rsidRPr="00AD2401">
        <w:rPr>
          <w:rFonts w:cs="Calibri"/>
          <w:i/>
        </w:rPr>
        <w:t>SetFricOffsOutpDi</w:t>
      </w:r>
      <w:proofErr w:type="spellEnd"/>
    </w:p>
    <w:p w:rsidR="00AD2401" w:rsidRPr="00AA38E8" w:rsidRDefault="00AD2401" w:rsidP="00AD2401">
      <w:pPr>
        <w:pStyle w:val="Heading2"/>
        <w:numPr>
          <w:ilvl w:val="3"/>
          <w:numId w:val="11"/>
        </w:numPr>
        <w:spacing w:after="60"/>
        <w:rPr>
          <w:rFonts w:ascii="Calibri" w:hAnsi="Calibri" w:cs="Calibri"/>
        </w:rPr>
      </w:pPr>
      <w:bookmarkStart w:id="689" w:name="_Toc463266396"/>
      <w:r w:rsidRPr="00AA38E8">
        <w:rPr>
          <w:rFonts w:ascii="Calibri" w:hAnsi="Calibri" w:cs="Calibri"/>
        </w:rPr>
        <w:lastRenderedPageBreak/>
        <w:t>Design Rationale</w:t>
      </w:r>
      <w:bookmarkEnd w:id="689"/>
    </w:p>
    <w:p w:rsidR="00AD2401" w:rsidRPr="00A26934" w:rsidRDefault="00AD2401" w:rsidP="00AD2401">
      <w:pPr>
        <w:rPr>
          <w:rFonts w:cs="Calibri"/>
          <w:i/>
        </w:rPr>
      </w:pPr>
      <w:r>
        <w:rPr>
          <w:rFonts w:cs="Calibri"/>
          <w:i/>
        </w:rPr>
        <w:t>Refer FDD</w:t>
      </w:r>
    </w:p>
    <w:p w:rsidR="00AD2401" w:rsidRPr="00AA38E8" w:rsidRDefault="00AD2401" w:rsidP="00AD2401">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690" w:name="_Toc463266397"/>
      <w:r w:rsidRPr="00AA38E8">
        <w:rPr>
          <w:rFonts w:ascii="Calibri" w:hAnsi="Calibri" w:cs="Calibri"/>
        </w:rPr>
        <w:t>(Processing of function)………</w:t>
      </w:r>
      <w:bookmarkEnd w:id="690"/>
    </w:p>
    <w:p w:rsidR="00AD2401" w:rsidRPr="00A26934" w:rsidRDefault="00AD2401" w:rsidP="00AD2401">
      <w:pPr>
        <w:rPr>
          <w:rFonts w:cs="Calibri"/>
          <w:i/>
        </w:rPr>
      </w:pPr>
      <w:r>
        <w:rPr>
          <w:rFonts w:cs="Calibri"/>
          <w:i/>
        </w:rPr>
        <w:t>On server invocation call</w:t>
      </w:r>
    </w:p>
    <w:p w:rsidR="00AD2401" w:rsidRPr="00A26934" w:rsidRDefault="00AD2401" w:rsidP="00BD1F9B">
      <w:pPr>
        <w:rPr>
          <w:rFonts w:cs="Calibri"/>
          <w:i/>
        </w:rPr>
      </w:pPr>
    </w:p>
    <w:p w:rsidR="00BD1F9B" w:rsidRPr="00A26934" w:rsidRDefault="00BD1F9B" w:rsidP="00D16A53">
      <w:pPr>
        <w:rPr>
          <w:rFonts w:cs="Calibri"/>
          <w:i/>
        </w:rPr>
      </w:pPr>
    </w:p>
    <w:p w:rsidR="008C6874" w:rsidRPr="00AA38E8" w:rsidRDefault="008C6874" w:rsidP="008C6874">
      <w:pPr>
        <w:pStyle w:val="Heading2"/>
        <w:spacing w:after="60"/>
        <w:rPr>
          <w:rFonts w:ascii="Calibri" w:hAnsi="Calibri" w:cs="Calibri"/>
        </w:rPr>
      </w:pPr>
      <w:bookmarkStart w:id="691" w:name="_Toc463266398"/>
      <w:r w:rsidRPr="00AA38E8">
        <w:rPr>
          <w:rFonts w:ascii="Calibri" w:hAnsi="Calibri" w:cs="Calibri"/>
        </w:rPr>
        <w:t>Interrupt Functions</w:t>
      </w:r>
      <w:bookmarkEnd w:id="673"/>
      <w:bookmarkEnd w:id="674"/>
      <w:bookmarkEnd w:id="691"/>
    </w:p>
    <w:p w:rsidR="008C6874" w:rsidRPr="0033680E" w:rsidRDefault="00851F7B" w:rsidP="00D16A53">
      <w:pPr>
        <w:tabs>
          <w:tab w:val="left" w:pos="2454"/>
        </w:tabs>
        <w:rPr>
          <w:rFonts w:cs="Calibri"/>
          <w:i/>
        </w:rPr>
      </w:pPr>
      <w:r>
        <w:rPr>
          <w:rFonts w:cs="Calibri"/>
          <w:i/>
        </w:rPr>
        <w:t>None</w:t>
      </w:r>
      <w:r w:rsidR="00D16A53">
        <w:rPr>
          <w:rFonts w:cs="Calibri"/>
          <w:i/>
        </w:rPr>
        <w:tab/>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692" w:name="_Toc463266399"/>
      <w:r>
        <w:rPr>
          <w:rFonts w:ascii="Calibri" w:hAnsi="Calibri" w:cs="Calibri"/>
        </w:rPr>
        <w:t>Interrupt Function Name</w:t>
      </w:r>
      <w:bookmarkEnd w:id="692"/>
    </w:p>
    <w:p w:rsidR="008C6874" w:rsidRPr="00CC5FFD" w:rsidRDefault="00D16A53" w:rsidP="008C6874">
      <w:pPr>
        <w:rPr>
          <w:rFonts w:cs="Calibri"/>
          <w:i/>
        </w:rPr>
      </w:pPr>
      <w:r>
        <w:rPr>
          <w:rFonts w:cs="Calibri"/>
          <w:i/>
        </w:rPr>
        <w:t>None</w:t>
      </w:r>
    </w:p>
    <w:p w:rsidR="008C6874" w:rsidRPr="00AA38E8" w:rsidRDefault="008C6874" w:rsidP="008C6874">
      <w:pPr>
        <w:pStyle w:val="Heading2"/>
        <w:numPr>
          <w:ilvl w:val="3"/>
          <w:numId w:val="11"/>
        </w:numPr>
        <w:spacing w:after="60"/>
        <w:rPr>
          <w:rFonts w:ascii="Calibri" w:hAnsi="Calibri" w:cs="Calibri"/>
        </w:rPr>
      </w:pPr>
      <w:bookmarkStart w:id="693" w:name="_Toc421011531"/>
      <w:bookmarkStart w:id="694" w:name="_Toc463266400"/>
      <w:r w:rsidRPr="00AA38E8">
        <w:rPr>
          <w:rFonts w:ascii="Calibri" w:hAnsi="Calibri" w:cs="Calibri"/>
        </w:rPr>
        <w:t>Design Rationale</w:t>
      </w:r>
      <w:bookmarkEnd w:id="693"/>
      <w:bookmarkEnd w:id="694"/>
    </w:p>
    <w:p w:rsidR="008C6874" w:rsidRPr="00CC5FFD" w:rsidRDefault="00D16A53" w:rsidP="008C6874">
      <w:pPr>
        <w:rPr>
          <w:rFonts w:cs="Calibri"/>
          <w:i/>
        </w:rPr>
      </w:pPr>
      <w:r>
        <w:rPr>
          <w:rFonts w:cs="Calibri"/>
          <w:i/>
        </w:rPr>
        <w:t>NA</w:t>
      </w:r>
    </w:p>
    <w:p w:rsidR="008C6874" w:rsidRPr="00AA38E8" w:rsidRDefault="008C6874" w:rsidP="008C6874">
      <w:pPr>
        <w:pStyle w:val="Heading2"/>
        <w:numPr>
          <w:ilvl w:val="3"/>
          <w:numId w:val="11"/>
        </w:numPr>
        <w:spacing w:after="60"/>
        <w:rPr>
          <w:rFonts w:ascii="Calibri" w:hAnsi="Calibri" w:cs="Calibri"/>
        </w:rPr>
      </w:pPr>
      <w:bookmarkStart w:id="695" w:name="_Toc421011532"/>
      <w:bookmarkStart w:id="696" w:name="_Toc463266401"/>
      <w:r w:rsidRPr="00AA38E8">
        <w:rPr>
          <w:rFonts w:ascii="Calibri" w:hAnsi="Calibri" w:cs="Calibri"/>
        </w:rPr>
        <w:t>(Processing of the ISR function)…..</w:t>
      </w:r>
      <w:bookmarkEnd w:id="695"/>
      <w:bookmarkEnd w:id="696"/>
    </w:p>
    <w:p w:rsidR="002B094F" w:rsidRPr="008C6874" w:rsidRDefault="00D16A53" w:rsidP="008C6874">
      <w:pPr>
        <w:rPr>
          <w:rFonts w:cs="Calibri"/>
          <w:i/>
        </w:rPr>
      </w:pPr>
      <w:r>
        <w:rPr>
          <w:rFonts w:cs="Calibri"/>
          <w:i/>
        </w:rPr>
        <w:t>NA</w:t>
      </w:r>
    </w:p>
    <w:p w:rsidR="002B094F" w:rsidRPr="008C6874" w:rsidRDefault="002B094F" w:rsidP="008C6874">
      <w:pPr>
        <w:pStyle w:val="Heading2"/>
        <w:spacing w:after="60"/>
        <w:rPr>
          <w:rFonts w:ascii="Calibri" w:hAnsi="Calibri" w:cs="Calibri"/>
        </w:rPr>
      </w:pPr>
      <w:bookmarkStart w:id="697" w:name="_Toc338170485"/>
      <w:bookmarkStart w:id="698" w:name="_Toc418080074"/>
      <w:bookmarkStart w:id="699" w:name="_Toc421709919"/>
      <w:bookmarkStart w:id="700" w:name="_Toc463266402"/>
      <w:r w:rsidRPr="008C6874">
        <w:rPr>
          <w:rFonts w:ascii="Calibri" w:hAnsi="Calibri" w:cs="Calibri"/>
        </w:rPr>
        <w:t>Module Internal (Local) Functions</w:t>
      </w:r>
      <w:bookmarkEnd w:id="697"/>
      <w:bookmarkEnd w:id="698"/>
      <w:bookmarkEnd w:id="699"/>
      <w:bookmarkEnd w:id="700"/>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701" w:name="_Toc421011540"/>
      <w:bookmarkStart w:id="702" w:name="_Toc463266403"/>
      <w:r w:rsidRPr="00AA38E8">
        <w:rPr>
          <w:rFonts w:ascii="Calibri" w:hAnsi="Calibri" w:cs="Calibri"/>
        </w:rPr>
        <w:t>Local Function #1</w:t>
      </w:r>
      <w:bookmarkEnd w:id="701"/>
      <w:bookmarkEnd w:id="7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D16A53" w:rsidP="00F4318C">
            <w:pPr>
              <w:spacing w:before="60"/>
              <w:rPr>
                <w:rFonts w:cs="Calibri"/>
                <w:sz w:val="16"/>
              </w:rPr>
            </w:pPr>
            <w:proofErr w:type="spellStart"/>
            <w:r w:rsidRPr="00D16A53">
              <w:rPr>
                <w:rFonts w:cs="Calibri"/>
                <w:sz w:val="16"/>
              </w:rPr>
              <w:t>FricLearning</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D16A53" w:rsidRPr="00AA38E8" w:rsidTr="00F4318C">
        <w:tc>
          <w:tcPr>
            <w:tcW w:w="1779" w:type="dxa"/>
            <w:vMerge w:val="restart"/>
          </w:tcPr>
          <w:p w:rsidR="00D16A53" w:rsidRPr="00AA38E8" w:rsidRDefault="00D16A53" w:rsidP="00F4318C">
            <w:pPr>
              <w:spacing w:before="60"/>
              <w:rPr>
                <w:rFonts w:cs="Calibri"/>
                <w:b/>
                <w:bCs/>
                <w:sz w:val="16"/>
              </w:rPr>
            </w:pPr>
            <w:r w:rsidRPr="00AA38E8">
              <w:rPr>
                <w:rFonts w:cs="Calibri"/>
                <w:b/>
                <w:bCs/>
                <w:sz w:val="16"/>
              </w:rPr>
              <w:t xml:space="preserve">Arguments Passed </w:t>
            </w:r>
          </w:p>
        </w:tc>
        <w:tc>
          <w:tcPr>
            <w:tcW w:w="4179" w:type="dxa"/>
          </w:tcPr>
          <w:p w:rsidR="00D16A53" w:rsidRPr="00AA38E8" w:rsidRDefault="00D16A53" w:rsidP="00F4318C">
            <w:pPr>
              <w:spacing w:before="60"/>
              <w:rPr>
                <w:rFonts w:cs="Calibri"/>
                <w:sz w:val="16"/>
              </w:rPr>
            </w:pPr>
            <w:r w:rsidRPr="00D16A53">
              <w:rPr>
                <w:rFonts w:cs="Calibri"/>
                <w:sz w:val="16"/>
              </w:rPr>
              <w:t>SelHwAg_HwDeg_T_f32</w:t>
            </w:r>
          </w:p>
        </w:tc>
        <w:tc>
          <w:tcPr>
            <w:tcW w:w="990" w:type="dxa"/>
          </w:tcPr>
          <w:p w:rsidR="00D16A53" w:rsidRPr="00AA38E8" w:rsidRDefault="00D16A53" w:rsidP="00F4318C">
            <w:pPr>
              <w:spacing w:before="60"/>
              <w:rPr>
                <w:rFonts w:cs="Calibri"/>
                <w:sz w:val="16"/>
              </w:rPr>
            </w:pPr>
            <w:r>
              <w:rPr>
                <w:rFonts w:cs="Calibri"/>
                <w:sz w:val="16"/>
              </w:rPr>
              <w:t>Float32</w:t>
            </w:r>
          </w:p>
        </w:tc>
        <w:tc>
          <w:tcPr>
            <w:tcW w:w="990" w:type="dxa"/>
          </w:tcPr>
          <w:p w:rsidR="00D16A53" w:rsidRPr="00AA38E8" w:rsidRDefault="00D16A53" w:rsidP="00F4318C">
            <w:pPr>
              <w:spacing w:before="60"/>
              <w:rPr>
                <w:rFonts w:cs="Calibri"/>
                <w:sz w:val="16"/>
              </w:rPr>
            </w:pPr>
            <w:r w:rsidRPr="00D16A53">
              <w:rPr>
                <w:rFonts w:cs="Calibri"/>
                <w:sz w:val="16"/>
              </w:rPr>
              <w:t>-1440</w:t>
            </w:r>
            <w:r>
              <w:rPr>
                <w:rFonts w:cs="Calibri"/>
                <w:sz w:val="16"/>
              </w:rPr>
              <w:t>.0</w:t>
            </w:r>
          </w:p>
        </w:tc>
        <w:tc>
          <w:tcPr>
            <w:tcW w:w="990" w:type="dxa"/>
          </w:tcPr>
          <w:p w:rsidR="00D16A53" w:rsidRPr="00AA38E8" w:rsidRDefault="00D16A53" w:rsidP="00F4318C">
            <w:pPr>
              <w:spacing w:before="60"/>
              <w:rPr>
                <w:rFonts w:cs="Calibri"/>
                <w:sz w:val="16"/>
              </w:rPr>
            </w:pPr>
            <w:r w:rsidRPr="00D16A53">
              <w:rPr>
                <w:rFonts w:cs="Calibri"/>
                <w:sz w:val="16"/>
              </w:rPr>
              <w:t>1440</w:t>
            </w:r>
            <w:r>
              <w:rPr>
                <w:rFonts w:cs="Calibri"/>
                <w:sz w:val="16"/>
              </w:rPr>
              <w:t>.0</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SelColTq_HwNwtMtr_T_f32</w:t>
            </w:r>
          </w:p>
        </w:tc>
        <w:tc>
          <w:tcPr>
            <w:tcW w:w="990" w:type="dxa"/>
          </w:tcPr>
          <w:p w:rsidR="00D16A53" w:rsidRPr="00AA38E8" w:rsidRDefault="00D16A53" w:rsidP="00F4318C">
            <w:pPr>
              <w:spacing w:before="60"/>
              <w:rPr>
                <w:rFonts w:cs="Calibri"/>
                <w:sz w:val="16"/>
              </w:rPr>
            </w:pPr>
            <w:r>
              <w:rPr>
                <w:rFonts w:cs="Calibri"/>
                <w:sz w:val="16"/>
              </w:rPr>
              <w:t>Float32</w:t>
            </w:r>
          </w:p>
        </w:tc>
        <w:tc>
          <w:tcPr>
            <w:tcW w:w="990" w:type="dxa"/>
          </w:tcPr>
          <w:p w:rsidR="00D16A53" w:rsidRPr="00AA38E8" w:rsidRDefault="00D16A53" w:rsidP="00F4318C">
            <w:pPr>
              <w:spacing w:before="60"/>
              <w:rPr>
                <w:rFonts w:cs="Calibri"/>
                <w:sz w:val="16"/>
              </w:rPr>
            </w:pPr>
            <w:r>
              <w:rPr>
                <w:rFonts w:cs="Calibri"/>
                <w:sz w:val="16"/>
              </w:rPr>
              <w:t>-10</w:t>
            </w:r>
          </w:p>
        </w:tc>
        <w:tc>
          <w:tcPr>
            <w:tcW w:w="990" w:type="dxa"/>
          </w:tcPr>
          <w:p w:rsidR="00D16A53" w:rsidRPr="00AA38E8" w:rsidRDefault="00D16A53" w:rsidP="00F4318C">
            <w:pPr>
              <w:spacing w:before="60"/>
              <w:rPr>
                <w:rFonts w:cs="Calibri"/>
                <w:sz w:val="16"/>
              </w:rPr>
            </w:pPr>
            <w:r>
              <w:rPr>
                <w:rFonts w:cs="Calibri"/>
                <w:sz w:val="16"/>
              </w:rPr>
              <w:t>10</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VehSpdIdx_Cnt_T_u16</w:t>
            </w:r>
          </w:p>
        </w:tc>
        <w:tc>
          <w:tcPr>
            <w:tcW w:w="990" w:type="dxa"/>
          </w:tcPr>
          <w:p w:rsidR="00D16A53" w:rsidRPr="00AA38E8" w:rsidRDefault="00D16A53" w:rsidP="00F4318C">
            <w:pPr>
              <w:spacing w:before="60"/>
              <w:rPr>
                <w:rFonts w:cs="Calibri"/>
                <w:sz w:val="16"/>
              </w:rPr>
            </w:pPr>
            <w:r>
              <w:rPr>
                <w:rFonts w:cs="Calibri"/>
                <w:sz w:val="16"/>
              </w:rPr>
              <w:t>Uint16</w:t>
            </w:r>
          </w:p>
        </w:tc>
        <w:tc>
          <w:tcPr>
            <w:tcW w:w="990" w:type="dxa"/>
          </w:tcPr>
          <w:p w:rsidR="00D16A53" w:rsidRPr="00AA38E8" w:rsidRDefault="00D16A53" w:rsidP="00F4318C">
            <w:pPr>
              <w:spacing w:before="60"/>
              <w:rPr>
                <w:rFonts w:cs="Calibri"/>
                <w:sz w:val="16"/>
              </w:rPr>
            </w:pPr>
            <w:r>
              <w:rPr>
                <w:rFonts w:cs="Calibri"/>
                <w:sz w:val="16"/>
              </w:rPr>
              <w:t>0</w:t>
            </w:r>
          </w:p>
        </w:tc>
        <w:tc>
          <w:tcPr>
            <w:tcW w:w="990" w:type="dxa"/>
          </w:tcPr>
          <w:p w:rsidR="00D16A53" w:rsidRPr="00AA38E8" w:rsidRDefault="00D16A53" w:rsidP="00F4318C">
            <w:pPr>
              <w:spacing w:before="60"/>
              <w:rPr>
                <w:rFonts w:cs="Calibri"/>
                <w:sz w:val="16"/>
              </w:rPr>
            </w:pPr>
            <w:r>
              <w:rPr>
                <w:rFonts w:cs="Calibri"/>
                <w:sz w:val="16"/>
              </w:rPr>
              <w:t>3</w:t>
            </w:r>
          </w:p>
        </w:tc>
      </w:tr>
      <w:tr w:rsidR="00D16A53" w:rsidRPr="00AA38E8" w:rsidTr="00F4318C">
        <w:tc>
          <w:tcPr>
            <w:tcW w:w="1779" w:type="dxa"/>
            <w:vMerge/>
          </w:tcPr>
          <w:p w:rsidR="00D16A53" w:rsidRPr="00AA38E8" w:rsidRDefault="00D16A53" w:rsidP="00F4318C">
            <w:pPr>
              <w:spacing w:before="60"/>
              <w:rPr>
                <w:rFonts w:cs="Calibri"/>
                <w:b/>
                <w:bCs/>
                <w:sz w:val="16"/>
              </w:rPr>
            </w:pPr>
          </w:p>
        </w:tc>
        <w:tc>
          <w:tcPr>
            <w:tcW w:w="4179" w:type="dxa"/>
          </w:tcPr>
          <w:p w:rsidR="00D16A53" w:rsidRPr="00AA38E8" w:rsidRDefault="00D16A53" w:rsidP="00F4318C">
            <w:pPr>
              <w:spacing w:before="60"/>
              <w:rPr>
                <w:rFonts w:cs="Calibri"/>
                <w:sz w:val="16"/>
              </w:rPr>
            </w:pPr>
            <w:r w:rsidRPr="00D16A53">
              <w:rPr>
                <w:rFonts w:cs="Calibri"/>
                <w:sz w:val="16"/>
              </w:rPr>
              <w:t>HwVelDir_Cnt_T_u08</w:t>
            </w:r>
          </w:p>
        </w:tc>
        <w:tc>
          <w:tcPr>
            <w:tcW w:w="990" w:type="dxa"/>
          </w:tcPr>
          <w:p w:rsidR="00D16A53" w:rsidRPr="00AA38E8" w:rsidRDefault="00D16A53" w:rsidP="00F4318C">
            <w:pPr>
              <w:spacing w:before="60"/>
              <w:rPr>
                <w:rFonts w:cs="Calibri"/>
                <w:sz w:val="16"/>
              </w:rPr>
            </w:pPr>
            <w:r>
              <w:rPr>
                <w:rFonts w:cs="Calibri"/>
                <w:sz w:val="16"/>
              </w:rPr>
              <w:t>Uint8</w:t>
            </w:r>
          </w:p>
        </w:tc>
        <w:tc>
          <w:tcPr>
            <w:tcW w:w="990" w:type="dxa"/>
          </w:tcPr>
          <w:p w:rsidR="00D16A53" w:rsidRPr="00AA38E8" w:rsidRDefault="00D16A53" w:rsidP="00F4318C">
            <w:pPr>
              <w:spacing w:before="60"/>
              <w:rPr>
                <w:rFonts w:cs="Calibri"/>
                <w:sz w:val="16"/>
              </w:rPr>
            </w:pPr>
            <w:r>
              <w:rPr>
                <w:rFonts w:cs="Calibri"/>
                <w:sz w:val="16"/>
              </w:rPr>
              <w:t>0</w:t>
            </w:r>
          </w:p>
        </w:tc>
        <w:tc>
          <w:tcPr>
            <w:tcW w:w="990" w:type="dxa"/>
          </w:tcPr>
          <w:p w:rsidR="00D16A53" w:rsidRPr="00AA38E8" w:rsidRDefault="00D16A53" w:rsidP="00F4318C">
            <w:pPr>
              <w:spacing w:before="60"/>
              <w:rPr>
                <w:rFonts w:cs="Calibri"/>
                <w:sz w:val="16"/>
              </w:rPr>
            </w:pPr>
            <w:r>
              <w:rPr>
                <w:rFonts w:cs="Calibri"/>
                <w:sz w:val="16"/>
              </w:rPr>
              <w:t>1</w:t>
            </w:r>
          </w:p>
        </w:tc>
      </w:tr>
      <w:tr w:rsidR="00683A49" w:rsidRPr="00AA38E8" w:rsidTr="00F4318C">
        <w:trPr>
          <w:ins w:id="703" w:author="Anne, Krishna" w:date="2016-10-03T13:57:00Z"/>
        </w:trPr>
        <w:tc>
          <w:tcPr>
            <w:tcW w:w="1779" w:type="dxa"/>
          </w:tcPr>
          <w:p w:rsidR="00683A49" w:rsidRPr="00AA38E8" w:rsidRDefault="00683A49" w:rsidP="00F4318C">
            <w:pPr>
              <w:spacing w:before="60"/>
              <w:rPr>
                <w:ins w:id="704" w:author="Anne, Krishna" w:date="2016-10-03T13:57:00Z"/>
                <w:rFonts w:cs="Calibri"/>
                <w:b/>
                <w:bCs/>
                <w:sz w:val="16"/>
              </w:rPr>
            </w:pPr>
          </w:p>
        </w:tc>
        <w:tc>
          <w:tcPr>
            <w:tcW w:w="4179" w:type="dxa"/>
          </w:tcPr>
          <w:p w:rsidR="00683A49" w:rsidRPr="00D16A53" w:rsidRDefault="00683A49" w:rsidP="00F4318C">
            <w:pPr>
              <w:spacing w:before="60"/>
              <w:rPr>
                <w:ins w:id="705" w:author="Anne, Krishna" w:date="2016-10-03T13:57:00Z"/>
                <w:rFonts w:cs="Calibri"/>
                <w:sz w:val="16"/>
              </w:rPr>
            </w:pPr>
            <w:proofErr w:type="spellStart"/>
            <w:ins w:id="706" w:author="Anne, Krishna" w:date="2016-10-03T13:57:00Z">
              <w:r w:rsidRPr="00683A49">
                <w:rPr>
                  <w:rFonts w:cs="Calibri"/>
                  <w:sz w:val="16"/>
                </w:rPr>
                <w:t>LrngEna_Cnt_T_Logl</w:t>
              </w:r>
              <w:proofErr w:type="spellEnd"/>
            </w:ins>
          </w:p>
        </w:tc>
        <w:tc>
          <w:tcPr>
            <w:tcW w:w="990" w:type="dxa"/>
          </w:tcPr>
          <w:p w:rsidR="00683A49" w:rsidRDefault="00683A49" w:rsidP="00F4318C">
            <w:pPr>
              <w:spacing w:before="60"/>
              <w:rPr>
                <w:ins w:id="707" w:author="Anne, Krishna" w:date="2016-10-03T13:57:00Z"/>
                <w:rFonts w:cs="Calibri"/>
                <w:sz w:val="16"/>
              </w:rPr>
            </w:pPr>
            <w:ins w:id="708" w:author="Anne, Krishna" w:date="2016-10-03T13:57:00Z">
              <w:r>
                <w:rPr>
                  <w:rFonts w:cs="Calibri"/>
                  <w:sz w:val="16"/>
                </w:rPr>
                <w:t>Boolean</w:t>
              </w:r>
            </w:ins>
          </w:p>
        </w:tc>
        <w:tc>
          <w:tcPr>
            <w:tcW w:w="990" w:type="dxa"/>
          </w:tcPr>
          <w:p w:rsidR="00683A49" w:rsidRDefault="00683A49" w:rsidP="00F4318C">
            <w:pPr>
              <w:spacing w:before="60"/>
              <w:rPr>
                <w:ins w:id="709" w:author="Anne, Krishna" w:date="2016-10-03T13:57:00Z"/>
                <w:rFonts w:cs="Calibri"/>
                <w:sz w:val="16"/>
              </w:rPr>
            </w:pPr>
            <w:ins w:id="710" w:author="Anne, Krishna" w:date="2016-10-03T13:57:00Z">
              <w:r>
                <w:rPr>
                  <w:rFonts w:cs="Calibri"/>
                  <w:sz w:val="16"/>
                </w:rPr>
                <w:t>FALSE</w:t>
              </w:r>
            </w:ins>
          </w:p>
        </w:tc>
        <w:tc>
          <w:tcPr>
            <w:tcW w:w="990" w:type="dxa"/>
          </w:tcPr>
          <w:p w:rsidR="00683A49" w:rsidRDefault="00683A49" w:rsidP="00F4318C">
            <w:pPr>
              <w:spacing w:before="60"/>
              <w:rPr>
                <w:ins w:id="711" w:author="Anne, Krishna" w:date="2016-10-03T13:57:00Z"/>
                <w:rFonts w:cs="Calibri"/>
                <w:sz w:val="16"/>
              </w:rPr>
            </w:pPr>
            <w:ins w:id="712" w:author="Anne, Krishna" w:date="2016-10-03T13:57:00Z">
              <w:r>
                <w:rPr>
                  <w:rFonts w:cs="Calibri"/>
                  <w:sz w:val="16"/>
                </w:rPr>
                <w:t>TRUE</w:t>
              </w:r>
            </w:ins>
          </w:p>
        </w:tc>
      </w:tr>
      <w:tr w:rsidR="009D396C" w:rsidRPr="00AA38E8" w:rsidTr="002A0658">
        <w:trPr>
          <w:trHeight w:val="761"/>
        </w:trPr>
        <w:tc>
          <w:tcPr>
            <w:tcW w:w="1779" w:type="dxa"/>
          </w:tcPr>
          <w:p w:rsidR="009D396C" w:rsidRPr="00AA38E8" w:rsidRDefault="009D396C" w:rsidP="00F4318C">
            <w:pPr>
              <w:spacing w:before="60"/>
              <w:rPr>
                <w:rFonts w:cs="Calibri"/>
                <w:b/>
                <w:bCs/>
                <w:sz w:val="16"/>
              </w:rPr>
            </w:pPr>
            <w:r w:rsidRPr="00AA38E8">
              <w:rPr>
                <w:rFonts w:cs="Calibri"/>
                <w:b/>
                <w:bCs/>
                <w:sz w:val="16"/>
              </w:rPr>
              <w:t>Return Value</w:t>
            </w:r>
          </w:p>
        </w:tc>
        <w:tc>
          <w:tcPr>
            <w:tcW w:w="4179"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c>
          <w:tcPr>
            <w:tcW w:w="990" w:type="dxa"/>
          </w:tcPr>
          <w:p w:rsidR="009D396C" w:rsidRPr="00AA38E8" w:rsidRDefault="009D396C" w:rsidP="00F4318C">
            <w:pPr>
              <w:spacing w:before="60"/>
              <w:rPr>
                <w:rFonts w:cs="Calibri"/>
                <w:sz w:val="16"/>
              </w:rPr>
            </w:pPr>
            <w:r>
              <w:rPr>
                <w:rFonts w:cs="Calibri"/>
                <w:sz w:val="16"/>
              </w:rPr>
              <w:t>NA</w:t>
            </w:r>
          </w:p>
        </w:tc>
      </w:tr>
    </w:tbl>
    <w:p w:rsidR="008C6874" w:rsidRDefault="008C6874" w:rsidP="008C6874">
      <w:pPr>
        <w:pStyle w:val="Heading2"/>
        <w:numPr>
          <w:ilvl w:val="3"/>
          <w:numId w:val="11"/>
        </w:numPr>
        <w:spacing w:after="60"/>
        <w:rPr>
          <w:rFonts w:ascii="Calibri" w:hAnsi="Calibri" w:cs="Calibri"/>
        </w:rPr>
      </w:pPr>
      <w:bookmarkStart w:id="713" w:name="_Toc463266404"/>
      <w:bookmarkStart w:id="714" w:name="_Toc421011541"/>
      <w:r>
        <w:rPr>
          <w:rFonts w:ascii="Calibri" w:hAnsi="Calibri" w:cs="Calibri"/>
        </w:rPr>
        <w:t>Design Rationale</w:t>
      </w:r>
      <w:bookmarkEnd w:id="713"/>
    </w:p>
    <w:p w:rsidR="008C6874" w:rsidRDefault="008C6874" w:rsidP="008C6874">
      <w:pPr>
        <w:pStyle w:val="Heading2"/>
        <w:numPr>
          <w:ilvl w:val="3"/>
          <w:numId w:val="11"/>
        </w:numPr>
        <w:spacing w:after="60"/>
        <w:rPr>
          <w:rFonts w:ascii="Calibri" w:hAnsi="Calibri" w:cs="Calibri"/>
        </w:rPr>
      </w:pPr>
      <w:bookmarkStart w:id="715" w:name="_Toc463266405"/>
      <w:r>
        <w:rPr>
          <w:rFonts w:ascii="Calibri" w:hAnsi="Calibri" w:cs="Calibri"/>
        </w:rPr>
        <w:t>Processing</w:t>
      </w:r>
      <w:bookmarkEnd w:id="714"/>
      <w:bookmarkEnd w:id="715"/>
    </w:p>
    <w:p w:rsidR="00D16A53" w:rsidRDefault="00D16A53" w:rsidP="00470817">
      <w:pPr>
        <w:autoSpaceDE w:val="0"/>
        <w:autoSpaceDN w:val="0"/>
        <w:adjustRightInd w:val="0"/>
        <w:spacing w:after="0"/>
        <w:rPr>
          <w:lang w:bidi="ar-SA"/>
        </w:rPr>
      </w:pPr>
      <w:r>
        <w:rPr>
          <w:lang w:bidi="ar-SA"/>
        </w:rPr>
        <w:t>Refer to ‘</w:t>
      </w:r>
      <w:proofErr w:type="spellStart"/>
      <w:r>
        <w:rPr>
          <w:lang w:bidi="ar-SA"/>
        </w:rPr>
        <w:t>FricLearning</w:t>
      </w:r>
      <w:proofErr w:type="spellEnd"/>
      <w:r>
        <w:rPr>
          <w:lang w:bidi="ar-SA"/>
        </w:rPr>
        <w:t>’ subsystem in FDD</w:t>
      </w:r>
      <w:r w:rsidR="00B10BB0">
        <w:rPr>
          <w:lang w:bidi="ar-SA"/>
        </w:rPr>
        <w:t>.</w:t>
      </w:r>
      <w:r w:rsidR="00F13C07">
        <w:rPr>
          <w:lang w:bidi="ar-SA"/>
        </w:rPr>
        <w:t xml:space="preserve"> </w:t>
      </w:r>
    </w:p>
    <w:p w:rsidR="00B10BB0" w:rsidRPr="00CD3B81" w:rsidRDefault="00F30C7B" w:rsidP="00B10BB0">
      <w:pPr>
        <w:rPr>
          <w:lang w:bidi="ar-SA"/>
        </w:rPr>
      </w:pPr>
      <w:r>
        <w:rPr>
          <w:lang w:bidi="ar-SA"/>
        </w:rPr>
        <w:t>Following</w:t>
      </w:r>
      <w:r w:rsidR="00A746D5">
        <w:rPr>
          <w:lang w:bidi="ar-SA"/>
        </w:rPr>
        <w:t xml:space="preserve"> per instance data is updated</w:t>
      </w:r>
      <w:r w:rsidR="00470817">
        <w:rPr>
          <w:lang w:bidi="ar-SA"/>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B10BB0" w:rsidRPr="000074B7" w:rsidTr="00B10BB0">
        <w:tc>
          <w:tcPr>
            <w:tcW w:w="8928" w:type="dxa"/>
          </w:tcPr>
          <w:p w:rsidR="00B10BB0" w:rsidRPr="000074B7" w:rsidRDefault="00B10BB0" w:rsidP="00274729">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Pr>
                <w:rFonts w:cs="Calibri"/>
                <w:sz w:val="16"/>
              </w:rPr>
              <w:t xml:space="preserve"> (Min:0, Max:20)</w:t>
            </w:r>
          </w:p>
        </w:tc>
      </w:tr>
      <w:tr w:rsidR="00B10BB0" w:rsidRPr="000074B7" w:rsidTr="00B10BB0">
        <w:tc>
          <w:tcPr>
            <w:tcW w:w="8928" w:type="dxa"/>
          </w:tcPr>
          <w:p w:rsidR="00B10BB0" w:rsidRPr="000074B7" w:rsidRDefault="00B10BB0" w:rsidP="00274729">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Pr>
                <w:rFonts w:cs="Calibri"/>
                <w:sz w:val="16"/>
              </w:rPr>
              <w:t xml:space="preserve"> (Min:0, Max:20)</w:t>
            </w:r>
          </w:p>
        </w:tc>
      </w:tr>
    </w:tbl>
    <w:p w:rsidR="00B10BB0" w:rsidRDefault="00B10BB0" w:rsidP="00D16A53">
      <w:pPr>
        <w:rPr>
          <w:lang w:bidi="ar-SA"/>
        </w:rPr>
      </w:pPr>
    </w:p>
    <w:p w:rsidR="00470817" w:rsidRDefault="00470817" w:rsidP="00470817">
      <w:pPr>
        <w:autoSpaceDE w:val="0"/>
        <w:autoSpaceDN w:val="0"/>
        <w:adjustRightInd w:val="0"/>
        <w:spacing w:after="0"/>
        <w:rPr>
          <w:lang w:bidi="ar-SA"/>
        </w:rPr>
      </w:pPr>
      <w:r>
        <w:rPr>
          <w:lang w:bidi="ar-SA"/>
        </w:rPr>
        <w:t xml:space="preserve">Also writes the outputs </w:t>
      </w:r>
      <w:proofErr w:type="spellStart"/>
      <w:r w:rsidRPr="00470817">
        <w:rPr>
          <w:lang w:bidi="ar-SA"/>
        </w:rPr>
        <w:t>SysFricEstimd</w:t>
      </w:r>
      <w:proofErr w:type="spellEnd"/>
      <w:r w:rsidRPr="00470817">
        <w:rPr>
          <w:lang w:bidi="ar-SA"/>
        </w:rPr>
        <w:t xml:space="preserve"> and </w:t>
      </w:r>
      <w:proofErr w:type="spellStart"/>
      <w:r w:rsidRPr="00470817">
        <w:rPr>
          <w:lang w:bidi="ar-SA"/>
        </w:rPr>
        <w:t>SysSatnFricEstimd</w:t>
      </w:r>
      <w:proofErr w:type="spellEnd"/>
    </w:p>
    <w:p w:rsidR="00570DC6" w:rsidRPr="00AA38E8" w:rsidRDefault="00E94C86" w:rsidP="00570DC6">
      <w:pPr>
        <w:pStyle w:val="Heading2"/>
        <w:numPr>
          <w:ilvl w:val="2"/>
          <w:numId w:val="11"/>
        </w:numPr>
        <w:tabs>
          <w:tab w:val="clear" w:pos="1017"/>
          <w:tab w:val="num" w:pos="567"/>
        </w:tabs>
        <w:spacing w:after="60"/>
        <w:ind w:left="567"/>
        <w:rPr>
          <w:rFonts w:ascii="Calibri" w:hAnsi="Calibri" w:cs="Calibri"/>
        </w:rPr>
      </w:pPr>
      <w:bookmarkStart w:id="716" w:name="_Toc463266406"/>
      <w:r>
        <w:rPr>
          <w:rFonts w:ascii="Calibri" w:hAnsi="Calibri" w:cs="Calibri"/>
        </w:rPr>
        <w:lastRenderedPageBreak/>
        <w:t>Local Function #2</w:t>
      </w:r>
      <w:bookmarkEnd w:id="71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570DC6" w:rsidRPr="00AA38E8" w:rsidTr="00274729">
        <w:tc>
          <w:tcPr>
            <w:tcW w:w="1779" w:type="dxa"/>
          </w:tcPr>
          <w:p w:rsidR="00570DC6" w:rsidRPr="00AA38E8" w:rsidRDefault="00570DC6" w:rsidP="00274729">
            <w:pPr>
              <w:spacing w:before="60"/>
              <w:rPr>
                <w:rFonts w:cs="Calibri"/>
                <w:b/>
                <w:bCs/>
                <w:sz w:val="16"/>
              </w:rPr>
            </w:pPr>
            <w:r w:rsidRPr="00AA38E8">
              <w:rPr>
                <w:rFonts w:cs="Calibri"/>
                <w:b/>
                <w:bCs/>
                <w:sz w:val="16"/>
              </w:rPr>
              <w:t>Function Name</w:t>
            </w:r>
          </w:p>
        </w:tc>
        <w:tc>
          <w:tcPr>
            <w:tcW w:w="4179" w:type="dxa"/>
          </w:tcPr>
          <w:p w:rsidR="00570DC6" w:rsidRPr="00AA38E8" w:rsidRDefault="00570DC6" w:rsidP="00274729">
            <w:pPr>
              <w:spacing w:before="60"/>
              <w:rPr>
                <w:rFonts w:cs="Calibri"/>
                <w:sz w:val="16"/>
              </w:rPr>
            </w:pPr>
            <w:proofErr w:type="spellStart"/>
            <w:r w:rsidRPr="00570DC6">
              <w:rPr>
                <w:rFonts w:cs="Calibri"/>
                <w:sz w:val="16"/>
              </w:rPr>
              <w:t>RunningAndCalibrationModes</w:t>
            </w:r>
            <w:proofErr w:type="spellEnd"/>
          </w:p>
        </w:tc>
        <w:tc>
          <w:tcPr>
            <w:tcW w:w="990" w:type="dxa"/>
            <w:shd w:val="pct30" w:color="FFFF00" w:fill="auto"/>
          </w:tcPr>
          <w:p w:rsidR="00570DC6" w:rsidRPr="00AA38E8" w:rsidRDefault="00570DC6" w:rsidP="00274729">
            <w:pPr>
              <w:spacing w:before="60"/>
              <w:jc w:val="center"/>
              <w:rPr>
                <w:rFonts w:cs="Calibri"/>
                <w:sz w:val="16"/>
              </w:rPr>
            </w:pPr>
            <w:r w:rsidRPr="00AA38E8">
              <w:rPr>
                <w:rFonts w:cs="Calibri"/>
                <w:sz w:val="16"/>
              </w:rPr>
              <w:t>Type</w:t>
            </w:r>
          </w:p>
        </w:tc>
        <w:tc>
          <w:tcPr>
            <w:tcW w:w="990" w:type="dxa"/>
            <w:shd w:val="pct30" w:color="FFFF00" w:fill="auto"/>
          </w:tcPr>
          <w:p w:rsidR="00570DC6" w:rsidRPr="00AA38E8" w:rsidRDefault="00570DC6" w:rsidP="00274729">
            <w:pPr>
              <w:spacing w:before="60"/>
              <w:jc w:val="center"/>
              <w:rPr>
                <w:rFonts w:cs="Calibri"/>
                <w:sz w:val="16"/>
              </w:rPr>
            </w:pPr>
            <w:r w:rsidRPr="00AA38E8">
              <w:rPr>
                <w:rFonts w:cs="Calibri"/>
                <w:sz w:val="16"/>
              </w:rPr>
              <w:t>Min</w:t>
            </w:r>
          </w:p>
        </w:tc>
        <w:tc>
          <w:tcPr>
            <w:tcW w:w="990" w:type="dxa"/>
            <w:shd w:val="pct30" w:color="FFFF00" w:fill="auto"/>
          </w:tcPr>
          <w:p w:rsidR="00570DC6" w:rsidRPr="00AA38E8" w:rsidRDefault="00570DC6" w:rsidP="00274729">
            <w:pPr>
              <w:spacing w:before="60"/>
              <w:jc w:val="center"/>
              <w:rPr>
                <w:rFonts w:cs="Calibri"/>
                <w:sz w:val="16"/>
              </w:rPr>
            </w:pPr>
            <w:r w:rsidRPr="00AA38E8">
              <w:rPr>
                <w:rFonts w:cs="Calibri"/>
                <w:sz w:val="16"/>
              </w:rPr>
              <w:t>Max</w:t>
            </w:r>
          </w:p>
        </w:tc>
      </w:tr>
      <w:tr w:rsidR="00570DC6" w:rsidRPr="00AA38E8" w:rsidTr="00274729">
        <w:tc>
          <w:tcPr>
            <w:tcW w:w="1779" w:type="dxa"/>
          </w:tcPr>
          <w:p w:rsidR="00570DC6" w:rsidRPr="00AA38E8" w:rsidRDefault="00570DC6" w:rsidP="00274729">
            <w:pPr>
              <w:spacing w:before="60"/>
              <w:rPr>
                <w:rFonts w:cs="Calibri"/>
                <w:b/>
                <w:bCs/>
                <w:sz w:val="16"/>
              </w:rPr>
            </w:pPr>
            <w:r w:rsidRPr="00AA38E8">
              <w:rPr>
                <w:rFonts w:cs="Calibri"/>
                <w:b/>
                <w:bCs/>
                <w:sz w:val="16"/>
              </w:rPr>
              <w:t xml:space="preserve">Arguments Passed </w:t>
            </w:r>
          </w:p>
        </w:tc>
        <w:tc>
          <w:tcPr>
            <w:tcW w:w="4179" w:type="dxa"/>
          </w:tcPr>
          <w:p w:rsidR="00570DC6" w:rsidRPr="00AA38E8" w:rsidRDefault="009609D6" w:rsidP="00274729">
            <w:pPr>
              <w:spacing w:before="60"/>
              <w:rPr>
                <w:rFonts w:cs="Calibri"/>
                <w:sz w:val="16"/>
              </w:rPr>
            </w:pPr>
            <w:r>
              <w:rPr>
                <w:rFonts w:cs="Calibri"/>
                <w:sz w:val="16"/>
              </w:rPr>
              <w:t>*</w:t>
            </w:r>
            <w:r w:rsidRPr="009609D6">
              <w:rPr>
                <w:rFonts w:cs="Calibri"/>
                <w:sz w:val="16"/>
              </w:rPr>
              <w:t>FricOffs_HwNwtMtr_T_f32</w:t>
            </w:r>
          </w:p>
        </w:tc>
        <w:tc>
          <w:tcPr>
            <w:tcW w:w="990" w:type="dxa"/>
          </w:tcPr>
          <w:p w:rsidR="00570DC6" w:rsidRPr="00AA38E8" w:rsidRDefault="009609D6" w:rsidP="00274729">
            <w:pPr>
              <w:spacing w:before="60"/>
              <w:rPr>
                <w:rFonts w:cs="Calibri"/>
                <w:sz w:val="16"/>
              </w:rPr>
            </w:pPr>
            <w:r>
              <w:rPr>
                <w:rFonts w:cs="Calibri"/>
                <w:sz w:val="16"/>
              </w:rPr>
              <w:t xml:space="preserve">Float32 </w:t>
            </w:r>
          </w:p>
        </w:tc>
        <w:tc>
          <w:tcPr>
            <w:tcW w:w="990" w:type="dxa"/>
          </w:tcPr>
          <w:p w:rsidR="00570DC6" w:rsidRPr="00AA38E8" w:rsidRDefault="009609D6" w:rsidP="00274729">
            <w:pPr>
              <w:spacing w:before="60"/>
              <w:rPr>
                <w:rFonts w:cs="Calibri"/>
                <w:sz w:val="16"/>
              </w:rPr>
            </w:pPr>
            <w:r>
              <w:rPr>
                <w:rFonts w:cs="Calibri"/>
                <w:sz w:val="16"/>
              </w:rPr>
              <w:t>-5.0</w:t>
            </w:r>
          </w:p>
        </w:tc>
        <w:tc>
          <w:tcPr>
            <w:tcW w:w="990" w:type="dxa"/>
          </w:tcPr>
          <w:p w:rsidR="00570DC6" w:rsidRPr="00AA38E8" w:rsidRDefault="009609D6" w:rsidP="00274729">
            <w:pPr>
              <w:spacing w:before="60"/>
              <w:rPr>
                <w:rFonts w:cs="Calibri"/>
                <w:sz w:val="16"/>
              </w:rPr>
            </w:pPr>
            <w:r>
              <w:rPr>
                <w:rFonts w:cs="Calibri"/>
                <w:sz w:val="16"/>
              </w:rPr>
              <w:t>+5.0</w:t>
            </w:r>
          </w:p>
        </w:tc>
      </w:tr>
      <w:tr w:rsidR="00683A49" w:rsidRPr="00AA38E8" w:rsidTr="00274729">
        <w:trPr>
          <w:ins w:id="717" w:author="Anne, Krishna" w:date="2016-10-03T13:58:00Z"/>
        </w:trPr>
        <w:tc>
          <w:tcPr>
            <w:tcW w:w="1779" w:type="dxa"/>
          </w:tcPr>
          <w:p w:rsidR="00683A49" w:rsidRPr="00AA38E8" w:rsidRDefault="00683A49" w:rsidP="00274729">
            <w:pPr>
              <w:spacing w:before="60"/>
              <w:rPr>
                <w:ins w:id="718" w:author="Anne, Krishna" w:date="2016-10-03T13:58:00Z"/>
                <w:rFonts w:cs="Calibri"/>
                <w:b/>
                <w:bCs/>
                <w:sz w:val="16"/>
              </w:rPr>
            </w:pPr>
          </w:p>
        </w:tc>
        <w:tc>
          <w:tcPr>
            <w:tcW w:w="4179" w:type="dxa"/>
          </w:tcPr>
          <w:p w:rsidR="00683A49" w:rsidRDefault="00683A49" w:rsidP="00274729">
            <w:pPr>
              <w:spacing w:before="60"/>
              <w:rPr>
                <w:ins w:id="719" w:author="Anne, Krishna" w:date="2016-10-03T13:58:00Z"/>
                <w:rFonts w:cs="Calibri"/>
                <w:sz w:val="16"/>
              </w:rPr>
            </w:pPr>
            <w:ins w:id="720" w:author="Anne, Krishna" w:date="2016-10-03T13:58:00Z">
              <w:r>
                <w:rPr>
                  <w:rFonts w:cs="Calibri"/>
                  <w:sz w:val="16"/>
                </w:rPr>
                <w:t>*</w:t>
              </w:r>
              <w:proofErr w:type="spellStart"/>
              <w:r w:rsidRPr="00683A49">
                <w:rPr>
                  <w:rFonts w:cs="Calibri"/>
                  <w:sz w:val="16"/>
                </w:rPr>
                <w:t>LrngEna_Cnt_T_Logl</w:t>
              </w:r>
              <w:proofErr w:type="spellEnd"/>
            </w:ins>
          </w:p>
        </w:tc>
        <w:tc>
          <w:tcPr>
            <w:tcW w:w="990" w:type="dxa"/>
          </w:tcPr>
          <w:p w:rsidR="00683A49" w:rsidRDefault="00683A49" w:rsidP="00274729">
            <w:pPr>
              <w:spacing w:before="60"/>
              <w:rPr>
                <w:ins w:id="721" w:author="Anne, Krishna" w:date="2016-10-03T13:58:00Z"/>
                <w:rFonts w:cs="Calibri"/>
                <w:sz w:val="16"/>
              </w:rPr>
            </w:pPr>
            <w:ins w:id="722" w:author="Anne, Krishna" w:date="2016-10-03T13:58:00Z">
              <w:r>
                <w:rPr>
                  <w:rFonts w:cs="Calibri"/>
                  <w:sz w:val="16"/>
                </w:rPr>
                <w:t>Boolean</w:t>
              </w:r>
            </w:ins>
          </w:p>
        </w:tc>
        <w:tc>
          <w:tcPr>
            <w:tcW w:w="990" w:type="dxa"/>
          </w:tcPr>
          <w:p w:rsidR="00683A49" w:rsidRDefault="00683A49" w:rsidP="00274729">
            <w:pPr>
              <w:spacing w:before="60"/>
              <w:rPr>
                <w:ins w:id="723" w:author="Anne, Krishna" w:date="2016-10-03T13:58:00Z"/>
                <w:rFonts w:cs="Calibri"/>
                <w:sz w:val="16"/>
              </w:rPr>
            </w:pPr>
            <w:ins w:id="724" w:author="Anne, Krishna" w:date="2016-10-03T13:58:00Z">
              <w:r>
                <w:rPr>
                  <w:rFonts w:cs="Calibri"/>
                  <w:sz w:val="16"/>
                </w:rPr>
                <w:t>FALSE</w:t>
              </w:r>
            </w:ins>
          </w:p>
        </w:tc>
        <w:tc>
          <w:tcPr>
            <w:tcW w:w="990" w:type="dxa"/>
          </w:tcPr>
          <w:p w:rsidR="00683A49" w:rsidRDefault="00683A49" w:rsidP="00274729">
            <w:pPr>
              <w:spacing w:before="60"/>
              <w:rPr>
                <w:ins w:id="725" w:author="Anne, Krishna" w:date="2016-10-03T13:58:00Z"/>
                <w:rFonts w:cs="Calibri"/>
                <w:sz w:val="16"/>
              </w:rPr>
            </w:pPr>
            <w:ins w:id="726" w:author="Anne, Krishna" w:date="2016-10-03T13:58:00Z">
              <w:r>
                <w:rPr>
                  <w:rFonts w:cs="Calibri"/>
                  <w:sz w:val="16"/>
                </w:rPr>
                <w:t>TRUE</w:t>
              </w:r>
            </w:ins>
          </w:p>
        </w:tc>
      </w:tr>
      <w:tr w:rsidR="00683A49" w:rsidRPr="00AA38E8" w:rsidTr="002878A8">
        <w:trPr>
          <w:trHeight w:val="1146"/>
        </w:trPr>
        <w:tc>
          <w:tcPr>
            <w:tcW w:w="1779" w:type="dxa"/>
          </w:tcPr>
          <w:p w:rsidR="00683A49" w:rsidRPr="00AA38E8" w:rsidRDefault="00683A49" w:rsidP="00274729">
            <w:pPr>
              <w:spacing w:before="60"/>
              <w:rPr>
                <w:rFonts w:cs="Calibri"/>
                <w:b/>
                <w:bCs/>
                <w:sz w:val="16"/>
              </w:rPr>
            </w:pPr>
            <w:r w:rsidRPr="00AA38E8">
              <w:rPr>
                <w:rFonts w:cs="Calibri"/>
                <w:b/>
                <w:bCs/>
                <w:sz w:val="16"/>
              </w:rPr>
              <w:t>Return Value</w:t>
            </w:r>
          </w:p>
        </w:tc>
        <w:tc>
          <w:tcPr>
            <w:tcW w:w="4179" w:type="dxa"/>
          </w:tcPr>
          <w:p w:rsidR="00683A49" w:rsidRPr="00CD3B81" w:rsidRDefault="00683A49" w:rsidP="00E94C86">
            <w:pPr>
              <w:spacing w:before="60"/>
              <w:rPr>
                <w:rFonts w:cs="Calibri"/>
                <w:sz w:val="16"/>
              </w:rPr>
            </w:pPr>
            <w:r>
              <w:rPr>
                <w:rFonts w:cs="Calibri"/>
                <w:sz w:val="16"/>
              </w:rPr>
              <w:t>None</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r>
    </w:tbl>
    <w:p w:rsidR="00570DC6" w:rsidRDefault="00570DC6" w:rsidP="00570DC6">
      <w:pPr>
        <w:pStyle w:val="Heading2"/>
        <w:numPr>
          <w:ilvl w:val="3"/>
          <w:numId w:val="11"/>
        </w:numPr>
        <w:spacing w:after="60"/>
        <w:rPr>
          <w:rFonts w:ascii="Calibri" w:hAnsi="Calibri" w:cs="Calibri"/>
        </w:rPr>
      </w:pPr>
      <w:bookmarkStart w:id="727" w:name="_Toc463266407"/>
      <w:r>
        <w:rPr>
          <w:rFonts w:ascii="Calibri" w:hAnsi="Calibri" w:cs="Calibri"/>
        </w:rPr>
        <w:t>Design Rationale</w:t>
      </w:r>
      <w:bookmarkEnd w:id="727"/>
    </w:p>
    <w:p w:rsidR="00570DC6" w:rsidRDefault="00570DC6" w:rsidP="00570DC6">
      <w:pPr>
        <w:pStyle w:val="Heading2"/>
        <w:numPr>
          <w:ilvl w:val="3"/>
          <w:numId w:val="11"/>
        </w:numPr>
        <w:spacing w:after="60"/>
        <w:rPr>
          <w:rFonts w:ascii="Calibri" w:hAnsi="Calibri" w:cs="Calibri"/>
        </w:rPr>
      </w:pPr>
      <w:bookmarkStart w:id="728" w:name="_Toc463266408"/>
      <w:r>
        <w:rPr>
          <w:rFonts w:ascii="Calibri" w:hAnsi="Calibri" w:cs="Calibri"/>
        </w:rPr>
        <w:t>Processing</w:t>
      </w:r>
      <w:bookmarkEnd w:id="728"/>
    </w:p>
    <w:p w:rsidR="00CD3B81" w:rsidRPr="00CD3B81" w:rsidRDefault="00F30C7B" w:rsidP="00CD3B81">
      <w:pPr>
        <w:rPr>
          <w:lang w:bidi="ar-SA"/>
        </w:rPr>
      </w:pPr>
      <w:r>
        <w:rPr>
          <w:lang w:bidi="ar-SA"/>
        </w:rPr>
        <w:t>Following</w:t>
      </w:r>
      <w:r w:rsidR="00A746D5">
        <w:rPr>
          <w:lang w:bidi="ar-SA"/>
        </w:rPr>
        <w:t xml:space="preserve"> </w:t>
      </w:r>
      <w:r w:rsidR="008B1AEA">
        <w:rPr>
          <w:lang w:bidi="ar-SA"/>
        </w:rPr>
        <w:t>PIMs are</w:t>
      </w:r>
      <w:r w:rsidR="00A746D5">
        <w:rPr>
          <w:lang w:bidi="ar-SA"/>
        </w:rPr>
        <w:t xml:space="preserve"> </w:t>
      </w:r>
      <w:r w:rsidR="008B1AEA">
        <w:rPr>
          <w:lang w:bidi="ar-SA"/>
        </w:rPr>
        <w:t>updated;</w:t>
      </w:r>
      <w:r w:rsidR="00CD3B81">
        <w:rPr>
          <w:lang w:bidi="ar-SA"/>
        </w:rPr>
        <w:t xml:space="preserve"> refer to ‘</w:t>
      </w:r>
      <w:proofErr w:type="spellStart"/>
      <w:r w:rsidR="00CD3B81" w:rsidRPr="00570DC6">
        <w:rPr>
          <w:rFonts w:cs="Calibri"/>
          <w:sz w:val="16"/>
        </w:rPr>
        <w:t>RunningAndCalibrationModes</w:t>
      </w:r>
      <w:proofErr w:type="spellEnd"/>
      <w:r w:rsidR="00CD3B81">
        <w:rPr>
          <w:rFonts w:cs="Calibri"/>
          <w:sz w:val="16"/>
        </w:rPr>
        <w:t>’ subsystem in the FDD</w:t>
      </w:r>
      <w:r w:rsidR="009609D6">
        <w:rPr>
          <w:rFonts w:cs="Calibri"/>
          <w:sz w:val="16"/>
        </w:rPr>
        <w:t xml:space="preserve">. </w:t>
      </w:r>
      <w:r w:rsidR="009609D6" w:rsidRPr="009609D6">
        <w:rPr>
          <w:rFonts w:cs="Calibri"/>
          <w:sz w:val="16"/>
        </w:rPr>
        <w:t>FricOffs_HwNwtMtr_T_f32</w:t>
      </w:r>
      <w:r w:rsidR="009609D6">
        <w:rPr>
          <w:rFonts w:cs="Calibri"/>
          <w:sz w:val="16"/>
        </w:rPr>
        <w:t xml:space="preserve"> is the output of this function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CD3B81" w:rsidRPr="00AA38E8" w:rsidTr="00274729">
        <w:tc>
          <w:tcPr>
            <w:tcW w:w="4179" w:type="dxa"/>
          </w:tcPr>
          <w:p w:rsidR="00CD3B81" w:rsidRPr="00AA38E8" w:rsidRDefault="00CD3B81" w:rsidP="00274729">
            <w:pPr>
              <w:spacing w:before="60"/>
              <w:rPr>
                <w:rFonts w:cs="Calibri"/>
                <w:sz w:val="16"/>
              </w:rPr>
            </w:pPr>
            <w:proofErr w:type="spellStart"/>
            <w:r w:rsidRPr="00D97072">
              <w:rPr>
                <w:rFonts w:cs="Calibri"/>
                <w:sz w:val="16"/>
              </w:rPr>
              <w:t>Rte_Pim_FricLrngData</w:t>
            </w:r>
            <w:proofErr w:type="spellEnd"/>
            <w:r w:rsidRPr="00D97072">
              <w:rPr>
                <w:rFonts w:cs="Calibri"/>
                <w:sz w:val="16"/>
              </w:rPr>
              <w:t>()-&gt;</w:t>
            </w:r>
            <w:proofErr w:type="spellStart"/>
            <w:r w:rsidRPr="00D97072">
              <w:rPr>
                <w:rFonts w:cs="Calibri"/>
                <w:sz w:val="16"/>
              </w:rPr>
              <w:t>FricOffs</w:t>
            </w:r>
            <w:proofErr w:type="spellEnd"/>
            <w:r w:rsidR="007B4DA1">
              <w:rPr>
                <w:rFonts w:cs="Calibri"/>
                <w:sz w:val="16"/>
              </w:rPr>
              <w:t xml:space="preserve">  (Min:-5, Max:5)</w:t>
            </w:r>
          </w:p>
        </w:tc>
      </w:tr>
      <w:tr w:rsidR="00CD3B81" w:rsidRPr="000074B7" w:rsidTr="00274729">
        <w:tc>
          <w:tcPr>
            <w:tcW w:w="4179" w:type="dxa"/>
          </w:tcPr>
          <w:p w:rsidR="00CD3B81" w:rsidRPr="000074B7" w:rsidRDefault="00CD3B81" w:rsidP="00274729">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sidR="007B4DA1">
              <w:rPr>
                <w:rFonts w:cs="Calibri"/>
                <w:sz w:val="16"/>
              </w:rPr>
              <w:t xml:space="preserve"> (Min:0, Max:20)</w:t>
            </w:r>
          </w:p>
        </w:tc>
      </w:tr>
      <w:tr w:rsidR="00CD3B81" w:rsidRPr="000074B7" w:rsidTr="00274729">
        <w:tc>
          <w:tcPr>
            <w:tcW w:w="4179" w:type="dxa"/>
          </w:tcPr>
          <w:p w:rsidR="00CD3B81" w:rsidRPr="000074B7" w:rsidRDefault="00CD3B81" w:rsidP="00274729">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sidR="007B4DA1">
              <w:rPr>
                <w:rFonts w:cs="Calibri"/>
                <w:sz w:val="16"/>
              </w:rPr>
              <w:t xml:space="preserve"> (Min:0, Max:20)</w:t>
            </w:r>
          </w:p>
        </w:tc>
      </w:tr>
    </w:tbl>
    <w:p w:rsidR="00CD3B81" w:rsidRDefault="00CD3B81" w:rsidP="00CD3B81">
      <w:pPr>
        <w:rPr>
          <w:lang w:bidi="ar-SA"/>
        </w:rPr>
      </w:pPr>
    </w:p>
    <w:p w:rsidR="000D6B0A" w:rsidRPr="000D6B0A" w:rsidRDefault="000D6B0A" w:rsidP="000D6B0A">
      <w:pPr>
        <w:spacing w:before="60"/>
        <w:rPr>
          <w:rFonts w:cs="Calibri"/>
          <w:sz w:val="16"/>
        </w:rPr>
      </w:pPr>
      <w:proofErr w:type="gramStart"/>
      <w:r>
        <w:rPr>
          <w:lang w:bidi="ar-SA"/>
        </w:rPr>
        <w:t xml:space="preserve">Also updates the input argument, </w:t>
      </w:r>
      <w:r>
        <w:rPr>
          <w:rFonts w:cs="Calibri"/>
          <w:sz w:val="16"/>
        </w:rPr>
        <w:t>*</w:t>
      </w:r>
      <w:r w:rsidRPr="009609D6">
        <w:rPr>
          <w:rFonts w:cs="Calibri"/>
          <w:sz w:val="16"/>
        </w:rPr>
        <w:t>FricOffs_HwNwtMtr_T_f32</w:t>
      </w:r>
      <w:r>
        <w:rPr>
          <w:rFonts w:cs="Calibri"/>
          <w:sz w:val="16"/>
        </w:rPr>
        <w:t>.</w:t>
      </w:r>
      <w:proofErr w:type="gramEnd"/>
    </w:p>
    <w:p w:rsidR="00E94C86" w:rsidRPr="00AA38E8" w:rsidRDefault="00E94C86" w:rsidP="00E94C86">
      <w:pPr>
        <w:pStyle w:val="Heading2"/>
        <w:numPr>
          <w:ilvl w:val="2"/>
          <w:numId w:val="11"/>
        </w:numPr>
        <w:tabs>
          <w:tab w:val="clear" w:pos="1017"/>
          <w:tab w:val="num" w:pos="567"/>
        </w:tabs>
        <w:spacing w:after="60"/>
        <w:ind w:left="567"/>
        <w:rPr>
          <w:rFonts w:ascii="Calibri" w:hAnsi="Calibri" w:cs="Calibri"/>
        </w:rPr>
      </w:pPr>
      <w:bookmarkStart w:id="729" w:name="_Toc463266409"/>
      <w:r>
        <w:rPr>
          <w:rFonts w:ascii="Calibri" w:hAnsi="Calibri" w:cs="Calibri"/>
        </w:rPr>
        <w:t>Local Function #3</w:t>
      </w:r>
      <w:bookmarkEnd w:id="72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E94C86" w:rsidRPr="00AA38E8" w:rsidTr="00274729">
        <w:tc>
          <w:tcPr>
            <w:tcW w:w="1779" w:type="dxa"/>
          </w:tcPr>
          <w:p w:rsidR="00E94C86" w:rsidRPr="00AA38E8" w:rsidRDefault="00E94C86" w:rsidP="00274729">
            <w:pPr>
              <w:spacing w:before="60"/>
              <w:rPr>
                <w:rFonts w:cs="Calibri"/>
                <w:b/>
                <w:bCs/>
                <w:sz w:val="16"/>
              </w:rPr>
            </w:pPr>
            <w:r w:rsidRPr="00AA38E8">
              <w:rPr>
                <w:rFonts w:cs="Calibri"/>
                <w:b/>
                <w:bCs/>
                <w:sz w:val="16"/>
              </w:rPr>
              <w:t>Function Name</w:t>
            </w:r>
          </w:p>
        </w:tc>
        <w:tc>
          <w:tcPr>
            <w:tcW w:w="4179" w:type="dxa"/>
          </w:tcPr>
          <w:p w:rsidR="00E94C86" w:rsidRPr="00AA38E8" w:rsidRDefault="00845ECC" w:rsidP="00274729">
            <w:pPr>
              <w:spacing w:before="60"/>
              <w:rPr>
                <w:rFonts w:cs="Calibri"/>
                <w:sz w:val="16"/>
              </w:rPr>
            </w:pPr>
            <w:proofErr w:type="spellStart"/>
            <w:r w:rsidRPr="00845ECC">
              <w:rPr>
                <w:rFonts w:cs="Calibri"/>
                <w:sz w:val="16"/>
              </w:rPr>
              <w:t>RawAvrgCalc</w:t>
            </w:r>
            <w:proofErr w:type="spellEnd"/>
          </w:p>
        </w:tc>
        <w:tc>
          <w:tcPr>
            <w:tcW w:w="990" w:type="dxa"/>
            <w:shd w:val="pct30" w:color="FFFF00" w:fill="auto"/>
          </w:tcPr>
          <w:p w:rsidR="00E94C86" w:rsidRPr="00AA38E8" w:rsidRDefault="00E94C86" w:rsidP="00274729">
            <w:pPr>
              <w:spacing w:before="60"/>
              <w:jc w:val="center"/>
              <w:rPr>
                <w:rFonts w:cs="Calibri"/>
                <w:sz w:val="16"/>
              </w:rPr>
            </w:pPr>
            <w:r w:rsidRPr="00AA38E8">
              <w:rPr>
                <w:rFonts w:cs="Calibri"/>
                <w:sz w:val="16"/>
              </w:rPr>
              <w:t>Type</w:t>
            </w:r>
          </w:p>
        </w:tc>
        <w:tc>
          <w:tcPr>
            <w:tcW w:w="990" w:type="dxa"/>
            <w:shd w:val="pct30" w:color="FFFF00" w:fill="auto"/>
          </w:tcPr>
          <w:p w:rsidR="00E94C86" w:rsidRPr="00AA38E8" w:rsidRDefault="00E94C86" w:rsidP="00274729">
            <w:pPr>
              <w:spacing w:before="60"/>
              <w:jc w:val="center"/>
              <w:rPr>
                <w:rFonts w:cs="Calibri"/>
                <w:sz w:val="16"/>
              </w:rPr>
            </w:pPr>
            <w:r w:rsidRPr="00AA38E8">
              <w:rPr>
                <w:rFonts w:cs="Calibri"/>
                <w:sz w:val="16"/>
              </w:rPr>
              <w:t>Min</w:t>
            </w:r>
          </w:p>
        </w:tc>
        <w:tc>
          <w:tcPr>
            <w:tcW w:w="990" w:type="dxa"/>
            <w:shd w:val="pct30" w:color="FFFF00" w:fill="auto"/>
          </w:tcPr>
          <w:p w:rsidR="00E94C86" w:rsidRPr="00AA38E8" w:rsidRDefault="00E94C86" w:rsidP="00274729">
            <w:pPr>
              <w:spacing w:before="60"/>
              <w:jc w:val="center"/>
              <w:rPr>
                <w:rFonts w:cs="Calibri"/>
                <w:sz w:val="16"/>
              </w:rPr>
            </w:pPr>
            <w:r w:rsidRPr="00AA38E8">
              <w:rPr>
                <w:rFonts w:cs="Calibri"/>
                <w:sz w:val="16"/>
              </w:rPr>
              <w:t>Max</w:t>
            </w:r>
          </w:p>
        </w:tc>
      </w:tr>
      <w:tr w:rsidR="00E94C86" w:rsidRPr="00AA38E8" w:rsidTr="00274729">
        <w:tc>
          <w:tcPr>
            <w:tcW w:w="1779" w:type="dxa"/>
            <w:vMerge w:val="restart"/>
          </w:tcPr>
          <w:p w:rsidR="00E94C86" w:rsidRPr="00AA38E8" w:rsidRDefault="00E94C86" w:rsidP="00274729">
            <w:pPr>
              <w:spacing w:before="60"/>
              <w:rPr>
                <w:rFonts w:cs="Calibri"/>
                <w:b/>
                <w:bCs/>
                <w:sz w:val="16"/>
              </w:rPr>
            </w:pPr>
            <w:r w:rsidRPr="00AA38E8">
              <w:rPr>
                <w:rFonts w:cs="Calibri"/>
                <w:b/>
                <w:bCs/>
                <w:sz w:val="16"/>
              </w:rPr>
              <w:t xml:space="preserve">Arguments Passed </w:t>
            </w:r>
          </w:p>
        </w:tc>
        <w:tc>
          <w:tcPr>
            <w:tcW w:w="4179" w:type="dxa"/>
          </w:tcPr>
          <w:p w:rsidR="00E94C86" w:rsidRPr="00AA38E8" w:rsidRDefault="00845ECC" w:rsidP="00274729">
            <w:pPr>
              <w:spacing w:before="60"/>
              <w:rPr>
                <w:rFonts w:cs="Calibri"/>
                <w:sz w:val="16"/>
              </w:rPr>
            </w:pPr>
            <w:r w:rsidRPr="00845ECC">
              <w:rPr>
                <w:rFonts w:cs="Calibri"/>
                <w:sz w:val="16"/>
              </w:rPr>
              <w:t>VehSpdIdx_Cnt_T_u16</w:t>
            </w:r>
          </w:p>
        </w:tc>
        <w:tc>
          <w:tcPr>
            <w:tcW w:w="990" w:type="dxa"/>
          </w:tcPr>
          <w:p w:rsidR="00E94C86" w:rsidRPr="00AA38E8" w:rsidRDefault="00845ECC" w:rsidP="00274729">
            <w:pPr>
              <w:spacing w:before="60"/>
              <w:rPr>
                <w:rFonts w:cs="Calibri"/>
                <w:sz w:val="16"/>
              </w:rPr>
            </w:pPr>
            <w:r>
              <w:rPr>
                <w:rFonts w:cs="Calibri"/>
                <w:sz w:val="16"/>
              </w:rPr>
              <w:t>Uint16</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5</w:t>
            </w:r>
          </w:p>
        </w:tc>
      </w:tr>
      <w:tr w:rsidR="00E94C86" w:rsidRPr="00AA38E8" w:rsidTr="00274729">
        <w:tc>
          <w:tcPr>
            <w:tcW w:w="1779" w:type="dxa"/>
            <w:vMerge/>
          </w:tcPr>
          <w:p w:rsidR="00E94C86" w:rsidRPr="00AA38E8" w:rsidRDefault="00E94C86" w:rsidP="00274729">
            <w:pPr>
              <w:spacing w:before="60"/>
              <w:rPr>
                <w:rFonts w:cs="Calibri"/>
                <w:b/>
                <w:bCs/>
                <w:sz w:val="16"/>
              </w:rPr>
            </w:pPr>
          </w:p>
        </w:tc>
        <w:tc>
          <w:tcPr>
            <w:tcW w:w="4179" w:type="dxa"/>
          </w:tcPr>
          <w:p w:rsidR="00E94C86" w:rsidRPr="00AA38E8" w:rsidRDefault="00845ECC" w:rsidP="00274729">
            <w:pPr>
              <w:spacing w:before="60"/>
              <w:rPr>
                <w:rFonts w:cs="Calibri"/>
                <w:sz w:val="16"/>
              </w:rPr>
            </w:pPr>
            <w:r w:rsidRPr="00845ECC">
              <w:rPr>
                <w:rFonts w:cs="Calibri"/>
                <w:sz w:val="16"/>
              </w:rPr>
              <w:t>DeltaIdxOffsDec_Cnt_T_u16</w:t>
            </w:r>
          </w:p>
        </w:tc>
        <w:tc>
          <w:tcPr>
            <w:tcW w:w="990" w:type="dxa"/>
          </w:tcPr>
          <w:p w:rsidR="00E94C86" w:rsidRPr="00AA38E8" w:rsidRDefault="00845ECC" w:rsidP="00274729">
            <w:pPr>
              <w:spacing w:before="60"/>
              <w:rPr>
                <w:rFonts w:cs="Calibri"/>
                <w:sz w:val="16"/>
              </w:rPr>
            </w:pPr>
            <w:r>
              <w:rPr>
                <w:rFonts w:cs="Calibri"/>
                <w:sz w:val="16"/>
              </w:rPr>
              <w:t>Uint16</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12</w:t>
            </w:r>
          </w:p>
        </w:tc>
      </w:tr>
      <w:tr w:rsidR="00E94C86" w:rsidRPr="00AA38E8" w:rsidTr="00274729">
        <w:tc>
          <w:tcPr>
            <w:tcW w:w="1779" w:type="dxa"/>
            <w:vMerge/>
          </w:tcPr>
          <w:p w:rsidR="00E94C86" w:rsidRPr="00AA38E8" w:rsidRDefault="00E94C86" w:rsidP="00274729">
            <w:pPr>
              <w:spacing w:before="60"/>
              <w:rPr>
                <w:rFonts w:cs="Calibri"/>
                <w:b/>
                <w:bCs/>
                <w:sz w:val="16"/>
              </w:rPr>
            </w:pPr>
          </w:p>
        </w:tc>
        <w:tc>
          <w:tcPr>
            <w:tcW w:w="4179" w:type="dxa"/>
          </w:tcPr>
          <w:p w:rsidR="00E94C86" w:rsidRPr="00AA38E8" w:rsidRDefault="00845ECC" w:rsidP="00274729">
            <w:pPr>
              <w:spacing w:before="60"/>
              <w:rPr>
                <w:rFonts w:cs="Calibri"/>
                <w:sz w:val="16"/>
              </w:rPr>
            </w:pPr>
            <w:r w:rsidRPr="00845ECC">
              <w:rPr>
                <w:rFonts w:cs="Calibri"/>
                <w:sz w:val="16"/>
              </w:rPr>
              <w:t>DeltaIdxOffsInc_Cnt_T_u16</w:t>
            </w:r>
          </w:p>
        </w:tc>
        <w:tc>
          <w:tcPr>
            <w:tcW w:w="990" w:type="dxa"/>
          </w:tcPr>
          <w:p w:rsidR="00E94C86" w:rsidRPr="00AA38E8" w:rsidRDefault="00845ECC" w:rsidP="00274729">
            <w:pPr>
              <w:spacing w:before="60"/>
              <w:rPr>
                <w:rFonts w:cs="Calibri"/>
                <w:sz w:val="16"/>
              </w:rPr>
            </w:pPr>
            <w:r>
              <w:rPr>
                <w:rFonts w:cs="Calibri"/>
                <w:sz w:val="16"/>
              </w:rPr>
              <w:t>Uint16</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13</w:t>
            </w:r>
          </w:p>
        </w:tc>
      </w:tr>
      <w:tr w:rsidR="00E94C86" w:rsidRPr="00AA38E8" w:rsidTr="00274729">
        <w:tc>
          <w:tcPr>
            <w:tcW w:w="1779" w:type="dxa"/>
            <w:vMerge/>
          </w:tcPr>
          <w:p w:rsidR="00E94C86" w:rsidRPr="00AA38E8" w:rsidRDefault="00E94C86" w:rsidP="00274729">
            <w:pPr>
              <w:spacing w:before="60"/>
              <w:rPr>
                <w:rFonts w:cs="Calibri"/>
                <w:b/>
                <w:bCs/>
                <w:sz w:val="16"/>
              </w:rPr>
            </w:pPr>
          </w:p>
        </w:tc>
        <w:tc>
          <w:tcPr>
            <w:tcW w:w="4179" w:type="dxa"/>
          </w:tcPr>
          <w:p w:rsidR="00E94C86" w:rsidRPr="00AA38E8" w:rsidRDefault="00845ECC" w:rsidP="00274729">
            <w:pPr>
              <w:spacing w:before="60"/>
              <w:rPr>
                <w:rFonts w:cs="Calibri"/>
                <w:sz w:val="16"/>
              </w:rPr>
            </w:pPr>
            <w:r w:rsidRPr="00845ECC">
              <w:rPr>
                <w:rFonts w:cs="Calibri"/>
                <w:sz w:val="16"/>
              </w:rPr>
              <w:t>TotalCounter_Cnt_T_u32</w:t>
            </w:r>
          </w:p>
        </w:tc>
        <w:tc>
          <w:tcPr>
            <w:tcW w:w="990" w:type="dxa"/>
          </w:tcPr>
          <w:p w:rsidR="00E94C86" w:rsidRPr="00AA38E8" w:rsidRDefault="00845ECC" w:rsidP="00274729">
            <w:pPr>
              <w:spacing w:before="60"/>
              <w:rPr>
                <w:rFonts w:cs="Calibri"/>
                <w:sz w:val="16"/>
              </w:rPr>
            </w:pPr>
            <w:r>
              <w:rPr>
                <w:rFonts w:cs="Calibri"/>
                <w:sz w:val="16"/>
              </w:rPr>
              <w:t>Uint32</w:t>
            </w:r>
          </w:p>
        </w:tc>
        <w:tc>
          <w:tcPr>
            <w:tcW w:w="990" w:type="dxa"/>
          </w:tcPr>
          <w:p w:rsidR="00E94C86" w:rsidRPr="00AA38E8" w:rsidRDefault="00472C2E" w:rsidP="00274729">
            <w:pPr>
              <w:spacing w:before="60"/>
              <w:rPr>
                <w:rFonts w:cs="Calibri"/>
                <w:sz w:val="16"/>
              </w:rPr>
            </w:pPr>
            <w:r>
              <w:rPr>
                <w:rFonts w:cs="Calibri"/>
                <w:sz w:val="16"/>
              </w:rPr>
              <w:t>0</w:t>
            </w:r>
          </w:p>
        </w:tc>
        <w:tc>
          <w:tcPr>
            <w:tcW w:w="990" w:type="dxa"/>
          </w:tcPr>
          <w:p w:rsidR="00E94C86" w:rsidRPr="00AA38E8" w:rsidRDefault="00472C2E" w:rsidP="00274729">
            <w:pPr>
              <w:spacing w:before="60"/>
              <w:rPr>
                <w:rFonts w:cs="Calibri"/>
                <w:sz w:val="16"/>
              </w:rPr>
            </w:pPr>
            <w:r>
              <w:rPr>
                <w:rFonts w:cs="Calibri"/>
                <w:sz w:val="16"/>
              </w:rPr>
              <w:t>65535</w:t>
            </w:r>
          </w:p>
        </w:tc>
      </w:tr>
      <w:tr w:rsidR="00683A49" w:rsidRPr="00AA38E8" w:rsidTr="00274729">
        <w:trPr>
          <w:ins w:id="730" w:author="Anne, Krishna" w:date="2016-10-03T13:58:00Z"/>
        </w:trPr>
        <w:tc>
          <w:tcPr>
            <w:tcW w:w="1779" w:type="dxa"/>
          </w:tcPr>
          <w:p w:rsidR="00683A49" w:rsidRPr="00AA38E8" w:rsidRDefault="00683A49" w:rsidP="00274729">
            <w:pPr>
              <w:spacing w:before="60"/>
              <w:rPr>
                <w:ins w:id="731" w:author="Anne, Krishna" w:date="2016-10-03T13:58:00Z"/>
                <w:rFonts w:cs="Calibri"/>
                <w:b/>
                <w:bCs/>
                <w:sz w:val="16"/>
              </w:rPr>
            </w:pPr>
          </w:p>
        </w:tc>
        <w:tc>
          <w:tcPr>
            <w:tcW w:w="4179" w:type="dxa"/>
          </w:tcPr>
          <w:p w:rsidR="00683A49" w:rsidRPr="00845ECC" w:rsidRDefault="00683A49" w:rsidP="00274729">
            <w:pPr>
              <w:spacing w:before="60"/>
              <w:rPr>
                <w:ins w:id="732" w:author="Anne, Krishna" w:date="2016-10-03T13:58:00Z"/>
                <w:rFonts w:cs="Calibri"/>
                <w:sz w:val="16"/>
              </w:rPr>
            </w:pPr>
            <w:proofErr w:type="spellStart"/>
            <w:ins w:id="733" w:author="Anne, Krishna" w:date="2016-10-03T13:58:00Z">
              <w:r w:rsidRPr="00683A49">
                <w:rPr>
                  <w:rFonts w:cs="Calibri"/>
                  <w:sz w:val="16"/>
                </w:rPr>
                <w:t>LrngEna_Cnt_T_Logl</w:t>
              </w:r>
              <w:proofErr w:type="spellEnd"/>
            </w:ins>
          </w:p>
        </w:tc>
        <w:tc>
          <w:tcPr>
            <w:tcW w:w="990" w:type="dxa"/>
          </w:tcPr>
          <w:p w:rsidR="00683A49" w:rsidRDefault="00683A49" w:rsidP="00274729">
            <w:pPr>
              <w:spacing w:before="60"/>
              <w:rPr>
                <w:ins w:id="734" w:author="Anne, Krishna" w:date="2016-10-03T13:58:00Z"/>
                <w:rFonts w:cs="Calibri"/>
                <w:sz w:val="16"/>
              </w:rPr>
            </w:pPr>
            <w:ins w:id="735" w:author="Anne, Krishna" w:date="2016-10-03T13:58:00Z">
              <w:r>
                <w:rPr>
                  <w:rFonts w:cs="Calibri"/>
                  <w:sz w:val="16"/>
                </w:rPr>
                <w:t>Boolean</w:t>
              </w:r>
            </w:ins>
          </w:p>
        </w:tc>
        <w:tc>
          <w:tcPr>
            <w:tcW w:w="990" w:type="dxa"/>
          </w:tcPr>
          <w:p w:rsidR="00683A49" w:rsidRDefault="00683A49" w:rsidP="00274729">
            <w:pPr>
              <w:spacing w:before="60"/>
              <w:rPr>
                <w:ins w:id="736" w:author="Anne, Krishna" w:date="2016-10-03T13:58:00Z"/>
                <w:rFonts w:cs="Calibri"/>
                <w:sz w:val="16"/>
              </w:rPr>
            </w:pPr>
            <w:ins w:id="737" w:author="Anne, Krishna" w:date="2016-10-03T13:58:00Z">
              <w:r>
                <w:rPr>
                  <w:rFonts w:cs="Calibri"/>
                  <w:sz w:val="16"/>
                </w:rPr>
                <w:t>FALSE</w:t>
              </w:r>
            </w:ins>
          </w:p>
        </w:tc>
        <w:tc>
          <w:tcPr>
            <w:tcW w:w="990" w:type="dxa"/>
          </w:tcPr>
          <w:p w:rsidR="00683A49" w:rsidRDefault="00683A49" w:rsidP="00274729">
            <w:pPr>
              <w:spacing w:before="60"/>
              <w:rPr>
                <w:ins w:id="738" w:author="Anne, Krishna" w:date="2016-10-03T13:58:00Z"/>
                <w:rFonts w:cs="Calibri"/>
                <w:sz w:val="16"/>
              </w:rPr>
            </w:pPr>
            <w:ins w:id="739" w:author="Anne, Krishna" w:date="2016-10-03T13:58:00Z">
              <w:r>
                <w:rPr>
                  <w:rFonts w:cs="Calibri"/>
                  <w:sz w:val="16"/>
                </w:rPr>
                <w:t>TRUE</w:t>
              </w:r>
            </w:ins>
          </w:p>
        </w:tc>
      </w:tr>
      <w:tr w:rsidR="00683A49" w:rsidRPr="00AA38E8" w:rsidTr="00274729">
        <w:trPr>
          <w:trHeight w:val="761"/>
        </w:trPr>
        <w:tc>
          <w:tcPr>
            <w:tcW w:w="1779" w:type="dxa"/>
          </w:tcPr>
          <w:p w:rsidR="00683A49" w:rsidRPr="00AA38E8" w:rsidRDefault="00683A49" w:rsidP="00274729">
            <w:pPr>
              <w:spacing w:before="60"/>
              <w:rPr>
                <w:rFonts w:cs="Calibri"/>
                <w:b/>
                <w:bCs/>
                <w:sz w:val="16"/>
              </w:rPr>
            </w:pPr>
            <w:r w:rsidRPr="00AA38E8">
              <w:rPr>
                <w:rFonts w:cs="Calibri"/>
                <w:b/>
                <w:bCs/>
                <w:sz w:val="16"/>
              </w:rPr>
              <w:t>Return Value</w:t>
            </w:r>
          </w:p>
        </w:tc>
        <w:tc>
          <w:tcPr>
            <w:tcW w:w="4179"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c>
          <w:tcPr>
            <w:tcW w:w="990" w:type="dxa"/>
          </w:tcPr>
          <w:p w:rsidR="00683A49" w:rsidRPr="00AA38E8" w:rsidRDefault="00683A49" w:rsidP="00274729">
            <w:pPr>
              <w:spacing w:before="60"/>
              <w:rPr>
                <w:rFonts w:cs="Calibri"/>
                <w:sz w:val="16"/>
              </w:rPr>
            </w:pPr>
            <w:r>
              <w:rPr>
                <w:rFonts w:cs="Calibri"/>
                <w:sz w:val="16"/>
              </w:rPr>
              <w:t>NA</w:t>
            </w:r>
          </w:p>
        </w:tc>
      </w:tr>
    </w:tbl>
    <w:p w:rsidR="00E94C86" w:rsidRDefault="00E94C86" w:rsidP="00E94C86">
      <w:pPr>
        <w:pStyle w:val="Heading2"/>
        <w:numPr>
          <w:ilvl w:val="3"/>
          <w:numId w:val="11"/>
        </w:numPr>
        <w:spacing w:after="60"/>
        <w:rPr>
          <w:rFonts w:ascii="Calibri" w:hAnsi="Calibri" w:cs="Calibri"/>
        </w:rPr>
      </w:pPr>
      <w:bookmarkStart w:id="740" w:name="_Toc463266410"/>
      <w:r>
        <w:rPr>
          <w:rFonts w:ascii="Calibri" w:hAnsi="Calibri" w:cs="Calibri"/>
        </w:rPr>
        <w:t>Design Rationale</w:t>
      </w:r>
      <w:bookmarkEnd w:id="740"/>
    </w:p>
    <w:p w:rsidR="00F87A08" w:rsidRPr="00465519" w:rsidRDefault="00E94C86" w:rsidP="00F87A08">
      <w:pPr>
        <w:pStyle w:val="Heading2"/>
        <w:numPr>
          <w:ilvl w:val="3"/>
          <w:numId w:val="11"/>
        </w:numPr>
        <w:spacing w:after="60"/>
        <w:rPr>
          <w:rFonts w:ascii="Calibri" w:hAnsi="Calibri" w:cs="Calibri"/>
        </w:rPr>
      </w:pPr>
      <w:bookmarkStart w:id="741" w:name="_Toc463266411"/>
      <w:r w:rsidRPr="00465519">
        <w:rPr>
          <w:rFonts w:ascii="Calibri" w:hAnsi="Calibri" w:cs="Calibri"/>
        </w:rPr>
        <w:t>Processing</w:t>
      </w:r>
      <w:bookmarkEnd w:id="741"/>
    </w:p>
    <w:p w:rsidR="00F87A08" w:rsidRDefault="00F87A08" w:rsidP="00F87A08">
      <w:pPr>
        <w:rPr>
          <w:lang w:bidi="ar-SA"/>
        </w:rPr>
      </w:pPr>
      <w:r>
        <w:rPr>
          <w:lang w:bidi="ar-SA"/>
        </w:rPr>
        <w:t>Refer to ‘Raw Average Calculation’ subsystem in FDD.</w:t>
      </w:r>
    </w:p>
    <w:p w:rsidR="00D31804" w:rsidRPr="00CD3B81" w:rsidRDefault="00D31804" w:rsidP="00D31804">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F87A08" w:rsidRPr="000074B7" w:rsidTr="00274729">
        <w:tc>
          <w:tcPr>
            <w:tcW w:w="8928" w:type="dxa"/>
          </w:tcPr>
          <w:p w:rsidR="00F87A08" w:rsidRPr="000074B7" w:rsidRDefault="00F87A08" w:rsidP="00274729">
            <w:pPr>
              <w:spacing w:before="60"/>
              <w:rPr>
                <w:rFonts w:cs="Calibri"/>
                <w:sz w:val="16"/>
              </w:rPr>
            </w:pPr>
            <w:r w:rsidRPr="00D97072">
              <w:rPr>
                <w:rFonts w:cs="Calibri"/>
                <w:sz w:val="16"/>
              </w:rPr>
              <w:t>*</w:t>
            </w:r>
            <w:proofErr w:type="spellStart"/>
            <w:r w:rsidRPr="00D97072">
              <w:rPr>
                <w:rFonts w:cs="Calibri"/>
                <w:sz w:val="16"/>
              </w:rPr>
              <w:t>Rte_Pim_RawAvrg</w:t>
            </w:r>
            <w:proofErr w:type="spellEnd"/>
            <w:r w:rsidRPr="00D97072">
              <w:rPr>
                <w:rFonts w:cs="Calibri"/>
                <w:sz w:val="16"/>
              </w:rPr>
              <w:t>()</w:t>
            </w:r>
            <w:r>
              <w:rPr>
                <w:rFonts w:cs="Calibri"/>
                <w:sz w:val="16"/>
              </w:rPr>
              <w:t xml:space="preserve"> (Min:0, Max:20)</w:t>
            </w:r>
          </w:p>
        </w:tc>
      </w:tr>
      <w:tr w:rsidR="00F87A08" w:rsidRPr="000074B7" w:rsidTr="00274729">
        <w:tc>
          <w:tcPr>
            <w:tcW w:w="8928" w:type="dxa"/>
          </w:tcPr>
          <w:p w:rsidR="00F87A08" w:rsidRPr="000074B7" w:rsidRDefault="00F87A08" w:rsidP="00274729">
            <w:pPr>
              <w:spacing w:before="60"/>
              <w:rPr>
                <w:rFonts w:cs="Calibri"/>
                <w:sz w:val="16"/>
              </w:rPr>
            </w:pPr>
            <w:proofErr w:type="spellStart"/>
            <w:r w:rsidRPr="00D97072">
              <w:rPr>
                <w:rFonts w:cs="Calibri"/>
                <w:sz w:val="16"/>
              </w:rPr>
              <w:t>Rte_Pim_SatnAvrgFric</w:t>
            </w:r>
            <w:proofErr w:type="spellEnd"/>
            <w:r w:rsidRPr="00D97072">
              <w:rPr>
                <w:rFonts w:cs="Calibri"/>
                <w:sz w:val="16"/>
              </w:rPr>
              <w:t>()[VehSpdIdx_Cnt_T_u16]</w:t>
            </w:r>
            <w:r>
              <w:rPr>
                <w:rFonts w:cs="Calibri"/>
                <w:sz w:val="16"/>
              </w:rPr>
              <w:t xml:space="preserve"> (Min:0, Max:20)</w:t>
            </w:r>
          </w:p>
        </w:tc>
      </w:tr>
    </w:tbl>
    <w:p w:rsidR="00E94C86" w:rsidRDefault="00E94C86" w:rsidP="00CD3B81">
      <w:pPr>
        <w:rPr>
          <w:lang w:bidi="ar-SA"/>
        </w:rPr>
      </w:pPr>
    </w:p>
    <w:p w:rsidR="00F87A08" w:rsidRPr="00AA38E8" w:rsidRDefault="00F87A08" w:rsidP="00F87A08">
      <w:pPr>
        <w:pStyle w:val="Heading2"/>
        <w:numPr>
          <w:ilvl w:val="2"/>
          <w:numId w:val="11"/>
        </w:numPr>
        <w:tabs>
          <w:tab w:val="clear" w:pos="1017"/>
          <w:tab w:val="num" w:pos="567"/>
        </w:tabs>
        <w:spacing w:after="60"/>
        <w:ind w:left="567"/>
        <w:rPr>
          <w:rFonts w:ascii="Calibri" w:hAnsi="Calibri" w:cs="Calibri"/>
        </w:rPr>
      </w:pPr>
      <w:bookmarkStart w:id="742" w:name="_Toc463266412"/>
      <w:r>
        <w:rPr>
          <w:rFonts w:ascii="Calibri" w:hAnsi="Calibri" w:cs="Calibri"/>
        </w:rPr>
        <w:lastRenderedPageBreak/>
        <w:t>Local Function #4</w:t>
      </w:r>
      <w:bookmarkEnd w:id="74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87A08" w:rsidRPr="00AA38E8" w:rsidTr="00274729">
        <w:tc>
          <w:tcPr>
            <w:tcW w:w="1779" w:type="dxa"/>
          </w:tcPr>
          <w:p w:rsidR="00F87A08" w:rsidRPr="00AA38E8" w:rsidRDefault="00F87A08" w:rsidP="00274729">
            <w:pPr>
              <w:spacing w:before="60"/>
              <w:rPr>
                <w:rFonts w:cs="Calibri"/>
                <w:b/>
                <w:bCs/>
                <w:sz w:val="16"/>
              </w:rPr>
            </w:pPr>
            <w:r w:rsidRPr="00AA38E8">
              <w:rPr>
                <w:rFonts w:cs="Calibri"/>
                <w:b/>
                <w:bCs/>
                <w:sz w:val="16"/>
              </w:rPr>
              <w:t>Function Name</w:t>
            </w:r>
          </w:p>
        </w:tc>
        <w:tc>
          <w:tcPr>
            <w:tcW w:w="4179" w:type="dxa"/>
          </w:tcPr>
          <w:p w:rsidR="00F87A08" w:rsidRPr="00AA38E8" w:rsidRDefault="00F87A08" w:rsidP="00274729">
            <w:pPr>
              <w:spacing w:before="60"/>
              <w:rPr>
                <w:rFonts w:cs="Calibri"/>
                <w:sz w:val="16"/>
              </w:rPr>
            </w:pPr>
            <w:proofErr w:type="spellStart"/>
            <w:r w:rsidRPr="00F87A08">
              <w:rPr>
                <w:rFonts w:cs="Calibri"/>
                <w:sz w:val="16"/>
              </w:rPr>
              <w:t>PhiCalc</w:t>
            </w:r>
            <w:proofErr w:type="spellEnd"/>
          </w:p>
        </w:tc>
        <w:tc>
          <w:tcPr>
            <w:tcW w:w="990" w:type="dxa"/>
            <w:shd w:val="pct30" w:color="FFFF00" w:fill="auto"/>
          </w:tcPr>
          <w:p w:rsidR="00F87A08" w:rsidRPr="00AA38E8" w:rsidRDefault="00F87A08" w:rsidP="00274729">
            <w:pPr>
              <w:spacing w:before="60"/>
              <w:jc w:val="center"/>
              <w:rPr>
                <w:rFonts w:cs="Calibri"/>
                <w:sz w:val="16"/>
              </w:rPr>
            </w:pPr>
            <w:r w:rsidRPr="00AA38E8">
              <w:rPr>
                <w:rFonts w:cs="Calibri"/>
                <w:sz w:val="16"/>
              </w:rPr>
              <w:t>Type</w:t>
            </w:r>
          </w:p>
        </w:tc>
        <w:tc>
          <w:tcPr>
            <w:tcW w:w="990" w:type="dxa"/>
            <w:shd w:val="pct30" w:color="FFFF00" w:fill="auto"/>
          </w:tcPr>
          <w:p w:rsidR="00F87A08" w:rsidRPr="00AA38E8" w:rsidRDefault="00F87A08" w:rsidP="00274729">
            <w:pPr>
              <w:spacing w:before="60"/>
              <w:jc w:val="center"/>
              <w:rPr>
                <w:rFonts w:cs="Calibri"/>
                <w:sz w:val="16"/>
              </w:rPr>
            </w:pPr>
            <w:r w:rsidRPr="00AA38E8">
              <w:rPr>
                <w:rFonts w:cs="Calibri"/>
                <w:sz w:val="16"/>
              </w:rPr>
              <w:t>Min</w:t>
            </w:r>
          </w:p>
        </w:tc>
        <w:tc>
          <w:tcPr>
            <w:tcW w:w="990" w:type="dxa"/>
            <w:shd w:val="pct30" w:color="FFFF00" w:fill="auto"/>
          </w:tcPr>
          <w:p w:rsidR="00F87A08" w:rsidRPr="00AA38E8" w:rsidRDefault="00F87A08" w:rsidP="00274729">
            <w:pPr>
              <w:spacing w:before="60"/>
              <w:jc w:val="center"/>
              <w:rPr>
                <w:rFonts w:cs="Calibri"/>
                <w:sz w:val="16"/>
              </w:rPr>
            </w:pPr>
            <w:r w:rsidRPr="00AA38E8">
              <w:rPr>
                <w:rFonts w:cs="Calibri"/>
                <w:sz w:val="16"/>
              </w:rPr>
              <w:t>Max</w:t>
            </w:r>
          </w:p>
        </w:tc>
      </w:tr>
      <w:tr w:rsidR="00F87A08" w:rsidRPr="00AA38E8" w:rsidTr="00274729">
        <w:tc>
          <w:tcPr>
            <w:tcW w:w="1779" w:type="dxa"/>
            <w:vMerge w:val="restart"/>
          </w:tcPr>
          <w:p w:rsidR="00F87A08" w:rsidRPr="00AA38E8" w:rsidRDefault="00F87A08" w:rsidP="00274729">
            <w:pPr>
              <w:spacing w:before="60"/>
              <w:rPr>
                <w:rFonts w:cs="Calibri"/>
                <w:b/>
                <w:bCs/>
                <w:sz w:val="16"/>
              </w:rPr>
            </w:pPr>
            <w:r w:rsidRPr="00AA38E8">
              <w:rPr>
                <w:rFonts w:cs="Calibri"/>
                <w:b/>
                <w:bCs/>
                <w:sz w:val="16"/>
              </w:rPr>
              <w:t xml:space="preserve">Arguments Passed </w:t>
            </w:r>
          </w:p>
        </w:tc>
        <w:tc>
          <w:tcPr>
            <w:tcW w:w="4179" w:type="dxa"/>
          </w:tcPr>
          <w:p w:rsidR="00F87A08" w:rsidRPr="00AA38E8" w:rsidRDefault="00F87A08" w:rsidP="00274729">
            <w:pPr>
              <w:spacing w:before="60"/>
              <w:rPr>
                <w:rFonts w:cs="Calibri"/>
                <w:sz w:val="16"/>
              </w:rPr>
            </w:pPr>
            <w:r w:rsidRPr="00F87A08">
              <w:rPr>
                <w:rFonts w:cs="Calibri"/>
                <w:sz w:val="16"/>
              </w:rPr>
              <w:t>SelHwAg_HwDeg_T_f32</w:t>
            </w:r>
          </w:p>
        </w:tc>
        <w:tc>
          <w:tcPr>
            <w:tcW w:w="990" w:type="dxa"/>
          </w:tcPr>
          <w:p w:rsidR="00F87A08" w:rsidRPr="00AA38E8" w:rsidRDefault="00F87A08" w:rsidP="00274729">
            <w:pPr>
              <w:spacing w:before="60"/>
              <w:rPr>
                <w:rFonts w:cs="Calibri"/>
                <w:sz w:val="16"/>
              </w:rPr>
            </w:pPr>
            <w:r>
              <w:rPr>
                <w:rFonts w:cs="Calibri"/>
                <w:sz w:val="16"/>
              </w:rPr>
              <w:t>Float32</w:t>
            </w:r>
          </w:p>
        </w:tc>
        <w:tc>
          <w:tcPr>
            <w:tcW w:w="990" w:type="dxa"/>
          </w:tcPr>
          <w:p w:rsidR="00F87A08" w:rsidRPr="00AA38E8" w:rsidRDefault="00112A3E" w:rsidP="00274729">
            <w:pPr>
              <w:spacing w:before="60"/>
              <w:rPr>
                <w:rFonts w:cs="Calibri"/>
                <w:sz w:val="16"/>
              </w:rPr>
            </w:pPr>
            <w:r>
              <w:rPr>
                <w:rFonts w:cs="Calibri"/>
                <w:sz w:val="16"/>
              </w:rPr>
              <w:t>-1440</w:t>
            </w:r>
          </w:p>
        </w:tc>
        <w:tc>
          <w:tcPr>
            <w:tcW w:w="990" w:type="dxa"/>
          </w:tcPr>
          <w:p w:rsidR="00F87A08" w:rsidRPr="00AA38E8" w:rsidRDefault="00112A3E" w:rsidP="00274729">
            <w:pPr>
              <w:spacing w:before="60"/>
              <w:rPr>
                <w:rFonts w:cs="Calibri"/>
                <w:sz w:val="16"/>
              </w:rPr>
            </w:pPr>
            <w:r>
              <w:rPr>
                <w:rFonts w:cs="Calibri"/>
                <w:sz w:val="16"/>
              </w:rPr>
              <w:t>1440</w:t>
            </w:r>
          </w:p>
        </w:tc>
      </w:tr>
      <w:tr w:rsidR="00F87A08" w:rsidRPr="00AA38E8" w:rsidTr="00274729">
        <w:tc>
          <w:tcPr>
            <w:tcW w:w="1779" w:type="dxa"/>
            <w:vMerge/>
          </w:tcPr>
          <w:p w:rsidR="00F87A08" w:rsidRPr="00AA38E8" w:rsidRDefault="00F87A08" w:rsidP="00274729">
            <w:pPr>
              <w:spacing w:before="60"/>
              <w:rPr>
                <w:rFonts w:cs="Calibri"/>
                <w:b/>
                <w:bCs/>
                <w:sz w:val="16"/>
              </w:rPr>
            </w:pPr>
          </w:p>
        </w:tc>
        <w:tc>
          <w:tcPr>
            <w:tcW w:w="4179" w:type="dxa"/>
          </w:tcPr>
          <w:p w:rsidR="00F87A08" w:rsidRPr="00AA38E8" w:rsidRDefault="00F87A08" w:rsidP="00274729">
            <w:pPr>
              <w:spacing w:before="60"/>
              <w:rPr>
                <w:rFonts w:cs="Calibri"/>
                <w:sz w:val="16"/>
              </w:rPr>
            </w:pPr>
            <w:r w:rsidRPr="00F87A08">
              <w:rPr>
                <w:rFonts w:cs="Calibri"/>
                <w:sz w:val="16"/>
              </w:rPr>
              <w:t>Gate_Cnt_T_u16</w:t>
            </w:r>
          </w:p>
        </w:tc>
        <w:tc>
          <w:tcPr>
            <w:tcW w:w="990" w:type="dxa"/>
          </w:tcPr>
          <w:p w:rsidR="00F87A08" w:rsidRPr="00AA38E8" w:rsidRDefault="00F87A08" w:rsidP="00274729">
            <w:pPr>
              <w:spacing w:before="60"/>
              <w:rPr>
                <w:rFonts w:cs="Calibri"/>
                <w:sz w:val="16"/>
              </w:rPr>
            </w:pPr>
            <w:r>
              <w:rPr>
                <w:rFonts w:cs="Calibri"/>
                <w:sz w:val="16"/>
              </w:rPr>
              <w:t>Uint16</w:t>
            </w:r>
          </w:p>
        </w:tc>
        <w:tc>
          <w:tcPr>
            <w:tcW w:w="990" w:type="dxa"/>
          </w:tcPr>
          <w:p w:rsidR="00F87A08" w:rsidRPr="00AA38E8" w:rsidRDefault="00F87A08" w:rsidP="00274729">
            <w:pPr>
              <w:spacing w:before="60"/>
              <w:rPr>
                <w:rFonts w:cs="Calibri"/>
                <w:sz w:val="16"/>
              </w:rPr>
            </w:pPr>
            <w:r>
              <w:rPr>
                <w:rFonts w:cs="Calibri"/>
                <w:sz w:val="16"/>
              </w:rPr>
              <w:t>0</w:t>
            </w:r>
          </w:p>
        </w:tc>
        <w:tc>
          <w:tcPr>
            <w:tcW w:w="990" w:type="dxa"/>
          </w:tcPr>
          <w:p w:rsidR="00F87A08" w:rsidRPr="00AA38E8" w:rsidRDefault="00112A3E" w:rsidP="00274729">
            <w:pPr>
              <w:spacing w:before="60"/>
              <w:rPr>
                <w:rFonts w:cs="Calibri"/>
                <w:sz w:val="16"/>
              </w:rPr>
            </w:pPr>
            <w:r>
              <w:rPr>
                <w:rFonts w:cs="Calibri"/>
                <w:sz w:val="16"/>
              </w:rPr>
              <w:t>65535</w:t>
            </w:r>
          </w:p>
        </w:tc>
      </w:tr>
      <w:tr w:rsidR="00F87A08" w:rsidRPr="00AA38E8" w:rsidTr="00274729">
        <w:tc>
          <w:tcPr>
            <w:tcW w:w="1779" w:type="dxa"/>
            <w:vMerge/>
          </w:tcPr>
          <w:p w:rsidR="00F87A08" w:rsidRPr="00AA38E8" w:rsidRDefault="00F87A08" w:rsidP="00274729">
            <w:pPr>
              <w:spacing w:before="60"/>
              <w:rPr>
                <w:rFonts w:cs="Calibri"/>
                <w:b/>
                <w:bCs/>
                <w:sz w:val="16"/>
              </w:rPr>
            </w:pPr>
          </w:p>
        </w:tc>
        <w:tc>
          <w:tcPr>
            <w:tcW w:w="4179" w:type="dxa"/>
          </w:tcPr>
          <w:p w:rsidR="00F87A08" w:rsidRPr="00AA38E8" w:rsidRDefault="00F87A08" w:rsidP="00274729">
            <w:pPr>
              <w:spacing w:before="60"/>
              <w:rPr>
                <w:rFonts w:cs="Calibri"/>
                <w:sz w:val="16"/>
              </w:rPr>
            </w:pPr>
            <w:r w:rsidRPr="00F87A08">
              <w:rPr>
                <w:rFonts w:cs="Calibri"/>
                <w:sz w:val="16"/>
              </w:rPr>
              <w:t>DeltaIdxOffs_Cnt_T_u16</w:t>
            </w:r>
          </w:p>
        </w:tc>
        <w:tc>
          <w:tcPr>
            <w:tcW w:w="990" w:type="dxa"/>
          </w:tcPr>
          <w:p w:rsidR="00F87A08" w:rsidRPr="00AA38E8" w:rsidRDefault="00F87A08" w:rsidP="00274729">
            <w:pPr>
              <w:spacing w:before="60"/>
              <w:rPr>
                <w:rFonts w:cs="Calibri"/>
                <w:sz w:val="16"/>
              </w:rPr>
            </w:pPr>
            <w:r>
              <w:rPr>
                <w:rFonts w:cs="Calibri"/>
                <w:sz w:val="16"/>
              </w:rPr>
              <w:t>Uint16</w:t>
            </w:r>
          </w:p>
        </w:tc>
        <w:tc>
          <w:tcPr>
            <w:tcW w:w="990" w:type="dxa"/>
          </w:tcPr>
          <w:p w:rsidR="00F87A08" w:rsidRPr="00AA38E8" w:rsidRDefault="00F87A08" w:rsidP="00274729">
            <w:pPr>
              <w:spacing w:before="60"/>
              <w:rPr>
                <w:rFonts w:cs="Calibri"/>
                <w:sz w:val="16"/>
              </w:rPr>
            </w:pPr>
            <w:r>
              <w:rPr>
                <w:rFonts w:cs="Calibri"/>
                <w:sz w:val="16"/>
              </w:rPr>
              <w:t>0</w:t>
            </w:r>
          </w:p>
        </w:tc>
        <w:tc>
          <w:tcPr>
            <w:tcW w:w="990" w:type="dxa"/>
          </w:tcPr>
          <w:p w:rsidR="00F87A08" w:rsidRPr="00AA38E8" w:rsidRDefault="0041158D" w:rsidP="00274729">
            <w:pPr>
              <w:spacing w:before="60"/>
              <w:rPr>
                <w:rFonts w:cs="Calibri"/>
                <w:sz w:val="16"/>
              </w:rPr>
            </w:pPr>
            <w:r>
              <w:rPr>
                <w:rFonts w:cs="Calibri"/>
                <w:sz w:val="16"/>
              </w:rPr>
              <w:t>10</w:t>
            </w:r>
          </w:p>
        </w:tc>
      </w:tr>
      <w:tr w:rsidR="00F87A08" w:rsidRPr="00AA38E8" w:rsidTr="00274729">
        <w:tc>
          <w:tcPr>
            <w:tcW w:w="1779" w:type="dxa"/>
            <w:vMerge/>
          </w:tcPr>
          <w:p w:rsidR="00F87A08" w:rsidRPr="00AA38E8" w:rsidRDefault="00F87A08" w:rsidP="00274729">
            <w:pPr>
              <w:spacing w:before="60"/>
              <w:rPr>
                <w:rFonts w:cs="Calibri"/>
                <w:b/>
                <w:bCs/>
                <w:sz w:val="16"/>
              </w:rPr>
            </w:pPr>
          </w:p>
        </w:tc>
        <w:tc>
          <w:tcPr>
            <w:tcW w:w="4179" w:type="dxa"/>
          </w:tcPr>
          <w:p w:rsidR="00F87A08" w:rsidRPr="00AA38E8" w:rsidRDefault="00F87A08" w:rsidP="00274729">
            <w:pPr>
              <w:spacing w:before="60"/>
              <w:rPr>
                <w:rFonts w:cs="Calibri"/>
                <w:sz w:val="16"/>
              </w:rPr>
            </w:pPr>
            <w:r w:rsidRPr="00F87A08">
              <w:rPr>
                <w:rFonts w:cs="Calibri"/>
                <w:sz w:val="16"/>
              </w:rPr>
              <w:t>SelColTq_HwNwtMtr_T_f32</w:t>
            </w:r>
          </w:p>
        </w:tc>
        <w:tc>
          <w:tcPr>
            <w:tcW w:w="990" w:type="dxa"/>
          </w:tcPr>
          <w:p w:rsidR="00F87A08" w:rsidRPr="00AA38E8" w:rsidRDefault="00F87A08" w:rsidP="00274729">
            <w:pPr>
              <w:spacing w:before="60"/>
              <w:rPr>
                <w:rFonts w:cs="Calibri"/>
                <w:sz w:val="16"/>
              </w:rPr>
            </w:pPr>
            <w:r>
              <w:rPr>
                <w:rFonts w:cs="Calibri"/>
                <w:sz w:val="16"/>
              </w:rPr>
              <w:t>Float32</w:t>
            </w:r>
          </w:p>
        </w:tc>
        <w:tc>
          <w:tcPr>
            <w:tcW w:w="990" w:type="dxa"/>
          </w:tcPr>
          <w:p w:rsidR="00F87A08" w:rsidRPr="00AA38E8" w:rsidRDefault="00112A3E" w:rsidP="00274729">
            <w:pPr>
              <w:spacing w:before="60"/>
              <w:rPr>
                <w:rFonts w:cs="Calibri"/>
                <w:sz w:val="16"/>
              </w:rPr>
            </w:pPr>
            <w:r>
              <w:rPr>
                <w:rFonts w:cs="Calibri"/>
                <w:sz w:val="16"/>
              </w:rPr>
              <w:t>-10</w:t>
            </w:r>
          </w:p>
        </w:tc>
        <w:tc>
          <w:tcPr>
            <w:tcW w:w="990" w:type="dxa"/>
          </w:tcPr>
          <w:p w:rsidR="00F87A08" w:rsidRPr="00AA38E8" w:rsidRDefault="00112A3E" w:rsidP="00274729">
            <w:pPr>
              <w:spacing w:before="60"/>
              <w:rPr>
                <w:rFonts w:cs="Calibri"/>
                <w:sz w:val="16"/>
              </w:rPr>
            </w:pPr>
            <w:r>
              <w:rPr>
                <w:rFonts w:cs="Calibri"/>
                <w:sz w:val="16"/>
              </w:rPr>
              <w:t>10</w:t>
            </w:r>
          </w:p>
        </w:tc>
      </w:tr>
      <w:tr w:rsidR="00F87A08" w:rsidRPr="00AA38E8" w:rsidTr="00274729">
        <w:trPr>
          <w:trHeight w:val="761"/>
        </w:trPr>
        <w:tc>
          <w:tcPr>
            <w:tcW w:w="1779" w:type="dxa"/>
          </w:tcPr>
          <w:p w:rsidR="00F87A08" w:rsidRPr="00AA38E8" w:rsidRDefault="00F87A08" w:rsidP="00274729">
            <w:pPr>
              <w:spacing w:before="60"/>
              <w:rPr>
                <w:rFonts w:cs="Calibri"/>
                <w:b/>
                <w:bCs/>
                <w:sz w:val="16"/>
              </w:rPr>
            </w:pPr>
            <w:r w:rsidRPr="00AA38E8">
              <w:rPr>
                <w:rFonts w:cs="Calibri"/>
                <w:b/>
                <w:bCs/>
                <w:sz w:val="16"/>
              </w:rPr>
              <w:t>Return Value</w:t>
            </w:r>
          </w:p>
        </w:tc>
        <w:tc>
          <w:tcPr>
            <w:tcW w:w="4179" w:type="dxa"/>
          </w:tcPr>
          <w:p w:rsidR="00F87A08" w:rsidRPr="00AA38E8" w:rsidRDefault="00F87A08" w:rsidP="00274729">
            <w:pPr>
              <w:spacing w:before="60"/>
              <w:rPr>
                <w:rFonts w:cs="Calibri"/>
                <w:sz w:val="16"/>
              </w:rPr>
            </w:pPr>
            <w:r>
              <w:rPr>
                <w:rFonts w:cs="Calibri"/>
                <w:sz w:val="16"/>
              </w:rPr>
              <w:t>NA</w:t>
            </w:r>
          </w:p>
        </w:tc>
        <w:tc>
          <w:tcPr>
            <w:tcW w:w="990" w:type="dxa"/>
          </w:tcPr>
          <w:p w:rsidR="00F87A08" w:rsidRPr="00AA38E8" w:rsidRDefault="00F87A08" w:rsidP="00274729">
            <w:pPr>
              <w:spacing w:before="60"/>
              <w:rPr>
                <w:rFonts w:cs="Calibri"/>
                <w:sz w:val="16"/>
              </w:rPr>
            </w:pPr>
            <w:r>
              <w:rPr>
                <w:rFonts w:cs="Calibri"/>
                <w:sz w:val="16"/>
              </w:rPr>
              <w:t>NA</w:t>
            </w:r>
          </w:p>
        </w:tc>
        <w:tc>
          <w:tcPr>
            <w:tcW w:w="990" w:type="dxa"/>
          </w:tcPr>
          <w:p w:rsidR="00F87A08" w:rsidRPr="00AA38E8" w:rsidRDefault="00F87A08" w:rsidP="00274729">
            <w:pPr>
              <w:spacing w:before="60"/>
              <w:rPr>
                <w:rFonts w:cs="Calibri"/>
                <w:sz w:val="16"/>
              </w:rPr>
            </w:pPr>
            <w:r>
              <w:rPr>
                <w:rFonts w:cs="Calibri"/>
                <w:sz w:val="16"/>
              </w:rPr>
              <w:t>NA</w:t>
            </w:r>
          </w:p>
        </w:tc>
        <w:tc>
          <w:tcPr>
            <w:tcW w:w="990" w:type="dxa"/>
          </w:tcPr>
          <w:p w:rsidR="00F87A08" w:rsidRPr="00AA38E8" w:rsidRDefault="00F87A08" w:rsidP="00274729">
            <w:pPr>
              <w:spacing w:before="60"/>
              <w:rPr>
                <w:rFonts w:cs="Calibri"/>
                <w:sz w:val="16"/>
              </w:rPr>
            </w:pPr>
            <w:r>
              <w:rPr>
                <w:rFonts w:cs="Calibri"/>
                <w:sz w:val="16"/>
              </w:rPr>
              <w:t>NA</w:t>
            </w:r>
          </w:p>
        </w:tc>
      </w:tr>
    </w:tbl>
    <w:p w:rsidR="00F87A08" w:rsidRDefault="00F87A08" w:rsidP="00F87A08">
      <w:pPr>
        <w:pStyle w:val="Heading2"/>
        <w:numPr>
          <w:ilvl w:val="3"/>
          <w:numId w:val="11"/>
        </w:numPr>
        <w:spacing w:after="60"/>
        <w:rPr>
          <w:rFonts w:ascii="Calibri" w:hAnsi="Calibri" w:cs="Calibri"/>
        </w:rPr>
      </w:pPr>
      <w:bookmarkStart w:id="743" w:name="_Toc463266413"/>
      <w:r>
        <w:rPr>
          <w:rFonts w:ascii="Calibri" w:hAnsi="Calibri" w:cs="Calibri"/>
        </w:rPr>
        <w:t>Design Rationale</w:t>
      </w:r>
      <w:bookmarkEnd w:id="743"/>
    </w:p>
    <w:p w:rsidR="00F87A08" w:rsidRPr="00465519" w:rsidRDefault="00F87A08" w:rsidP="00F87A08">
      <w:pPr>
        <w:pStyle w:val="Heading2"/>
        <w:numPr>
          <w:ilvl w:val="3"/>
          <w:numId w:val="11"/>
        </w:numPr>
        <w:spacing w:after="60"/>
        <w:rPr>
          <w:rFonts w:ascii="Calibri" w:hAnsi="Calibri" w:cs="Calibri"/>
        </w:rPr>
      </w:pPr>
      <w:bookmarkStart w:id="744" w:name="_Toc463266414"/>
      <w:r w:rsidRPr="00465519">
        <w:rPr>
          <w:rFonts w:ascii="Calibri" w:hAnsi="Calibri" w:cs="Calibri"/>
        </w:rPr>
        <w:t>Processing</w:t>
      </w:r>
      <w:bookmarkEnd w:id="744"/>
    </w:p>
    <w:p w:rsidR="00F87A08" w:rsidRDefault="00F87A08" w:rsidP="00F87A08">
      <w:pPr>
        <w:rPr>
          <w:lang w:bidi="ar-SA"/>
        </w:rPr>
      </w:pPr>
      <w:r>
        <w:rPr>
          <w:lang w:bidi="ar-SA"/>
        </w:rPr>
        <w:t>Refer to ‘Raw Average Calculation’ subsystem in FDD.</w:t>
      </w:r>
    </w:p>
    <w:p w:rsidR="00D31804" w:rsidRPr="00CD3B81" w:rsidRDefault="00D31804" w:rsidP="00D31804">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F87A08" w:rsidRPr="000074B7" w:rsidTr="00274729">
        <w:tc>
          <w:tcPr>
            <w:tcW w:w="8928" w:type="dxa"/>
          </w:tcPr>
          <w:p w:rsidR="00F87A08" w:rsidRPr="000074B7" w:rsidRDefault="00F87A08" w:rsidP="00274729">
            <w:pPr>
              <w:spacing w:before="60"/>
              <w:rPr>
                <w:rFonts w:cs="Calibri"/>
                <w:sz w:val="16"/>
              </w:rPr>
            </w:pPr>
            <w:r w:rsidRPr="00F87A08">
              <w:rPr>
                <w:rFonts w:cs="Calibri"/>
                <w:sz w:val="16"/>
              </w:rPr>
              <w:t xml:space="preserve">Rte_Pim_FricLrngData()-&gt;Hys[DeltaIdxOffs_Cnt_T_u16][Gate_Cnt_T_u16 + 1U] </w:t>
            </w:r>
            <w:r w:rsidR="00112A3E">
              <w:rPr>
                <w:rFonts w:cs="Calibri"/>
                <w:sz w:val="16"/>
              </w:rPr>
              <w:t>(Min:-127, Max:127</w:t>
            </w:r>
            <w:r>
              <w:rPr>
                <w:rFonts w:cs="Calibri"/>
                <w:sz w:val="16"/>
              </w:rPr>
              <w:t>)</w:t>
            </w:r>
          </w:p>
        </w:tc>
      </w:tr>
      <w:tr w:rsidR="00F87A08" w:rsidRPr="000074B7" w:rsidTr="00274729">
        <w:tc>
          <w:tcPr>
            <w:tcW w:w="8928" w:type="dxa"/>
          </w:tcPr>
          <w:p w:rsidR="00F87A08" w:rsidRPr="000074B7" w:rsidRDefault="00F87A08" w:rsidP="00274729">
            <w:pPr>
              <w:spacing w:before="60"/>
              <w:rPr>
                <w:rFonts w:cs="Calibri"/>
                <w:sz w:val="16"/>
              </w:rPr>
            </w:pPr>
            <w:r w:rsidRPr="00F87A08">
              <w:rPr>
                <w:rFonts w:cs="Calibri"/>
                <w:sz w:val="16"/>
              </w:rPr>
              <w:t>Rte_Pim_FricLrngData()-&gt;Hys[DeltaIdxOffs_Cnt_T_u16][Gate_Cnt_T_u16]</w:t>
            </w:r>
            <w:r>
              <w:rPr>
                <w:rFonts w:cs="Calibri"/>
                <w:sz w:val="16"/>
              </w:rPr>
              <w:t xml:space="preserve"> (</w:t>
            </w:r>
            <w:r w:rsidR="00112A3E">
              <w:rPr>
                <w:rFonts w:cs="Calibri"/>
                <w:sz w:val="16"/>
              </w:rPr>
              <w:t>Min:-127, Max:127</w:t>
            </w:r>
            <w:r>
              <w:rPr>
                <w:rFonts w:cs="Calibri"/>
                <w:sz w:val="16"/>
              </w:rPr>
              <w:t>)</w:t>
            </w:r>
          </w:p>
        </w:tc>
      </w:tr>
    </w:tbl>
    <w:p w:rsidR="00F87A08" w:rsidRDefault="00F87A08" w:rsidP="00CD3B81">
      <w:pPr>
        <w:rPr>
          <w:lang w:bidi="ar-SA"/>
        </w:rPr>
      </w:pPr>
    </w:p>
    <w:p w:rsidR="008C3281" w:rsidRPr="00AA38E8" w:rsidRDefault="008C3281" w:rsidP="008C3281">
      <w:pPr>
        <w:pStyle w:val="Heading2"/>
        <w:numPr>
          <w:ilvl w:val="2"/>
          <w:numId w:val="11"/>
        </w:numPr>
        <w:tabs>
          <w:tab w:val="clear" w:pos="1017"/>
          <w:tab w:val="num" w:pos="567"/>
        </w:tabs>
        <w:spacing w:after="60"/>
        <w:ind w:left="567"/>
        <w:rPr>
          <w:rFonts w:ascii="Calibri" w:hAnsi="Calibri" w:cs="Calibri"/>
        </w:rPr>
      </w:pPr>
      <w:bookmarkStart w:id="745" w:name="_Toc463266415"/>
      <w:r>
        <w:rPr>
          <w:rFonts w:ascii="Calibri" w:hAnsi="Calibri" w:cs="Calibri"/>
        </w:rPr>
        <w:t>Local Function #5</w:t>
      </w:r>
      <w:bookmarkEnd w:id="74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3281" w:rsidRPr="00AA38E8" w:rsidTr="00274729">
        <w:tc>
          <w:tcPr>
            <w:tcW w:w="1779" w:type="dxa"/>
          </w:tcPr>
          <w:p w:rsidR="008C3281" w:rsidRPr="00AA38E8" w:rsidRDefault="008C3281" w:rsidP="00274729">
            <w:pPr>
              <w:spacing w:before="60"/>
              <w:rPr>
                <w:rFonts w:cs="Calibri"/>
                <w:b/>
                <w:bCs/>
                <w:sz w:val="16"/>
              </w:rPr>
            </w:pPr>
            <w:r w:rsidRPr="00AA38E8">
              <w:rPr>
                <w:rFonts w:cs="Calibri"/>
                <w:b/>
                <w:bCs/>
                <w:sz w:val="16"/>
              </w:rPr>
              <w:t>Function Name</w:t>
            </w:r>
          </w:p>
        </w:tc>
        <w:tc>
          <w:tcPr>
            <w:tcW w:w="4179" w:type="dxa"/>
          </w:tcPr>
          <w:p w:rsidR="008C3281" w:rsidRPr="00AA38E8" w:rsidRDefault="008C3281" w:rsidP="00274729">
            <w:pPr>
              <w:spacing w:before="60"/>
              <w:rPr>
                <w:rFonts w:cs="Calibri"/>
                <w:sz w:val="16"/>
              </w:rPr>
            </w:pPr>
            <w:proofErr w:type="spellStart"/>
            <w:r w:rsidRPr="008C3281">
              <w:rPr>
                <w:rFonts w:cs="Calibri"/>
                <w:sz w:val="16"/>
              </w:rPr>
              <w:t>RangeCounterManager</w:t>
            </w:r>
            <w:proofErr w:type="spellEnd"/>
          </w:p>
        </w:tc>
        <w:tc>
          <w:tcPr>
            <w:tcW w:w="990" w:type="dxa"/>
            <w:shd w:val="pct30" w:color="FFFF00" w:fill="auto"/>
          </w:tcPr>
          <w:p w:rsidR="008C3281" w:rsidRPr="00AA38E8" w:rsidRDefault="008C3281" w:rsidP="00274729">
            <w:pPr>
              <w:spacing w:before="60"/>
              <w:jc w:val="center"/>
              <w:rPr>
                <w:rFonts w:cs="Calibri"/>
                <w:sz w:val="16"/>
              </w:rPr>
            </w:pPr>
            <w:r w:rsidRPr="00AA38E8">
              <w:rPr>
                <w:rFonts w:cs="Calibri"/>
                <w:sz w:val="16"/>
              </w:rPr>
              <w:t>Type</w:t>
            </w:r>
          </w:p>
        </w:tc>
        <w:tc>
          <w:tcPr>
            <w:tcW w:w="990" w:type="dxa"/>
            <w:shd w:val="pct30" w:color="FFFF00" w:fill="auto"/>
          </w:tcPr>
          <w:p w:rsidR="008C3281" w:rsidRPr="00AA38E8" w:rsidRDefault="008C3281" w:rsidP="00274729">
            <w:pPr>
              <w:spacing w:before="60"/>
              <w:jc w:val="center"/>
              <w:rPr>
                <w:rFonts w:cs="Calibri"/>
                <w:sz w:val="16"/>
              </w:rPr>
            </w:pPr>
            <w:r w:rsidRPr="00AA38E8">
              <w:rPr>
                <w:rFonts w:cs="Calibri"/>
                <w:sz w:val="16"/>
              </w:rPr>
              <w:t>Min</w:t>
            </w:r>
          </w:p>
        </w:tc>
        <w:tc>
          <w:tcPr>
            <w:tcW w:w="990" w:type="dxa"/>
            <w:shd w:val="pct30" w:color="FFFF00" w:fill="auto"/>
          </w:tcPr>
          <w:p w:rsidR="008C3281" w:rsidRPr="00AA38E8" w:rsidRDefault="008C3281" w:rsidP="00274729">
            <w:pPr>
              <w:spacing w:before="60"/>
              <w:jc w:val="center"/>
              <w:rPr>
                <w:rFonts w:cs="Calibri"/>
                <w:sz w:val="16"/>
              </w:rPr>
            </w:pPr>
            <w:r w:rsidRPr="00AA38E8">
              <w:rPr>
                <w:rFonts w:cs="Calibri"/>
                <w:sz w:val="16"/>
              </w:rPr>
              <w:t>Max</w:t>
            </w:r>
          </w:p>
        </w:tc>
      </w:tr>
      <w:tr w:rsidR="008C3281" w:rsidRPr="00AA38E8" w:rsidTr="00274729">
        <w:tc>
          <w:tcPr>
            <w:tcW w:w="1779" w:type="dxa"/>
            <w:vMerge w:val="restart"/>
          </w:tcPr>
          <w:p w:rsidR="008C3281" w:rsidRPr="00AA38E8" w:rsidRDefault="008C3281" w:rsidP="00274729">
            <w:pPr>
              <w:spacing w:before="60"/>
              <w:rPr>
                <w:rFonts w:cs="Calibri"/>
                <w:b/>
                <w:bCs/>
                <w:sz w:val="16"/>
              </w:rPr>
            </w:pPr>
            <w:r w:rsidRPr="00AA38E8">
              <w:rPr>
                <w:rFonts w:cs="Calibri"/>
                <w:b/>
                <w:bCs/>
                <w:sz w:val="16"/>
              </w:rPr>
              <w:t xml:space="preserve">Arguments Passed </w:t>
            </w:r>
          </w:p>
        </w:tc>
        <w:tc>
          <w:tcPr>
            <w:tcW w:w="4179" w:type="dxa"/>
          </w:tcPr>
          <w:p w:rsidR="008C3281" w:rsidRPr="00AA38E8" w:rsidRDefault="00F04623" w:rsidP="00274729">
            <w:pPr>
              <w:spacing w:before="60"/>
              <w:rPr>
                <w:rFonts w:cs="Calibri"/>
                <w:sz w:val="16"/>
              </w:rPr>
            </w:pPr>
            <w:r w:rsidRPr="00F04623">
              <w:rPr>
                <w:rFonts w:cs="Calibri"/>
                <w:sz w:val="16"/>
              </w:rPr>
              <w:t>DeltaIdxOffs_Cnt_T_u16</w:t>
            </w:r>
          </w:p>
        </w:tc>
        <w:tc>
          <w:tcPr>
            <w:tcW w:w="990" w:type="dxa"/>
          </w:tcPr>
          <w:p w:rsidR="008C3281" w:rsidRPr="00AA38E8" w:rsidRDefault="00B81266" w:rsidP="00274729">
            <w:pPr>
              <w:spacing w:before="60"/>
              <w:rPr>
                <w:rFonts w:cs="Calibri"/>
                <w:sz w:val="16"/>
              </w:rPr>
            </w:pPr>
            <w:r>
              <w:rPr>
                <w:rFonts w:cs="Calibri"/>
                <w:sz w:val="16"/>
              </w:rPr>
              <w:t>Uint16</w:t>
            </w:r>
          </w:p>
        </w:tc>
        <w:tc>
          <w:tcPr>
            <w:tcW w:w="990" w:type="dxa"/>
          </w:tcPr>
          <w:p w:rsidR="008C3281" w:rsidRPr="00AA38E8" w:rsidRDefault="0041158D" w:rsidP="00274729">
            <w:pPr>
              <w:spacing w:before="60"/>
              <w:rPr>
                <w:rFonts w:cs="Calibri"/>
                <w:sz w:val="16"/>
              </w:rPr>
            </w:pPr>
            <w:r>
              <w:rPr>
                <w:rFonts w:cs="Calibri"/>
                <w:sz w:val="16"/>
              </w:rPr>
              <w:t>0</w:t>
            </w:r>
          </w:p>
        </w:tc>
        <w:tc>
          <w:tcPr>
            <w:tcW w:w="990" w:type="dxa"/>
          </w:tcPr>
          <w:p w:rsidR="008C3281" w:rsidRPr="00AA38E8" w:rsidRDefault="0041158D" w:rsidP="00274729">
            <w:pPr>
              <w:spacing w:before="60"/>
              <w:rPr>
                <w:rFonts w:cs="Calibri"/>
                <w:sz w:val="16"/>
              </w:rPr>
            </w:pPr>
            <w:r>
              <w:rPr>
                <w:rFonts w:cs="Calibri"/>
                <w:sz w:val="16"/>
              </w:rPr>
              <w:t>10</w:t>
            </w:r>
          </w:p>
        </w:tc>
      </w:tr>
      <w:tr w:rsidR="008C3281" w:rsidRPr="00AA38E8" w:rsidTr="00274729">
        <w:tc>
          <w:tcPr>
            <w:tcW w:w="1779" w:type="dxa"/>
            <w:vMerge/>
          </w:tcPr>
          <w:p w:rsidR="008C3281" w:rsidRPr="00AA38E8" w:rsidRDefault="008C3281" w:rsidP="00274729">
            <w:pPr>
              <w:spacing w:before="60"/>
              <w:rPr>
                <w:rFonts w:cs="Calibri"/>
                <w:b/>
                <w:bCs/>
                <w:sz w:val="16"/>
              </w:rPr>
            </w:pPr>
          </w:p>
        </w:tc>
        <w:tc>
          <w:tcPr>
            <w:tcW w:w="4179" w:type="dxa"/>
          </w:tcPr>
          <w:p w:rsidR="008C3281" w:rsidRPr="00AA38E8" w:rsidRDefault="00F04623" w:rsidP="00274729">
            <w:pPr>
              <w:spacing w:before="60"/>
              <w:rPr>
                <w:rFonts w:cs="Calibri"/>
                <w:sz w:val="16"/>
              </w:rPr>
            </w:pPr>
            <w:r w:rsidRPr="00F04623">
              <w:rPr>
                <w:rFonts w:cs="Calibri"/>
                <w:sz w:val="16"/>
              </w:rPr>
              <w:t>DeltaIdxOffsDec_Cnt_T_u16</w:t>
            </w:r>
          </w:p>
        </w:tc>
        <w:tc>
          <w:tcPr>
            <w:tcW w:w="990" w:type="dxa"/>
          </w:tcPr>
          <w:p w:rsidR="008C3281" w:rsidRPr="00AA38E8" w:rsidRDefault="008C3281" w:rsidP="00274729">
            <w:pPr>
              <w:spacing w:before="60"/>
              <w:rPr>
                <w:rFonts w:cs="Calibri"/>
                <w:sz w:val="16"/>
              </w:rPr>
            </w:pPr>
            <w:r>
              <w:rPr>
                <w:rFonts w:cs="Calibri"/>
                <w:sz w:val="16"/>
              </w:rPr>
              <w:t>Uint16</w:t>
            </w:r>
          </w:p>
        </w:tc>
        <w:tc>
          <w:tcPr>
            <w:tcW w:w="990" w:type="dxa"/>
          </w:tcPr>
          <w:p w:rsidR="008C3281" w:rsidRPr="00AA38E8" w:rsidRDefault="008C3281" w:rsidP="00274729">
            <w:pPr>
              <w:spacing w:before="60"/>
              <w:rPr>
                <w:rFonts w:cs="Calibri"/>
                <w:sz w:val="16"/>
              </w:rPr>
            </w:pPr>
            <w:r>
              <w:rPr>
                <w:rFonts w:cs="Calibri"/>
                <w:sz w:val="16"/>
              </w:rPr>
              <w:t>0</w:t>
            </w:r>
          </w:p>
        </w:tc>
        <w:tc>
          <w:tcPr>
            <w:tcW w:w="990" w:type="dxa"/>
          </w:tcPr>
          <w:p w:rsidR="008C3281" w:rsidRPr="00AA38E8" w:rsidRDefault="0041158D" w:rsidP="00274729">
            <w:pPr>
              <w:spacing w:before="60"/>
              <w:rPr>
                <w:rFonts w:cs="Calibri"/>
                <w:sz w:val="16"/>
              </w:rPr>
            </w:pPr>
            <w:r>
              <w:rPr>
                <w:rFonts w:cs="Calibri"/>
                <w:sz w:val="16"/>
              </w:rPr>
              <w:t>12</w:t>
            </w:r>
          </w:p>
        </w:tc>
      </w:tr>
      <w:tr w:rsidR="008C3281" w:rsidRPr="00AA38E8" w:rsidTr="00274729">
        <w:tc>
          <w:tcPr>
            <w:tcW w:w="1779" w:type="dxa"/>
            <w:vMerge/>
          </w:tcPr>
          <w:p w:rsidR="008C3281" w:rsidRPr="00AA38E8" w:rsidRDefault="008C3281" w:rsidP="00274729">
            <w:pPr>
              <w:spacing w:before="60"/>
              <w:rPr>
                <w:rFonts w:cs="Calibri"/>
                <w:b/>
                <w:bCs/>
                <w:sz w:val="16"/>
              </w:rPr>
            </w:pPr>
          </w:p>
        </w:tc>
        <w:tc>
          <w:tcPr>
            <w:tcW w:w="4179" w:type="dxa"/>
          </w:tcPr>
          <w:p w:rsidR="008C3281" w:rsidRPr="00AA38E8" w:rsidRDefault="00F04623" w:rsidP="00274729">
            <w:pPr>
              <w:spacing w:before="60"/>
              <w:rPr>
                <w:rFonts w:cs="Calibri"/>
                <w:sz w:val="16"/>
              </w:rPr>
            </w:pPr>
            <w:r w:rsidRPr="00F04623">
              <w:rPr>
                <w:rFonts w:cs="Calibri"/>
                <w:sz w:val="16"/>
              </w:rPr>
              <w:t>DeltaIdxOffsInc_Cnt_T_u16</w:t>
            </w:r>
          </w:p>
        </w:tc>
        <w:tc>
          <w:tcPr>
            <w:tcW w:w="990" w:type="dxa"/>
          </w:tcPr>
          <w:p w:rsidR="008C3281" w:rsidRPr="00AA38E8" w:rsidRDefault="008C3281" w:rsidP="00274729">
            <w:pPr>
              <w:spacing w:before="60"/>
              <w:rPr>
                <w:rFonts w:cs="Calibri"/>
                <w:sz w:val="16"/>
              </w:rPr>
            </w:pPr>
            <w:r>
              <w:rPr>
                <w:rFonts w:cs="Calibri"/>
                <w:sz w:val="16"/>
              </w:rPr>
              <w:t>Uint16</w:t>
            </w:r>
          </w:p>
        </w:tc>
        <w:tc>
          <w:tcPr>
            <w:tcW w:w="990" w:type="dxa"/>
          </w:tcPr>
          <w:p w:rsidR="008C3281" w:rsidRPr="00AA38E8" w:rsidRDefault="008C3281" w:rsidP="00274729">
            <w:pPr>
              <w:spacing w:before="60"/>
              <w:rPr>
                <w:rFonts w:cs="Calibri"/>
                <w:sz w:val="16"/>
              </w:rPr>
            </w:pPr>
            <w:r>
              <w:rPr>
                <w:rFonts w:cs="Calibri"/>
                <w:sz w:val="16"/>
              </w:rPr>
              <w:t>0</w:t>
            </w:r>
          </w:p>
        </w:tc>
        <w:tc>
          <w:tcPr>
            <w:tcW w:w="990" w:type="dxa"/>
          </w:tcPr>
          <w:p w:rsidR="008C3281" w:rsidRPr="00AA38E8" w:rsidRDefault="0041158D" w:rsidP="00274729">
            <w:pPr>
              <w:spacing w:before="60"/>
              <w:rPr>
                <w:rFonts w:cs="Calibri"/>
                <w:sz w:val="16"/>
              </w:rPr>
            </w:pPr>
            <w:r>
              <w:rPr>
                <w:rFonts w:cs="Calibri"/>
                <w:sz w:val="16"/>
              </w:rPr>
              <w:t>13</w:t>
            </w:r>
          </w:p>
        </w:tc>
      </w:tr>
      <w:tr w:rsidR="008C3281" w:rsidRPr="00AA38E8" w:rsidTr="00274729">
        <w:tc>
          <w:tcPr>
            <w:tcW w:w="1779" w:type="dxa"/>
            <w:vMerge/>
          </w:tcPr>
          <w:p w:rsidR="008C3281" w:rsidRPr="00AA38E8" w:rsidRDefault="008C3281" w:rsidP="00274729">
            <w:pPr>
              <w:spacing w:before="60"/>
              <w:rPr>
                <w:rFonts w:cs="Calibri"/>
                <w:b/>
                <w:bCs/>
                <w:sz w:val="16"/>
              </w:rPr>
            </w:pPr>
          </w:p>
        </w:tc>
        <w:tc>
          <w:tcPr>
            <w:tcW w:w="4179" w:type="dxa"/>
          </w:tcPr>
          <w:p w:rsidR="008C3281" w:rsidRPr="00AA38E8" w:rsidRDefault="00F04623" w:rsidP="00274729">
            <w:pPr>
              <w:spacing w:before="60"/>
              <w:rPr>
                <w:rFonts w:cs="Calibri"/>
                <w:sz w:val="16"/>
              </w:rPr>
            </w:pPr>
            <w:r w:rsidRPr="00F04623">
              <w:rPr>
                <w:rFonts w:cs="Calibri"/>
                <w:sz w:val="16"/>
              </w:rPr>
              <w:t>Gate_Cnt_T_u16</w:t>
            </w:r>
          </w:p>
        </w:tc>
        <w:tc>
          <w:tcPr>
            <w:tcW w:w="990" w:type="dxa"/>
          </w:tcPr>
          <w:p w:rsidR="008C3281" w:rsidRPr="00AA38E8" w:rsidRDefault="00B81266" w:rsidP="00274729">
            <w:pPr>
              <w:spacing w:before="60"/>
              <w:rPr>
                <w:rFonts w:cs="Calibri"/>
                <w:sz w:val="16"/>
              </w:rPr>
            </w:pPr>
            <w:r>
              <w:rPr>
                <w:rFonts w:cs="Calibri"/>
                <w:sz w:val="16"/>
              </w:rPr>
              <w:t>Uint16</w:t>
            </w:r>
          </w:p>
        </w:tc>
        <w:tc>
          <w:tcPr>
            <w:tcW w:w="990" w:type="dxa"/>
          </w:tcPr>
          <w:p w:rsidR="008C3281" w:rsidRPr="00AA38E8" w:rsidRDefault="00F04623" w:rsidP="00274729">
            <w:pPr>
              <w:spacing w:before="60"/>
              <w:rPr>
                <w:rFonts w:cs="Calibri"/>
                <w:sz w:val="16"/>
              </w:rPr>
            </w:pPr>
            <w:r>
              <w:rPr>
                <w:rFonts w:cs="Calibri"/>
                <w:sz w:val="16"/>
              </w:rPr>
              <w:t>0</w:t>
            </w:r>
          </w:p>
        </w:tc>
        <w:tc>
          <w:tcPr>
            <w:tcW w:w="990" w:type="dxa"/>
          </w:tcPr>
          <w:p w:rsidR="008C3281" w:rsidRPr="00AA38E8" w:rsidRDefault="00F04623" w:rsidP="00274729">
            <w:pPr>
              <w:spacing w:before="60"/>
              <w:rPr>
                <w:rFonts w:cs="Calibri"/>
                <w:sz w:val="16"/>
              </w:rPr>
            </w:pPr>
            <w:r>
              <w:rPr>
                <w:rFonts w:cs="Calibri"/>
                <w:sz w:val="16"/>
              </w:rPr>
              <w:t>65535</w:t>
            </w:r>
          </w:p>
        </w:tc>
      </w:tr>
      <w:tr w:rsidR="008C3281" w:rsidRPr="00AA38E8" w:rsidTr="00274729">
        <w:trPr>
          <w:trHeight w:val="761"/>
        </w:trPr>
        <w:tc>
          <w:tcPr>
            <w:tcW w:w="1779" w:type="dxa"/>
          </w:tcPr>
          <w:p w:rsidR="008C3281" w:rsidRPr="00AA38E8" w:rsidRDefault="008C3281" w:rsidP="00274729">
            <w:pPr>
              <w:spacing w:before="60"/>
              <w:rPr>
                <w:rFonts w:cs="Calibri"/>
                <w:b/>
                <w:bCs/>
                <w:sz w:val="16"/>
              </w:rPr>
            </w:pPr>
            <w:r w:rsidRPr="00AA38E8">
              <w:rPr>
                <w:rFonts w:cs="Calibri"/>
                <w:b/>
                <w:bCs/>
                <w:sz w:val="16"/>
              </w:rPr>
              <w:t>Return Value</w:t>
            </w:r>
          </w:p>
        </w:tc>
        <w:tc>
          <w:tcPr>
            <w:tcW w:w="4179" w:type="dxa"/>
          </w:tcPr>
          <w:p w:rsidR="008C3281" w:rsidRPr="00AA38E8" w:rsidRDefault="008C3281" w:rsidP="00274729">
            <w:pPr>
              <w:spacing w:before="60"/>
              <w:rPr>
                <w:rFonts w:cs="Calibri"/>
                <w:sz w:val="16"/>
              </w:rPr>
            </w:pPr>
            <w:r>
              <w:rPr>
                <w:rFonts w:cs="Calibri"/>
                <w:sz w:val="16"/>
              </w:rPr>
              <w:t>NA</w:t>
            </w:r>
          </w:p>
        </w:tc>
        <w:tc>
          <w:tcPr>
            <w:tcW w:w="990" w:type="dxa"/>
          </w:tcPr>
          <w:p w:rsidR="008C3281" w:rsidRPr="00AA38E8" w:rsidRDefault="008C3281" w:rsidP="00274729">
            <w:pPr>
              <w:spacing w:before="60"/>
              <w:rPr>
                <w:rFonts w:cs="Calibri"/>
                <w:sz w:val="16"/>
              </w:rPr>
            </w:pPr>
            <w:r>
              <w:rPr>
                <w:rFonts w:cs="Calibri"/>
                <w:sz w:val="16"/>
              </w:rPr>
              <w:t>NA</w:t>
            </w:r>
          </w:p>
        </w:tc>
        <w:tc>
          <w:tcPr>
            <w:tcW w:w="990" w:type="dxa"/>
          </w:tcPr>
          <w:p w:rsidR="008C3281" w:rsidRPr="00AA38E8" w:rsidRDefault="008C3281" w:rsidP="00274729">
            <w:pPr>
              <w:spacing w:before="60"/>
              <w:rPr>
                <w:rFonts w:cs="Calibri"/>
                <w:sz w:val="16"/>
              </w:rPr>
            </w:pPr>
            <w:r>
              <w:rPr>
                <w:rFonts w:cs="Calibri"/>
                <w:sz w:val="16"/>
              </w:rPr>
              <w:t>NA</w:t>
            </w:r>
          </w:p>
        </w:tc>
        <w:tc>
          <w:tcPr>
            <w:tcW w:w="990" w:type="dxa"/>
          </w:tcPr>
          <w:p w:rsidR="008C3281" w:rsidRPr="00AA38E8" w:rsidRDefault="008C3281" w:rsidP="00274729">
            <w:pPr>
              <w:spacing w:before="60"/>
              <w:rPr>
                <w:rFonts w:cs="Calibri"/>
                <w:sz w:val="16"/>
              </w:rPr>
            </w:pPr>
            <w:r>
              <w:rPr>
                <w:rFonts w:cs="Calibri"/>
                <w:sz w:val="16"/>
              </w:rPr>
              <w:t>NA</w:t>
            </w:r>
          </w:p>
        </w:tc>
      </w:tr>
    </w:tbl>
    <w:p w:rsidR="008C3281" w:rsidRDefault="008C3281" w:rsidP="008C3281">
      <w:pPr>
        <w:pStyle w:val="Heading2"/>
        <w:numPr>
          <w:ilvl w:val="3"/>
          <w:numId w:val="11"/>
        </w:numPr>
        <w:spacing w:after="60"/>
        <w:rPr>
          <w:rFonts w:ascii="Calibri" w:hAnsi="Calibri" w:cs="Calibri"/>
        </w:rPr>
      </w:pPr>
      <w:bookmarkStart w:id="746" w:name="_Toc463266416"/>
      <w:r>
        <w:rPr>
          <w:rFonts w:ascii="Calibri" w:hAnsi="Calibri" w:cs="Calibri"/>
        </w:rPr>
        <w:t>Design Rationale</w:t>
      </w:r>
      <w:bookmarkEnd w:id="746"/>
    </w:p>
    <w:p w:rsidR="008C3281" w:rsidRPr="00465519" w:rsidRDefault="008C3281" w:rsidP="008C3281">
      <w:pPr>
        <w:pStyle w:val="Heading2"/>
        <w:numPr>
          <w:ilvl w:val="3"/>
          <w:numId w:val="11"/>
        </w:numPr>
        <w:spacing w:after="60"/>
        <w:rPr>
          <w:rFonts w:ascii="Calibri" w:hAnsi="Calibri" w:cs="Calibri"/>
        </w:rPr>
      </w:pPr>
      <w:bookmarkStart w:id="747" w:name="_Toc463266417"/>
      <w:r w:rsidRPr="00465519">
        <w:rPr>
          <w:rFonts w:ascii="Calibri" w:hAnsi="Calibri" w:cs="Calibri"/>
        </w:rPr>
        <w:t>Processing</w:t>
      </w:r>
      <w:bookmarkEnd w:id="747"/>
    </w:p>
    <w:p w:rsidR="008C3281" w:rsidRDefault="008C3281" w:rsidP="008C3281">
      <w:pPr>
        <w:rPr>
          <w:lang w:bidi="ar-SA"/>
        </w:rPr>
      </w:pPr>
      <w:r>
        <w:rPr>
          <w:lang w:bidi="ar-SA"/>
        </w:rPr>
        <w:t>Refer to ‘</w:t>
      </w:r>
      <w:r w:rsidR="00BA0873">
        <w:rPr>
          <w:lang w:bidi="ar-SA"/>
        </w:rPr>
        <w:t xml:space="preserve">Range counter manager’ </w:t>
      </w:r>
      <w:r>
        <w:rPr>
          <w:lang w:bidi="ar-SA"/>
        </w:rPr>
        <w:t>subsystem in FDD.</w:t>
      </w:r>
    </w:p>
    <w:p w:rsidR="00405B4B" w:rsidRPr="00CD3B81" w:rsidRDefault="00405B4B" w:rsidP="00405B4B">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8C3281" w:rsidRPr="000074B7" w:rsidTr="00274729">
        <w:tc>
          <w:tcPr>
            <w:tcW w:w="8928" w:type="dxa"/>
          </w:tcPr>
          <w:p w:rsidR="008C3281" w:rsidRPr="000074B7" w:rsidRDefault="00BA0873" w:rsidP="00274729">
            <w:pPr>
              <w:spacing w:before="60"/>
              <w:rPr>
                <w:rFonts w:cs="Calibri"/>
                <w:sz w:val="16"/>
              </w:rPr>
            </w:pPr>
            <w:r>
              <w:rPr>
                <w:rFonts w:cs="Calibri"/>
                <w:sz w:val="16"/>
              </w:rPr>
              <w:t>*</w:t>
            </w:r>
            <w:proofErr w:type="spellStart"/>
            <w:r>
              <w:rPr>
                <w:rFonts w:cs="Calibri"/>
                <w:sz w:val="16"/>
              </w:rPr>
              <w:t>Rte_Pim</w:t>
            </w:r>
            <w:proofErr w:type="spellEnd"/>
            <w:r>
              <w:rPr>
                <w:rFonts w:cs="Calibri"/>
                <w:sz w:val="16"/>
              </w:rPr>
              <w:t>_</w:t>
            </w:r>
            <w:r>
              <w:t xml:space="preserve"> </w:t>
            </w:r>
            <w:proofErr w:type="spellStart"/>
            <w:r w:rsidRPr="00BA0873">
              <w:rPr>
                <w:rFonts w:cs="Calibri"/>
                <w:sz w:val="16"/>
              </w:rPr>
              <w:t>RngCntrThdExcdd</w:t>
            </w:r>
            <w:proofErr w:type="spellEnd"/>
            <w:r>
              <w:rPr>
                <w:rFonts w:cs="Calibri"/>
                <w:sz w:val="16"/>
              </w:rPr>
              <w:t>() (Min:0, Max:1)</w:t>
            </w:r>
          </w:p>
        </w:tc>
      </w:tr>
      <w:tr w:rsidR="008C3281" w:rsidRPr="000074B7" w:rsidTr="00274729">
        <w:tc>
          <w:tcPr>
            <w:tcW w:w="8928" w:type="dxa"/>
          </w:tcPr>
          <w:p w:rsidR="008C3281" w:rsidRPr="000074B7" w:rsidRDefault="00BA0873" w:rsidP="00274729">
            <w:pPr>
              <w:spacing w:before="60"/>
              <w:rPr>
                <w:rFonts w:cs="Calibri"/>
                <w:sz w:val="16"/>
              </w:rPr>
            </w:pPr>
            <w:proofErr w:type="spellStart"/>
            <w:r>
              <w:rPr>
                <w:rFonts w:cs="Calibri"/>
                <w:sz w:val="16"/>
              </w:rPr>
              <w:t>Rte_Pim_FricLrngData</w:t>
            </w:r>
            <w:proofErr w:type="spellEnd"/>
            <w:r>
              <w:rPr>
                <w:rFonts w:cs="Calibri"/>
                <w:sz w:val="16"/>
              </w:rPr>
              <w:t>-&gt;</w:t>
            </w:r>
            <w:proofErr w:type="spellStart"/>
            <w:r w:rsidRPr="00BA0873">
              <w:rPr>
                <w:rFonts w:cs="Calibri"/>
                <w:sz w:val="16"/>
              </w:rPr>
              <w:t>RngCntr</w:t>
            </w:r>
            <w:proofErr w:type="spellEnd"/>
            <w:r w:rsidR="002E1DA2">
              <w:t xml:space="preserve"> </w:t>
            </w:r>
            <w:r w:rsidR="002E1DA2" w:rsidRPr="002E1DA2">
              <w:rPr>
                <w:rFonts w:cs="Calibri"/>
                <w:sz w:val="16"/>
              </w:rPr>
              <w:t>(:,:)</w:t>
            </w:r>
            <w:r w:rsidR="002E1DA2">
              <w:rPr>
                <w:rFonts w:cs="Calibri"/>
                <w:sz w:val="16"/>
              </w:rPr>
              <w:t xml:space="preserve">    </w:t>
            </w:r>
            <w:r>
              <w:rPr>
                <w:rFonts w:cs="Calibri"/>
                <w:sz w:val="16"/>
              </w:rPr>
              <w:t>(Min:</w:t>
            </w:r>
            <w:r w:rsidR="002E1DA2">
              <w:rPr>
                <w:rFonts w:cs="Calibri"/>
                <w:sz w:val="16"/>
              </w:rPr>
              <w:t>0, Max:65535</w:t>
            </w:r>
            <w:r>
              <w:rPr>
                <w:rFonts w:cs="Calibri"/>
                <w:sz w:val="16"/>
              </w:rPr>
              <w:t>)</w:t>
            </w:r>
          </w:p>
        </w:tc>
      </w:tr>
    </w:tbl>
    <w:p w:rsidR="00C06D76" w:rsidRPr="00AA38E8" w:rsidRDefault="00C06D76" w:rsidP="00C06D76">
      <w:pPr>
        <w:pStyle w:val="Heading2"/>
        <w:numPr>
          <w:ilvl w:val="2"/>
          <w:numId w:val="11"/>
        </w:numPr>
        <w:tabs>
          <w:tab w:val="clear" w:pos="1017"/>
          <w:tab w:val="num" w:pos="567"/>
        </w:tabs>
        <w:spacing w:after="60"/>
        <w:ind w:left="567"/>
        <w:rPr>
          <w:rFonts w:ascii="Calibri" w:hAnsi="Calibri" w:cs="Calibri"/>
        </w:rPr>
      </w:pPr>
      <w:bookmarkStart w:id="748" w:name="_Toc463266418"/>
      <w:r>
        <w:rPr>
          <w:rFonts w:ascii="Calibri" w:hAnsi="Calibri" w:cs="Calibri"/>
        </w:rPr>
        <w:t>Local Function #6</w:t>
      </w:r>
      <w:bookmarkEnd w:id="74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06D76" w:rsidRPr="00AA38E8" w:rsidTr="00274729">
        <w:tc>
          <w:tcPr>
            <w:tcW w:w="1779" w:type="dxa"/>
          </w:tcPr>
          <w:p w:rsidR="00C06D76" w:rsidRPr="00AA38E8" w:rsidRDefault="00C06D76" w:rsidP="00274729">
            <w:pPr>
              <w:spacing w:before="60"/>
              <w:rPr>
                <w:rFonts w:cs="Calibri"/>
                <w:b/>
                <w:bCs/>
                <w:sz w:val="16"/>
              </w:rPr>
            </w:pPr>
            <w:r w:rsidRPr="00AA38E8">
              <w:rPr>
                <w:rFonts w:cs="Calibri"/>
                <w:b/>
                <w:bCs/>
                <w:sz w:val="16"/>
              </w:rPr>
              <w:t>Function Name</w:t>
            </w:r>
          </w:p>
        </w:tc>
        <w:tc>
          <w:tcPr>
            <w:tcW w:w="4179" w:type="dxa"/>
          </w:tcPr>
          <w:p w:rsidR="00C06D76" w:rsidRPr="00AA38E8" w:rsidRDefault="00C06D76" w:rsidP="00274729">
            <w:pPr>
              <w:spacing w:before="60"/>
              <w:rPr>
                <w:rFonts w:cs="Calibri"/>
                <w:sz w:val="16"/>
              </w:rPr>
            </w:pPr>
            <w:proofErr w:type="spellStart"/>
            <w:r w:rsidRPr="00C06D76">
              <w:rPr>
                <w:rFonts w:cs="Calibri"/>
                <w:sz w:val="16"/>
              </w:rPr>
              <w:t>NTCSetReset</w:t>
            </w:r>
            <w:proofErr w:type="spellEnd"/>
          </w:p>
        </w:tc>
        <w:tc>
          <w:tcPr>
            <w:tcW w:w="990" w:type="dxa"/>
            <w:shd w:val="pct30" w:color="FFFF00" w:fill="auto"/>
          </w:tcPr>
          <w:p w:rsidR="00C06D76" w:rsidRPr="00AA38E8" w:rsidRDefault="00C06D76" w:rsidP="00274729">
            <w:pPr>
              <w:spacing w:before="60"/>
              <w:jc w:val="center"/>
              <w:rPr>
                <w:rFonts w:cs="Calibri"/>
                <w:sz w:val="16"/>
              </w:rPr>
            </w:pPr>
            <w:r w:rsidRPr="00AA38E8">
              <w:rPr>
                <w:rFonts w:cs="Calibri"/>
                <w:sz w:val="16"/>
              </w:rPr>
              <w:t>Type</w:t>
            </w:r>
          </w:p>
        </w:tc>
        <w:tc>
          <w:tcPr>
            <w:tcW w:w="990" w:type="dxa"/>
            <w:shd w:val="pct30" w:color="FFFF00" w:fill="auto"/>
          </w:tcPr>
          <w:p w:rsidR="00C06D76" w:rsidRPr="00AA38E8" w:rsidRDefault="00C06D76" w:rsidP="00274729">
            <w:pPr>
              <w:spacing w:before="60"/>
              <w:jc w:val="center"/>
              <w:rPr>
                <w:rFonts w:cs="Calibri"/>
                <w:sz w:val="16"/>
              </w:rPr>
            </w:pPr>
            <w:r w:rsidRPr="00AA38E8">
              <w:rPr>
                <w:rFonts w:cs="Calibri"/>
                <w:sz w:val="16"/>
              </w:rPr>
              <w:t>Min</w:t>
            </w:r>
          </w:p>
        </w:tc>
        <w:tc>
          <w:tcPr>
            <w:tcW w:w="990" w:type="dxa"/>
            <w:shd w:val="pct30" w:color="FFFF00" w:fill="auto"/>
          </w:tcPr>
          <w:p w:rsidR="00C06D76" w:rsidRPr="00AA38E8" w:rsidRDefault="00C06D76" w:rsidP="00274729">
            <w:pPr>
              <w:spacing w:before="60"/>
              <w:jc w:val="center"/>
              <w:rPr>
                <w:rFonts w:cs="Calibri"/>
                <w:sz w:val="16"/>
              </w:rPr>
            </w:pPr>
            <w:r w:rsidRPr="00AA38E8">
              <w:rPr>
                <w:rFonts w:cs="Calibri"/>
                <w:sz w:val="16"/>
              </w:rPr>
              <w:t>Max</w:t>
            </w:r>
          </w:p>
        </w:tc>
      </w:tr>
      <w:tr w:rsidR="00C06D76" w:rsidRPr="00AA38E8" w:rsidTr="00274729">
        <w:tc>
          <w:tcPr>
            <w:tcW w:w="1779" w:type="dxa"/>
          </w:tcPr>
          <w:p w:rsidR="00C06D76" w:rsidRPr="00AA38E8" w:rsidRDefault="00652967" w:rsidP="00274729">
            <w:pPr>
              <w:spacing w:before="60"/>
              <w:rPr>
                <w:rFonts w:cs="Calibri"/>
                <w:b/>
                <w:bCs/>
                <w:sz w:val="16"/>
              </w:rPr>
            </w:pPr>
            <w:r>
              <w:rPr>
                <w:rFonts w:cs="Calibri"/>
                <w:b/>
                <w:bCs/>
                <w:sz w:val="16"/>
              </w:rPr>
              <w:lastRenderedPageBreak/>
              <w:t>Arguments Passed</w:t>
            </w:r>
          </w:p>
        </w:tc>
        <w:tc>
          <w:tcPr>
            <w:tcW w:w="4179" w:type="dxa"/>
          </w:tcPr>
          <w:p w:rsidR="00C06D76" w:rsidRPr="00AA38E8" w:rsidRDefault="000416B2" w:rsidP="00274729">
            <w:pPr>
              <w:spacing w:before="60"/>
              <w:rPr>
                <w:rFonts w:cs="Calibri"/>
                <w:sz w:val="16"/>
              </w:rPr>
            </w:pPr>
            <w:r w:rsidRPr="000416B2">
              <w:rPr>
                <w:rFonts w:cs="Calibri"/>
                <w:sz w:val="16"/>
              </w:rPr>
              <w:t>MaxRawAvrgFric_Cnt_T_f32</w:t>
            </w:r>
          </w:p>
        </w:tc>
        <w:tc>
          <w:tcPr>
            <w:tcW w:w="990" w:type="dxa"/>
          </w:tcPr>
          <w:p w:rsidR="00C06D76" w:rsidRPr="00AA38E8" w:rsidRDefault="000416B2" w:rsidP="00274729">
            <w:pPr>
              <w:spacing w:before="60"/>
              <w:rPr>
                <w:rFonts w:cs="Calibri"/>
                <w:sz w:val="16"/>
              </w:rPr>
            </w:pPr>
            <w:r>
              <w:rPr>
                <w:rFonts w:cs="Calibri"/>
                <w:sz w:val="16"/>
              </w:rPr>
              <w:t>Float32</w:t>
            </w:r>
          </w:p>
        </w:tc>
        <w:tc>
          <w:tcPr>
            <w:tcW w:w="990" w:type="dxa"/>
          </w:tcPr>
          <w:p w:rsidR="00C06D76" w:rsidRPr="00AA38E8" w:rsidRDefault="000416B2" w:rsidP="00274729">
            <w:pPr>
              <w:spacing w:before="60"/>
              <w:rPr>
                <w:rFonts w:cs="Calibri"/>
                <w:sz w:val="16"/>
              </w:rPr>
            </w:pPr>
            <w:r w:rsidRPr="000416B2">
              <w:rPr>
                <w:rFonts w:cs="Calibri"/>
                <w:sz w:val="16"/>
              </w:rPr>
              <w:t>-127</w:t>
            </w:r>
          </w:p>
        </w:tc>
        <w:tc>
          <w:tcPr>
            <w:tcW w:w="990" w:type="dxa"/>
          </w:tcPr>
          <w:p w:rsidR="00C06D76" w:rsidRPr="00AA38E8" w:rsidRDefault="000416B2" w:rsidP="00274729">
            <w:pPr>
              <w:spacing w:before="60"/>
              <w:rPr>
                <w:rFonts w:cs="Calibri"/>
                <w:sz w:val="16"/>
              </w:rPr>
            </w:pPr>
            <w:r w:rsidRPr="000416B2">
              <w:rPr>
                <w:rFonts w:cs="Calibri"/>
                <w:sz w:val="16"/>
              </w:rPr>
              <w:t>254</w:t>
            </w:r>
          </w:p>
        </w:tc>
      </w:tr>
      <w:tr w:rsidR="00C06D76" w:rsidRPr="00AA38E8" w:rsidTr="00274729">
        <w:trPr>
          <w:trHeight w:val="761"/>
        </w:trPr>
        <w:tc>
          <w:tcPr>
            <w:tcW w:w="1779" w:type="dxa"/>
          </w:tcPr>
          <w:p w:rsidR="00C06D76" w:rsidRPr="00AA38E8" w:rsidRDefault="00C06D76" w:rsidP="00274729">
            <w:pPr>
              <w:spacing w:before="60"/>
              <w:rPr>
                <w:rFonts w:cs="Calibri"/>
                <w:b/>
                <w:bCs/>
                <w:sz w:val="16"/>
              </w:rPr>
            </w:pPr>
            <w:r w:rsidRPr="00AA38E8">
              <w:rPr>
                <w:rFonts w:cs="Calibri"/>
                <w:b/>
                <w:bCs/>
                <w:sz w:val="16"/>
              </w:rPr>
              <w:t>Return Value</w:t>
            </w:r>
          </w:p>
        </w:tc>
        <w:tc>
          <w:tcPr>
            <w:tcW w:w="4179" w:type="dxa"/>
          </w:tcPr>
          <w:p w:rsidR="00C06D76" w:rsidRPr="00AA38E8" w:rsidRDefault="00C06D76" w:rsidP="00274729">
            <w:pPr>
              <w:spacing w:before="60"/>
              <w:rPr>
                <w:rFonts w:cs="Calibri"/>
                <w:sz w:val="16"/>
              </w:rPr>
            </w:pPr>
            <w:r>
              <w:rPr>
                <w:rFonts w:cs="Calibri"/>
                <w:sz w:val="16"/>
              </w:rPr>
              <w:t>NA</w:t>
            </w:r>
          </w:p>
        </w:tc>
        <w:tc>
          <w:tcPr>
            <w:tcW w:w="990" w:type="dxa"/>
          </w:tcPr>
          <w:p w:rsidR="00C06D76" w:rsidRPr="00AA38E8" w:rsidRDefault="00C06D76" w:rsidP="00274729">
            <w:pPr>
              <w:spacing w:before="60"/>
              <w:rPr>
                <w:rFonts w:cs="Calibri"/>
                <w:sz w:val="16"/>
              </w:rPr>
            </w:pPr>
            <w:r>
              <w:rPr>
                <w:rFonts w:cs="Calibri"/>
                <w:sz w:val="16"/>
              </w:rPr>
              <w:t>NA</w:t>
            </w:r>
          </w:p>
        </w:tc>
        <w:tc>
          <w:tcPr>
            <w:tcW w:w="990" w:type="dxa"/>
          </w:tcPr>
          <w:p w:rsidR="00C06D76" w:rsidRPr="00AA38E8" w:rsidRDefault="00C06D76" w:rsidP="00274729">
            <w:pPr>
              <w:spacing w:before="60"/>
              <w:rPr>
                <w:rFonts w:cs="Calibri"/>
                <w:sz w:val="16"/>
              </w:rPr>
            </w:pPr>
            <w:r>
              <w:rPr>
                <w:rFonts w:cs="Calibri"/>
                <w:sz w:val="16"/>
              </w:rPr>
              <w:t>NA</w:t>
            </w:r>
          </w:p>
        </w:tc>
        <w:tc>
          <w:tcPr>
            <w:tcW w:w="990" w:type="dxa"/>
          </w:tcPr>
          <w:p w:rsidR="00C06D76" w:rsidRPr="00AA38E8" w:rsidRDefault="00C06D76" w:rsidP="00274729">
            <w:pPr>
              <w:spacing w:before="60"/>
              <w:rPr>
                <w:rFonts w:cs="Calibri"/>
                <w:sz w:val="16"/>
              </w:rPr>
            </w:pPr>
            <w:r>
              <w:rPr>
                <w:rFonts w:cs="Calibri"/>
                <w:sz w:val="16"/>
              </w:rPr>
              <w:t>NA</w:t>
            </w:r>
          </w:p>
        </w:tc>
      </w:tr>
    </w:tbl>
    <w:p w:rsidR="00C06D76" w:rsidRDefault="00C06D76" w:rsidP="00C06D76">
      <w:pPr>
        <w:pStyle w:val="Heading2"/>
        <w:numPr>
          <w:ilvl w:val="3"/>
          <w:numId w:val="11"/>
        </w:numPr>
        <w:spacing w:after="60"/>
        <w:rPr>
          <w:rFonts w:ascii="Calibri" w:hAnsi="Calibri" w:cs="Calibri"/>
        </w:rPr>
      </w:pPr>
      <w:bookmarkStart w:id="749" w:name="_Toc463266419"/>
      <w:r>
        <w:rPr>
          <w:rFonts w:ascii="Calibri" w:hAnsi="Calibri" w:cs="Calibri"/>
        </w:rPr>
        <w:t>Design Rationale</w:t>
      </w:r>
      <w:bookmarkEnd w:id="749"/>
    </w:p>
    <w:p w:rsidR="00C06D76" w:rsidRPr="00465519" w:rsidRDefault="00C06D76" w:rsidP="00C06D76">
      <w:pPr>
        <w:pStyle w:val="Heading2"/>
        <w:numPr>
          <w:ilvl w:val="3"/>
          <w:numId w:val="11"/>
        </w:numPr>
        <w:spacing w:after="60"/>
        <w:rPr>
          <w:rFonts w:ascii="Calibri" w:hAnsi="Calibri" w:cs="Calibri"/>
        </w:rPr>
      </w:pPr>
      <w:bookmarkStart w:id="750" w:name="_Toc463266420"/>
      <w:r w:rsidRPr="00465519">
        <w:rPr>
          <w:rFonts w:ascii="Calibri" w:hAnsi="Calibri" w:cs="Calibri"/>
        </w:rPr>
        <w:t>Processing</w:t>
      </w:r>
      <w:bookmarkEnd w:id="750"/>
    </w:p>
    <w:p w:rsidR="00C06D76" w:rsidRDefault="00C06D76" w:rsidP="00C06D76">
      <w:pPr>
        <w:rPr>
          <w:lang w:bidi="ar-SA"/>
        </w:rPr>
      </w:pPr>
      <w:r>
        <w:rPr>
          <w:lang w:bidi="ar-SA"/>
        </w:rPr>
        <w:t>Refer to ‘</w:t>
      </w:r>
      <w:proofErr w:type="spellStart"/>
      <w:r w:rsidR="00694855">
        <w:rPr>
          <w:lang w:bidi="ar-SA"/>
        </w:rPr>
        <w:t>NTC_Pass</w:t>
      </w:r>
      <w:proofErr w:type="spellEnd"/>
      <w:r w:rsidR="00694855">
        <w:rPr>
          <w:lang w:bidi="ar-SA"/>
        </w:rPr>
        <w:t>’ and ‘</w:t>
      </w:r>
      <w:proofErr w:type="spellStart"/>
      <w:r w:rsidR="00694855">
        <w:rPr>
          <w:lang w:bidi="ar-SA"/>
        </w:rPr>
        <w:t>NTC_Fail</w:t>
      </w:r>
      <w:proofErr w:type="spellEnd"/>
      <w:r w:rsidR="00694855">
        <w:rPr>
          <w:lang w:bidi="ar-SA"/>
        </w:rPr>
        <w:t xml:space="preserve">’ </w:t>
      </w:r>
      <w:r>
        <w:rPr>
          <w:lang w:bidi="ar-SA"/>
        </w:rPr>
        <w:t>subsystem in FDD</w:t>
      </w:r>
    </w:p>
    <w:p w:rsidR="008C3281" w:rsidRDefault="00FE7004" w:rsidP="00CD3B81">
      <w:pPr>
        <w:rPr>
          <w:lang w:bidi="ar-SA"/>
        </w:rPr>
      </w:pPr>
      <w:r>
        <w:rPr>
          <w:lang w:bidi="ar-SA"/>
        </w:rPr>
        <w:t xml:space="preserve">Sets or resets the </w:t>
      </w:r>
      <w:r w:rsidRPr="00FE7004">
        <w:rPr>
          <w:lang w:bidi="ar-SA"/>
        </w:rPr>
        <w:t>NTCNR_0X0A2</w:t>
      </w:r>
    </w:p>
    <w:p w:rsidR="00357A83" w:rsidRPr="00AA38E8" w:rsidRDefault="00357A83" w:rsidP="00357A83">
      <w:pPr>
        <w:pStyle w:val="Heading2"/>
        <w:numPr>
          <w:ilvl w:val="2"/>
          <w:numId w:val="11"/>
        </w:numPr>
        <w:tabs>
          <w:tab w:val="clear" w:pos="1017"/>
          <w:tab w:val="num" w:pos="567"/>
        </w:tabs>
        <w:spacing w:after="60"/>
        <w:ind w:left="567"/>
        <w:rPr>
          <w:rFonts w:ascii="Calibri" w:hAnsi="Calibri" w:cs="Calibri"/>
        </w:rPr>
      </w:pPr>
      <w:bookmarkStart w:id="751" w:name="_Toc463266421"/>
      <w:r>
        <w:rPr>
          <w:rFonts w:ascii="Calibri" w:hAnsi="Calibri" w:cs="Calibri"/>
        </w:rPr>
        <w:t>Local Function #7</w:t>
      </w:r>
      <w:bookmarkEnd w:id="75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57A83" w:rsidRPr="00AA38E8" w:rsidTr="00274729">
        <w:tc>
          <w:tcPr>
            <w:tcW w:w="1779" w:type="dxa"/>
          </w:tcPr>
          <w:p w:rsidR="00357A83" w:rsidRPr="00AA38E8" w:rsidRDefault="00357A83" w:rsidP="00274729">
            <w:pPr>
              <w:spacing w:before="60"/>
              <w:rPr>
                <w:rFonts w:cs="Calibri"/>
                <w:b/>
                <w:bCs/>
                <w:sz w:val="16"/>
              </w:rPr>
            </w:pPr>
            <w:r w:rsidRPr="00AA38E8">
              <w:rPr>
                <w:rFonts w:cs="Calibri"/>
                <w:b/>
                <w:bCs/>
                <w:sz w:val="16"/>
              </w:rPr>
              <w:t>Function Name</w:t>
            </w:r>
          </w:p>
        </w:tc>
        <w:tc>
          <w:tcPr>
            <w:tcW w:w="4179" w:type="dxa"/>
          </w:tcPr>
          <w:p w:rsidR="00357A83" w:rsidRPr="00AA38E8" w:rsidRDefault="00357A83" w:rsidP="00274729">
            <w:pPr>
              <w:spacing w:before="60"/>
              <w:rPr>
                <w:rFonts w:cs="Calibri"/>
                <w:sz w:val="16"/>
              </w:rPr>
            </w:pPr>
            <w:proofErr w:type="spellStart"/>
            <w:r w:rsidRPr="00357A83">
              <w:rPr>
                <w:rFonts w:cs="Calibri"/>
                <w:sz w:val="16"/>
              </w:rPr>
              <w:t>ClearingMode</w:t>
            </w:r>
            <w:proofErr w:type="spellEnd"/>
          </w:p>
        </w:tc>
        <w:tc>
          <w:tcPr>
            <w:tcW w:w="990" w:type="dxa"/>
            <w:shd w:val="pct30" w:color="FFFF00" w:fill="auto"/>
          </w:tcPr>
          <w:p w:rsidR="00357A83" w:rsidRPr="00AA38E8" w:rsidRDefault="00357A83" w:rsidP="00274729">
            <w:pPr>
              <w:spacing w:before="60"/>
              <w:jc w:val="center"/>
              <w:rPr>
                <w:rFonts w:cs="Calibri"/>
                <w:sz w:val="16"/>
              </w:rPr>
            </w:pPr>
            <w:r w:rsidRPr="00AA38E8">
              <w:rPr>
                <w:rFonts w:cs="Calibri"/>
                <w:sz w:val="16"/>
              </w:rPr>
              <w:t>Type</w:t>
            </w:r>
          </w:p>
        </w:tc>
        <w:tc>
          <w:tcPr>
            <w:tcW w:w="990" w:type="dxa"/>
            <w:shd w:val="pct30" w:color="FFFF00" w:fill="auto"/>
          </w:tcPr>
          <w:p w:rsidR="00357A83" w:rsidRPr="00AA38E8" w:rsidRDefault="00357A83" w:rsidP="00274729">
            <w:pPr>
              <w:spacing w:before="60"/>
              <w:jc w:val="center"/>
              <w:rPr>
                <w:rFonts w:cs="Calibri"/>
                <w:sz w:val="16"/>
              </w:rPr>
            </w:pPr>
            <w:r w:rsidRPr="00AA38E8">
              <w:rPr>
                <w:rFonts w:cs="Calibri"/>
                <w:sz w:val="16"/>
              </w:rPr>
              <w:t>Min</w:t>
            </w:r>
          </w:p>
        </w:tc>
        <w:tc>
          <w:tcPr>
            <w:tcW w:w="990" w:type="dxa"/>
            <w:shd w:val="pct30" w:color="FFFF00" w:fill="auto"/>
          </w:tcPr>
          <w:p w:rsidR="00357A83" w:rsidRPr="00AA38E8" w:rsidRDefault="00357A83" w:rsidP="00274729">
            <w:pPr>
              <w:spacing w:before="60"/>
              <w:jc w:val="center"/>
              <w:rPr>
                <w:rFonts w:cs="Calibri"/>
                <w:sz w:val="16"/>
              </w:rPr>
            </w:pPr>
            <w:r w:rsidRPr="00AA38E8">
              <w:rPr>
                <w:rFonts w:cs="Calibri"/>
                <w:sz w:val="16"/>
              </w:rPr>
              <w:t>Max</w:t>
            </w:r>
          </w:p>
        </w:tc>
      </w:tr>
      <w:tr w:rsidR="00357A83" w:rsidRPr="00AA38E8" w:rsidTr="00274729">
        <w:tc>
          <w:tcPr>
            <w:tcW w:w="1779" w:type="dxa"/>
          </w:tcPr>
          <w:p w:rsidR="00357A83" w:rsidRPr="00AA38E8" w:rsidRDefault="00357A83" w:rsidP="00274729">
            <w:pPr>
              <w:spacing w:before="60"/>
              <w:rPr>
                <w:rFonts w:cs="Calibri"/>
                <w:b/>
                <w:bCs/>
                <w:sz w:val="16"/>
              </w:rPr>
            </w:pPr>
            <w:r w:rsidRPr="00AA38E8">
              <w:rPr>
                <w:rFonts w:cs="Calibri"/>
                <w:b/>
                <w:bCs/>
                <w:sz w:val="16"/>
              </w:rPr>
              <w:t xml:space="preserve">Arguments Passed </w:t>
            </w:r>
          </w:p>
        </w:tc>
        <w:tc>
          <w:tcPr>
            <w:tcW w:w="4179" w:type="dxa"/>
          </w:tcPr>
          <w:p w:rsidR="00357A83" w:rsidRPr="00AA38E8" w:rsidRDefault="003B7340" w:rsidP="00274729">
            <w:pPr>
              <w:spacing w:before="60"/>
              <w:rPr>
                <w:rFonts w:cs="Calibri"/>
                <w:sz w:val="16"/>
              </w:rPr>
            </w:pPr>
            <w:r>
              <w:rPr>
                <w:rFonts w:cs="Calibri"/>
                <w:sz w:val="16"/>
              </w:rPr>
              <w:t>none</w:t>
            </w:r>
          </w:p>
        </w:tc>
        <w:tc>
          <w:tcPr>
            <w:tcW w:w="990" w:type="dxa"/>
          </w:tcPr>
          <w:p w:rsidR="00357A83" w:rsidRPr="00AA38E8" w:rsidRDefault="003B7340" w:rsidP="00274729">
            <w:pPr>
              <w:spacing w:before="60"/>
              <w:rPr>
                <w:rFonts w:cs="Calibri"/>
                <w:sz w:val="16"/>
              </w:rPr>
            </w:pPr>
            <w:r>
              <w:rPr>
                <w:rFonts w:cs="Calibri"/>
                <w:sz w:val="16"/>
              </w:rPr>
              <w:t>NA</w:t>
            </w:r>
          </w:p>
        </w:tc>
        <w:tc>
          <w:tcPr>
            <w:tcW w:w="990" w:type="dxa"/>
          </w:tcPr>
          <w:p w:rsidR="00357A83" w:rsidRPr="00AA38E8" w:rsidRDefault="003B7340" w:rsidP="00274729">
            <w:pPr>
              <w:spacing w:before="60"/>
              <w:rPr>
                <w:rFonts w:cs="Calibri"/>
                <w:sz w:val="16"/>
              </w:rPr>
            </w:pPr>
            <w:r>
              <w:rPr>
                <w:rFonts w:cs="Calibri"/>
                <w:sz w:val="16"/>
              </w:rPr>
              <w:t>NA</w:t>
            </w:r>
          </w:p>
        </w:tc>
        <w:tc>
          <w:tcPr>
            <w:tcW w:w="990" w:type="dxa"/>
          </w:tcPr>
          <w:p w:rsidR="00357A83" w:rsidRPr="00AA38E8" w:rsidRDefault="003B7340" w:rsidP="00274729">
            <w:pPr>
              <w:spacing w:before="60"/>
              <w:rPr>
                <w:rFonts w:cs="Calibri"/>
                <w:sz w:val="16"/>
              </w:rPr>
            </w:pPr>
            <w:r>
              <w:rPr>
                <w:rFonts w:cs="Calibri"/>
                <w:sz w:val="16"/>
              </w:rPr>
              <w:t>NA</w:t>
            </w:r>
          </w:p>
        </w:tc>
      </w:tr>
      <w:tr w:rsidR="00357A83" w:rsidRPr="00AA38E8" w:rsidTr="00274729">
        <w:trPr>
          <w:trHeight w:val="761"/>
        </w:trPr>
        <w:tc>
          <w:tcPr>
            <w:tcW w:w="1779" w:type="dxa"/>
          </w:tcPr>
          <w:p w:rsidR="00357A83" w:rsidRPr="00AA38E8" w:rsidRDefault="00357A83" w:rsidP="00274729">
            <w:pPr>
              <w:spacing w:before="60"/>
              <w:rPr>
                <w:rFonts w:cs="Calibri"/>
                <w:b/>
                <w:bCs/>
                <w:sz w:val="16"/>
              </w:rPr>
            </w:pPr>
            <w:r w:rsidRPr="00AA38E8">
              <w:rPr>
                <w:rFonts w:cs="Calibri"/>
                <w:b/>
                <w:bCs/>
                <w:sz w:val="16"/>
              </w:rPr>
              <w:t>Return Value</w:t>
            </w:r>
          </w:p>
        </w:tc>
        <w:tc>
          <w:tcPr>
            <w:tcW w:w="4179" w:type="dxa"/>
          </w:tcPr>
          <w:p w:rsidR="00357A83" w:rsidRPr="00AA38E8" w:rsidRDefault="008D5283" w:rsidP="00274729">
            <w:pPr>
              <w:spacing w:before="60"/>
              <w:rPr>
                <w:rFonts w:cs="Calibri"/>
                <w:sz w:val="16"/>
              </w:rPr>
            </w:pPr>
            <w:r>
              <w:rPr>
                <w:rFonts w:cs="Calibri"/>
                <w:sz w:val="16"/>
              </w:rPr>
              <w:t>none</w:t>
            </w:r>
          </w:p>
        </w:tc>
        <w:tc>
          <w:tcPr>
            <w:tcW w:w="990" w:type="dxa"/>
          </w:tcPr>
          <w:p w:rsidR="00357A83" w:rsidRPr="00AA38E8" w:rsidRDefault="00357A83" w:rsidP="00274729">
            <w:pPr>
              <w:spacing w:before="60"/>
              <w:rPr>
                <w:rFonts w:cs="Calibri"/>
                <w:sz w:val="16"/>
              </w:rPr>
            </w:pPr>
            <w:r>
              <w:rPr>
                <w:rFonts w:cs="Calibri"/>
                <w:sz w:val="16"/>
              </w:rPr>
              <w:t>NA</w:t>
            </w:r>
          </w:p>
        </w:tc>
        <w:tc>
          <w:tcPr>
            <w:tcW w:w="990" w:type="dxa"/>
          </w:tcPr>
          <w:p w:rsidR="00357A83" w:rsidRPr="00AA38E8" w:rsidRDefault="00357A83" w:rsidP="00274729">
            <w:pPr>
              <w:spacing w:before="60"/>
              <w:rPr>
                <w:rFonts w:cs="Calibri"/>
                <w:sz w:val="16"/>
              </w:rPr>
            </w:pPr>
            <w:r>
              <w:rPr>
                <w:rFonts w:cs="Calibri"/>
                <w:sz w:val="16"/>
              </w:rPr>
              <w:t>NA</w:t>
            </w:r>
          </w:p>
        </w:tc>
        <w:tc>
          <w:tcPr>
            <w:tcW w:w="990" w:type="dxa"/>
          </w:tcPr>
          <w:p w:rsidR="00357A83" w:rsidRPr="00AA38E8" w:rsidRDefault="00357A83" w:rsidP="00274729">
            <w:pPr>
              <w:spacing w:before="60"/>
              <w:rPr>
                <w:rFonts w:cs="Calibri"/>
                <w:sz w:val="16"/>
              </w:rPr>
            </w:pPr>
            <w:r>
              <w:rPr>
                <w:rFonts w:cs="Calibri"/>
                <w:sz w:val="16"/>
              </w:rPr>
              <w:t>NA</w:t>
            </w:r>
          </w:p>
        </w:tc>
      </w:tr>
    </w:tbl>
    <w:p w:rsidR="00357A83" w:rsidRDefault="00357A83" w:rsidP="00357A83">
      <w:pPr>
        <w:pStyle w:val="Heading2"/>
        <w:numPr>
          <w:ilvl w:val="3"/>
          <w:numId w:val="11"/>
        </w:numPr>
        <w:spacing w:after="60"/>
        <w:rPr>
          <w:rFonts w:ascii="Calibri" w:hAnsi="Calibri" w:cs="Calibri"/>
        </w:rPr>
      </w:pPr>
      <w:bookmarkStart w:id="752" w:name="_Toc463266422"/>
      <w:r>
        <w:rPr>
          <w:rFonts w:ascii="Calibri" w:hAnsi="Calibri" w:cs="Calibri"/>
        </w:rPr>
        <w:t>Design Rationale</w:t>
      </w:r>
      <w:bookmarkEnd w:id="752"/>
    </w:p>
    <w:p w:rsidR="00357A83" w:rsidRPr="00465519" w:rsidRDefault="00357A83" w:rsidP="00357A83">
      <w:pPr>
        <w:pStyle w:val="Heading2"/>
        <w:numPr>
          <w:ilvl w:val="3"/>
          <w:numId w:val="11"/>
        </w:numPr>
        <w:spacing w:after="60"/>
        <w:rPr>
          <w:rFonts w:ascii="Calibri" w:hAnsi="Calibri" w:cs="Calibri"/>
        </w:rPr>
      </w:pPr>
      <w:bookmarkStart w:id="753" w:name="_Toc463266423"/>
      <w:r w:rsidRPr="00465519">
        <w:rPr>
          <w:rFonts w:ascii="Calibri" w:hAnsi="Calibri" w:cs="Calibri"/>
        </w:rPr>
        <w:t>Processing</w:t>
      </w:r>
      <w:bookmarkEnd w:id="753"/>
    </w:p>
    <w:p w:rsidR="00357A83" w:rsidRDefault="00357A83" w:rsidP="00357A83">
      <w:pPr>
        <w:rPr>
          <w:lang w:bidi="ar-SA"/>
        </w:rPr>
      </w:pPr>
      <w:r>
        <w:rPr>
          <w:lang w:bidi="ar-SA"/>
        </w:rPr>
        <w:t xml:space="preserve">Refer to </w:t>
      </w:r>
      <w:r w:rsidR="003B7340">
        <w:rPr>
          <w:lang w:bidi="ar-SA"/>
        </w:rPr>
        <w:t>‘Clearing Mode</w:t>
      </w:r>
      <w:r>
        <w:rPr>
          <w:lang w:bidi="ar-SA"/>
        </w:rPr>
        <w:t>’ subsystem in FDD.</w:t>
      </w:r>
    </w:p>
    <w:p w:rsidR="00340DC8" w:rsidRPr="00CD3B81" w:rsidRDefault="00340DC8" w:rsidP="00340DC8">
      <w:pPr>
        <w:rPr>
          <w:lang w:bidi="ar-SA"/>
        </w:rPr>
      </w:pPr>
      <w:r>
        <w:rPr>
          <w:lang w:bidi="ar-SA"/>
        </w:rPr>
        <w:t>Following per instance data is updated.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357A83" w:rsidRPr="000074B7" w:rsidTr="00274729">
        <w:tc>
          <w:tcPr>
            <w:tcW w:w="8928" w:type="dxa"/>
          </w:tcPr>
          <w:p w:rsidR="00357A83" w:rsidRPr="000074B7" w:rsidRDefault="003B7340" w:rsidP="003B7340">
            <w:pPr>
              <w:spacing w:before="60"/>
              <w:rPr>
                <w:rFonts w:cs="Calibri"/>
                <w:sz w:val="16"/>
              </w:rPr>
            </w:pPr>
            <w:r>
              <w:rPr>
                <w:rFonts w:cs="Calibri"/>
                <w:sz w:val="16"/>
              </w:rPr>
              <w:t>*</w:t>
            </w:r>
            <w:proofErr w:type="spellStart"/>
            <w:r>
              <w:rPr>
                <w:rFonts w:cs="Calibri"/>
                <w:sz w:val="16"/>
              </w:rPr>
              <w:t>Rte_Pim_</w:t>
            </w:r>
            <w:r w:rsidRPr="003B7340">
              <w:rPr>
                <w:rFonts w:cs="Calibri"/>
                <w:sz w:val="16"/>
              </w:rPr>
              <w:t>FricOffs</w:t>
            </w:r>
            <w:proofErr w:type="spellEnd"/>
            <w:r>
              <w:rPr>
                <w:rFonts w:cs="Calibri"/>
                <w:sz w:val="16"/>
              </w:rPr>
              <w:t>()(Min:-5, Max:5)</w:t>
            </w:r>
          </w:p>
        </w:tc>
      </w:tr>
    </w:tbl>
    <w:p w:rsidR="00357A83" w:rsidRDefault="00357A83" w:rsidP="00CD3B81">
      <w:pPr>
        <w:rPr>
          <w:lang w:bidi="ar-SA"/>
        </w:rPr>
      </w:pPr>
    </w:p>
    <w:p w:rsidR="00652B32" w:rsidRPr="00AA38E8" w:rsidRDefault="00652B32" w:rsidP="00652B32">
      <w:pPr>
        <w:pStyle w:val="Heading2"/>
        <w:numPr>
          <w:ilvl w:val="2"/>
          <w:numId w:val="11"/>
        </w:numPr>
        <w:tabs>
          <w:tab w:val="clear" w:pos="1017"/>
          <w:tab w:val="num" w:pos="567"/>
        </w:tabs>
        <w:spacing w:after="60"/>
        <w:ind w:left="567"/>
        <w:rPr>
          <w:rFonts w:ascii="Calibri" w:hAnsi="Calibri" w:cs="Calibri"/>
        </w:rPr>
      </w:pPr>
      <w:bookmarkStart w:id="754" w:name="_Toc463266424"/>
      <w:r>
        <w:rPr>
          <w:rFonts w:ascii="Calibri" w:hAnsi="Calibri" w:cs="Calibri"/>
        </w:rPr>
        <w:t>Local Function #8</w:t>
      </w:r>
      <w:bookmarkEnd w:id="75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B32" w:rsidRPr="00AA38E8" w:rsidTr="00274729">
        <w:tc>
          <w:tcPr>
            <w:tcW w:w="1779" w:type="dxa"/>
          </w:tcPr>
          <w:p w:rsidR="00652B32" w:rsidRPr="00AA38E8" w:rsidRDefault="00652B32" w:rsidP="00274729">
            <w:pPr>
              <w:spacing w:before="60"/>
              <w:rPr>
                <w:rFonts w:cs="Calibri"/>
                <w:b/>
                <w:bCs/>
                <w:sz w:val="16"/>
              </w:rPr>
            </w:pPr>
            <w:r w:rsidRPr="00AA38E8">
              <w:rPr>
                <w:rFonts w:cs="Calibri"/>
                <w:b/>
                <w:bCs/>
                <w:sz w:val="16"/>
              </w:rPr>
              <w:t>Function Name</w:t>
            </w:r>
          </w:p>
        </w:tc>
        <w:tc>
          <w:tcPr>
            <w:tcW w:w="4179" w:type="dxa"/>
          </w:tcPr>
          <w:p w:rsidR="00652B32" w:rsidRPr="00AA38E8" w:rsidRDefault="00652B32" w:rsidP="00274729">
            <w:pPr>
              <w:spacing w:before="60"/>
              <w:rPr>
                <w:rFonts w:cs="Calibri"/>
                <w:sz w:val="16"/>
              </w:rPr>
            </w:pPr>
            <w:proofErr w:type="spellStart"/>
            <w:r w:rsidRPr="00652B32">
              <w:rPr>
                <w:rFonts w:cs="Calibri"/>
                <w:sz w:val="16"/>
              </w:rPr>
              <w:t>ResettingMode</w:t>
            </w:r>
            <w:proofErr w:type="spellEnd"/>
          </w:p>
        </w:tc>
        <w:tc>
          <w:tcPr>
            <w:tcW w:w="990" w:type="dxa"/>
            <w:shd w:val="pct30" w:color="FFFF00" w:fill="auto"/>
          </w:tcPr>
          <w:p w:rsidR="00652B32" w:rsidRPr="00AA38E8" w:rsidRDefault="00652B32" w:rsidP="00274729">
            <w:pPr>
              <w:spacing w:before="60"/>
              <w:jc w:val="center"/>
              <w:rPr>
                <w:rFonts w:cs="Calibri"/>
                <w:sz w:val="16"/>
              </w:rPr>
            </w:pPr>
            <w:r w:rsidRPr="00AA38E8">
              <w:rPr>
                <w:rFonts w:cs="Calibri"/>
                <w:sz w:val="16"/>
              </w:rPr>
              <w:t>Type</w:t>
            </w:r>
          </w:p>
        </w:tc>
        <w:tc>
          <w:tcPr>
            <w:tcW w:w="990" w:type="dxa"/>
            <w:shd w:val="pct30" w:color="FFFF00" w:fill="auto"/>
          </w:tcPr>
          <w:p w:rsidR="00652B32" w:rsidRPr="00AA38E8" w:rsidRDefault="00652B32" w:rsidP="00274729">
            <w:pPr>
              <w:spacing w:before="60"/>
              <w:jc w:val="center"/>
              <w:rPr>
                <w:rFonts w:cs="Calibri"/>
                <w:sz w:val="16"/>
              </w:rPr>
            </w:pPr>
            <w:r w:rsidRPr="00AA38E8">
              <w:rPr>
                <w:rFonts w:cs="Calibri"/>
                <w:sz w:val="16"/>
              </w:rPr>
              <w:t>Min</w:t>
            </w:r>
          </w:p>
        </w:tc>
        <w:tc>
          <w:tcPr>
            <w:tcW w:w="990" w:type="dxa"/>
            <w:shd w:val="pct30" w:color="FFFF00" w:fill="auto"/>
          </w:tcPr>
          <w:p w:rsidR="00652B32" w:rsidRPr="00AA38E8" w:rsidRDefault="00652B32" w:rsidP="00274729">
            <w:pPr>
              <w:spacing w:before="60"/>
              <w:jc w:val="center"/>
              <w:rPr>
                <w:rFonts w:cs="Calibri"/>
                <w:sz w:val="16"/>
              </w:rPr>
            </w:pPr>
            <w:r w:rsidRPr="00AA38E8">
              <w:rPr>
                <w:rFonts w:cs="Calibri"/>
                <w:sz w:val="16"/>
              </w:rPr>
              <w:t>Max</w:t>
            </w:r>
          </w:p>
        </w:tc>
      </w:tr>
      <w:tr w:rsidR="00652B32" w:rsidRPr="00AA38E8" w:rsidTr="00274729">
        <w:tc>
          <w:tcPr>
            <w:tcW w:w="1779" w:type="dxa"/>
          </w:tcPr>
          <w:p w:rsidR="00652B32" w:rsidRPr="00AA38E8" w:rsidRDefault="00652B32" w:rsidP="00274729">
            <w:pPr>
              <w:spacing w:before="60"/>
              <w:rPr>
                <w:rFonts w:cs="Calibri"/>
                <w:b/>
                <w:bCs/>
                <w:sz w:val="16"/>
              </w:rPr>
            </w:pPr>
            <w:r w:rsidRPr="00AA38E8">
              <w:rPr>
                <w:rFonts w:cs="Calibri"/>
                <w:b/>
                <w:bCs/>
                <w:sz w:val="16"/>
              </w:rPr>
              <w:t xml:space="preserve">Arguments Passed </w:t>
            </w:r>
          </w:p>
        </w:tc>
        <w:tc>
          <w:tcPr>
            <w:tcW w:w="4179" w:type="dxa"/>
          </w:tcPr>
          <w:p w:rsidR="00652B32" w:rsidRPr="00AA38E8" w:rsidRDefault="00CA0E5C" w:rsidP="00274729">
            <w:pPr>
              <w:spacing w:before="60"/>
              <w:rPr>
                <w:rFonts w:cs="Calibri"/>
                <w:sz w:val="16"/>
              </w:rPr>
            </w:pPr>
            <w:r>
              <w:rPr>
                <w:rFonts w:cs="Calibri"/>
                <w:sz w:val="16"/>
              </w:rPr>
              <w:t>*</w:t>
            </w:r>
            <w:r w:rsidRPr="00CA0E5C">
              <w:rPr>
                <w:rFonts w:cs="Calibri"/>
                <w:sz w:val="16"/>
              </w:rPr>
              <w:t>FricOffs_HwNwtMtr_T_f32</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r>
      <w:tr w:rsidR="00652B32" w:rsidRPr="00AA38E8" w:rsidTr="00274729">
        <w:trPr>
          <w:trHeight w:val="761"/>
        </w:trPr>
        <w:tc>
          <w:tcPr>
            <w:tcW w:w="1779" w:type="dxa"/>
          </w:tcPr>
          <w:p w:rsidR="00652B32" w:rsidRPr="00AA38E8" w:rsidRDefault="00652B32" w:rsidP="00274729">
            <w:pPr>
              <w:spacing w:before="60"/>
              <w:rPr>
                <w:rFonts w:cs="Calibri"/>
                <w:b/>
                <w:bCs/>
                <w:sz w:val="16"/>
              </w:rPr>
            </w:pPr>
            <w:r w:rsidRPr="00AA38E8">
              <w:rPr>
                <w:rFonts w:cs="Calibri"/>
                <w:b/>
                <w:bCs/>
                <w:sz w:val="16"/>
              </w:rPr>
              <w:t>Return Value</w:t>
            </w:r>
          </w:p>
        </w:tc>
        <w:tc>
          <w:tcPr>
            <w:tcW w:w="4179" w:type="dxa"/>
          </w:tcPr>
          <w:p w:rsidR="00652B32" w:rsidRPr="00AA38E8" w:rsidRDefault="00CA0E5C" w:rsidP="00274729">
            <w:pPr>
              <w:spacing w:before="60"/>
              <w:rPr>
                <w:rFonts w:cs="Calibri"/>
                <w:sz w:val="16"/>
              </w:rPr>
            </w:pPr>
            <w:r>
              <w:rPr>
                <w:rFonts w:cs="Calibri"/>
                <w:sz w:val="16"/>
              </w:rPr>
              <w:t>None</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c>
          <w:tcPr>
            <w:tcW w:w="990" w:type="dxa"/>
          </w:tcPr>
          <w:p w:rsidR="00652B32" w:rsidRPr="00AA38E8" w:rsidRDefault="00652B32" w:rsidP="00274729">
            <w:pPr>
              <w:spacing w:before="60"/>
              <w:rPr>
                <w:rFonts w:cs="Calibri"/>
                <w:sz w:val="16"/>
              </w:rPr>
            </w:pPr>
            <w:r>
              <w:rPr>
                <w:rFonts w:cs="Calibri"/>
                <w:sz w:val="16"/>
              </w:rPr>
              <w:t>NA</w:t>
            </w:r>
          </w:p>
        </w:tc>
      </w:tr>
    </w:tbl>
    <w:p w:rsidR="00652B32" w:rsidRDefault="00652B32" w:rsidP="00652B32">
      <w:pPr>
        <w:pStyle w:val="Heading2"/>
        <w:numPr>
          <w:ilvl w:val="3"/>
          <w:numId w:val="11"/>
        </w:numPr>
        <w:spacing w:after="60"/>
        <w:rPr>
          <w:rFonts w:ascii="Calibri" w:hAnsi="Calibri" w:cs="Calibri"/>
        </w:rPr>
      </w:pPr>
      <w:bookmarkStart w:id="755" w:name="_Toc463266425"/>
      <w:r>
        <w:rPr>
          <w:rFonts w:ascii="Calibri" w:hAnsi="Calibri" w:cs="Calibri"/>
        </w:rPr>
        <w:t>Design Rationale</w:t>
      </w:r>
      <w:bookmarkEnd w:id="755"/>
    </w:p>
    <w:p w:rsidR="00652B32" w:rsidRDefault="00652B32" w:rsidP="00652B32">
      <w:pPr>
        <w:pStyle w:val="Heading2"/>
        <w:numPr>
          <w:ilvl w:val="3"/>
          <w:numId w:val="11"/>
        </w:numPr>
        <w:spacing w:after="60"/>
        <w:rPr>
          <w:rFonts w:ascii="Calibri" w:hAnsi="Calibri" w:cs="Calibri"/>
        </w:rPr>
      </w:pPr>
      <w:bookmarkStart w:id="756" w:name="_Toc463266426"/>
      <w:r>
        <w:rPr>
          <w:rFonts w:ascii="Calibri" w:hAnsi="Calibri" w:cs="Calibri"/>
        </w:rPr>
        <w:t>Processing</w:t>
      </w:r>
      <w:bookmarkEnd w:id="756"/>
    </w:p>
    <w:p w:rsidR="00652B32" w:rsidRDefault="00652B32" w:rsidP="00652B32">
      <w:pPr>
        <w:pStyle w:val="Heading2"/>
        <w:numPr>
          <w:ilvl w:val="3"/>
          <w:numId w:val="11"/>
        </w:numPr>
        <w:spacing w:after="60"/>
        <w:rPr>
          <w:rFonts w:ascii="Calibri" w:hAnsi="Calibri" w:cs="Calibri"/>
        </w:rPr>
      </w:pPr>
      <w:bookmarkStart w:id="757" w:name="_Toc463266427"/>
      <w:bookmarkEnd w:id="757"/>
    </w:p>
    <w:p w:rsidR="00652B32" w:rsidRDefault="00652B32" w:rsidP="00652B32">
      <w:pPr>
        <w:rPr>
          <w:lang w:bidi="ar-SA"/>
        </w:rPr>
      </w:pPr>
      <w:r>
        <w:rPr>
          <w:lang w:bidi="ar-SA"/>
        </w:rPr>
        <w:t>Refer to ‘</w:t>
      </w:r>
      <w:proofErr w:type="spellStart"/>
      <w:r w:rsidRPr="00652B32">
        <w:rPr>
          <w:lang w:bidi="ar-SA"/>
        </w:rPr>
        <w:t>ResettingMode</w:t>
      </w:r>
      <w:proofErr w:type="spellEnd"/>
      <w:r>
        <w:rPr>
          <w:lang w:bidi="ar-SA"/>
        </w:rPr>
        <w:t>’ subsystem in FDD.</w:t>
      </w:r>
    </w:p>
    <w:p w:rsidR="00340DC8" w:rsidRPr="00CD3B81" w:rsidRDefault="00340DC8" w:rsidP="00340DC8">
      <w:pPr>
        <w:rPr>
          <w:lang w:bidi="ar-SA"/>
        </w:rPr>
      </w:pPr>
      <w:r>
        <w:rPr>
          <w:lang w:bidi="ar-SA"/>
        </w:rPr>
        <w:t>Following per instance data is updated.</w:t>
      </w:r>
      <w:r w:rsidR="00CA0E5C">
        <w:rPr>
          <w:lang w:bidi="ar-SA"/>
        </w:rPr>
        <w:t xml:space="preserve"> </w:t>
      </w:r>
      <w:proofErr w:type="gramStart"/>
      <w:r w:rsidR="00CA0E5C">
        <w:rPr>
          <w:lang w:bidi="ar-SA"/>
        </w:rPr>
        <w:t>Also updates the input argument ‘</w:t>
      </w:r>
      <w:r w:rsidR="00CA0E5C">
        <w:rPr>
          <w:rFonts w:cs="Calibri"/>
          <w:sz w:val="16"/>
        </w:rPr>
        <w:t>*</w:t>
      </w:r>
      <w:r w:rsidR="00CA0E5C" w:rsidRPr="00CA0E5C">
        <w:rPr>
          <w:rFonts w:cs="Calibri"/>
          <w:sz w:val="16"/>
        </w:rPr>
        <w:t>FricOffs_HwNwtMtr_T_f32</w:t>
      </w:r>
      <w:r w:rsidR="00CA0E5C">
        <w:rPr>
          <w:rFonts w:cs="Calibri"/>
          <w:sz w:val="16"/>
        </w:rPr>
        <w:t>’.</w:t>
      </w:r>
      <w:proofErr w:type="gram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0F6A8D" w:rsidRPr="000074B7" w:rsidTr="00274729">
        <w:tc>
          <w:tcPr>
            <w:tcW w:w="8928" w:type="dxa"/>
          </w:tcPr>
          <w:p w:rsidR="000F6A8D" w:rsidRPr="00612FF0" w:rsidRDefault="000F6A8D" w:rsidP="00274729">
            <w:pPr>
              <w:spacing w:before="60"/>
              <w:rPr>
                <w:rFonts w:cs="Calibri"/>
                <w:sz w:val="16"/>
              </w:rPr>
            </w:pPr>
            <w:proofErr w:type="spellStart"/>
            <w:r w:rsidRPr="000F6A8D">
              <w:rPr>
                <w:rFonts w:cs="Calibri"/>
                <w:sz w:val="16"/>
              </w:rPr>
              <w:t>Rte_Pim_</w:t>
            </w:r>
            <w:proofErr w:type="gramStart"/>
            <w:r w:rsidRPr="000F6A8D">
              <w:rPr>
                <w:rFonts w:cs="Calibri"/>
                <w:sz w:val="16"/>
              </w:rPr>
              <w:t>FricLrngData</w:t>
            </w:r>
            <w:proofErr w:type="spellEnd"/>
            <w:r w:rsidRPr="000F6A8D">
              <w:rPr>
                <w:rFonts w:cs="Calibri"/>
                <w:sz w:val="16"/>
              </w:rPr>
              <w:t>(</w:t>
            </w:r>
            <w:proofErr w:type="gramEnd"/>
            <w:r w:rsidRPr="000F6A8D">
              <w:rPr>
                <w:rFonts w:cs="Calibri"/>
                <w:sz w:val="16"/>
              </w:rPr>
              <w:t>)-&gt;</w:t>
            </w:r>
            <w:proofErr w:type="spellStart"/>
            <w:r w:rsidRPr="000F6A8D">
              <w:rPr>
                <w:rFonts w:cs="Calibri"/>
                <w:sz w:val="16"/>
              </w:rPr>
              <w:t>RngCntr</w:t>
            </w:r>
            <w:proofErr w:type="spellEnd"/>
            <w:r>
              <w:rPr>
                <w:rFonts w:cs="Calibri"/>
                <w:sz w:val="16"/>
              </w:rPr>
              <w:t>(;)</w:t>
            </w:r>
          </w:p>
        </w:tc>
      </w:tr>
      <w:tr w:rsidR="000F6A8D" w:rsidRPr="000074B7" w:rsidTr="00274729">
        <w:tc>
          <w:tcPr>
            <w:tcW w:w="8928" w:type="dxa"/>
          </w:tcPr>
          <w:p w:rsidR="000F6A8D" w:rsidRPr="000F6A8D" w:rsidRDefault="000F6A8D" w:rsidP="00274729">
            <w:pPr>
              <w:spacing w:before="60"/>
              <w:rPr>
                <w:rFonts w:cs="Calibri"/>
                <w:sz w:val="16"/>
              </w:rPr>
            </w:pPr>
            <w:proofErr w:type="spellStart"/>
            <w:r>
              <w:rPr>
                <w:rFonts w:cs="Calibri"/>
                <w:sz w:val="16"/>
              </w:rPr>
              <w:t>Rte_Pim_AvrgFricLpFil</w:t>
            </w:r>
            <w:r w:rsidRPr="000F6A8D">
              <w:rPr>
                <w:rFonts w:cs="Calibri"/>
                <w:b/>
                <w:sz w:val="16"/>
              </w:rPr>
              <w:t>X</w:t>
            </w:r>
            <w:proofErr w:type="spellEnd"/>
            <w:r w:rsidRPr="000F6A8D">
              <w:rPr>
                <w:rFonts w:cs="Calibri"/>
                <w:sz w:val="16"/>
              </w:rPr>
              <w:t>()-&gt;</w:t>
            </w:r>
            <w:proofErr w:type="spellStart"/>
            <w:r w:rsidRPr="000F6A8D">
              <w:rPr>
                <w:rFonts w:cs="Calibri"/>
                <w:sz w:val="16"/>
              </w:rPr>
              <w:t>FilSt</w:t>
            </w:r>
            <w:proofErr w:type="spellEnd"/>
            <w:r>
              <w:rPr>
                <w:rFonts w:cs="Calibri"/>
                <w:sz w:val="16"/>
              </w:rPr>
              <w:t xml:space="preserve">  (X: 1 to 4)</w:t>
            </w:r>
          </w:p>
        </w:tc>
      </w:tr>
      <w:tr w:rsidR="00612FF0" w:rsidRPr="000074B7" w:rsidTr="00274729">
        <w:tc>
          <w:tcPr>
            <w:tcW w:w="8928" w:type="dxa"/>
          </w:tcPr>
          <w:p w:rsidR="00612FF0" w:rsidRDefault="00612FF0" w:rsidP="00274729">
            <w:pPr>
              <w:spacing w:before="60"/>
              <w:rPr>
                <w:rFonts w:cs="Calibri"/>
                <w:sz w:val="16"/>
              </w:rPr>
            </w:pPr>
            <w:proofErr w:type="spellStart"/>
            <w:r w:rsidRPr="00612FF0">
              <w:rPr>
                <w:rFonts w:cs="Calibri"/>
                <w:sz w:val="16"/>
              </w:rPr>
              <w:lastRenderedPageBreak/>
              <w:t>Rte_Pim_</w:t>
            </w:r>
            <w:proofErr w:type="gramStart"/>
            <w:r w:rsidRPr="00612FF0">
              <w:rPr>
                <w:rFonts w:cs="Calibri"/>
                <w:sz w:val="16"/>
              </w:rPr>
              <w:t>FricLrngData</w:t>
            </w:r>
            <w:proofErr w:type="spellEnd"/>
            <w:r w:rsidRPr="00612FF0">
              <w:rPr>
                <w:rFonts w:cs="Calibri"/>
                <w:sz w:val="16"/>
              </w:rPr>
              <w:t>(</w:t>
            </w:r>
            <w:proofErr w:type="gramEnd"/>
            <w:r w:rsidRPr="00612FF0">
              <w:rPr>
                <w:rFonts w:cs="Calibri"/>
                <w:sz w:val="16"/>
              </w:rPr>
              <w:t>)-&gt;</w:t>
            </w:r>
            <w:proofErr w:type="spellStart"/>
            <w:r w:rsidRPr="00612FF0">
              <w:rPr>
                <w:rFonts w:cs="Calibri"/>
                <w:sz w:val="16"/>
              </w:rPr>
              <w:t>Hys</w:t>
            </w:r>
            <w:proofErr w:type="spellEnd"/>
            <w:r w:rsidR="000F6A8D">
              <w:rPr>
                <w:rFonts w:cs="Calibri"/>
                <w:sz w:val="16"/>
              </w:rPr>
              <w:t>(;)</w:t>
            </w:r>
          </w:p>
        </w:tc>
      </w:tr>
      <w:tr w:rsidR="00652B32" w:rsidRPr="000074B7" w:rsidTr="00274729">
        <w:tc>
          <w:tcPr>
            <w:tcW w:w="8928" w:type="dxa"/>
          </w:tcPr>
          <w:p w:rsidR="00652B32" w:rsidRPr="000074B7" w:rsidRDefault="00652B32" w:rsidP="00274729">
            <w:pPr>
              <w:spacing w:before="60"/>
              <w:rPr>
                <w:rFonts w:cs="Calibri"/>
                <w:sz w:val="16"/>
              </w:rPr>
            </w:pPr>
            <w:proofErr w:type="spellStart"/>
            <w:r>
              <w:rPr>
                <w:rFonts w:cs="Calibri"/>
                <w:sz w:val="16"/>
              </w:rPr>
              <w:t>Rte_Pim_</w:t>
            </w:r>
            <w:r w:rsidRPr="003B7340">
              <w:rPr>
                <w:rFonts w:cs="Calibri"/>
                <w:sz w:val="16"/>
              </w:rPr>
              <w:t>FricOffs</w:t>
            </w:r>
            <w:proofErr w:type="spellEnd"/>
            <w:r>
              <w:rPr>
                <w:rFonts w:cs="Calibri"/>
                <w:sz w:val="16"/>
              </w:rPr>
              <w:t>()(Min:-5, Max:5)</w:t>
            </w:r>
          </w:p>
        </w:tc>
      </w:tr>
      <w:tr w:rsidR="000F6A8D" w:rsidRPr="000074B7" w:rsidTr="00274729">
        <w:tc>
          <w:tcPr>
            <w:tcW w:w="8928" w:type="dxa"/>
          </w:tcPr>
          <w:p w:rsidR="000F6A8D" w:rsidRDefault="000F6A8D" w:rsidP="000F6A8D">
            <w:pPr>
              <w:spacing w:before="60"/>
              <w:rPr>
                <w:rFonts w:cs="Calibri"/>
                <w:sz w:val="16"/>
              </w:rPr>
            </w:pPr>
            <w:proofErr w:type="spellStart"/>
            <w:r w:rsidRPr="000F6A8D">
              <w:rPr>
                <w:rFonts w:cs="Calibri"/>
                <w:sz w:val="16"/>
              </w:rPr>
              <w:t>Rte_Pim_VehBasLineFric</w:t>
            </w:r>
            <w:proofErr w:type="spellEnd"/>
            <w:r w:rsidRPr="000F6A8D">
              <w:rPr>
                <w:rFonts w:cs="Calibri"/>
                <w:sz w:val="16"/>
              </w:rPr>
              <w:t>()[]</w:t>
            </w:r>
            <w:r w:rsidR="00A169BB">
              <w:rPr>
                <w:rFonts w:cs="Calibri"/>
                <w:sz w:val="16"/>
              </w:rPr>
              <w:t xml:space="preserve"> </w:t>
            </w:r>
            <w:r w:rsidRPr="000F6A8D">
              <w:rPr>
                <w:rFonts w:cs="Calibri"/>
                <w:sz w:val="16"/>
              </w:rPr>
              <w:t xml:space="preserve"> </w:t>
            </w:r>
            <w:r w:rsidR="00003AF4">
              <w:rPr>
                <w:rFonts w:cs="Calibri"/>
                <w:sz w:val="16"/>
              </w:rPr>
              <w:t>(</w:t>
            </w:r>
            <w:r w:rsidR="00A14DEC">
              <w:rPr>
                <w:rFonts w:cs="Calibri"/>
                <w:sz w:val="16"/>
              </w:rPr>
              <w:t>Min:-</w:t>
            </w:r>
            <w:r w:rsidR="003E4559">
              <w:rPr>
                <w:rFonts w:cs="Calibri"/>
                <w:sz w:val="16"/>
              </w:rPr>
              <w:t>0, Max:</w:t>
            </w:r>
            <w:r w:rsidR="00A169BB">
              <w:rPr>
                <w:rFonts w:cs="Calibri"/>
                <w:sz w:val="16"/>
              </w:rPr>
              <w:t>127</w:t>
            </w:r>
            <w:r w:rsidR="00003AF4">
              <w:rPr>
                <w:rFonts w:cs="Calibri"/>
                <w:sz w:val="16"/>
              </w:rPr>
              <w:t>)</w:t>
            </w:r>
          </w:p>
          <w:p w:rsidR="000F6A8D" w:rsidRPr="000F6A8D" w:rsidRDefault="000F6A8D" w:rsidP="000F6A8D">
            <w:pPr>
              <w:spacing w:before="60"/>
              <w:rPr>
                <w:rFonts w:cs="Calibri"/>
                <w:sz w:val="16"/>
              </w:rPr>
            </w:pPr>
            <w:proofErr w:type="spellStart"/>
            <w:r w:rsidRPr="000F6A8D">
              <w:rPr>
                <w:rFonts w:cs="Calibri"/>
                <w:sz w:val="16"/>
              </w:rPr>
              <w:t>Rte_Pim_RawAvrgFric</w:t>
            </w:r>
            <w:proofErr w:type="spellEnd"/>
            <w:r w:rsidRPr="000F6A8D">
              <w:rPr>
                <w:rFonts w:cs="Calibri"/>
                <w:sz w:val="16"/>
              </w:rPr>
              <w:t>()[]</w:t>
            </w:r>
            <w:r w:rsidR="00A169BB">
              <w:rPr>
                <w:rFonts w:cs="Calibri"/>
                <w:sz w:val="16"/>
              </w:rPr>
              <w:t xml:space="preserve">  </w:t>
            </w:r>
            <w:r w:rsidR="00003AF4">
              <w:rPr>
                <w:rFonts w:cs="Calibri"/>
                <w:sz w:val="16"/>
              </w:rPr>
              <w:t>(</w:t>
            </w:r>
            <w:r w:rsidR="00A14DEC">
              <w:rPr>
                <w:rFonts w:cs="Calibri"/>
                <w:sz w:val="16"/>
              </w:rPr>
              <w:t>Min:-</w:t>
            </w:r>
            <w:r w:rsidR="003E4559">
              <w:rPr>
                <w:rFonts w:cs="Calibri"/>
                <w:sz w:val="16"/>
              </w:rPr>
              <w:t>-127, Max:</w:t>
            </w:r>
            <w:r w:rsidR="00A169BB">
              <w:rPr>
                <w:rFonts w:cs="Calibri"/>
                <w:sz w:val="16"/>
              </w:rPr>
              <w:t>254</w:t>
            </w:r>
            <w:r w:rsidR="00003AF4">
              <w:rPr>
                <w:rFonts w:cs="Calibri"/>
                <w:sz w:val="16"/>
              </w:rPr>
              <w:t>)</w:t>
            </w:r>
          </w:p>
          <w:p w:rsidR="000F6A8D" w:rsidRPr="000F6A8D" w:rsidRDefault="000F6A8D" w:rsidP="00003AF4">
            <w:pPr>
              <w:tabs>
                <w:tab w:val="left" w:pos="3331"/>
              </w:tabs>
              <w:spacing w:before="60"/>
              <w:rPr>
                <w:rFonts w:cs="Calibri"/>
                <w:sz w:val="16"/>
              </w:rPr>
            </w:pPr>
            <w:proofErr w:type="spellStart"/>
            <w:r w:rsidRPr="000F6A8D">
              <w:rPr>
                <w:rFonts w:cs="Calibri"/>
                <w:sz w:val="16"/>
              </w:rPr>
              <w:t>Rte_Pim_FilAvrgFric</w:t>
            </w:r>
            <w:proofErr w:type="spellEnd"/>
            <w:r w:rsidRPr="000F6A8D">
              <w:rPr>
                <w:rFonts w:cs="Calibri"/>
                <w:sz w:val="16"/>
              </w:rPr>
              <w:t>()[]</w:t>
            </w:r>
            <w:r w:rsidR="00A169BB">
              <w:rPr>
                <w:rFonts w:cs="Calibri"/>
                <w:sz w:val="16"/>
              </w:rPr>
              <w:t xml:space="preserve">  </w:t>
            </w:r>
            <w:r w:rsidR="00003AF4">
              <w:rPr>
                <w:rFonts w:cs="Calibri"/>
                <w:sz w:val="16"/>
              </w:rPr>
              <w:t>(</w:t>
            </w:r>
            <w:r w:rsidR="00A14DEC">
              <w:rPr>
                <w:rFonts w:cs="Calibri"/>
                <w:sz w:val="16"/>
              </w:rPr>
              <w:t>Min:-</w:t>
            </w:r>
            <w:r w:rsidR="003E4559">
              <w:rPr>
                <w:rFonts w:cs="Calibri"/>
                <w:sz w:val="16"/>
              </w:rPr>
              <w:t>-10 , Max:</w:t>
            </w:r>
            <w:r w:rsidR="00A169BB">
              <w:rPr>
                <w:rFonts w:cs="Calibri"/>
                <w:sz w:val="16"/>
              </w:rPr>
              <w:t xml:space="preserve"> 10</w:t>
            </w:r>
            <w:r w:rsidR="00003AF4">
              <w:rPr>
                <w:rFonts w:cs="Calibri"/>
                <w:sz w:val="16"/>
              </w:rPr>
              <w:t>)</w:t>
            </w:r>
            <w:r w:rsidR="00003AF4">
              <w:rPr>
                <w:rFonts w:cs="Calibri"/>
                <w:sz w:val="16"/>
              </w:rPr>
              <w:tab/>
            </w:r>
          </w:p>
          <w:p w:rsidR="000F6A8D" w:rsidRPr="000F6A8D" w:rsidRDefault="000F6A8D" w:rsidP="000F6A8D">
            <w:pPr>
              <w:spacing w:before="60"/>
              <w:rPr>
                <w:rFonts w:cs="Calibri"/>
                <w:sz w:val="16"/>
              </w:rPr>
            </w:pPr>
            <w:proofErr w:type="spellStart"/>
            <w:r w:rsidRPr="000F6A8D">
              <w:rPr>
                <w:rFonts w:cs="Calibri"/>
                <w:sz w:val="16"/>
              </w:rPr>
              <w:t>Rte_Pim_SatnAvrgFric</w:t>
            </w:r>
            <w:proofErr w:type="spellEnd"/>
            <w:r w:rsidRPr="000F6A8D">
              <w:rPr>
                <w:rFonts w:cs="Calibri"/>
                <w:sz w:val="16"/>
              </w:rPr>
              <w:t>()[]</w:t>
            </w:r>
            <w:r w:rsidR="00A169BB">
              <w:rPr>
                <w:rFonts w:cs="Calibri"/>
                <w:sz w:val="16"/>
              </w:rPr>
              <w:t>(</w:t>
            </w:r>
            <w:r w:rsidR="00A14DEC">
              <w:rPr>
                <w:rFonts w:cs="Calibri"/>
                <w:sz w:val="16"/>
              </w:rPr>
              <w:t>Min:-</w:t>
            </w:r>
            <w:r w:rsidR="003E4559">
              <w:rPr>
                <w:rFonts w:cs="Calibri"/>
                <w:sz w:val="16"/>
              </w:rPr>
              <w:t>-127, Max:</w:t>
            </w:r>
            <w:r w:rsidR="00A169BB">
              <w:rPr>
                <w:rFonts w:cs="Calibri"/>
                <w:sz w:val="16"/>
              </w:rPr>
              <w:t>254)</w:t>
            </w:r>
          </w:p>
          <w:p w:rsidR="000F6A8D" w:rsidRDefault="000F6A8D" w:rsidP="000F6A8D">
            <w:pPr>
              <w:spacing w:before="60"/>
              <w:rPr>
                <w:rFonts w:cs="Calibri"/>
                <w:sz w:val="16"/>
              </w:rPr>
            </w:pPr>
            <w:proofErr w:type="spellStart"/>
            <w:r w:rsidRPr="000F6A8D">
              <w:rPr>
                <w:rFonts w:cs="Calibri"/>
                <w:sz w:val="16"/>
              </w:rPr>
              <w:t>Rte_Pim_FricLrngData</w:t>
            </w:r>
            <w:proofErr w:type="spellEnd"/>
            <w:r w:rsidRPr="000F6A8D">
              <w:rPr>
                <w:rFonts w:cs="Calibri"/>
                <w:sz w:val="16"/>
              </w:rPr>
              <w:t>()-&gt;</w:t>
            </w:r>
            <w:proofErr w:type="spellStart"/>
            <w:r w:rsidRPr="000F6A8D">
              <w:rPr>
                <w:rFonts w:cs="Calibri"/>
                <w:sz w:val="16"/>
              </w:rPr>
              <w:t>VehLrndFric</w:t>
            </w:r>
            <w:proofErr w:type="spellEnd"/>
            <w:r w:rsidRPr="000F6A8D">
              <w:rPr>
                <w:rFonts w:cs="Calibri"/>
                <w:sz w:val="16"/>
              </w:rPr>
              <w:t>[]</w:t>
            </w:r>
            <w:r w:rsidR="00A169BB">
              <w:rPr>
                <w:rFonts w:cs="Calibri"/>
                <w:sz w:val="16"/>
              </w:rPr>
              <w:t xml:space="preserve">    </w:t>
            </w:r>
            <w:r w:rsidR="00003AF4">
              <w:rPr>
                <w:rFonts w:cs="Calibri"/>
                <w:sz w:val="16"/>
              </w:rPr>
              <w:t>(</w:t>
            </w:r>
            <w:r w:rsidR="00A169BB">
              <w:rPr>
                <w:rFonts w:cs="Calibri"/>
                <w:sz w:val="16"/>
              </w:rPr>
              <w:t>0-127</w:t>
            </w:r>
            <w:r w:rsidR="00003AF4">
              <w:rPr>
                <w:rFonts w:cs="Calibri"/>
                <w:sz w:val="16"/>
              </w:rPr>
              <w:t>)</w:t>
            </w:r>
          </w:p>
        </w:tc>
      </w:tr>
    </w:tbl>
    <w:p w:rsidR="00F70581" w:rsidRPr="00AA38E8" w:rsidRDefault="00F70581" w:rsidP="00F70581">
      <w:pPr>
        <w:pStyle w:val="Heading2"/>
        <w:numPr>
          <w:ilvl w:val="2"/>
          <w:numId w:val="11"/>
        </w:numPr>
        <w:tabs>
          <w:tab w:val="clear" w:pos="1017"/>
          <w:tab w:val="num" w:pos="567"/>
        </w:tabs>
        <w:spacing w:after="60"/>
        <w:ind w:left="567"/>
        <w:rPr>
          <w:rFonts w:ascii="Calibri" w:hAnsi="Calibri" w:cs="Calibri"/>
        </w:rPr>
      </w:pPr>
      <w:bookmarkStart w:id="758" w:name="_Toc463266428"/>
      <w:bookmarkStart w:id="759" w:name="_Toc421011542"/>
      <w:r>
        <w:rPr>
          <w:rFonts w:ascii="Calibri" w:hAnsi="Calibri" w:cs="Calibri"/>
        </w:rPr>
        <w:t>Local Function #9</w:t>
      </w:r>
      <w:bookmarkEnd w:id="75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70581" w:rsidRPr="00AA38E8" w:rsidTr="00274729">
        <w:tc>
          <w:tcPr>
            <w:tcW w:w="1779" w:type="dxa"/>
          </w:tcPr>
          <w:p w:rsidR="00F70581" w:rsidRPr="00AA38E8" w:rsidRDefault="00F70581" w:rsidP="00274729">
            <w:pPr>
              <w:spacing w:before="60"/>
              <w:rPr>
                <w:rFonts w:cs="Calibri"/>
                <w:b/>
                <w:bCs/>
                <w:sz w:val="16"/>
              </w:rPr>
            </w:pPr>
            <w:r w:rsidRPr="00AA38E8">
              <w:rPr>
                <w:rFonts w:cs="Calibri"/>
                <w:b/>
                <w:bCs/>
                <w:sz w:val="16"/>
              </w:rPr>
              <w:t>Function Name</w:t>
            </w:r>
          </w:p>
        </w:tc>
        <w:tc>
          <w:tcPr>
            <w:tcW w:w="4179" w:type="dxa"/>
          </w:tcPr>
          <w:p w:rsidR="00F70581" w:rsidRPr="00AA38E8" w:rsidRDefault="00F70581" w:rsidP="00274729">
            <w:pPr>
              <w:spacing w:before="60"/>
              <w:rPr>
                <w:rFonts w:cs="Calibri"/>
                <w:sz w:val="16"/>
              </w:rPr>
            </w:pPr>
            <w:proofErr w:type="spellStart"/>
            <w:r w:rsidRPr="00F70581">
              <w:rPr>
                <w:rFonts w:cs="Calibri"/>
                <w:sz w:val="16"/>
              </w:rPr>
              <w:t>HwAngConstraint</w:t>
            </w:r>
            <w:proofErr w:type="spellEnd"/>
          </w:p>
        </w:tc>
        <w:tc>
          <w:tcPr>
            <w:tcW w:w="990" w:type="dxa"/>
            <w:shd w:val="pct30" w:color="FFFF00" w:fill="auto"/>
          </w:tcPr>
          <w:p w:rsidR="00F70581" w:rsidRPr="00AA38E8" w:rsidRDefault="00F70581" w:rsidP="00274729">
            <w:pPr>
              <w:spacing w:before="60"/>
              <w:jc w:val="center"/>
              <w:rPr>
                <w:rFonts w:cs="Calibri"/>
                <w:sz w:val="16"/>
              </w:rPr>
            </w:pPr>
            <w:r w:rsidRPr="00AA38E8">
              <w:rPr>
                <w:rFonts w:cs="Calibri"/>
                <w:sz w:val="16"/>
              </w:rPr>
              <w:t>Type</w:t>
            </w:r>
          </w:p>
        </w:tc>
        <w:tc>
          <w:tcPr>
            <w:tcW w:w="990" w:type="dxa"/>
            <w:shd w:val="pct30" w:color="FFFF00" w:fill="auto"/>
          </w:tcPr>
          <w:p w:rsidR="00F70581" w:rsidRPr="00AA38E8" w:rsidRDefault="00F70581" w:rsidP="00274729">
            <w:pPr>
              <w:spacing w:before="60"/>
              <w:jc w:val="center"/>
              <w:rPr>
                <w:rFonts w:cs="Calibri"/>
                <w:sz w:val="16"/>
              </w:rPr>
            </w:pPr>
            <w:r w:rsidRPr="00AA38E8">
              <w:rPr>
                <w:rFonts w:cs="Calibri"/>
                <w:sz w:val="16"/>
              </w:rPr>
              <w:t>Min</w:t>
            </w:r>
          </w:p>
        </w:tc>
        <w:tc>
          <w:tcPr>
            <w:tcW w:w="990" w:type="dxa"/>
            <w:shd w:val="pct30" w:color="FFFF00" w:fill="auto"/>
          </w:tcPr>
          <w:p w:rsidR="00F70581" w:rsidRPr="00AA38E8" w:rsidRDefault="00F70581" w:rsidP="00274729">
            <w:pPr>
              <w:spacing w:before="60"/>
              <w:jc w:val="center"/>
              <w:rPr>
                <w:rFonts w:cs="Calibri"/>
                <w:sz w:val="16"/>
              </w:rPr>
            </w:pPr>
            <w:r w:rsidRPr="00AA38E8">
              <w:rPr>
                <w:rFonts w:cs="Calibri"/>
                <w:sz w:val="16"/>
              </w:rPr>
              <w:t>Max</w:t>
            </w:r>
          </w:p>
        </w:tc>
      </w:tr>
      <w:tr w:rsidR="00465519" w:rsidRPr="00AA38E8" w:rsidTr="00274729">
        <w:tc>
          <w:tcPr>
            <w:tcW w:w="1779" w:type="dxa"/>
          </w:tcPr>
          <w:p w:rsidR="00465519" w:rsidRPr="00AA38E8" w:rsidRDefault="00465519" w:rsidP="00CF4B9D">
            <w:pPr>
              <w:spacing w:before="60"/>
              <w:rPr>
                <w:rFonts w:cs="Calibri"/>
                <w:b/>
                <w:bCs/>
                <w:sz w:val="16"/>
              </w:rPr>
            </w:pPr>
            <w:r w:rsidRPr="00AA38E8">
              <w:rPr>
                <w:rFonts w:cs="Calibri"/>
                <w:b/>
                <w:bCs/>
                <w:sz w:val="16"/>
              </w:rPr>
              <w:t xml:space="preserve">Arguments Passed </w:t>
            </w:r>
          </w:p>
        </w:tc>
        <w:tc>
          <w:tcPr>
            <w:tcW w:w="4179" w:type="dxa"/>
          </w:tcPr>
          <w:p w:rsidR="00465519" w:rsidRPr="00AA38E8" w:rsidRDefault="00465519" w:rsidP="00CF4B9D">
            <w:pPr>
              <w:spacing w:before="60"/>
              <w:rPr>
                <w:rFonts w:cs="Calibri"/>
                <w:sz w:val="16"/>
              </w:rPr>
            </w:pPr>
            <w:r w:rsidRPr="00465519">
              <w:rPr>
                <w:rFonts w:cs="Calibri"/>
                <w:sz w:val="16"/>
              </w:rPr>
              <w:t>FilHwAg_HwDeg_T_f32</w:t>
            </w:r>
          </w:p>
        </w:tc>
        <w:tc>
          <w:tcPr>
            <w:tcW w:w="990" w:type="dxa"/>
          </w:tcPr>
          <w:p w:rsidR="00465519" w:rsidRPr="00AA38E8" w:rsidRDefault="00465519" w:rsidP="00CF4B9D">
            <w:pPr>
              <w:spacing w:before="60"/>
              <w:rPr>
                <w:rFonts w:cs="Calibri"/>
                <w:sz w:val="16"/>
              </w:rPr>
            </w:pPr>
            <w:r>
              <w:rPr>
                <w:rFonts w:cs="Calibri"/>
                <w:sz w:val="16"/>
              </w:rPr>
              <w:t>Float32</w:t>
            </w:r>
          </w:p>
        </w:tc>
        <w:tc>
          <w:tcPr>
            <w:tcW w:w="990" w:type="dxa"/>
          </w:tcPr>
          <w:p w:rsidR="00465519" w:rsidRPr="00AA38E8" w:rsidRDefault="00465519" w:rsidP="00CF4B9D">
            <w:pPr>
              <w:spacing w:before="60"/>
              <w:rPr>
                <w:rFonts w:cs="Calibri"/>
                <w:sz w:val="16"/>
              </w:rPr>
            </w:pPr>
            <w:r>
              <w:rPr>
                <w:rFonts w:cs="Calibri"/>
                <w:sz w:val="16"/>
              </w:rPr>
              <w:t>-1440</w:t>
            </w:r>
          </w:p>
        </w:tc>
        <w:tc>
          <w:tcPr>
            <w:tcW w:w="990" w:type="dxa"/>
          </w:tcPr>
          <w:p w:rsidR="00465519" w:rsidRPr="00AA38E8" w:rsidRDefault="00465519" w:rsidP="00CF4B9D">
            <w:pPr>
              <w:spacing w:before="60"/>
              <w:rPr>
                <w:rFonts w:cs="Calibri"/>
                <w:sz w:val="16"/>
              </w:rPr>
            </w:pPr>
            <w:r>
              <w:rPr>
                <w:rFonts w:cs="Calibri"/>
                <w:sz w:val="16"/>
              </w:rPr>
              <w:t>1440</w:t>
            </w:r>
          </w:p>
        </w:tc>
      </w:tr>
      <w:tr w:rsidR="00465519" w:rsidRPr="00AA38E8" w:rsidTr="00274729">
        <w:tc>
          <w:tcPr>
            <w:tcW w:w="1779" w:type="dxa"/>
          </w:tcPr>
          <w:p w:rsidR="00465519" w:rsidRPr="00AA38E8" w:rsidRDefault="00465519" w:rsidP="00274729">
            <w:pPr>
              <w:spacing w:before="60"/>
              <w:rPr>
                <w:rFonts w:cs="Calibri"/>
                <w:b/>
                <w:bCs/>
                <w:sz w:val="16"/>
              </w:rPr>
            </w:pPr>
          </w:p>
        </w:tc>
        <w:tc>
          <w:tcPr>
            <w:tcW w:w="4179" w:type="dxa"/>
          </w:tcPr>
          <w:p w:rsidR="00465519" w:rsidRPr="00AA38E8" w:rsidRDefault="00465519" w:rsidP="00CF4B9D">
            <w:pPr>
              <w:tabs>
                <w:tab w:val="center" w:pos="1981"/>
              </w:tabs>
              <w:spacing w:before="60"/>
              <w:rPr>
                <w:rFonts w:cs="Calibri"/>
                <w:sz w:val="16"/>
              </w:rPr>
            </w:pPr>
            <w:r>
              <w:rPr>
                <w:rFonts w:cs="Calibri"/>
                <w:sz w:val="16"/>
              </w:rPr>
              <w:t>*</w:t>
            </w:r>
            <w:proofErr w:type="spellStart"/>
            <w:r w:rsidRPr="007067A5">
              <w:rPr>
                <w:rFonts w:cs="Calibri"/>
                <w:sz w:val="16"/>
              </w:rPr>
              <w:t>HwAgOK_Cnt_T_Logl</w:t>
            </w:r>
            <w:proofErr w:type="spellEnd"/>
          </w:p>
        </w:tc>
        <w:tc>
          <w:tcPr>
            <w:tcW w:w="990" w:type="dxa"/>
          </w:tcPr>
          <w:p w:rsidR="00465519" w:rsidRPr="00AA38E8" w:rsidRDefault="00465519" w:rsidP="00CF4B9D">
            <w:pPr>
              <w:spacing w:before="60"/>
              <w:rPr>
                <w:rFonts w:cs="Calibri"/>
                <w:sz w:val="16"/>
              </w:rPr>
            </w:pPr>
            <w:r>
              <w:rPr>
                <w:rFonts w:cs="Calibri"/>
                <w:sz w:val="16"/>
              </w:rPr>
              <w:t>boolean</w:t>
            </w:r>
          </w:p>
        </w:tc>
        <w:tc>
          <w:tcPr>
            <w:tcW w:w="990" w:type="dxa"/>
          </w:tcPr>
          <w:p w:rsidR="00465519" w:rsidRPr="00AA38E8" w:rsidRDefault="00465519" w:rsidP="00CF4B9D">
            <w:pPr>
              <w:spacing w:before="60"/>
              <w:rPr>
                <w:rFonts w:cs="Calibri"/>
                <w:sz w:val="16"/>
              </w:rPr>
            </w:pPr>
            <w:r>
              <w:rPr>
                <w:rFonts w:cs="Calibri"/>
                <w:sz w:val="16"/>
              </w:rPr>
              <w:t>0</w:t>
            </w:r>
          </w:p>
        </w:tc>
        <w:tc>
          <w:tcPr>
            <w:tcW w:w="990" w:type="dxa"/>
          </w:tcPr>
          <w:p w:rsidR="00465519" w:rsidRPr="00AA38E8" w:rsidRDefault="00465519" w:rsidP="00CF4B9D">
            <w:pPr>
              <w:spacing w:before="60"/>
              <w:rPr>
                <w:rFonts w:cs="Calibri"/>
                <w:sz w:val="16"/>
              </w:rPr>
            </w:pPr>
            <w:r>
              <w:rPr>
                <w:rFonts w:cs="Calibri"/>
                <w:sz w:val="16"/>
              </w:rPr>
              <w:t>1</w:t>
            </w:r>
          </w:p>
        </w:tc>
      </w:tr>
      <w:tr w:rsidR="00465519" w:rsidRPr="00AA38E8" w:rsidTr="00274729">
        <w:tc>
          <w:tcPr>
            <w:tcW w:w="1779" w:type="dxa"/>
          </w:tcPr>
          <w:p w:rsidR="00465519" w:rsidRPr="00AA38E8" w:rsidRDefault="00465519" w:rsidP="00274729">
            <w:pPr>
              <w:spacing w:before="60"/>
              <w:rPr>
                <w:rFonts w:cs="Calibri"/>
                <w:b/>
                <w:bCs/>
                <w:sz w:val="16"/>
              </w:rPr>
            </w:pPr>
          </w:p>
        </w:tc>
        <w:tc>
          <w:tcPr>
            <w:tcW w:w="4179" w:type="dxa"/>
          </w:tcPr>
          <w:p w:rsidR="00465519" w:rsidRDefault="00465519" w:rsidP="00CF4B9D">
            <w:pPr>
              <w:tabs>
                <w:tab w:val="center" w:pos="1981"/>
              </w:tabs>
              <w:spacing w:before="60"/>
              <w:rPr>
                <w:rFonts w:cs="Calibri"/>
                <w:sz w:val="16"/>
              </w:rPr>
            </w:pPr>
            <w:r>
              <w:rPr>
                <w:rFonts w:cs="Calibri"/>
                <w:sz w:val="16"/>
              </w:rPr>
              <w:t>*</w:t>
            </w:r>
            <w:r w:rsidRPr="007067A5">
              <w:rPr>
                <w:rFonts w:cs="Calibri"/>
                <w:sz w:val="16"/>
              </w:rPr>
              <w:t>SelHwAg_HwDeg_T_f32</w:t>
            </w:r>
          </w:p>
        </w:tc>
        <w:tc>
          <w:tcPr>
            <w:tcW w:w="990" w:type="dxa"/>
          </w:tcPr>
          <w:p w:rsidR="00465519" w:rsidRDefault="00465519" w:rsidP="00CF4B9D">
            <w:pPr>
              <w:spacing w:before="60"/>
              <w:rPr>
                <w:rFonts w:cs="Calibri"/>
                <w:sz w:val="16"/>
              </w:rPr>
            </w:pPr>
            <w:r>
              <w:rPr>
                <w:rFonts w:cs="Calibri"/>
                <w:sz w:val="16"/>
              </w:rPr>
              <w:t>Float32</w:t>
            </w:r>
          </w:p>
        </w:tc>
        <w:tc>
          <w:tcPr>
            <w:tcW w:w="990" w:type="dxa"/>
          </w:tcPr>
          <w:p w:rsidR="00465519" w:rsidRDefault="00465519" w:rsidP="00CF4B9D">
            <w:pPr>
              <w:spacing w:before="60"/>
              <w:rPr>
                <w:rFonts w:cs="Calibri"/>
                <w:sz w:val="16"/>
              </w:rPr>
            </w:pPr>
            <w:r>
              <w:rPr>
                <w:rFonts w:cs="Calibri"/>
                <w:sz w:val="16"/>
              </w:rPr>
              <w:t>-1440</w:t>
            </w:r>
          </w:p>
        </w:tc>
        <w:tc>
          <w:tcPr>
            <w:tcW w:w="990" w:type="dxa"/>
          </w:tcPr>
          <w:p w:rsidR="00465519" w:rsidRDefault="00465519" w:rsidP="00CF4B9D">
            <w:pPr>
              <w:spacing w:before="60"/>
              <w:rPr>
                <w:rFonts w:cs="Calibri"/>
                <w:sz w:val="16"/>
              </w:rPr>
            </w:pPr>
            <w:r>
              <w:rPr>
                <w:rFonts w:cs="Calibri"/>
                <w:sz w:val="16"/>
              </w:rPr>
              <w:t>1440</w:t>
            </w:r>
          </w:p>
        </w:tc>
      </w:tr>
      <w:tr w:rsidR="00465519" w:rsidRPr="00AA38E8" w:rsidTr="00274729">
        <w:trPr>
          <w:trHeight w:val="761"/>
        </w:trPr>
        <w:tc>
          <w:tcPr>
            <w:tcW w:w="1779" w:type="dxa"/>
          </w:tcPr>
          <w:p w:rsidR="00465519" w:rsidRPr="00AA38E8" w:rsidRDefault="00465519" w:rsidP="00274729">
            <w:pPr>
              <w:spacing w:before="60"/>
              <w:rPr>
                <w:rFonts w:cs="Calibri"/>
                <w:b/>
                <w:bCs/>
                <w:sz w:val="16"/>
              </w:rPr>
            </w:pPr>
            <w:r w:rsidRPr="00AA38E8">
              <w:rPr>
                <w:rFonts w:cs="Calibri"/>
                <w:b/>
                <w:bCs/>
                <w:sz w:val="16"/>
              </w:rPr>
              <w:t>Return Value</w:t>
            </w:r>
          </w:p>
        </w:tc>
        <w:tc>
          <w:tcPr>
            <w:tcW w:w="4179" w:type="dxa"/>
          </w:tcPr>
          <w:p w:rsidR="00465519" w:rsidRPr="00AA38E8" w:rsidRDefault="00465519" w:rsidP="007067A5">
            <w:pPr>
              <w:tabs>
                <w:tab w:val="center" w:pos="1981"/>
              </w:tabs>
              <w:spacing w:before="60"/>
              <w:rPr>
                <w:rFonts w:cs="Calibri"/>
                <w:sz w:val="16"/>
              </w:rPr>
            </w:pPr>
            <w:r>
              <w:rPr>
                <w:rFonts w:cs="Calibri"/>
                <w:sz w:val="16"/>
              </w:rPr>
              <w:t>NA</w:t>
            </w:r>
          </w:p>
        </w:tc>
        <w:tc>
          <w:tcPr>
            <w:tcW w:w="990" w:type="dxa"/>
          </w:tcPr>
          <w:p w:rsidR="00465519" w:rsidRPr="00AA38E8" w:rsidRDefault="00465519" w:rsidP="00274729">
            <w:pPr>
              <w:spacing w:before="60"/>
              <w:rPr>
                <w:rFonts w:cs="Calibri"/>
                <w:sz w:val="16"/>
              </w:rPr>
            </w:pPr>
            <w:r>
              <w:rPr>
                <w:rFonts w:cs="Calibri"/>
                <w:sz w:val="16"/>
              </w:rPr>
              <w:t>NA</w:t>
            </w:r>
          </w:p>
        </w:tc>
        <w:tc>
          <w:tcPr>
            <w:tcW w:w="990" w:type="dxa"/>
          </w:tcPr>
          <w:p w:rsidR="00465519" w:rsidRPr="00AA38E8" w:rsidRDefault="00465519" w:rsidP="00274729">
            <w:pPr>
              <w:spacing w:before="60"/>
              <w:rPr>
                <w:rFonts w:cs="Calibri"/>
                <w:sz w:val="16"/>
              </w:rPr>
            </w:pPr>
            <w:r>
              <w:rPr>
                <w:rFonts w:cs="Calibri"/>
                <w:sz w:val="16"/>
              </w:rPr>
              <w:t>NA</w:t>
            </w:r>
          </w:p>
        </w:tc>
        <w:tc>
          <w:tcPr>
            <w:tcW w:w="990" w:type="dxa"/>
          </w:tcPr>
          <w:p w:rsidR="00465519" w:rsidRPr="00AA38E8" w:rsidRDefault="00465519" w:rsidP="00274729">
            <w:pPr>
              <w:spacing w:before="60"/>
              <w:rPr>
                <w:rFonts w:cs="Calibri"/>
                <w:sz w:val="16"/>
              </w:rPr>
            </w:pPr>
            <w:r>
              <w:rPr>
                <w:rFonts w:cs="Calibri"/>
                <w:sz w:val="16"/>
              </w:rPr>
              <w:t>NA</w:t>
            </w:r>
          </w:p>
        </w:tc>
      </w:tr>
    </w:tbl>
    <w:p w:rsidR="00F70581" w:rsidRDefault="00F70581" w:rsidP="00F70581">
      <w:pPr>
        <w:pStyle w:val="Heading2"/>
        <w:numPr>
          <w:ilvl w:val="3"/>
          <w:numId w:val="11"/>
        </w:numPr>
        <w:spacing w:after="60"/>
        <w:rPr>
          <w:rFonts w:ascii="Calibri" w:hAnsi="Calibri" w:cs="Calibri"/>
        </w:rPr>
      </w:pPr>
      <w:bookmarkStart w:id="760" w:name="_Toc463266429"/>
      <w:r>
        <w:rPr>
          <w:rFonts w:ascii="Calibri" w:hAnsi="Calibri" w:cs="Calibri"/>
        </w:rPr>
        <w:t>Design Rationale</w:t>
      </w:r>
      <w:bookmarkEnd w:id="760"/>
    </w:p>
    <w:p w:rsidR="00F70581" w:rsidRPr="00465519" w:rsidRDefault="00F70581" w:rsidP="00F70581">
      <w:pPr>
        <w:pStyle w:val="Heading2"/>
        <w:numPr>
          <w:ilvl w:val="3"/>
          <w:numId w:val="11"/>
        </w:numPr>
        <w:spacing w:after="60"/>
        <w:rPr>
          <w:rFonts w:ascii="Calibri" w:hAnsi="Calibri" w:cs="Calibri"/>
        </w:rPr>
      </w:pPr>
      <w:bookmarkStart w:id="761" w:name="_Toc463266430"/>
      <w:r w:rsidRPr="00465519">
        <w:rPr>
          <w:rFonts w:ascii="Calibri" w:hAnsi="Calibri" w:cs="Calibri"/>
        </w:rPr>
        <w:t>Processing</w:t>
      </w:r>
      <w:bookmarkEnd w:id="761"/>
    </w:p>
    <w:p w:rsidR="00F70581" w:rsidRDefault="00F70581" w:rsidP="00F70581">
      <w:pPr>
        <w:rPr>
          <w:lang w:bidi="ar-SA"/>
        </w:rPr>
      </w:pPr>
      <w:r>
        <w:rPr>
          <w:lang w:bidi="ar-SA"/>
        </w:rPr>
        <w:t xml:space="preserve">Refer to </w:t>
      </w:r>
      <w:proofErr w:type="gramStart"/>
      <w:r>
        <w:rPr>
          <w:lang w:bidi="ar-SA"/>
        </w:rPr>
        <w:t>‘</w:t>
      </w:r>
      <w:proofErr w:type="spellStart"/>
      <w:r w:rsidR="000048F2" w:rsidRPr="00F70581">
        <w:rPr>
          <w:rFonts w:cs="Calibri"/>
          <w:sz w:val="16"/>
        </w:rPr>
        <w:t>HwAngConstraint</w:t>
      </w:r>
      <w:proofErr w:type="spellEnd"/>
      <w:r w:rsidR="000A6DC3">
        <w:rPr>
          <w:lang w:bidi="ar-SA"/>
        </w:rPr>
        <w:t>‘ subsystem</w:t>
      </w:r>
      <w:proofErr w:type="gramEnd"/>
      <w:r>
        <w:rPr>
          <w:lang w:bidi="ar-SA"/>
        </w:rPr>
        <w:t xml:space="preserve"> in FDD.</w:t>
      </w:r>
      <w:r w:rsidR="00465519">
        <w:rPr>
          <w:lang w:bidi="ar-SA"/>
        </w:rPr>
        <w:t xml:space="preserve"> Updates the input arguments, </w:t>
      </w:r>
      <w:r w:rsidR="00465519">
        <w:rPr>
          <w:rFonts w:cs="Calibri"/>
          <w:sz w:val="16"/>
        </w:rPr>
        <w:t>*</w:t>
      </w:r>
      <w:proofErr w:type="spellStart"/>
      <w:r w:rsidR="00465519" w:rsidRPr="007067A5">
        <w:rPr>
          <w:rFonts w:cs="Calibri"/>
          <w:sz w:val="16"/>
        </w:rPr>
        <w:t>HwAgOK_Cnt_T_</w:t>
      </w:r>
      <w:proofErr w:type="gramStart"/>
      <w:r w:rsidR="00465519" w:rsidRPr="007067A5">
        <w:rPr>
          <w:rFonts w:cs="Calibri"/>
          <w:sz w:val="16"/>
        </w:rPr>
        <w:t>Logl</w:t>
      </w:r>
      <w:proofErr w:type="spellEnd"/>
      <w:r w:rsidR="00465519">
        <w:rPr>
          <w:rFonts w:cs="Calibri"/>
          <w:sz w:val="16"/>
        </w:rPr>
        <w:t xml:space="preserve">  and</w:t>
      </w:r>
      <w:proofErr w:type="gramEnd"/>
      <w:r w:rsidR="00465519">
        <w:rPr>
          <w:rFonts w:cs="Calibri"/>
          <w:sz w:val="16"/>
        </w:rPr>
        <w:t xml:space="preserve"> *</w:t>
      </w:r>
      <w:r w:rsidR="00465519" w:rsidRPr="007067A5">
        <w:rPr>
          <w:rFonts w:cs="Calibri"/>
          <w:sz w:val="16"/>
        </w:rPr>
        <w:t>SelHwAg_HwDeg_T_f32</w:t>
      </w:r>
    </w:p>
    <w:p w:rsidR="000048F2" w:rsidRPr="00AA38E8" w:rsidRDefault="000048F2" w:rsidP="000048F2">
      <w:pPr>
        <w:pStyle w:val="Heading2"/>
        <w:numPr>
          <w:ilvl w:val="2"/>
          <w:numId w:val="11"/>
        </w:numPr>
        <w:tabs>
          <w:tab w:val="clear" w:pos="1017"/>
          <w:tab w:val="num" w:pos="567"/>
        </w:tabs>
        <w:spacing w:after="60"/>
        <w:ind w:left="567"/>
        <w:rPr>
          <w:rFonts w:ascii="Calibri" w:hAnsi="Calibri" w:cs="Calibri"/>
        </w:rPr>
      </w:pPr>
      <w:bookmarkStart w:id="762" w:name="_Toc463266431"/>
      <w:r>
        <w:rPr>
          <w:rFonts w:ascii="Calibri" w:hAnsi="Calibri" w:cs="Calibri"/>
        </w:rPr>
        <w:t>Local Function #10</w:t>
      </w:r>
      <w:bookmarkEnd w:id="76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048F2" w:rsidRPr="00AA38E8" w:rsidTr="00274729">
        <w:tc>
          <w:tcPr>
            <w:tcW w:w="1779" w:type="dxa"/>
          </w:tcPr>
          <w:p w:rsidR="000048F2" w:rsidRPr="00AA38E8" w:rsidRDefault="000048F2" w:rsidP="00274729">
            <w:pPr>
              <w:spacing w:before="60"/>
              <w:rPr>
                <w:rFonts w:cs="Calibri"/>
                <w:b/>
                <w:bCs/>
                <w:sz w:val="16"/>
              </w:rPr>
            </w:pPr>
            <w:r w:rsidRPr="00AA38E8">
              <w:rPr>
                <w:rFonts w:cs="Calibri"/>
                <w:b/>
                <w:bCs/>
                <w:sz w:val="16"/>
              </w:rPr>
              <w:t>Function Name</w:t>
            </w:r>
          </w:p>
        </w:tc>
        <w:tc>
          <w:tcPr>
            <w:tcW w:w="4179" w:type="dxa"/>
          </w:tcPr>
          <w:p w:rsidR="000048F2" w:rsidRPr="00AA38E8" w:rsidRDefault="000048F2" w:rsidP="00274729">
            <w:pPr>
              <w:spacing w:before="60"/>
              <w:rPr>
                <w:rFonts w:cs="Calibri"/>
                <w:sz w:val="16"/>
              </w:rPr>
            </w:pPr>
            <w:proofErr w:type="spellStart"/>
            <w:r w:rsidRPr="000048F2">
              <w:rPr>
                <w:rFonts w:cs="Calibri"/>
                <w:sz w:val="16"/>
              </w:rPr>
              <w:t>HwVelConstraint</w:t>
            </w:r>
            <w:proofErr w:type="spellEnd"/>
          </w:p>
        </w:tc>
        <w:tc>
          <w:tcPr>
            <w:tcW w:w="990" w:type="dxa"/>
            <w:shd w:val="pct30" w:color="FFFF00" w:fill="auto"/>
          </w:tcPr>
          <w:p w:rsidR="000048F2" w:rsidRPr="00AA38E8" w:rsidRDefault="000048F2" w:rsidP="00274729">
            <w:pPr>
              <w:spacing w:before="60"/>
              <w:jc w:val="center"/>
              <w:rPr>
                <w:rFonts w:cs="Calibri"/>
                <w:sz w:val="16"/>
              </w:rPr>
            </w:pPr>
            <w:r w:rsidRPr="00AA38E8">
              <w:rPr>
                <w:rFonts w:cs="Calibri"/>
                <w:sz w:val="16"/>
              </w:rPr>
              <w:t>Type</w:t>
            </w:r>
          </w:p>
        </w:tc>
        <w:tc>
          <w:tcPr>
            <w:tcW w:w="990" w:type="dxa"/>
            <w:shd w:val="pct30" w:color="FFFF00" w:fill="auto"/>
          </w:tcPr>
          <w:p w:rsidR="000048F2" w:rsidRPr="00AA38E8" w:rsidRDefault="000048F2" w:rsidP="00274729">
            <w:pPr>
              <w:spacing w:before="60"/>
              <w:jc w:val="center"/>
              <w:rPr>
                <w:rFonts w:cs="Calibri"/>
                <w:sz w:val="16"/>
              </w:rPr>
            </w:pPr>
            <w:r w:rsidRPr="00AA38E8">
              <w:rPr>
                <w:rFonts w:cs="Calibri"/>
                <w:sz w:val="16"/>
              </w:rPr>
              <w:t>Min</w:t>
            </w:r>
          </w:p>
        </w:tc>
        <w:tc>
          <w:tcPr>
            <w:tcW w:w="990" w:type="dxa"/>
            <w:shd w:val="pct30" w:color="FFFF00" w:fill="auto"/>
          </w:tcPr>
          <w:p w:rsidR="000048F2" w:rsidRPr="00AA38E8" w:rsidRDefault="000048F2" w:rsidP="00274729">
            <w:pPr>
              <w:spacing w:before="60"/>
              <w:jc w:val="center"/>
              <w:rPr>
                <w:rFonts w:cs="Calibri"/>
                <w:sz w:val="16"/>
              </w:rPr>
            </w:pPr>
            <w:r w:rsidRPr="00AA38E8">
              <w:rPr>
                <w:rFonts w:cs="Calibri"/>
                <w:sz w:val="16"/>
              </w:rPr>
              <w:t>Max</w:t>
            </w:r>
          </w:p>
        </w:tc>
      </w:tr>
      <w:tr w:rsidR="005D6E4F" w:rsidRPr="00AA38E8" w:rsidTr="00274729">
        <w:tc>
          <w:tcPr>
            <w:tcW w:w="1779" w:type="dxa"/>
            <w:vMerge w:val="restart"/>
          </w:tcPr>
          <w:p w:rsidR="005D6E4F" w:rsidRPr="00AA38E8" w:rsidRDefault="005D6E4F" w:rsidP="00274729">
            <w:pPr>
              <w:spacing w:before="60"/>
              <w:rPr>
                <w:rFonts w:cs="Calibri"/>
                <w:b/>
                <w:bCs/>
                <w:sz w:val="16"/>
              </w:rPr>
            </w:pPr>
            <w:r w:rsidRPr="00AA38E8">
              <w:rPr>
                <w:rFonts w:cs="Calibri"/>
                <w:b/>
                <w:bCs/>
                <w:sz w:val="16"/>
              </w:rPr>
              <w:t xml:space="preserve">Arguments Passed </w:t>
            </w:r>
          </w:p>
        </w:tc>
        <w:tc>
          <w:tcPr>
            <w:tcW w:w="4179" w:type="dxa"/>
          </w:tcPr>
          <w:p w:rsidR="005D6E4F" w:rsidRPr="00AA38E8" w:rsidRDefault="005D6E4F" w:rsidP="00274729">
            <w:pPr>
              <w:spacing w:before="60"/>
              <w:rPr>
                <w:rFonts w:cs="Calibri"/>
                <w:sz w:val="16"/>
              </w:rPr>
            </w:pPr>
            <w:r w:rsidRPr="000048F2">
              <w:rPr>
                <w:rFonts w:cs="Calibri"/>
                <w:sz w:val="16"/>
              </w:rPr>
              <w:t>HwVel_HwRadPerSec_T_f32</w:t>
            </w:r>
          </w:p>
        </w:tc>
        <w:tc>
          <w:tcPr>
            <w:tcW w:w="990" w:type="dxa"/>
          </w:tcPr>
          <w:p w:rsidR="005D6E4F" w:rsidRPr="00AA38E8" w:rsidRDefault="005D6E4F" w:rsidP="00274729">
            <w:pPr>
              <w:spacing w:before="60"/>
              <w:rPr>
                <w:rFonts w:cs="Calibri"/>
                <w:sz w:val="16"/>
              </w:rPr>
            </w:pPr>
            <w:r>
              <w:rPr>
                <w:rFonts w:cs="Calibri"/>
                <w:sz w:val="16"/>
              </w:rPr>
              <w:t>Float32</w:t>
            </w:r>
          </w:p>
        </w:tc>
        <w:tc>
          <w:tcPr>
            <w:tcW w:w="990" w:type="dxa"/>
          </w:tcPr>
          <w:p w:rsidR="005D6E4F" w:rsidRPr="00AA38E8" w:rsidRDefault="005D6E4F" w:rsidP="00274729">
            <w:pPr>
              <w:spacing w:before="60"/>
              <w:rPr>
                <w:rFonts w:cs="Calibri"/>
                <w:sz w:val="16"/>
              </w:rPr>
            </w:pPr>
            <w:r>
              <w:rPr>
                <w:rFonts w:cs="Calibri"/>
                <w:sz w:val="16"/>
              </w:rPr>
              <w:t>-42</w:t>
            </w:r>
          </w:p>
        </w:tc>
        <w:tc>
          <w:tcPr>
            <w:tcW w:w="990" w:type="dxa"/>
          </w:tcPr>
          <w:p w:rsidR="005D6E4F" w:rsidRPr="00AA38E8" w:rsidRDefault="005D6E4F" w:rsidP="00274729">
            <w:pPr>
              <w:spacing w:before="60"/>
              <w:rPr>
                <w:rFonts w:cs="Calibri"/>
                <w:sz w:val="16"/>
              </w:rPr>
            </w:pPr>
            <w:r>
              <w:rPr>
                <w:rFonts w:cs="Calibri"/>
                <w:sz w:val="16"/>
              </w:rPr>
              <w:t>42</w:t>
            </w:r>
          </w:p>
        </w:tc>
      </w:tr>
      <w:tr w:rsidR="005D6E4F" w:rsidRPr="00AA38E8" w:rsidTr="00274729">
        <w:trPr>
          <w:trHeight w:val="761"/>
        </w:trPr>
        <w:tc>
          <w:tcPr>
            <w:tcW w:w="1779" w:type="dxa"/>
            <w:vMerge/>
          </w:tcPr>
          <w:p w:rsidR="005D6E4F" w:rsidRPr="00AA38E8" w:rsidRDefault="005D6E4F" w:rsidP="00274729">
            <w:pPr>
              <w:spacing w:before="60"/>
              <w:rPr>
                <w:rFonts w:cs="Calibri"/>
                <w:b/>
                <w:bCs/>
                <w:sz w:val="16"/>
              </w:rPr>
            </w:pPr>
          </w:p>
        </w:tc>
        <w:tc>
          <w:tcPr>
            <w:tcW w:w="4179" w:type="dxa"/>
          </w:tcPr>
          <w:p w:rsidR="005D6E4F" w:rsidRPr="00AA38E8" w:rsidRDefault="005D6E4F" w:rsidP="00274729">
            <w:pPr>
              <w:spacing w:before="60"/>
              <w:rPr>
                <w:rFonts w:cs="Calibri"/>
                <w:sz w:val="16"/>
              </w:rPr>
            </w:pPr>
            <w:proofErr w:type="spellStart"/>
            <w:r w:rsidRPr="000048F2">
              <w:rPr>
                <w:rFonts w:cs="Calibri"/>
                <w:sz w:val="16"/>
              </w:rPr>
              <w:t>HwVelOK_Cnt_T_Logl</w:t>
            </w:r>
            <w:proofErr w:type="spellEnd"/>
          </w:p>
        </w:tc>
        <w:tc>
          <w:tcPr>
            <w:tcW w:w="990" w:type="dxa"/>
          </w:tcPr>
          <w:p w:rsidR="005D6E4F" w:rsidRPr="00AA38E8" w:rsidRDefault="005D6E4F" w:rsidP="00274729">
            <w:pPr>
              <w:spacing w:before="60"/>
              <w:rPr>
                <w:rFonts w:cs="Calibri"/>
                <w:sz w:val="16"/>
              </w:rPr>
            </w:pPr>
            <w:r>
              <w:rPr>
                <w:rFonts w:cs="Calibri"/>
                <w:sz w:val="16"/>
              </w:rPr>
              <w:t>Boolean</w:t>
            </w:r>
          </w:p>
        </w:tc>
        <w:tc>
          <w:tcPr>
            <w:tcW w:w="990" w:type="dxa"/>
          </w:tcPr>
          <w:p w:rsidR="005D6E4F" w:rsidRPr="00AA38E8" w:rsidRDefault="005D6E4F" w:rsidP="00274729">
            <w:pPr>
              <w:spacing w:before="60"/>
              <w:rPr>
                <w:rFonts w:cs="Calibri"/>
                <w:sz w:val="16"/>
              </w:rPr>
            </w:pPr>
            <w:r>
              <w:rPr>
                <w:rFonts w:cs="Calibri"/>
                <w:sz w:val="16"/>
              </w:rPr>
              <w:t>0</w:t>
            </w:r>
          </w:p>
        </w:tc>
        <w:tc>
          <w:tcPr>
            <w:tcW w:w="990" w:type="dxa"/>
          </w:tcPr>
          <w:p w:rsidR="005D6E4F" w:rsidRPr="00AA38E8" w:rsidRDefault="005D6E4F" w:rsidP="00274729">
            <w:pPr>
              <w:spacing w:before="60"/>
              <w:rPr>
                <w:rFonts w:cs="Calibri"/>
                <w:sz w:val="16"/>
              </w:rPr>
            </w:pPr>
            <w:r>
              <w:rPr>
                <w:rFonts w:cs="Calibri"/>
                <w:sz w:val="16"/>
              </w:rPr>
              <w:t>1</w:t>
            </w:r>
          </w:p>
        </w:tc>
      </w:tr>
      <w:tr w:rsidR="005D6E4F" w:rsidRPr="00AA38E8" w:rsidTr="00274729">
        <w:trPr>
          <w:trHeight w:val="761"/>
        </w:trPr>
        <w:tc>
          <w:tcPr>
            <w:tcW w:w="1779" w:type="dxa"/>
            <w:vMerge/>
          </w:tcPr>
          <w:p w:rsidR="005D6E4F" w:rsidRPr="00AA38E8" w:rsidRDefault="005D6E4F" w:rsidP="00274729">
            <w:pPr>
              <w:spacing w:before="60"/>
              <w:rPr>
                <w:rFonts w:cs="Calibri"/>
                <w:b/>
                <w:bCs/>
                <w:sz w:val="16"/>
              </w:rPr>
            </w:pPr>
          </w:p>
        </w:tc>
        <w:tc>
          <w:tcPr>
            <w:tcW w:w="4179" w:type="dxa"/>
          </w:tcPr>
          <w:p w:rsidR="005D6E4F" w:rsidRPr="000048F2" w:rsidRDefault="005D6E4F" w:rsidP="00274729">
            <w:pPr>
              <w:spacing w:before="60"/>
              <w:rPr>
                <w:rFonts w:cs="Calibri"/>
                <w:sz w:val="16"/>
              </w:rPr>
            </w:pPr>
            <w:r w:rsidRPr="000048F2">
              <w:rPr>
                <w:rFonts w:cs="Calibri"/>
                <w:sz w:val="16"/>
              </w:rPr>
              <w:t>HwVelDir_Cnt_T_u08</w:t>
            </w:r>
          </w:p>
        </w:tc>
        <w:tc>
          <w:tcPr>
            <w:tcW w:w="990" w:type="dxa"/>
          </w:tcPr>
          <w:p w:rsidR="005D6E4F" w:rsidRDefault="005D6E4F" w:rsidP="00274729">
            <w:pPr>
              <w:spacing w:before="60"/>
              <w:rPr>
                <w:rFonts w:cs="Calibri"/>
                <w:sz w:val="16"/>
              </w:rPr>
            </w:pPr>
            <w:r>
              <w:rPr>
                <w:rFonts w:cs="Calibri"/>
                <w:sz w:val="16"/>
              </w:rPr>
              <w:t>Uint8</w:t>
            </w:r>
          </w:p>
        </w:tc>
        <w:tc>
          <w:tcPr>
            <w:tcW w:w="990" w:type="dxa"/>
          </w:tcPr>
          <w:p w:rsidR="005D6E4F" w:rsidRDefault="005D6E4F" w:rsidP="00274729">
            <w:pPr>
              <w:spacing w:before="60"/>
              <w:rPr>
                <w:rFonts w:cs="Calibri"/>
                <w:sz w:val="16"/>
              </w:rPr>
            </w:pPr>
            <w:r>
              <w:rPr>
                <w:rFonts w:cs="Calibri"/>
                <w:sz w:val="16"/>
              </w:rPr>
              <w:t>0</w:t>
            </w:r>
          </w:p>
        </w:tc>
        <w:tc>
          <w:tcPr>
            <w:tcW w:w="990" w:type="dxa"/>
          </w:tcPr>
          <w:p w:rsidR="005D6E4F" w:rsidRDefault="005D6E4F" w:rsidP="00274729">
            <w:pPr>
              <w:spacing w:before="60"/>
              <w:rPr>
                <w:rFonts w:cs="Calibri"/>
                <w:sz w:val="16"/>
              </w:rPr>
            </w:pPr>
            <w:r>
              <w:rPr>
                <w:rFonts w:cs="Calibri"/>
                <w:sz w:val="16"/>
              </w:rPr>
              <w:t>1</w:t>
            </w:r>
          </w:p>
        </w:tc>
      </w:tr>
      <w:tr w:rsidR="005D6E4F" w:rsidRPr="00AA38E8" w:rsidTr="00274729">
        <w:trPr>
          <w:trHeight w:val="761"/>
        </w:trPr>
        <w:tc>
          <w:tcPr>
            <w:tcW w:w="1779" w:type="dxa"/>
          </w:tcPr>
          <w:p w:rsidR="005D6E4F" w:rsidRPr="00AA38E8" w:rsidRDefault="005D6E4F" w:rsidP="00274729">
            <w:pPr>
              <w:spacing w:before="60"/>
              <w:rPr>
                <w:rFonts w:cs="Calibri"/>
                <w:b/>
                <w:bCs/>
                <w:sz w:val="16"/>
              </w:rPr>
            </w:pPr>
            <w:r w:rsidRPr="00AA38E8">
              <w:rPr>
                <w:rFonts w:cs="Calibri"/>
                <w:b/>
                <w:bCs/>
                <w:sz w:val="16"/>
              </w:rPr>
              <w:t>Return Value</w:t>
            </w:r>
          </w:p>
        </w:tc>
        <w:tc>
          <w:tcPr>
            <w:tcW w:w="4179" w:type="dxa"/>
          </w:tcPr>
          <w:p w:rsidR="005D6E4F" w:rsidRPr="000048F2" w:rsidRDefault="005D6E4F" w:rsidP="00274729">
            <w:pPr>
              <w:spacing w:before="60"/>
              <w:rPr>
                <w:rFonts w:cs="Calibri"/>
                <w:sz w:val="16"/>
              </w:rPr>
            </w:pPr>
            <w:r>
              <w:rPr>
                <w:rFonts w:cs="Calibri"/>
                <w:sz w:val="16"/>
              </w:rPr>
              <w:t>NA</w:t>
            </w:r>
          </w:p>
        </w:tc>
        <w:tc>
          <w:tcPr>
            <w:tcW w:w="990" w:type="dxa"/>
          </w:tcPr>
          <w:p w:rsidR="005D6E4F" w:rsidRDefault="005D6E4F" w:rsidP="00274729">
            <w:pPr>
              <w:spacing w:before="60"/>
              <w:rPr>
                <w:rFonts w:cs="Calibri"/>
                <w:sz w:val="16"/>
              </w:rPr>
            </w:pPr>
            <w:r>
              <w:rPr>
                <w:rFonts w:cs="Calibri"/>
                <w:sz w:val="16"/>
              </w:rPr>
              <w:t>NA</w:t>
            </w:r>
          </w:p>
        </w:tc>
        <w:tc>
          <w:tcPr>
            <w:tcW w:w="990" w:type="dxa"/>
          </w:tcPr>
          <w:p w:rsidR="005D6E4F" w:rsidRDefault="005D6E4F" w:rsidP="00274729">
            <w:pPr>
              <w:spacing w:before="60"/>
              <w:rPr>
                <w:rFonts w:cs="Calibri"/>
                <w:sz w:val="16"/>
              </w:rPr>
            </w:pPr>
            <w:r>
              <w:rPr>
                <w:rFonts w:cs="Calibri"/>
                <w:sz w:val="16"/>
              </w:rPr>
              <w:t>NA</w:t>
            </w:r>
          </w:p>
        </w:tc>
        <w:tc>
          <w:tcPr>
            <w:tcW w:w="990" w:type="dxa"/>
          </w:tcPr>
          <w:p w:rsidR="005D6E4F" w:rsidRDefault="005D6E4F" w:rsidP="00274729">
            <w:pPr>
              <w:spacing w:before="60"/>
              <w:rPr>
                <w:rFonts w:cs="Calibri"/>
                <w:sz w:val="16"/>
              </w:rPr>
            </w:pPr>
            <w:r>
              <w:rPr>
                <w:rFonts w:cs="Calibri"/>
                <w:sz w:val="16"/>
              </w:rPr>
              <w:t>NA</w:t>
            </w:r>
          </w:p>
        </w:tc>
      </w:tr>
    </w:tbl>
    <w:p w:rsidR="000048F2" w:rsidRDefault="000048F2" w:rsidP="000048F2">
      <w:pPr>
        <w:pStyle w:val="Heading2"/>
        <w:numPr>
          <w:ilvl w:val="3"/>
          <w:numId w:val="11"/>
        </w:numPr>
        <w:spacing w:after="60"/>
        <w:rPr>
          <w:rFonts w:ascii="Calibri" w:hAnsi="Calibri" w:cs="Calibri"/>
        </w:rPr>
      </w:pPr>
      <w:bookmarkStart w:id="763" w:name="_Toc463266432"/>
      <w:r>
        <w:rPr>
          <w:rFonts w:ascii="Calibri" w:hAnsi="Calibri" w:cs="Calibri"/>
        </w:rPr>
        <w:t>Design Rationale</w:t>
      </w:r>
      <w:bookmarkEnd w:id="763"/>
    </w:p>
    <w:p w:rsidR="000048F2" w:rsidRPr="005D6E4F" w:rsidRDefault="000048F2" w:rsidP="000048F2">
      <w:pPr>
        <w:pStyle w:val="Heading2"/>
        <w:numPr>
          <w:ilvl w:val="3"/>
          <w:numId w:val="11"/>
        </w:numPr>
        <w:spacing w:after="60"/>
        <w:rPr>
          <w:rFonts w:ascii="Calibri" w:hAnsi="Calibri" w:cs="Calibri"/>
        </w:rPr>
      </w:pPr>
      <w:bookmarkStart w:id="764" w:name="_Toc463266433"/>
      <w:r w:rsidRPr="005D6E4F">
        <w:rPr>
          <w:rFonts w:ascii="Calibri" w:hAnsi="Calibri" w:cs="Calibri"/>
        </w:rPr>
        <w:t>Processing</w:t>
      </w:r>
      <w:bookmarkEnd w:id="764"/>
    </w:p>
    <w:p w:rsidR="004E551C" w:rsidRDefault="000048F2" w:rsidP="000048F2">
      <w:pPr>
        <w:rPr>
          <w:lang w:bidi="ar-SA"/>
        </w:rPr>
      </w:pPr>
      <w:r>
        <w:rPr>
          <w:lang w:bidi="ar-SA"/>
        </w:rPr>
        <w:t>Refer to ‘</w:t>
      </w:r>
      <w:proofErr w:type="spellStart"/>
      <w:r w:rsidRPr="000048F2">
        <w:rPr>
          <w:lang w:bidi="ar-SA"/>
        </w:rPr>
        <w:t>HwVelConstraint</w:t>
      </w:r>
      <w:proofErr w:type="spellEnd"/>
      <w:r>
        <w:rPr>
          <w:lang w:bidi="ar-SA"/>
        </w:rPr>
        <w:t>’ subsystem in FDD.</w:t>
      </w:r>
    </w:p>
    <w:p w:rsidR="004E551C" w:rsidRPr="00AA38E8" w:rsidRDefault="004E551C" w:rsidP="004E551C">
      <w:pPr>
        <w:pStyle w:val="Heading2"/>
        <w:numPr>
          <w:ilvl w:val="2"/>
          <w:numId w:val="11"/>
        </w:numPr>
        <w:tabs>
          <w:tab w:val="clear" w:pos="1017"/>
          <w:tab w:val="num" w:pos="567"/>
        </w:tabs>
        <w:spacing w:after="60"/>
        <w:ind w:left="567"/>
        <w:rPr>
          <w:rFonts w:ascii="Calibri" w:hAnsi="Calibri" w:cs="Calibri"/>
        </w:rPr>
      </w:pPr>
      <w:bookmarkStart w:id="765" w:name="_Toc463266434"/>
      <w:r>
        <w:rPr>
          <w:rFonts w:ascii="Calibri" w:hAnsi="Calibri" w:cs="Calibri"/>
        </w:rPr>
        <w:t>Local Function #11</w:t>
      </w:r>
      <w:bookmarkEnd w:id="76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551C" w:rsidRPr="00AA38E8" w:rsidTr="00274729">
        <w:tc>
          <w:tcPr>
            <w:tcW w:w="1779" w:type="dxa"/>
          </w:tcPr>
          <w:p w:rsidR="004E551C" w:rsidRPr="00AA38E8" w:rsidRDefault="004E551C" w:rsidP="00274729">
            <w:pPr>
              <w:spacing w:before="60"/>
              <w:rPr>
                <w:rFonts w:cs="Calibri"/>
                <w:b/>
                <w:bCs/>
                <w:sz w:val="16"/>
              </w:rPr>
            </w:pPr>
            <w:r w:rsidRPr="00AA38E8">
              <w:rPr>
                <w:rFonts w:cs="Calibri"/>
                <w:b/>
                <w:bCs/>
                <w:sz w:val="16"/>
              </w:rPr>
              <w:t>Function Name</w:t>
            </w:r>
          </w:p>
        </w:tc>
        <w:tc>
          <w:tcPr>
            <w:tcW w:w="4179" w:type="dxa"/>
          </w:tcPr>
          <w:p w:rsidR="004E551C" w:rsidRPr="00AA38E8" w:rsidRDefault="004E551C" w:rsidP="00274729">
            <w:pPr>
              <w:spacing w:before="60"/>
              <w:rPr>
                <w:rFonts w:cs="Calibri"/>
                <w:sz w:val="16"/>
              </w:rPr>
            </w:pPr>
            <w:proofErr w:type="spellStart"/>
            <w:r w:rsidRPr="004E551C">
              <w:rPr>
                <w:rFonts w:cs="Calibri"/>
                <w:sz w:val="16"/>
              </w:rPr>
              <w:t>VehSpdConstraint</w:t>
            </w:r>
            <w:proofErr w:type="spellEnd"/>
          </w:p>
        </w:tc>
        <w:tc>
          <w:tcPr>
            <w:tcW w:w="990" w:type="dxa"/>
            <w:shd w:val="pct30" w:color="FFFF00" w:fill="auto"/>
          </w:tcPr>
          <w:p w:rsidR="004E551C" w:rsidRPr="00AA38E8" w:rsidRDefault="004E551C" w:rsidP="00274729">
            <w:pPr>
              <w:spacing w:before="60"/>
              <w:jc w:val="center"/>
              <w:rPr>
                <w:rFonts w:cs="Calibri"/>
                <w:sz w:val="16"/>
              </w:rPr>
            </w:pPr>
            <w:r w:rsidRPr="00AA38E8">
              <w:rPr>
                <w:rFonts w:cs="Calibri"/>
                <w:sz w:val="16"/>
              </w:rPr>
              <w:t>Type</w:t>
            </w:r>
          </w:p>
        </w:tc>
        <w:tc>
          <w:tcPr>
            <w:tcW w:w="990" w:type="dxa"/>
            <w:shd w:val="pct30" w:color="FFFF00" w:fill="auto"/>
          </w:tcPr>
          <w:p w:rsidR="004E551C" w:rsidRPr="00AA38E8" w:rsidRDefault="004E551C" w:rsidP="00274729">
            <w:pPr>
              <w:spacing w:before="60"/>
              <w:jc w:val="center"/>
              <w:rPr>
                <w:rFonts w:cs="Calibri"/>
                <w:sz w:val="16"/>
              </w:rPr>
            </w:pPr>
            <w:r w:rsidRPr="00AA38E8">
              <w:rPr>
                <w:rFonts w:cs="Calibri"/>
                <w:sz w:val="16"/>
              </w:rPr>
              <w:t>Min</w:t>
            </w:r>
          </w:p>
        </w:tc>
        <w:tc>
          <w:tcPr>
            <w:tcW w:w="990" w:type="dxa"/>
            <w:shd w:val="pct30" w:color="FFFF00" w:fill="auto"/>
          </w:tcPr>
          <w:p w:rsidR="004E551C" w:rsidRPr="00AA38E8" w:rsidRDefault="004E551C" w:rsidP="00274729">
            <w:pPr>
              <w:spacing w:before="60"/>
              <w:jc w:val="center"/>
              <w:rPr>
                <w:rFonts w:cs="Calibri"/>
                <w:sz w:val="16"/>
              </w:rPr>
            </w:pPr>
            <w:r w:rsidRPr="00AA38E8">
              <w:rPr>
                <w:rFonts w:cs="Calibri"/>
                <w:sz w:val="16"/>
              </w:rPr>
              <w:t>Max</w:t>
            </w:r>
          </w:p>
        </w:tc>
      </w:tr>
      <w:tr w:rsidR="004E551C" w:rsidRPr="00AA38E8" w:rsidTr="00274729">
        <w:tc>
          <w:tcPr>
            <w:tcW w:w="1779" w:type="dxa"/>
          </w:tcPr>
          <w:p w:rsidR="004E551C" w:rsidRPr="00AA38E8" w:rsidRDefault="004E551C" w:rsidP="00274729">
            <w:pPr>
              <w:spacing w:before="60"/>
              <w:rPr>
                <w:rFonts w:cs="Calibri"/>
                <w:b/>
                <w:bCs/>
                <w:sz w:val="16"/>
              </w:rPr>
            </w:pPr>
            <w:r w:rsidRPr="00AA38E8">
              <w:rPr>
                <w:rFonts w:cs="Calibri"/>
                <w:b/>
                <w:bCs/>
                <w:sz w:val="16"/>
              </w:rPr>
              <w:lastRenderedPageBreak/>
              <w:t xml:space="preserve">Arguments Passed </w:t>
            </w:r>
          </w:p>
        </w:tc>
        <w:tc>
          <w:tcPr>
            <w:tcW w:w="4179" w:type="dxa"/>
          </w:tcPr>
          <w:p w:rsidR="004E551C" w:rsidRPr="00AA38E8" w:rsidRDefault="004E551C" w:rsidP="00274729">
            <w:pPr>
              <w:spacing w:before="60"/>
              <w:rPr>
                <w:rFonts w:cs="Calibri"/>
                <w:sz w:val="16"/>
              </w:rPr>
            </w:pPr>
            <w:r w:rsidRPr="004E551C">
              <w:rPr>
                <w:rFonts w:cs="Calibri"/>
                <w:sz w:val="16"/>
              </w:rPr>
              <w:t>VehSpd_Kph_T_f32</w:t>
            </w:r>
          </w:p>
        </w:tc>
        <w:tc>
          <w:tcPr>
            <w:tcW w:w="990" w:type="dxa"/>
          </w:tcPr>
          <w:p w:rsidR="004E551C" w:rsidRPr="00AA38E8" w:rsidRDefault="004E551C" w:rsidP="00274729">
            <w:pPr>
              <w:spacing w:before="60"/>
              <w:rPr>
                <w:rFonts w:cs="Calibri"/>
                <w:sz w:val="16"/>
              </w:rPr>
            </w:pPr>
            <w:r>
              <w:rPr>
                <w:rFonts w:cs="Calibri"/>
                <w:sz w:val="16"/>
              </w:rPr>
              <w:t>Float32</w:t>
            </w:r>
          </w:p>
        </w:tc>
        <w:tc>
          <w:tcPr>
            <w:tcW w:w="990" w:type="dxa"/>
          </w:tcPr>
          <w:p w:rsidR="004E551C" w:rsidRPr="00AA38E8" w:rsidRDefault="000463CC" w:rsidP="00274729">
            <w:pPr>
              <w:spacing w:before="60"/>
              <w:rPr>
                <w:rFonts w:cs="Calibri"/>
                <w:sz w:val="16"/>
              </w:rPr>
            </w:pPr>
            <w:r>
              <w:rPr>
                <w:rFonts w:cs="Calibri"/>
                <w:sz w:val="16"/>
              </w:rPr>
              <w:t>0</w:t>
            </w:r>
          </w:p>
        </w:tc>
        <w:tc>
          <w:tcPr>
            <w:tcW w:w="990" w:type="dxa"/>
          </w:tcPr>
          <w:p w:rsidR="004E551C" w:rsidRPr="00AA38E8" w:rsidRDefault="000463CC" w:rsidP="00274729">
            <w:pPr>
              <w:spacing w:before="60"/>
              <w:rPr>
                <w:rFonts w:cs="Calibri"/>
                <w:sz w:val="16"/>
              </w:rPr>
            </w:pPr>
            <w:r>
              <w:rPr>
                <w:rFonts w:cs="Calibri"/>
                <w:sz w:val="16"/>
              </w:rPr>
              <w:t>511</w:t>
            </w:r>
          </w:p>
        </w:tc>
      </w:tr>
      <w:tr w:rsidR="004E551C" w:rsidRPr="00AA38E8" w:rsidTr="00274729">
        <w:trPr>
          <w:trHeight w:val="761"/>
        </w:trPr>
        <w:tc>
          <w:tcPr>
            <w:tcW w:w="1779" w:type="dxa"/>
            <w:vMerge w:val="restart"/>
          </w:tcPr>
          <w:p w:rsidR="004E551C" w:rsidRPr="00AA38E8" w:rsidRDefault="004E551C" w:rsidP="00274729">
            <w:pPr>
              <w:spacing w:before="60"/>
              <w:rPr>
                <w:rFonts w:cs="Calibri"/>
                <w:b/>
                <w:bCs/>
                <w:sz w:val="16"/>
              </w:rPr>
            </w:pPr>
          </w:p>
        </w:tc>
        <w:tc>
          <w:tcPr>
            <w:tcW w:w="4179" w:type="dxa"/>
          </w:tcPr>
          <w:p w:rsidR="004E551C" w:rsidRPr="00AA38E8" w:rsidRDefault="00C10F37" w:rsidP="00274729">
            <w:pPr>
              <w:spacing w:before="60"/>
              <w:rPr>
                <w:rFonts w:cs="Calibri"/>
                <w:sz w:val="16"/>
              </w:rPr>
            </w:pPr>
            <w:r>
              <w:rPr>
                <w:rFonts w:cs="Calibri"/>
                <w:sz w:val="16"/>
              </w:rPr>
              <w:t>*</w:t>
            </w:r>
            <w:proofErr w:type="spellStart"/>
            <w:r w:rsidR="004E551C" w:rsidRPr="004E551C">
              <w:rPr>
                <w:rFonts w:cs="Calibri"/>
                <w:sz w:val="16"/>
              </w:rPr>
              <w:t>VehSpdOK_Cnt_T_Logl</w:t>
            </w:r>
            <w:proofErr w:type="spellEnd"/>
          </w:p>
        </w:tc>
        <w:tc>
          <w:tcPr>
            <w:tcW w:w="990" w:type="dxa"/>
          </w:tcPr>
          <w:p w:rsidR="004E551C" w:rsidRPr="00AA38E8" w:rsidRDefault="004E551C" w:rsidP="00274729">
            <w:pPr>
              <w:spacing w:before="60"/>
              <w:rPr>
                <w:rFonts w:cs="Calibri"/>
                <w:sz w:val="16"/>
              </w:rPr>
            </w:pPr>
            <w:r>
              <w:rPr>
                <w:rFonts w:cs="Calibri"/>
                <w:sz w:val="16"/>
              </w:rPr>
              <w:t>Boolean</w:t>
            </w:r>
          </w:p>
        </w:tc>
        <w:tc>
          <w:tcPr>
            <w:tcW w:w="990" w:type="dxa"/>
          </w:tcPr>
          <w:p w:rsidR="004E551C" w:rsidRPr="00AA38E8" w:rsidRDefault="004E551C" w:rsidP="00274729">
            <w:pPr>
              <w:spacing w:before="60"/>
              <w:rPr>
                <w:rFonts w:cs="Calibri"/>
                <w:sz w:val="16"/>
              </w:rPr>
            </w:pPr>
            <w:r>
              <w:rPr>
                <w:rFonts w:cs="Calibri"/>
                <w:sz w:val="16"/>
              </w:rPr>
              <w:t>0</w:t>
            </w:r>
          </w:p>
        </w:tc>
        <w:tc>
          <w:tcPr>
            <w:tcW w:w="990" w:type="dxa"/>
          </w:tcPr>
          <w:p w:rsidR="004E551C" w:rsidRPr="00AA38E8" w:rsidRDefault="004E551C" w:rsidP="00274729">
            <w:pPr>
              <w:spacing w:before="60"/>
              <w:rPr>
                <w:rFonts w:cs="Calibri"/>
                <w:sz w:val="16"/>
              </w:rPr>
            </w:pPr>
            <w:r>
              <w:rPr>
                <w:rFonts w:cs="Calibri"/>
                <w:sz w:val="16"/>
              </w:rPr>
              <w:t>1</w:t>
            </w:r>
          </w:p>
        </w:tc>
      </w:tr>
      <w:tr w:rsidR="004E551C" w:rsidRPr="00AA38E8" w:rsidTr="00274729">
        <w:trPr>
          <w:trHeight w:val="761"/>
        </w:trPr>
        <w:tc>
          <w:tcPr>
            <w:tcW w:w="1779" w:type="dxa"/>
            <w:vMerge/>
          </w:tcPr>
          <w:p w:rsidR="004E551C" w:rsidRPr="00AA38E8" w:rsidRDefault="004E551C" w:rsidP="00274729">
            <w:pPr>
              <w:spacing w:before="60"/>
              <w:rPr>
                <w:rFonts w:cs="Calibri"/>
                <w:b/>
                <w:bCs/>
                <w:sz w:val="16"/>
              </w:rPr>
            </w:pPr>
          </w:p>
        </w:tc>
        <w:tc>
          <w:tcPr>
            <w:tcW w:w="4179" w:type="dxa"/>
          </w:tcPr>
          <w:p w:rsidR="004E551C" w:rsidRPr="000048F2" w:rsidRDefault="00C10F37" w:rsidP="00274729">
            <w:pPr>
              <w:spacing w:before="60"/>
              <w:rPr>
                <w:rFonts w:cs="Calibri"/>
                <w:sz w:val="16"/>
              </w:rPr>
            </w:pPr>
            <w:r>
              <w:rPr>
                <w:rFonts w:cs="Calibri"/>
                <w:sz w:val="16"/>
              </w:rPr>
              <w:t>*</w:t>
            </w:r>
            <w:r w:rsidR="004E551C" w:rsidRPr="004E551C">
              <w:rPr>
                <w:rFonts w:cs="Calibri"/>
                <w:sz w:val="16"/>
              </w:rPr>
              <w:t>VehSpdIdx_Cnt_T_u16</w:t>
            </w:r>
          </w:p>
        </w:tc>
        <w:tc>
          <w:tcPr>
            <w:tcW w:w="990" w:type="dxa"/>
          </w:tcPr>
          <w:p w:rsidR="004E551C" w:rsidRDefault="004E551C" w:rsidP="00274729">
            <w:pPr>
              <w:spacing w:before="60"/>
              <w:rPr>
                <w:rFonts w:cs="Calibri"/>
                <w:sz w:val="16"/>
              </w:rPr>
            </w:pPr>
            <w:r>
              <w:rPr>
                <w:rFonts w:cs="Calibri"/>
                <w:sz w:val="16"/>
              </w:rPr>
              <w:t>Uint</w:t>
            </w:r>
            <w:r w:rsidR="000463CC">
              <w:rPr>
                <w:rFonts w:cs="Calibri"/>
                <w:sz w:val="16"/>
              </w:rPr>
              <w:t>16</w:t>
            </w:r>
          </w:p>
        </w:tc>
        <w:tc>
          <w:tcPr>
            <w:tcW w:w="990" w:type="dxa"/>
          </w:tcPr>
          <w:p w:rsidR="004E551C" w:rsidRDefault="004E551C" w:rsidP="00274729">
            <w:pPr>
              <w:spacing w:before="60"/>
              <w:rPr>
                <w:rFonts w:cs="Calibri"/>
                <w:sz w:val="16"/>
              </w:rPr>
            </w:pPr>
            <w:r>
              <w:rPr>
                <w:rFonts w:cs="Calibri"/>
                <w:sz w:val="16"/>
              </w:rPr>
              <w:t>0</w:t>
            </w:r>
          </w:p>
        </w:tc>
        <w:tc>
          <w:tcPr>
            <w:tcW w:w="990" w:type="dxa"/>
          </w:tcPr>
          <w:p w:rsidR="004E551C" w:rsidRDefault="000463CC" w:rsidP="00274729">
            <w:pPr>
              <w:spacing w:before="60"/>
              <w:rPr>
                <w:rFonts w:cs="Calibri"/>
                <w:sz w:val="16"/>
              </w:rPr>
            </w:pPr>
            <w:r>
              <w:rPr>
                <w:rFonts w:cs="Calibri"/>
                <w:sz w:val="16"/>
              </w:rPr>
              <w:t>5</w:t>
            </w:r>
          </w:p>
        </w:tc>
      </w:tr>
      <w:tr w:rsidR="00C10F37" w:rsidRPr="00AA38E8" w:rsidTr="00274729">
        <w:trPr>
          <w:trHeight w:val="761"/>
        </w:trPr>
        <w:tc>
          <w:tcPr>
            <w:tcW w:w="1779" w:type="dxa"/>
          </w:tcPr>
          <w:p w:rsidR="00C10F37" w:rsidRPr="00AA38E8" w:rsidRDefault="00C10F37" w:rsidP="00CF4B9D">
            <w:pPr>
              <w:spacing w:before="60"/>
              <w:rPr>
                <w:rFonts w:cs="Calibri"/>
                <w:b/>
                <w:bCs/>
                <w:sz w:val="16"/>
              </w:rPr>
            </w:pPr>
            <w:r w:rsidRPr="00AA38E8">
              <w:rPr>
                <w:rFonts w:cs="Calibri"/>
                <w:b/>
                <w:bCs/>
                <w:sz w:val="16"/>
              </w:rPr>
              <w:t>Return Value</w:t>
            </w:r>
          </w:p>
        </w:tc>
        <w:tc>
          <w:tcPr>
            <w:tcW w:w="4179" w:type="dxa"/>
          </w:tcPr>
          <w:p w:rsidR="00C10F37" w:rsidRPr="004E551C" w:rsidRDefault="00C10F37" w:rsidP="00274729">
            <w:pPr>
              <w:spacing w:before="60"/>
              <w:rPr>
                <w:rFonts w:cs="Calibri"/>
                <w:sz w:val="16"/>
              </w:rPr>
            </w:pPr>
            <w:r>
              <w:rPr>
                <w:rFonts w:cs="Calibri"/>
                <w:sz w:val="16"/>
              </w:rPr>
              <w:t>None</w:t>
            </w:r>
          </w:p>
        </w:tc>
        <w:tc>
          <w:tcPr>
            <w:tcW w:w="990" w:type="dxa"/>
          </w:tcPr>
          <w:p w:rsidR="00C10F37" w:rsidRDefault="00C10F37" w:rsidP="00274729">
            <w:pPr>
              <w:spacing w:before="60"/>
              <w:rPr>
                <w:rFonts w:cs="Calibri"/>
                <w:sz w:val="16"/>
              </w:rPr>
            </w:pPr>
            <w:r>
              <w:rPr>
                <w:rFonts w:cs="Calibri"/>
                <w:sz w:val="16"/>
              </w:rPr>
              <w:t>NA</w:t>
            </w:r>
          </w:p>
        </w:tc>
        <w:tc>
          <w:tcPr>
            <w:tcW w:w="990" w:type="dxa"/>
          </w:tcPr>
          <w:p w:rsidR="00C10F37" w:rsidRDefault="00C10F37" w:rsidP="00274729">
            <w:pPr>
              <w:spacing w:before="60"/>
              <w:rPr>
                <w:rFonts w:cs="Calibri"/>
                <w:sz w:val="16"/>
              </w:rPr>
            </w:pPr>
            <w:r>
              <w:rPr>
                <w:rFonts w:cs="Calibri"/>
                <w:sz w:val="16"/>
              </w:rPr>
              <w:t>NA</w:t>
            </w:r>
          </w:p>
        </w:tc>
        <w:tc>
          <w:tcPr>
            <w:tcW w:w="990" w:type="dxa"/>
          </w:tcPr>
          <w:p w:rsidR="00C10F37" w:rsidRDefault="00C10F37" w:rsidP="00274729">
            <w:pPr>
              <w:spacing w:before="60"/>
              <w:rPr>
                <w:rFonts w:cs="Calibri"/>
                <w:sz w:val="16"/>
              </w:rPr>
            </w:pPr>
            <w:r>
              <w:rPr>
                <w:rFonts w:cs="Calibri"/>
                <w:sz w:val="16"/>
              </w:rPr>
              <w:t>NA</w:t>
            </w:r>
          </w:p>
        </w:tc>
      </w:tr>
    </w:tbl>
    <w:p w:rsidR="004E551C" w:rsidRDefault="004E551C" w:rsidP="004E551C">
      <w:pPr>
        <w:pStyle w:val="Heading2"/>
        <w:numPr>
          <w:ilvl w:val="3"/>
          <w:numId w:val="11"/>
        </w:numPr>
        <w:spacing w:after="60"/>
        <w:rPr>
          <w:rFonts w:ascii="Calibri" w:hAnsi="Calibri" w:cs="Calibri"/>
        </w:rPr>
      </w:pPr>
      <w:bookmarkStart w:id="766" w:name="_Toc463266435"/>
      <w:r>
        <w:rPr>
          <w:rFonts w:ascii="Calibri" w:hAnsi="Calibri" w:cs="Calibri"/>
        </w:rPr>
        <w:t>Design Rationale</w:t>
      </w:r>
      <w:bookmarkEnd w:id="766"/>
    </w:p>
    <w:p w:rsidR="00347EF5" w:rsidRDefault="00347EF5" w:rsidP="00347EF5">
      <w:pPr>
        <w:rPr>
          <w:lang w:bidi="ar-SA"/>
        </w:rPr>
      </w:pPr>
    </w:p>
    <w:p w:rsidR="00347EF5" w:rsidRDefault="00347EF5" w:rsidP="00347EF5">
      <w:pPr>
        <w:rPr>
          <w:i/>
          <w:lang w:bidi="ar-SA"/>
        </w:rPr>
      </w:pPr>
      <w:r w:rsidRPr="00D5171B">
        <w:rPr>
          <w:i/>
          <w:lang w:bidi="ar-SA"/>
        </w:rPr>
        <w:t xml:space="preserve">Code is optimized due to limitation with the model; hence code completely won’t match the model. There won’t be any impact on the functionality. </w:t>
      </w:r>
    </w:p>
    <w:p w:rsidR="00566B1B" w:rsidRPr="00D5171B" w:rsidRDefault="00566B1B" w:rsidP="00347EF5">
      <w:pPr>
        <w:rPr>
          <w:i/>
          <w:lang w:bidi="ar-SA"/>
        </w:rPr>
      </w:pPr>
      <w:r>
        <w:rPr>
          <w:i/>
          <w:lang w:bidi="ar-SA"/>
        </w:rPr>
        <w:t>In the model as it is not possible to break the for loop until the loop iterator reaches the configured constant threshold value, index corresponding to the position in ‘</w:t>
      </w:r>
      <w:proofErr w:type="spellStart"/>
      <w:r w:rsidRPr="00566B1B">
        <w:rPr>
          <w:i/>
          <w:lang w:bidi="ar-SA"/>
        </w:rPr>
        <w:t>SysFricLrngVehSpd</w:t>
      </w:r>
      <w:proofErr w:type="spellEnd"/>
      <w:r>
        <w:rPr>
          <w:i/>
          <w:lang w:bidi="ar-SA"/>
        </w:rPr>
        <w:t>’ which breaches the conditions mentioned in ‘</w:t>
      </w:r>
      <w:proofErr w:type="spellStart"/>
      <w:r w:rsidRPr="00566B1B">
        <w:rPr>
          <w:i/>
          <w:lang w:bidi="ar-SA"/>
        </w:rPr>
        <w:t>VehSpdIdxCalcn</w:t>
      </w:r>
      <w:proofErr w:type="spellEnd"/>
      <w:r>
        <w:rPr>
          <w:i/>
          <w:lang w:bidi="ar-SA"/>
        </w:rPr>
        <w:t xml:space="preserve">’ subsystem is calculated by successively adding the index value after multiplying </w:t>
      </w:r>
      <w:r w:rsidR="00BE061C">
        <w:rPr>
          <w:i/>
          <w:lang w:bidi="ar-SA"/>
        </w:rPr>
        <w:t xml:space="preserve">it </w:t>
      </w:r>
      <w:r>
        <w:rPr>
          <w:i/>
          <w:lang w:bidi="ar-SA"/>
        </w:rPr>
        <w:t>with either the condition true or false based on whether the vehicle speed value breaches the threshold mentioned in the FDD. In code as it is possible to exit the for loop as soon as a value in ‘</w:t>
      </w:r>
      <w:proofErr w:type="spellStart"/>
      <w:r w:rsidRPr="00566B1B">
        <w:rPr>
          <w:i/>
          <w:lang w:bidi="ar-SA"/>
        </w:rPr>
        <w:t>VehSpdIdxCalcn</w:t>
      </w:r>
      <w:proofErr w:type="spellEnd"/>
      <w:r>
        <w:rPr>
          <w:i/>
          <w:lang w:bidi="ar-SA"/>
        </w:rPr>
        <w:t>’ breaches thresholds as mentioned in FDD, no such successive addition of loop counter is required</w:t>
      </w:r>
      <w:r w:rsidR="00BF65E2">
        <w:rPr>
          <w:i/>
          <w:lang w:bidi="ar-SA"/>
        </w:rPr>
        <w:t>.</w:t>
      </w:r>
    </w:p>
    <w:p w:rsidR="004E551C" w:rsidRPr="009D5586" w:rsidRDefault="004E551C" w:rsidP="009D5586">
      <w:pPr>
        <w:pStyle w:val="Heading2"/>
        <w:numPr>
          <w:ilvl w:val="3"/>
          <w:numId w:val="11"/>
        </w:numPr>
        <w:spacing w:after="60"/>
        <w:rPr>
          <w:rFonts w:ascii="Calibri" w:hAnsi="Calibri" w:cs="Calibri"/>
        </w:rPr>
      </w:pPr>
      <w:bookmarkStart w:id="767" w:name="_Toc463266436"/>
      <w:r>
        <w:rPr>
          <w:rFonts w:ascii="Calibri" w:hAnsi="Calibri" w:cs="Calibri"/>
        </w:rPr>
        <w:t>Processing</w:t>
      </w:r>
      <w:bookmarkEnd w:id="767"/>
    </w:p>
    <w:p w:rsidR="00F70581" w:rsidRDefault="004E551C" w:rsidP="004E551C">
      <w:pPr>
        <w:rPr>
          <w:rFonts w:cs="Calibri"/>
        </w:rPr>
      </w:pPr>
      <w:r>
        <w:rPr>
          <w:lang w:bidi="ar-SA"/>
        </w:rPr>
        <w:t>Refer to ‘</w:t>
      </w:r>
      <w:proofErr w:type="spellStart"/>
      <w:r w:rsidR="009D5586" w:rsidRPr="004E551C">
        <w:rPr>
          <w:rFonts w:cs="Calibri"/>
          <w:sz w:val="16"/>
        </w:rPr>
        <w:t>VehSpdConstraint</w:t>
      </w:r>
      <w:proofErr w:type="spellEnd"/>
      <w:r w:rsidR="009D5586">
        <w:rPr>
          <w:lang w:bidi="ar-SA"/>
        </w:rPr>
        <w:t xml:space="preserve">’ </w:t>
      </w:r>
      <w:r>
        <w:rPr>
          <w:lang w:bidi="ar-SA"/>
        </w:rPr>
        <w:t>subsystem in FDD.</w:t>
      </w:r>
      <w:r w:rsidR="000048F2">
        <w:rPr>
          <w:rFonts w:cs="Calibri"/>
        </w:rPr>
        <w:t xml:space="preserve"> </w:t>
      </w:r>
    </w:p>
    <w:p w:rsidR="003014CD" w:rsidRPr="00AA38E8" w:rsidRDefault="003014CD" w:rsidP="003014CD">
      <w:pPr>
        <w:pStyle w:val="Heading2"/>
        <w:numPr>
          <w:ilvl w:val="2"/>
          <w:numId w:val="11"/>
        </w:numPr>
        <w:tabs>
          <w:tab w:val="clear" w:pos="1017"/>
          <w:tab w:val="num" w:pos="567"/>
        </w:tabs>
        <w:spacing w:after="60"/>
        <w:ind w:left="567"/>
        <w:rPr>
          <w:rFonts w:ascii="Calibri" w:hAnsi="Calibri" w:cs="Calibri"/>
        </w:rPr>
      </w:pPr>
      <w:bookmarkStart w:id="768" w:name="_Toc463266437"/>
      <w:r>
        <w:rPr>
          <w:rFonts w:ascii="Calibri" w:hAnsi="Calibri" w:cs="Calibri"/>
        </w:rPr>
        <w:t>Local Function #1</w:t>
      </w:r>
      <w:r w:rsidR="00646EDE">
        <w:rPr>
          <w:rFonts w:ascii="Calibri" w:hAnsi="Calibri" w:cs="Calibri"/>
        </w:rPr>
        <w:t>2</w:t>
      </w:r>
      <w:bookmarkEnd w:id="7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014CD" w:rsidRPr="00AA38E8" w:rsidTr="00274729">
        <w:tc>
          <w:tcPr>
            <w:tcW w:w="1779" w:type="dxa"/>
          </w:tcPr>
          <w:p w:rsidR="003014CD" w:rsidRPr="00AA38E8" w:rsidRDefault="003014CD" w:rsidP="00274729">
            <w:pPr>
              <w:spacing w:before="60"/>
              <w:rPr>
                <w:rFonts w:cs="Calibri"/>
                <w:b/>
                <w:bCs/>
                <w:sz w:val="16"/>
              </w:rPr>
            </w:pPr>
            <w:r w:rsidRPr="00AA38E8">
              <w:rPr>
                <w:rFonts w:cs="Calibri"/>
                <w:b/>
                <w:bCs/>
                <w:sz w:val="16"/>
              </w:rPr>
              <w:t>Function Name</w:t>
            </w:r>
          </w:p>
        </w:tc>
        <w:tc>
          <w:tcPr>
            <w:tcW w:w="4179" w:type="dxa"/>
          </w:tcPr>
          <w:p w:rsidR="003014CD" w:rsidRPr="00AA38E8" w:rsidRDefault="00DB01BD" w:rsidP="00274729">
            <w:pPr>
              <w:spacing w:before="60"/>
              <w:rPr>
                <w:rFonts w:cs="Calibri"/>
                <w:sz w:val="16"/>
              </w:rPr>
            </w:pPr>
            <w:proofErr w:type="spellStart"/>
            <w:r w:rsidRPr="00DB01BD">
              <w:rPr>
                <w:rFonts w:cs="Calibri"/>
                <w:sz w:val="16"/>
              </w:rPr>
              <w:t>ColTqconstraint</w:t>
            </w:r>
            <w:proofErr w:type="spellEnd"/>
          </w:p>
        </w:tc>
        <w:tc>
          <w:tcPr>
            <w:tcW w:w="990" w:type="dxa"/>
            <w:shd w:val="pct30" w:color="FFFF00" w:fill="auto"/>
          </w:tcPr>
          <w:p w:rsidR="003014CD" w:rsidRPr="00AA38E8" w:rsidRDefault="003014CD" w:rsidP="00274729">
            <w:pPr>
              <w:spacing w:before="60"/>
              <w:jc w:val="center"/>
              <w:rPr>
                <w:rFonts w:cs="Calibri"/>
                <w:sz w:val="16"/>
              </w:rPr>
            </w:pPr>
            <w:r w:rsidRPr="00AA38E8">
              <w:rPr>
                <w:rFonts w:cs="Calibri"/>
                <w:sz w:val="16"/>
              </w:rPr>
              <w:t>Type</w:t>
            </w:r>
          </w:p>
        </w:tc>
        <w:tc>
          <w:tcPr>
            <w:tcW w:w="990" w:type="dxa"/>
            <w:shd w:val="pct30" w:color="FFFF00" w:fill="auto"/>
          </w:tcPr>
          <w:p w:rsidR="003014CD" w:rsidRPr="00AA38E8" w:rsidRDefault="003014CD" w:rsidP="00274729">
            <w:pPr>
              <w:spacing w:before="60"/>
              <w:jc w:val="center"/>
              <w:rPr>
                <w:rFonts w:cs="Calibri"/>
                <w:sz w:val="16"/>
              </w:rPr>
            </w:pPr>
            <w:r w:rsidRPr="00AA38E8">
              <w:rPr>
                <w:rFonts w:cs="Calibri"/>
                <w:sz w:val="16"/>
              </w:rPr>
              <w:t>Min</w:t>
            </w:r>
          </w:p>
        </w:tc>
        <w:tc>
          <w:tcPr>
            <w:tcW w:w="990" w:type="dxa"/>
            <w:shd w:val="pct30" w:color="FFFF00" w:fill="auto"/>
          </w:tcPr>
          <w:p w:rsidR="003014CD" w:rsidRPr="00AA38E8" w:rsidRDefault="003014CD" w:rsidP="00274729">
            <w:pPr>
              <w:spacing w:before="60"/>
              <w:jc w:val="center"/>
              <w:rPr>
                <w:rFonts w:cs="Calibri"/>
                <w:sz w:val="16"/>
              </w:rPr>
            </w:pPr>
            <w:r w:rsidRPr="00AA38E8">
              <w:rPr>
                <w:rFonts w:cs="Calibri"/>
                <w:sz w:val="16"/>
              </w:rPr>
              <w:t>Max</w:t>
            </w:r>
          </w:p>
        </w:tc>
      </w:tr>
      <w:tr w:rsidR="00BF65E2" w:rsidRPr="00AA38E8" w:rsidTr="00274729">
        <w:tc>
          <w:tcPr>
            <w:tcW w:w="1779" w:type="dxa"/>
            <w:vMerge w:val="restart"/>
          </w:tcPr>
          <w:p w:rsidR="00BF65E2" w:rsidRPr="00AA38E8" w:rsidRDefault="00BF65E2" w:rsidP="00274729">
            <w:pPr>
              <w:spacing w:before="60"/>
              <w:rPr>
                <w:rFonts w:cs="Calibri"/>
                <w:b/>
                <w:bCs/>
                <w:sz w:val="16"/>
              </w:rPr>
            </w:pPr>
            <w:r w:rsidRPr="00AA38E8">
              <w:rPr>
                <w:rFonts w:cs="Calibri"/>
                <w:b/>
                <w:bCs/>
                <w:sz w:val="16"/>
              </w:rPr>
              <w:t xml:space="preserve">Arguments Passed </w:t>
            </w:r>
          </w:p>
        </w:tc>
        <w:tc>
          <w:tcPr>
            <w:tcW w:w="4179" w:type="dxa"/>
          </w:tcPr>
          <w:p w:rsidR="00BF65E2" w:rsidRPr="00AA38E8" w:rsidRDefault="00BF65E2" w:rsidP="00274729">
            <w:pPr>
              <w:spacing w:before="60"/>
              <w:rPr>
                <w:rFonts w:cs="Calibri"/>
                <w:sz w:val="16"/>
              </w:rPr>
            </w:pPr>
            <w:r w:rsidRPr="00BF65E2">
              <w:rPr>
                <w:rFonts w:cs="Calibri"/>
                <w:sz w:val="16"/>
              </w:rPr>
              <w:t>FilColTq_HwNwtMtr_T_f32</w:t>
            </w:r>
          </w:p>
        </w:tc>
        <w:tc>
          <w:tcPr>
            <w:tcW w:w="990" w:type="dxa"/>
          </w:tcPr>
          <w:p w:rsidR="00BF65E2" w:rsidRPr="00AA38E8" w:rsidRDefault="00BF65E2" w:rsidP="00274729">
            <w:pPr>
              <w:spacing w:before="60"/>
              <w:rPr>
                <w:rFonts w:cs="Calibri"/>
                <w:sz w:val="16"/>
              </w:rPr>
            </w:pPr>
            <w:r>
              <w:rPr>
                <w:rFonts w:cs="Calibri"/>
                <w:sz w:val="16"/>
              </w:rPr>
              <w:t>Float32</w:t>
            </w:r>
          </w:p>
        </w:tc>
        <w:tc>
          <w:tcPr>
            <w:tcW w:w="990" w:type="dxa"/>
          </w:tcPr>
          <w:p w:rsidR="00BF65E2" w:rsidRPr="00AA38E8" w:rsidRDefault="00BF65E2" w:rsidP="00274729">
            <w:pPr>
              <w:spacing w:before="60"/>
              <w:rPr>
                <w:rFonts w:cs="Calibri"/>
                <w:sz w:val="16"/>
              </w:rPr>
            </w:pPr>
            <w:r>
              <w:rPr>
                <w:rFonts w:cs="Calibri"/>
                <w:sz w:val="16"/>
              </w:rPr>
              <w:t>-10</w:t>
            </w:r>
          </w:p>
        </w:tc>
        <w:tc>
          <w:tcPr>
            <w:tcW w:w="990" w:type="dxa"/>
          </w:tcPr>
          <w:p w:rsidR="00BF65E2" w:rsidRPr="00AA38E8" w:rsidRDefault="00BF65E2" w:rsidP="00274729">
            <w:pPr>
              <w:spacing w:before="60"/>
              <w:rPr>
                <w:rFonts w:cs="Calibri"/>
                <w:sz w:val="16"/>
              </w:rPr>
            </w:pPr>
            <w:r>
              <w:rPr>
                <w:rFonts w:cs="Calibri"/>
                <w:sz w:val="16"/>
              </w:rPr>
              <w:t>10</w:t>
            </w:r>
          </w:p>
        </w:tc>
      </w:tr>
      <w:tr w:rsidR="00BF65E2" w:rsidRPr="00AA38E8" w:rsidTr="00274729">
        <w:trPr>
          <w:trHeight w:val="761"/>
        </w:trPr>
        <w:tc>
          <w:tcPr>
            <w:tcW w:w="1779" w:type="dxa"/>
            <w:vMerge/>
          </w:tcPr>
          <w:p w:rsidR="00BF65E2" w:rsidRPr="00AA38E8" w:rsidRDefault="00BF65E2" w:rsidP="00274729">
            <w:pPr>
              <w:spacing w:before="60"/>
              <w:rPr>
                <w:rFonts w:cs="Calibri"/>
                <w:b/>
                <w:bCs/>
                <w:sz w:val="16"/>
              </w:rPr>
            </w:pPr>
          </w:p>
        </w:tc>
        <w:tc>
          <w:tcPr>
            <w:tcW w:w="4179" w:type="dxa"/>
          </w:tcPr>
          <w:p w:rsidR="00BF65E2" w:rsidRPr="00AA38E8" w:rsidRDefault="00BC1132" w:rsidP="00274729">
            <w:pPr>
              <w:spacing w:before="60"/>
              <w:rPr>
                <w:rFonts w:cs="Calibri"/>
                <w:sz w:val="16"/>
              </w:rPr>
            </w:pPr>
            <w:r>
              <w:rPr>
                <w:rFonts w:cs="Calibri"/>
                <w:sz w:val="16"/>
              </w:rPr>
              <w:t>*</w:t>
            </w:r>
            <w:r w:rsidR="00BF65E2" w:rsidRPr="00DB01BD">
              <w:rPr>
                <w:rFonts w:cs="Calibri"/>
                <w:sz w:val="16"/>
              </w:rPr>
              <w:t>SelColTq_HwNwtMtr_T_f32</w:t>
            </w:r>
          </w:p>
        </w:tc>
        <w:tc>
          <w:tcPr>
            <w:tcW w:w="990" w:type="dxa"/>
          </w:tcPr>
          <w:p w:rsidR="00BF65E2" w:rsidRPr="00AA38E8" w:rsidRDefault="00BF65E2" w:rsidP="00274729">
            <w:pPr>
              <w:spacing w:before="60"/>
              <w:rPr>
                <w:rFonts w:cs="Calibri"/>
                <w:sz w:val="16"/>
              </w:rPr>
            </w:pPr>
            <w:r>
              <w:rPr>
                <w:rFonts w:cs="Calibri"/>
                <w:sz w:val="16"/>
              </w:rPr>
              <w:t>Boolean</w:t>
            </w:r>
          </w:p>
        </w:tc>
        <w:tc>
          <w:tcPr>
            <w:tcW w:w="990" w:type="dxa"/>
          </w:tcPr>
          <w:p w:rsidR="00BF65E2" w:rsidRPr="00AA38E8" w:rsidRDefault="00BF65E2" w:rsidP="00274729">
            <w:pPr>
              <w:spacing w:before="60"/>
              <w:rPr>
                <w:rFonts w:cs="Calibri"/>
                <w:sz w:val="16"/>
              </w:rPr>
            </w:pPr>
            <w:r>
              <w:rPr>
                <w:rFonts w:cs="Calibri"/>
                <w:sz w:val="16"/>
              </w:rPr>
              <w:t>-10</w:t>
            </w:r>
          </w:p>
        </w:tc>
        <w:tc>
          <w:tcPr>
            <w:tcW w:w="990" w:type="dxa"/>
          </w:tcPr>
          <w:p w:rsidR="00BF65E2" w:rsidRPr="00AA38E8" w:rsidRDefault="00BF65E2" w:rsidP="00274729">
            <w:pPr>
              <w:spacing w:before="60"/>
              <w:rPr>
                <w:rFonts w:cs="Calibri"/>
                <w:sz w:val="16"/>
              </w:rPr>
            </w:pPr>
            <w:r>
              <w:rPr>
                <w:rFonts w:cs="Calibri"/>
                <w:sz w:val="16"/>
              </w:rPr>
              <w:t>10</w:t>
            </w:r>
          </w:p>
        </w:tc>
      </w:tr>
      <w:tr w:rsidR="00BF65E2" w:rsidRPr="00AA38E8" w:rsidTr="00274729">
        <w:trPr>
          <w:trHeight w:val="761"/>
        </w:trPr>
        <w:tc>
          <w:tcPr>
            <w:tcW w:w="1779" w:type="dxa"/>
          </w:tcPr>
          <w:p w:rsidR="00BF65E2" w:rsidRPr="00AA38E8" w:rsidRDefault="00BF65E2" w:rsidP="00274729">
            <w:pPr>
              <w:spacing w:before="60"/>
              <w:rPr>
                <w:rFonts w:cs="Calibri"/>
                <w:b/>
                <w:bCs/>
                <w:sz w:val="16"/>
              </w:rPr>
            </w:pPr>
            <w:r w:rsidRPr="00AA38E8">
              <w:rPr>
                <w:rFonts w:cs="Calibri"/>
                <w:b/>
                <w:bCs/>
                <w:sz w:val="16"/>
              </w:rPr>
              <w:t>Return Value</w:t>
            </w:r>
          </w:p>
        </w:tc>
        <w:tc>
          <w:tcPr>
            <w:tcW w:w="4179" w:type="dxa"/>
          </w:tcPr>
          <w:p w:rsidR="00BF65E2" w:rsidRPr="00DB01BD" w:rsidRDefault="00BF65E2" w:rsidP="00274729">
            <w:pPr>
              <w:spacing w:before="60"/>
              <w:rPr>
                <w:rFonts w:cs="Calibri"/>
                <w:sz w:val="16"/>
              </w:rPr>
            </w:pPr>
            <w:r>
              <w:rPr>
                <w:rFonts w:cs="Calibri"/>
                <w:sz w:val="16"/>
              </w:rPr>
              <w:t>NA</w:t>
            </w:r>
          </w:p>
        </w:tc>
        <w:tc>
          <w:tcPr>
            <w:tcW w:w="990" w:type="dxa"/>
          </w:tcPr>
          <w:p w:rsidR="00BF65E2" w:rsidRDefault="00BF65E2" w:rsidP="00274729">
            <w:pPr>
              <w:spacing w:before="60"/>
              <w:rPr>
                <w:rFonts w:cs="Calibri"/>
                <w:sz w:val="16"/>
              </w:rPr>
            </w:pPr>
            <w:r>
              <w:rPr>
                <w:rFonts w:cs="Calibri"/>
                <w:sz w:val="16"/>
              </w:rPr>
              <w:t>NA</w:t>
            </w:r>
          </w:p>
        </w:tc>
        <w:tc>
          <w:tcPr>
            <w:tcW w:w="990" w:type="dxa"/>
          </w:tcPr>
          <w:p w:rsidR="00BF65E2" w:rsidRDefault="00BF65E2" w:rsidP="00274729">
            <w:pPr>
              <w:spacing w:before="60"/>
              <w:rPr>
                <w:rFonts w:cs="Calibri"/>
                <w:sz w:val="16"/>
              </w:rPr>
            </w:pPr>
            <w:r>
              <w:rPr>
                <w:rFonts w:cs="Calibri"/>
                <w:sz w:val="16"/>
              </w:rPr>
              <w:t>NA</w:t>
            </w:r>
          </w:p>
        </w:tc>
        <w:tc>
          <w:tcPr>
            <w:tcW w:w="990" w:type="dxa"/>
          </w:tcPr>
          <w:p w:rsidR="00BF65E2" w:rsidRDefault="00BF65E2" w:rsidP="00274729">
            <w:pPr>
              <w:spacing w:before="60"/>
              <w:rPr>
                <w:rFonts w:cs="Calibri"/>
                <w:sz w:val="16"/>
              </w:rPr>
            </w:pPr>
            <w:r>
              <w:rPr>
                <w:rFonts w:cs="Calibri"/>
                <w:sz w:val="16"/>
              </w:rPr>
              <w:t>NA</w:t>
            </w:r>
          </w:p>
        </w:tc>
      </w:tr>
    </w:tbl>
    <w:p w:rsidR="003014CD" w:rsidRDefault="003014CD" w:rsidP="003014CD">
      <w:pPr>
        <w:pStyle w:val="Heading2"/>
        <w:numPr>
          <w:ilvl w:val="3"/>
          <w:numId w:val="11"/>
        </w:numPr>
        <w:spacing w:after="60"/>
        <w:rPr>
          <w:rFonts w:ascii="Calibri" w:hAnsi="Calibri" w:cs="Calibri"/>
        </w:rPr>
      </w:pPr>
      <w:bookmarkStart w:id="769" w:name="_Toc463266438"/>
      <w:r>
        <w:rPr>
          <w:rFonts w:ascii="Calibri" w:hAnsi="Calibri" w:cs="Calibri"/>
        </w:rPr>
        <w:t>Design Rationale</w:t>
      </w:r>
      <w:bookmarkEnd w:id="769"/>
    </w:p>
    <w:p w:rsidR="003014CD" w:rsidRPr="009D5586" w:rsidRDefault="003014CD" w:rsidP="003014CD">
      <w:pPr>
        <w:pStyle w:val="Heading2"/>
        <w:numPr>
          <w:ilvl w:val="3"/>
          <w:numId w:val="11"/>
        </w:numPr>
        <w:spacing w:after="60"/>
        <w:rPr>
          <w:rFonts w:ascii="Calibri" w:hAnsi="Calibri" w:cs="Calibri"/>
        </w:rPr>
      </w:pPr>
      <w:bookmarkStart w:id="770" w:name="_Toc463266439"/>
      <w:r>
        <w:rPr>
          <w:rFonts w:ascii="Calibri" w:hAnsi="Calibri" w:cs="Calibri"/>
        </w:rPr>
        <w:t>Processing</w:t>
      </w:r>
      <w:bookmarkEnd w:id="770"/>
    </w:p>
    <w:p w:rsidR="003014CD" w:rsidRDefault="003014CD" w:rsidP="003014CD">
      <w:pPr>
        <w:rPr>
          <w:rFonts w:cs="Calibri"/>
        </w:rPr>
      </w:pPr>
      <w:r>
        <w:rPr>
          <w:lang w:bidi="ar-SA"/>
        </w:rPr>
        <w:t>Refer to ‘</w:t>
      </w:r>
      <w:proofErr w:type="spellStart"/>
      <w:r w:rsidR="00DB01BD" w:rsidRPr="00DB01BD">
        <w:rPr>
          <w:rFonts w:cs="Calibri"/>
          <w:sz w:val="16"/>
        </w:rPr>
        <w:t>ColTqconstraint</w:t>
      </w:r>
      <w:proofErr w:type="spellEnd"/>
      <w:r w:rsidR="00DB01BD">
        <w:rPr>
          <w:rFonts w:cs="Calibri"/>
          <w:sz w:val="16"/>
        </w:rPr>
        <w:t xml:space="preserve">’ </w:t>
      </w:r>
      <w:r>
        <w:rPr>
          <w:lang w:bidi="ar-SA"/>
        </w:rPr>
        <w:t>subsystem in FDD.</w:t>
      </w:r>
      <w:r>
        <w:rPr>
          <w:rFonts w:cs="Calibri"/>
        </w:rPr>
        <w:t xml:space="preserve"> </w:t>
      </w:r>
      <w:r w:rsidR="00BC1132">
        <w:rPr>
          <w:rFonts w:cs="Calibri"/>
        </w:rPr>
        <w:t xml:space="preserve"> </w:t>
      </w:r>
      <w:proofErr w:type="gramStart"/>
      <w:r w:rsidR="00BC1132">
        <w:rPr>
          <w:rFonts w:cs="Calibri"/>
        </w:rPr>
        <w:t xml:space="preserve">Updates the </w:t>
      </w:r>
      <w:r w:rsidR="00BC1132">
        <w:rPr>
          <w:rFonts w:cs="Calibri"/>
          <w:sz w:val="16"/>
        </w:rPr>
        <w:t>*</w:t>
      </w:r>
      <w:r w:rsidR="00BC1132" w:rsidRPr="00DB01BD">
        <w:rPr>
          <w:rFonts w:cs="Calibri"/>
          <w:sz w:val="16"/>
        </w:rPr>
        <w:t>SelColTq_HwNwtMtr_T_f32</w:t>
      </w:r>
      <w:r w:rsidR="00BC1132">
        <w:rPr>
          <w:rFonts w:cs="Calibri"/>
          <w:sz w:val="16"/>
        </w:rPr>
        <w:t>.</w:t>
      </w:r>
      <w:proofErr w:type="gramEnd"/>
    </w:p>
    <w:p w:rsidR="003014CD" w:rsidRDefault="003014CD" w:rsidP="004E551C">
      <w:pPr>
        <w:rPr>
          <w:rFonts w:cs="Calibri"/>
        </w:rPr>
      </w:pPr>
    </w:p>
    <w:p w:rsidR="008C6874" w:rsidRPr="00AA38E8" w:rsidRDefault="008C6874" w:rsidP="008C6874">
      <w:pPr>
        <w:pStyle w:val="Heading2"/>
        <w:spacing w:after="60"/>
        <w:rPr>
          <w:rFonts w:ascii="Calibri" w:hAnsi="Calibri" w:cs="Calibri"/>
        </w:rPr>
      </w:pPr>
      <w:bookmarkStart w:id="771" w:name="_Toc463266440"/>
      <w:r>
        <w:rPr>
          <w:rFonts w:ascii="Calibri" w:hAnsi="Calibri" w:cs="Calibri"/>
        </w:rPr>
        <w:t>GLOBAL</w:t>
      </w:r>
      <w:r w:rsidRPr="00AA38E8">
        <w:rPr>
          <w:rFonts w:ascii="Calibri" w:hAnsi="Calibri" w:cs="Calibri"/>
        </w:rPr>
        <w:t xml:space="preserve"> Function/Macro Definitions</w:t>
      </w:r>
      <w:bookmarkEnd w:id="759"/>
      <w:bookmarkEnd w:id="771"/>
    </w:p>
    <w:p w:rsidR="008C6874" w:rsidRPr="00AA38E8" w:rsidRDefault="00DB01BD" w:rsidP="008C6874">
      <w:pPr>
        <w:rPr>
          <w:rFonts w:cs="Calibri"/>
        </w:rPr>
      </w:pPr>
      <w:r>
        <w:rPr>
          <w:rFonts w:cs="Calibri"/>
        </w:rPr>
        <w:t>NA</w:t>
      </w:r>
    </w:p>
    <w:p w:rsidR="002B094F" w:rsidRDefault="002B094F" w:rsidP="002B094F">
      <w:pPr>
        <w:rPr>
          <w:lang w:bidi="ar-SA"/>
        </w:rPr>
      </w:pPr>
    </w:p>
    <w:p w:rsidR="002B094F" w:rsidRDefault="002B094F" w:rsidP="002B094F">
      <w:pPr>
        <w:rPr>
          <w:lang w:bidi="ar-SA"/>
        </w:rPr>
      </w:pPr>
    </w:p>
    <w:p w:rsidR="00531B8C" w:rsidRDefault="00531B8C" w:rsidP="00531B8C">
      <w:pPr>
        <w:pStyle w:val="Heading1"/>
        <w:ind w:left="562" w:hanging="562"/>
        <w:rPr>
          <w:rFonts w:ascii="Calibri" w:hAnsi="Calibri" w:cs="Calibri"/>
        </w:rPr>
      </w:pPr>
      <w:bookmarkStart w:id="772" w:name="_Toc418080076"/>
      <w:bookmarkStart w:id="773" w:name="_Toc421709921"/>
      <w:bookmarkStart w:id="774" w:name="_Toc463266441"/>
      <w:r w:rsidRPr="002E3F2E">
        <w:rPr>
          <w:rFonts w:ascii="Calibri" w:hAnsi="Calibri"/>
        </w:rPr>
        <w:lastRenderedPageBreak/>
        <w:t>Known</w:t>
      </w:r>
      <w:r w:rsidRPr="00AA38E8">
        <w:rPr>
          <w:rFonts w:ascii="Calibri" w:hAnsi="Calibri" w:cs="Calibri"/>
        </w:rPr>
        <w:t xml:space="preserve"> Limitations with Design</w:t>
      </w:r>
      <w:bookmarkEnd w:id="772"/>
      <w:bookmarkEnd w:id="773"/>
      <w:bookmarkEnd w:id="774"/>
    </w:p>
    <w:p w:rsidR="00531B8C" w:rsidRDefault="00DB01BD" w:rsidP="00531B8C">
      <w:pPr>
        <w:rPr>
          <w:rFonts w:cs="Calibri"/>
        </w:rPr>
      </w:pPr>
      <w:r>
        <w:rPr>
          <w:rFonts w:cs="Calibri"/>
        </w:rPr>
        <w:t>None</w:t>
      </w:r>
    </w:p>
    <w:p w:rsidR="00531B8C" w:rsidRDefault="00531B8C" w:rsidP="00531B8C">
      <w:pPr>
        <w:rPr>
          <w:rFonts w:cs="Calibri"/>
        </w:rPr>
      </w:pPr>
    </w:p>
    <w:p w:rsidR="00531B8C" w:rsidRDefault="00531B8C" w:rsidP="00531B8C">
      <w:pPr>
        <w:pStyle w:val="Heading1"/>
        <w:ind w:left="562" w:hanging="562"/>
        <w:rPr>
          <w:rFonts w:ascii="Calibri" w:hAnsi="Calibri" w:cs="Calibri"/>
        </w:rPr>
      </w:pPr>
      <w:bookmarkStart w:id="775" w:name="_Toc382297449"/>
      <w:bookmarkStart w:id="776" w:name="_Toc418080077"/>
      <w:bookmarkStart w:id="777" w:name="_Toc421709922"/>
      <w:bookmarkStart w:id="778" w:name="_Toc463266442"/>
      <w:r w:rsidRPr="00E75CFE">
        <w:rPr>
          <w:rFonts w:ascii="Calibri" w:hAnsi="Calibri" w:cs="Calibri"/>
        </w:rPr>
        <w:lastRenderedPageBreak/>
        <w:t>UNIT TEST CONSIDERATION</w:t>
      </w:r>
      <w:bookmarkEnd w:id="775"/>
      <w:bookmarkEnd w:id="776"/>
      <w:bookmarkEnd w:id="777"/>
      <w:bookmarkEnd w:id="778"/>
    </w:p>
    <w:p w:rsidR="000B6D97" w:rsidRPr="005628B0" w:rsidRDefault="000B6D97" w:rsidP="000B6D97">
      <w:pPr>
        <w:rPr>
          <w:lang w:bidi="ar-SA"/>
        </w:rPr>
      </w:pPr>
      <w:r>
        <w:rPr>
          <w:lang w:bidi="ar-SA"/>
        </w:rPr>
        <w:t>In model, one based indexing is used but in code 0 based indexing is used.</w:t>
      </w:r>
    </w:p>
    <w:p w:rsidR="000B6D97" w:rsidRPr="000B6D97" w:rsidRDefault="000B6D97" w:rsidP="00683A49"/>
    <w:p w:rsidR="00786BDF" w:rsidRPr="00A158C7" w:rsidRDefault="00786BDF" w:rsidP="000B37D5">
      <w:pPr>
        <w:pStyle w:val="Heading7"/>
      </w:pPr>
      <w:bookmarkStart w:id="779" w:name="_Toc463266443"/>
      <w:r w:rsidRPr="00A158C7">
        <w:lastRenderedPageBreak/>
        <w:t>Abbreviations and Acronyms</w:t>
      </w:r>
      <w:bookmarkEnd w:id="7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80" w:name="_Toc463266444"/>
      <w:r w:rsidRPr="00A158C7">
        <w:lastRenderedPageBreak/>
        <w:t>Glossary</w:t>
      </w:r>
      <w:bookmarkEnd w:id="78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81" w:name="_Toc463266445"/>
      <w:r w:rsidRPr="00A158C7">
        <w:lastRenderedPageBreak/>
        <w:t>References</w:t>
      </w:r>
      <w:bookmarkEnd w:id="7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82"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782"/>
          </w:p>
        </w:tc>
        <w:tc>
          <w:tcPr>
            <w:tcW w:w="2091" w:type="dxa"/>
            <w:shd w:val="clear" w:color="auto" w:fill="auto"/>
          </w:tcPr>
          <w:p w:rsidR="00531B8C" w:rsidRDefault="00803E51" w:rsidP="00B758D2">
            <w:pPr>
              <w:rPr>
                <w:lang w:bidi="ar-SA"/>
              </w:rPr>
            </w:pPr>
            <w:r>
              <w:rPr>
                <w:rFonts w:cs="Calibri"/>
                <w:lang w:bidi="ar-SA"/>
              </w:rPr>
              <w:t>Process 4.02.01</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803E51" w:rsidP="00B758D2">
            <w:pPr>
              <w:rPr>
                <w:lang w:bidi="ar-SA"/>
              </w:rPr>
            </w:pPr>
            <w:r>
              <w:rPr>
                <w:rFonts w:cs="Calibri"/>
                <w:lang w:bidi="ar-SA"/>
              </w:rPr>
              <w:t>Process 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4F6A78" w:rsidP="00B758D2">
            <w:pPr>
              <w:keepNext/>
            </w:pPr>
            <w:hyperlink r:id="rId16" w:history="1">
              <w:bookmarkStart w:id="783" w:name="_Ref335300243"/>
              <w:r w:rsidR="00531B8C" w:rsidRPr="00FC427F">
                <w:t>Software Naming Conventions.doc</w:t>
              </w:r>
              <w:bookmarkEnd w:id="783"/>
            </w:hyperlink>
          </w:p>
        </w:tc>
        <w:tc>
          <w:tcPr>
            <w:tcW w:w="2091" w:type="dxa"/>
            <w:shd w:val="clear" w:color="auto" w:fill="auto"/>
          </w:tcPr>
          <w:p w:rsidR="00531B8C" w:rsidRDefault="00803E51" w:rsidP="00B758D2">
            <w:pPr>
              <w:rPr>
                <w:lang w:bidi="ar-SA"/>
              </w:rPr>
            </w:pPr>
            <w:del w:id="784" w:author="Anne, Krishna" w:date="2016-10-03T13:59:00Z">
              <w:r w:rsidDel="00683A49">
                <w:rPr>
                  <w:rFonts w:cs="Calibri"/>
                  <w:lang w:bidi="ar-SA"/>
                </w:rPr>
                <w:delText>Process 4.02.01</w:delText>
              </w:r>
            </w:del>
            <w:ins w:id="785" w:author="Anne, Krishna" w:date="2016-10-03T13:59:00Z">
              <w:r w:rsidR="00683A49">
                <w:rPr>
                  <w:rFonts w:cs="Calibri"/>
                  <w:lang w:bidi="ar-SA"/>
                </w:rPr>
                <w:t>2.0</w:t>
              </w:r>
            </w:ins>
          </w:p>
        </w:tc>
      </w:tr>
      <w:tr w:rsidR="00531B8C" w:rsidRPr="00A158C7" w:rsidTr="00B758D2">
        <w:tc>
          <w:tcPr>
            <w:tcW w:w="738" w:type="dxa"/>
            <w:shd w:val="clear" w:color="auto" w:fill="auto"/>
          </w:tcPr>
          <w:p w:rsidR="00531B8C" w:rsidRDefault="00531B8C" w:rsidP="00B758D2">
            <w:pPr>
              <w:jc w:val="center"/>
            </w:pPr>
            <w:r>
              <w:t>4</w:t>
            </w:r>
          </w:p>
        </w:tc>
        <w:bookmarkStart w:id="78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86"/>
          </w:p>
        </w:tc>
        <w:tc>
          <w:tcPr>
            <w:tcW w:w="2091" w:type="dxa"/>
            <w:shd w:val="clear" w:color="auto" w:fill="auto"/>
          </w:tcPr>
          <w:p w:rsidR="00531B8C" w:rsidRDefault="00803E51" w:rsidP="00B758D2">
            <w:pPr>
              <w:rPr>
                <w:lang w:bidi="ar-SA"/>
              </w:rPr>
            </w:pPr>
            <w:del w:id="787" w:author="Anne, Krishna" w:date="2016-10-03T13:59:00Z">
              <w:r w:rsidDel="00683A49">
                <w:rPr>
                  <w:rFonts w:cs="Calibri"/>
                  <w:lang w:bidi="ar-SA"/>
                </w:rPr>
                <w:delText>Process 4.02.01</w:delText>
              </w:r>
            </w:del>
            <w:ins w:id="788" w:author="Anne, Krishna" w:date="2016-10-03T13:59:00Z">
              <w:r w:rsidR="00683A49">
                <w:rPr>
                  <w:rFonts w:cs="Calibri"/>
                  <w:lang w:bidi="ar-SA"/>
                </w:rPr>
                <w:t>2.1</w:t>
              </w:r>
            </w:ins>
          </w:p>
        </w:tc>
      </w:tr>
      <w:tr w:rsidR="00BA1460" w:rsidRPr="00A158C7" w:rsidTr="00B758D2">
        <w:trPr>
          <w:ins w:id="789" w:author="Anne, Krishna" w:date="2016-10-03T13:59:00Z"/>
        </w:trPr>
        <w:tc>
          <w:tcPr>
            <w:tcW w:w="738" w:type="dxa"/>
            <w:shd w:val="clear" w:color="auto" w:fill="auto"/>
          </w:tcPr>
          <w:p w:rsidR="00BA1460" w:rsidRDefault="00BA1460" w:rsidP="00B758D2">
            <w:pPr>
              <w:jc w:val="center"/>
              <w:rPr>
                <w:ins w:id="790" w:author="Anne, Krishna" w:date="2016-10-03T13:59:00Z"/>
              </w:rPr>
            </w:pPr>
            <w:ins w:id="791" w:author="Anne, Krishna" w:date="2016-10-03T13:59:00Z">
              <w:r>
                <w:t>5</w:t>
              </w:r>
            </w:ins>
          </w:p>
        </w:tc>
        <w:tc>
          <w:tcPr>
            <w:tcW w:w="6458" w:type="dxa"/>
            <w:shd w:val="clear" w:color="auto" w:fill="auto"/>
          </w:tcPr>
          <w:p w:rsidR="00BA1460" w:rsidRDefault="00BA1460" w:rsidP="00B758D2">
            <w:pPr>
              <w:keepNext/>
              <w:rPr>
                <w:ins w:id="792" w:author="Anne, Krishna" w:date="2016-10-03T13:59:00Z"/>
              </w:rPr>
            </w:pPr>
            <w:ins w:id="793" w:author="Anne, Krishna" w:date="2016-10-03T14:01:00Z">
              <w:r>
                <w:rPr>
                  <w:rFonts w:cs="Calibri"/>
                  <w:szCs w:val="19"/>
                </w:rPr>
                <w:t>FDD- SF007A_SysFricLrng_Design</w:t>
              </w:r>
            </w:ins>
          </w:p>
        </w:tc>
        <w:tc>
          <w:tcPr>
            <w:tcW w:w="2091" w:type="dxa"/>
            <w:shd w:val="clear" w:color="auto" w:fill="auto"/>
          </w:tcPr>
          <w:p w:rsidR="00BA1460" w:rsidDel="00683A49" w:rsidRDefault="00BA1460" w:rsidP="00B758D2">
            <w:pPr>
              <w:rPr>
                <w:ins w:id="794" w:author="Anne, Krishna" w:date="2016-10-03T13:59:00Z"/>
                <w:rFonts w:cs="Calibri"/>
                <w:lang w:bidi="ar-SA"/>
              </w:rPr>
            </w:pPr>
            <w:ins w:id="795" w:author="Anne, Krishna" w:date="2016-10-03T14:01:00Z">
              <w:r>
                <w:rPr>
                  <w:rFonts w:cs="Calibri"/>
                  <w:lang w:bidi="ar-SA"/>
                </w:rPr>
                <w:t>See Synergy sub project version</w:t>
              </w:r>
            </w:ins>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A78" w:rsidRDefault="004F6A78">
      <w:r>
        <w:separator/>
      </w:r>
    </w:p>
  </w:endnote>
  <w:endnote w:type="continuationSeparator" w:id="0">
    <w:p w:rsidR="004F6A78" w:rsidRDefault="004F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851F7B" w:rsidRPr="00B10816" w:rsidTr="00866672">
      <w:tc>
        <w:tcPr>
          <w:tcW w:w="1667" w:type="pct"/>
          <w:vAlign w:val="center"/>
        </w:tcPr>
        <w:p w:rsidR="00851F7B" w:rsidRPr="00B10816" w:rsidRDefault="00851F7B" w:rsidP="00B10816">
          <w:pPr>
            <w:pStyle w:val="Footer"/>
            <w:spacing w:after="0"/>
            <w:rPr>
              <w:sz w:val="16"/>
              <w:szCs w:val="16"/>
            </w:rPr>
          </w:pPr>
          <w:r w:rsidRPr="00B10816">
            <w:rPr>
              <w:sz w:val="16"/>
              <w:szCs w:val="16"/>
            </w:rPr>
            <w:t xml:space="preserve">Document: </w:t>
          </w:r>
          <w:proofErr w:type="spellStart"/>
          <w:r>
            <w:rPr>
              <w:sz w:val="16"/>
              <w:szCs w:val="16"/>
            </w:rPr>
            <w:t>SysFricLrng</w:t>
          </w:r>
          <w:proofErr w:type="spellEnd"/>
          <w:r>
            <w:rPr>
              <w:sz w:val="16"/>
              <w:szCs w:val="16"/>
            </w:rPr>
            <w:fldChar w:fldCharType="begin"/>
          </w:r>
          <w:r>
            <w:rPr>
              <w:sz w:val="16"/>
              <w:szCs w:val="16"/>
            </w:rPr>
            <w:instrText xml:space="preserve"> DOCPROPERTY  "Document Version"  \* MERGEFORMAT </w:instrText>
          </w:r>
          <w:r>
            <w:rPr>
              <w:sz w:val="16"/>
              <w:szCs w:val="16"/>
            </w:rPr>
            <w:fldChar w:fldCharType="end"/>
          </w:r>
        </w:p>
        <w:p w:rsidR="00851F7B" w:rsidRPr="00B10816" w:rsidRDefault="00851F7B" w:rsidP="00A411CB">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w:t>
          </w:r>
          <w:r>
            <w:rPr>
              <w:sz w:val="16"/>
              <w:szCs w:val="16"/>
            </w:rPr>
            <w:fldChar w:fldCharType="end"/>
          </w:r>
          <w:r>
            <w:rPr>
              <w:sz w:val="16"/>
              <w:szCs w:val="16"/>
            </w:rPr>
            <w:t>1</w:t>
          </w:r>
        </w:p>
      </w:tc>
      <w:tc>
        <w:tcPr>
          <w:tcW w:w="1667" w:type="pct"/>
          <w:vAlign w:val="center"/>
        </w:tcPr>
        <w:p w:rsidR="00851F7B" w:rsidRDefault="00683A49" w:rsidP="00B10816">
          <w:pPr>
            <w:pStyle w:val="Footer"/>
            <w:spacing w:after="0"/>
            <w:jc w:val="center"/>
            <w:rPr>
              <w:sz w:val="16"/>
              <w:szCs w:val="16"/>
            </w:rPr>
          </w:pPr>
          <w:ins w:id="796" w:author="Anne, Krishna" w:date="2016-10-03T14:00:00Z">
            <w:r>
              <w:rPr>
                <w:sz w:val="16"/>
                <w:szCs w:val="16"/>
              </w:rPr>
              <w:t>Oct</w:t>
            </w:r>
          </w:ins>
          <w:r w:rsidR="00851F7B">
            <w:rPr>
              <w:sz w:val="16"/>
              <w:szCs w:val="16"/>
            </w:rPr>
            <w:fldChar w:fldCharType="begin"/>
          </w:r>
          <w:r w:rsidR="00851F7B">
            <w:rPr>
              <w:sz w:val="16"/>
              <w:szCs w:val="16"/>
            </w:rPr>
            <w:instrText xml:space="preserve"> DOCPROPERTY  "Release Date"  \* MERGEFORMAT </w:instrText>
          </w:r>
          <w:r w:rsidR="00851F7B">
            <w:rPr>
              <w:sz w:val="16"/>
              <w:szCs w:val="16"/>
            </w:rPr>
            <w:fldChar w:fldCharType="separate"/>
          </w:r>
          <w:del w:id="797" w:author="Anne, Krishna" w:date="2016-10-03T14:00:00Z">
            <w:r w:rsidR="00851F7B" w:rsidDel="00683A49">
              <w:rPr>
                <w:sz w:val="16"/>
                <w:szCs w:val="16"/>
              </w:rPr>
              <w:delText>June</w:delText>
            </w:r>
          </w:del>
          <w:r w:rsidR="00851F7B">
            <w:rPr>
              <w:sz w:val="16"/>
              <w:szCs w:val="16"/>
            </w:rPr>
            <w:t xml:space="preserve"> </w:t>
          </w:r>
          <w:ins w:id="798" w:author="Anne, Krishna" w:date="2016-10-03T14:00:00Z">
            <w:r>
              <w:rPr>
                <w:sz w:val="16"/>
                <w:szCs w:val="16"/>
              </w:rPr>
              <w:t>03</w:t>
            </w:r>
          </w:ins>
          <w:del w:id="799" w:author="Anne, Krishna" w:date="2016-10-03T14:00:00Z">
            <w:r w:rsidR="00851F7B" w:rsidDel="00683A49">
              <w:rPr>
                <w:sz w:val="16"/>
                <w:szCs w:val="16"/>
              </w:rPr>
              <w:delText>19</w:delText>
            </w:r>
          </w:del>
          <w:r w:rsidR="00851F7B">
            <w:rPr>
              <w:sz w:val="16"/>
              <w:szCs w:val="16"/>
            </w:rPr>
            <w:t>, 201</w:t>
          </w:r>
          <w:del w:id="800" w:author="Anne, Krishna" w:date="2016-10-03T14:00:00Z">
            <w:r w:rsidR="00851F7B" w:rsidDel="00683A49">
              <w:rPr>
                <w:sz w:val="16"/>
                <w:szCs w:val="16"/>
              </w:rPr>
              <w:delText>5</w:delText>
            </w:r>
          </w:del>
          <w:r w:rsidR="00851F7B">
            <w:rPr>
              <w:sz w:val="16"/>
              <w:szCs w:val="16"/>
            </w:rPr>
            <w:fldChar w:fldCharType="end"/>
          </w:r>
          <w:ins w:id="801" w:author="Anne, Krishna" w:date="2016-10-03T14:00:00Z">
            <w:r>
              <w:rPr>
                <w:sz w:val="16"/>
                <w:szCs w:val="16"/>
              </w:rPr>
              <w:t>6</w:t>
            </w:r>
          </w:ins>
        </w:p>
        <w:p w:rsidR="00851F7B" w:rsidRPr="00B10816" w:rsidRDefault="00851F7B"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851F7B" w:rsidRPr="00B10816" w:rsidRDefault="00851F7B" w:rsidP="00B10816">
              <w:pPr>
                <w:pStyle w:val="Footer"/>
                <w:spacing w:after="0"/>
                <w:jc w:val="right"/>
                <w:rPr>
                  <w:sz w:val="16"/>
                  <w:szCs w:val="16"/>
                </w:rPr>
              </w:pPr>
              <w:r>
                <w:rPr>
                  <w:sz w:val="16"/>
                  <w:szCs w:val="16"/>
                </w:rPr>
                <w:t>Module Design Document</w:t>
              </w:r>
            </w:p>
          </w:sdtContent>
        </w:sdt>
        <w:p w:rsidR="00851F7B" w:rsidRPr="00B10816" w:rsidRDefault="00851F7B"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BA1460">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BA1460">
            <w:rPr>
              <w:b/>
              <w:noProof/>
              <w:sz w:val="16"/>
              <w:szCs w:val="16"/>
            </w:rPr>
            <w:t>29</w:t>
          </w:r>
          <w:r w:rsidRPr="00B10816">
            <w:rPr>
              <w:b/>
              <w:sz w:val="16"/>
              <w:szCs w:val="16"/>
            </w:rPr>
            <w:fldChar w:fldCharType="end"/>
          </w:r>
        </w:p>
      </w:tc>
    </w:tr>
  </w:tbl>
  <w:p w:rsidR="00851F7B" w:rsidRPr="00B10816" w:rsidRDefault="00851F7B"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A78" w:rsidRDefault="004F6A78">
      <w:r>
        <w:separator/>
      </w:r>
    </w:p>
  </w:footnote>
  <w:footnote w:type="continuationSeparator" w:id="0">
    <w:p w:rsidR="004F6A78" w:rsidRDefault="004F6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851F7B" w:rsidRPr="008969C4" w:rsidTr="00866672">
      <w:trPr>
        <w:trHeight w:val="438"/>
      </w:trPr>
      <w:tc>
        <w:tcPr>
          <w:tcW w:w="1443" w:type="pct"/>
        </w:tcPr>
        <w:p w:rsidR="00851F7B" w:rsidRPr="008969C4" w:rsidRDefault="00851F7B"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851F7B" w:rsidRPr="00891F29" w:rsidRDefault="00851F7B" w:rsidP="00B10816">
          <w:pPr>
            <w:pStyle w:val="Header"/>
            <w:spacing w:after="0"/>
            <w:jc w:val="right"/>
            <w:rPr>
              <w:sz w:val="16"/>
              <w:szCs w:val="20"/>
            </w:rPr>
          </w:pPr>
          <w:r w:rsidRPr="00891F29">
            <w:rPr>
              <w:sz w:val="16"/>
              <w:szCs w:val="20"/>
            </w:rPr>
            <w:t>Nexteer Automotive Confidential Proprietary Information</w:t>
          </w:r>
        </w:p>
        <w:p w:rsidR="00851F7B" w:rsidRDefault="00851F7B" w:rsidP="00B10816">
          <w:pPr>
            <w:pStyle w:val="Header"/>
            <w:spacing w:after="0"/>
            <w:jc w:val="right"/>
            <w:rPr>
              <w:sz w:val="16"/>
              <w:szCs w:val="20"/>
            </w:rPr>
          </w:pPr>
          <w:r w:rsidRPr="00891F29">
            <w:rPr>
              <w:sz w:val="16"/>
              <w:szCs w:val="20"/>
            </w:rPr>
            <w:t>Do Not Copy/Distribute Without Prior Permission</w:t>
          </w:r>
        </w:p>
        <w:p w:rsidR="00851F7B" w:rsidRPr="008969C4" w:rsidRDefault="00851F7B" w:rsidP="00B10816">
          <w:pPr>
            <w:pStyle w:val="Header"/>
            <w:spacing w:after="0"/>
            <w:jc w:val="right"/>
            <w:rPr>
              <w:szCs w:val="20"/>
            </w:rPr>
          </w:pPr>
          <w:r w:rsidRPr="000B0DB8">
            <w:rPr>
              <w:sz w:val="16"/>
              <w:szCs w:val="20"/>
            </w:rPr>
            <w:t>This Document Is Uncontrolled When Printed – Verify Version Before Use</w:t>
          </w:r>
        </w:p>
      </w:tc>
    </w:tr>
  </w:tbl>
  <w:p w:rsidR="00851F7B" w:rsidRDefault="00851F7B">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CB"/>
    <w:rsid w:val="00003AF4"/>
    <w:rsid w:val="000040A2"/>
    <w:rsid w:val="000048F2"/>
    <w:rsid w:val="000074B7"/>
    <w:rsid w:val="00007584"/>
    <w:rsid w:val="00010BFD"/>
    <w:rsid w:val="00015232"/>
    <w:rsid w:val="000201AB"/>
    <w:rsid w:val="00030567"/>
    <w:rsid w:val="00030607"/>
    <w:rsid w:val="000318E7"/>
    <w:rsid w:val="000416B2"/>
    <w:rsid w:val="0004234C"/>
    <w:rsid w:val="000463CC"/>
    <w:rsid w:val="000515DF"/>
    <w:rsid w:val="000558D3"/>
    <w:rsid w:val="000573ED"/>
    <w:rsid w:val="00057E0F"/>
    <w:rsid w:val="00063A7A"/>
    <w:rsid w:val="000665DD"/>
    <w:rsid w:val="0006733C"/>
    <w:rsid w:val="000718C3"/>
    <w:rsid w:val="00076DD2"/>
    <w:rsid w:val="00096B85"/>
    <w:rsid w:val="000A5FB2"/>
    <w:rsid w:val="000A6DC3"/>
    <w:rsid w:val="000B01C4"/>
    <w:rsid w:val="000B0DB8"/>
    <w:rsid w:val="000B37D5"/>
    <w:rsid w:val="000B5C1E"/>
    <w:rsid w:val="000B6648"/>
    <w:rsid w:val="000B6D97"/>
    <w:rsid w:val="000D6B0A"/>
    <w:rsid w:val="000E0B71"/>
    <w:rsid w:val="000E102A"/>
    <w:rsid w:val="000E3512"/>
    <w:rsid w:val="000E548A"/>
    <w:rsid w:val="000F6A8D"/>
    <w:rsid w:val="00100694"/>
    <w:rsid w:val="00101127"/>
    <w:rsid w:val="00102C25"/>
    <w:rsid w:val="00105535"/>
    <w:rsid w:val="00105C99"/>
    <w:rsid w:val="001063C7"/>
    <w:rsid w:val="00107593"/>
    <w:rsid w:val="00112A3E"/>
    <w:rsid w:val="00113021"/>
    <w:rsid w:val="00114319"/>
    <w:rsid w:val="001161D2"/>
    <w:rsid w:val="001278D4"/>
    <w:rsid w:val="00133350"/>
    <w:rsid w:val="00135743"/>
    <w:rsid w:val="001449F2"/>
    <w:rsid w:val="00144BD1"/>
    <w:rsid w:val="00145E51"/>
    <w:rsid w:val="00152830"/>
    <w:rsid w:val="00163014"/>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4E88"/>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C0C7C"/>
    <w:rsid w:val="002D2079"/>
    <w:rsid w:val="002D4CF3"/>
    <w:rsid w:val="002D7C01"/>
    <w:rsid w:val="002E08B6"/>
    <w:rsid w:val="002E0FEE"/>
    <w:rsid w:val="002E1DA2"/>
    <w:rsid w:val="002E3467"/>
    <w:rsid w:val="002E4849"/>
    <w:rsid w:val="002E7E59"/>
    <w:rsid w:val="003014CD"/>
    <w:rsid w:val="00307A0F"/>
    <w:rsid w:val="00312179"/>
    <w:rsid w:val="003129E3"/>
    <w:rsid w:val="00314939"/>
    <w:rsid w:val="003267EF"/>
    <w:rsid w:val="00326A13"/>
    <w:rsid w:val="00327A5B"/>
    <w:rsid w:val="00330ED1"/>
    <w:rsid w:val="003313B5"/>
    <w:rsid w:val="00340DC8"/>
    <w:rsid w:val="0034184E"/>
    <w:rsid w:val="00341ED6"/>
    <w:rsid w:val="00347652"/>
    <w:rsid w:val="00347EF5"/>
    <w:rsid w:val="00357A83"/>
    <w:rsid w:val="00361921"/>
    <w:rsid w:val="00362B86"/>
    <w:rsid w:val="00362CE5"/>
    <w:rsid w:val="00364BF7"/>
    <w:rsid w:val="00364F00"/>
    <w:rsid w:val="00370AA2"/>
    <w:rsid w:val="003849A4"/>
    <w:rsid w:val="00385119"/>
    <w:rsid w:val="00387BF4"/>
    <w:rsid w:val="00393DBF"/>
    <w:rsid w:val="003A5B2A"/>
    <w:rsid w:val="003B4A55"/>
    <w:rsid w:val="003B7340"/>
    <w:rsid w:val="003D456D"/>
    <w:rsid w:val="003E4559"/>
    <w:rsid w:val="003F18D9"/>
    <w:rsid w:val="003F3205"/>
    <w:rsid w:val="004041EC"/>
    <w:rsid w:val="00405B4B"/>
    <w:rsid w:val="00405E64"/>
    <w:rsid w:val="00410E30"/>
    <w:rsid w:val="0041158D"/>
    <w:rsid w:val="0041392A"/>
    <w:rsid w:val="004147D1"/>
    <w:rsid w:val="00415CB8"/>
    <w:rsid w:val="004206DE"/>
    <w:rsid w:val="00431255"/>
    <w:rsid w:val="00436F3E"/>
    <w:rsid w:val="004377FE"/>
    <w:rsid w:val="00444F99"/>
    <w:rsid w:val="004526E6"/>
    <w:rsid w:val="004538E2"/>
    <w:rsid w:val="00453CBC"/>
    <w:rsid w:val="00460B78"/>
    <w:rsid w:val="00460D68"/>
    <w:rsid w:val="004610FA"/>
    <w:rsid w:val="00462B18"/>
    <w:rsid w:val="00462D3A"/>
    <w:rsid w:val="00465519"/>
    <w:rsid w:val="00467BB2"/>
    <w:rsid w:val="00470817"/>
    <w:rsid w:val="00472C2E"/>
    <w:rsid w:val="00476E3C"/>
    <w:rsid w:val="00480A9D"/>
    <w:rsid w:val="00482BAD"/>
    <w:rsid w:val="004863BF"/>
    <w:rsid w:val="004907B4"/>
    <w:rsid w:val="00496E7C"/>
    <w:rsid w:val="00497491"/>
    <w:rsid w:val="004A0EA5"/>
    <w:rsid w:val="004A3AD6"/>
    <w:rsid w:val="004C1331"/>
    <w:rsid w:val="004D0FAD"/>
    <w:rsid w:val="004D1C74"/>
    <w:rsid w:val="004D5D37"/>
    <w:rsid w:val="004E27F7"/>
    <w:rsid w:val="004E39D0"/>
    <w:rsid w:val="004E551C"/>
    <w:rsid w:val="004F3C64"/>
    <w:rsid w:val="004F6A78"/>
    <w:rsid w:val="00507960"/>
    <w:rsid w:val="00510DB3"/>
    <w:rsid w:val="00514FCB"/>
    <w:rsid w:val="005200B6"/>
    <w:rsid w:val="00527EC6"/>
    <w:rsid w:val="00531B8C"/>
    <w:rsid w:val="00534B25"/>
    <w:rsid w:val="0053510E"/>
    <w:rsid w:val="005366FA"/>
    <w:rsid w:val="00540486"/>
    <w:rsid w:val="00540749"/>
    <w:rsid w:val="00541D9D"/>
    <w:rsid w:val="00541E2D"/>
    <w:rsid w:val="0054769F"/>
    <w:rsid w:val="00551E95"/>
    <w:rsid w:val="00553CD9"/>
    <w:rsid w:val="005628B0"/>
    <w:rsid w:val="00566B1B"/>
    <w:rsid w:val="00570DC6"/>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D6E4F"/>
    <w:rsid w:val="005E1F2C"/>
    <w:rsid w:val="005E4680"/>
    <w:rsid w:val="005E57D6"/>
    <w:rsid w:val="005E61CD"/>
    <w:rsid w:val="005F2D10"/>
    <w:rsid w:val="005F3880"/>
    <w:rsid w:val="00600104"/>
    <w:rsid w:val="00600C6A"/>
    <w:rsid w:val="00601D3E"/>
    <w:rsid w:val="0060359A"/>
    <w:rsid w:val="006041A1"/>
    <w:rsid w:val="006114E3"/>
    <w:rsid w:val="00612FF0"/>
    <w:rsid w:val="00614D08"/>
    <w:rsid w:val="006171B3"/>
    <w:rsid w:val="006224AE"/>
    <w:rsid w:val="00633FE1"/>
    <w:rsid w:val="00635297"/>
    <w:rsid w:val="006374FA"/>
    <w:rsid w:val="00642531"/>
    <w:rsid w:val="00646455"/>
    <w:rsid w:val="00646EDE"/>
    <w:rsid w:val="0064773B"/>
    <w:rsid w:val="00652967"/>
    <w:rsid w:val="00652B32"/>
    <w:rsid w:val="00660449"/>
    <w:rsid w:val="00665E4E"/>
    <w:rsid w:val="00667AE7"/>
    <w:rsid w:val="00673A6E"/>
    <w:rsid w:val="0067654E"/>
    <w:rsid w:val="006811FF"/>
    <w:rsid w:val="00681E5A"/>
    <w:rsid w:val="00683A49"/>
    <w:rsid w:val="006845E9"/>
    <w:rsid w:val="00686ED4"/>
    <w:rsid w:val="00694855"/>
    <w:rsid w:val="0069657C"/>
    <w:rsid w:val="006A61EA"/>
    <w:rsid w:val="006A7C28"/>
    <w:rsid w:val="006B5229"/>
    <w:rsid w:val="006B5F56"/>
    <w:rsid w:val="006C12CB"/>
    <w:rsid w:val="006C2D7D"/>
    <w:rsid w:val="006D634C"/>
    <w:rsid w:val="006E1C97"/>
    <w:rsid w:val="006F2855"/>
    <w:rsid w:val="006F3CF4"/>
    <w:rsid w:val="00702C1E"/>
    <w:rsid w:val="007067A5"/>
    <w:rsid w:val="00707BA6"/>
    <w:rsid w:val="00715441"/>
    <w:rsid w:val="007219DD"/>
    <w:rsid w:val="00722EA8"/>
    <w:rsid w:val="00725671"/>
    <w:rsid w:val="00727610"/>
    <w:rsid w:val="00737A19"/>
    <w:rsid w:val="007443E2"/>
    <w:rsid w:val="00751961"/>
    <w:rsid w:val="0075721A"/>
    <w:rsid w:val="00765195"/>
    <w:rsid w:val="0076625F"/>
    <w:rsid w:val="00767585"/>
    <w:rsid w:val="00770295"/>
    <w:rsid w:val="00773CA8"/>
    <w:rsid w:val="00784FF5"/>
    <w:rsid w:val="00786BDF"/>
    <w:rsid w:val="007A2CEC"/>
    <w:rsid w:val="007A3BEB"/>
    <w:rsid w:val="007A3D19"/>
    <w:rsid w:val="007B4DA1"/>
    <w:rsid w:val="007B71B8"/>
    <w:rsid w:val="007C0067"/>
    <w:rsid w:val="007C3A2E"/>
    <w:rsid w:val="007C4A1B"/>
    <w:rsid w:val="007C4B48"/>
    <w:rsid w:val="007D326F"/>
    <w:rsid w:val="007E00D7"/>
    <w:rsid w:val="007E0373"/>
    <w:rsid w:val="007E1C02"/>
    <w:rsid w:val="007E4EF4"/>
    <w:rsid w:val="007E625F"/>
    <w:rsid w:val="007E6421"/>
    <w:rsid w:val="007F746C"/>
    <w:rsid w:val="00803E51"/>
    <w:rsid w:val="008068A5"/>
    <w:rsid w:val="008119C7"/>
    <w:rsid w:val="00820AE5"/>
    <w:rsid w:val="0082456E"/>
    <w:rsid w:val="0082534B"/>
    <w:rsid w:val="00827FA4"/>
    <w:rsid w:val="00832905"/>
    <w:rsid w:val="00836552"/>
    <w:rsid w:val="0084459F"/>
    <w:rsid w:val="00845ECC"/>
    <w:rsid w:val="00847EDF"/>
    <w:rsid w:val="00851F7B"/>
    <w:rsid w:val="00862735"/>
    <w:rsid w:val="0086422F"/>
    <w:rsid w:val="00865ACA"/>
    <w:rsid w:val="00866672"/>
    <w:rsid w:val="00866C6E"/>
    <w:rsid w:val="00871C89"/>
    <w:rsid w:val="008721B1"/>
    <w:rsid w:val="008721C3"/>
    <w:rsid w:val="00881135"/>
    <w:rsid w:val="00881279"/>
    <w:rsid w:val="00891AD8"/>
    <w:rsid w:val="00891F29"/>
    <w:rsid w:val="008943A3"/>
    <w:rsid w:val="00895757"/>
    <w:rsid w:val="008969C4"/>
    <w:rsid w:val="00897591"/>
    <w:rsid w:val="008A0BF7"/>
    <w:rsid w:val="008A1CA9"/>
    <w:rsid w:val="008A3325"/>
    <w:rsid w:val="008A3DEA"/>
    <w:rsid w:val="008B1AEA"/>
    <w:rsid w:val="008B2A08"/>
    <w:rsid w:val="008B721A"/>
    <w:rsid w:val="008C31B1"/>
    <w:rsid w:val="008C3281"/>
    <w:rsid w:val="008C4FBE"/>
    <w:rsid w:val="008C6874"/>
    <w:rsid w:val="008D1A6A"/>
    <w:rsid w:val="008D3DCA"/>
    <w:rsid w:val="008D5283"/>
    <w:rsid w:val="008D69B7"/>
    <w:rsid w:val="008E050F"/>
    <w:rsid w:val="008F09CA"/>
    <w:rsid w:val="008F11FD"/>
    <w:rsid w:val="008F1C9A"/>
    <w:rsid w:val="008F38B3"/>
    <w:rsid w:val="008F402B"/>
    <w:rsid w:val="008F4A9B"/>
    <w:rsid w:val="008F7506"/>
    <w:rsid w:val="009017D0"/>
    <w:rsid w:val="00905396"/>
    <w:rsid w:val="00911CB7"/>
    <w:rsid w:val="00912AE0"/>
    <w:rsid w:val="0091328D"/>
    <w:rsid w:val="009132C7"/>
    <w:rsid w:val="0091423E"/>
    <w:rsid w:val="00921DE0"/>
    <w:rsid w:val="00922F00"/>
    <w:rsid w:val="0092393C"/>
    <w:rsid w:val="009253B7"/>
    <w:rsid w:val="00926383"/>
    <w:rsid w:val="0092752F"/>
    <w:rsid w:val="00930893"/>
    <w:rsid w:val="009318C4"/>
    <w:rsid w:val="009358E8"/>
    <w:rsid w:val="00942D04"/>
    <w:rsid w:val="00945677"/>
    <w:rsid w:val="00947A9A"/>
    <w:rsid w:val="00947EA9"/>
    <w:rsid w:val="00955317"/>
    <w:rsid w:val="00957855"/>
    <w:rsid w:val="009609D6"/>
    <w:rsid w:val="00964105"/>
    <w:rsid w:val="009643A3"/>
    <w:rsid w:val="00970DBB"/>
    <w:rsid w:val="0097381A"/>
    <w:rsid w:val="009839AF"/>
    <w:rsid w:val="009877AA"/>
    <w:rsid w:val="00987D0D"/>
    <w:rsid w:val="00992EB9"/>
    <w:rsid w:val="009B0C02"/>
    <w:rsid w:val="009B754B"/>
    <w:rsid w:val="009C5629"/>
    <w:rsid w:val="009C5E90"/>
    <w:rsid w:val="009C71A3"/>
    <w:rsid w:val="009C7F7D"/>
    <w:rsid w:val="009D1773"/>
    <w:rsid w:val="009D396C"/>
    <w:rsid w:val="009D493A"/>
    <w:rsid w:val="009D5586"/>
    <w:rsid w:val="009E371E"/>
    <w:rsid w:val="009E6A87"/>
    <w:rsid w:val="009F3119"/>
    <w:rsid w:val="00A049EB"/>
    <w:rsid w:val="00A05B7E"/>
    <w:rsid w:val="00A14DEC"/>
    <w:rsid w:val="00A158C7"/>
    <w:rsid w:val="00A169BB"/>
    <w:rsid w:val="00A25B61"/>
    <w:rsid w:val="00A365F0"/>
    <w:rsid w:val="00A37E34"/>
    <w:rsid w:val="00A411CB"/>
    <w:rsid w:val="00A4664E"/>
    <w:rsid w:val="00A639FF"/>
    <w:rsid w:val="00A6463B"/>
    <w:rsid w:val="00A656E4"/>
    <w:rsid w:val="00A71A73"/>
    <w:rsid w:val="00A72ADF"/>
    <w:rsid w:val="00A746D5"/>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0E20"/>
    <w:rsid w:val="00AD135E"/>
    <w:rsid w:val="00AD1F0E"/>
    <w:rsid w:val="00AD2401"/>
    <w:rsid w:val="00AD3866"/>
    <w:rsid w:val="00AD3DBF"/>
    <w:rsid w:val="00AE0435"/>
    <w:rsid w:val="00AE0DCB"/>
    <w:rsid w:val="00AE41D4"/>
    <w:rsid w:val="00AE55D3"/>
    <w:rsid w:val="00AE5C76"/>
    <w:rsid w:val="00AE730D"/>
    <w:rsid w:val="00AF6D2A"/>
    <w:rsid w:val="00AF7DDD"/>
    <w:rsid w:val="00B0024F"/>
    <w:rsid w:val="00B04300"/>
    <w:rsid w:val="00B10816"/>
    <w:rsid w:val="00B10BB0"/>
    <w:rsid w:val="00B110E4"/>
    <w:rsid w:val="00B11BE8"/>
    <w:rsid w:val="00B154E6"/>
    <w:rsid w:val="00B21802"/>
    <w:rsid w:val="00B22755"/>
    <w:rsid w:val="00B25D10"/>
    <w:rsid w:val="00B35242"/>
    <w:rsid w:val="00B35F84"/>
    <w:rsid w:val="00B36131"/>
    <w:rsid w:val="00B52330"/>
    <w:rsid w:val="00B557BA"/>
    <w:rsid w:val="00B5628C"/>
    <w:rsid w:val="00B629B6"/>
    <w:rsid w:val="00B647EA"/>
    <w:rsid w:val="00B72FDD"/>
    <w:rsid w:val="00B758D2"/>
    <w:rsid w:val="00B81266"/>
    <w:rsid w:val="00B81B39"/>
    <w:rsid w:val="00B81C1B"/>
    <w:rsid w:val="00B85D5F"/>
    <w:rsid w:val="00B92F19"/>
    <w:rsid w:val="00B9722C"/>
    <w:rsid w:val="00BA0873"/>
    <w:rsid w:val="00BA089B"/>
    <w:rsid w:val="00BA0D62"/>
    <w:rsid w:val="00BA1460"/>
    <w:rsid w:val="00BA5041"/>
    <w:rsid w:val="00BA7BCD"/>
    <w:rsid w:val="00BB0FED"/>
    <w:rsid w:val="00BB166E"/>
    <w:rsid w:val="00BB4210"/>
    <w:rsid w:val="00BC1132"/>
    <w:rsid w:val="00BC45C7"/>
    <w:rsid w:val="00BC6B0F"/>
    <w:rsid w:val="00BD17E2"/>
    <w:rsid w:val="00BD1F9B"/>
    <w:rsid w:val="00BD2498"/>
    <w:rsid w:val="00BD29F5"/>
    <w:rsid w:val="00BD7322"/>
    <w:rsid w:val="00BE061C"/>
    <w:rsid w:val="00BE7F06"/>
    <w:rsid w:val="00BF233D"/>
    <w:rsid w:val="00BF5242"/>
    <w:rsid w:val="00BF65E2"/>
    <w:rsid w:val="00C0276C"/>
    <w:rsid w:val="00C04F32"/>
    <w:rsid w:val="00C06D76"/>
    <w:rsid w:val="00C10F37"/>
    <w:rsid w:val="00C145F2"/>
    <w:rsid w:val="00C15951"/>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0E5C"/>
    <w:rsid w:val="00CA5A53"/>
    <w:rsid w:val="00CA5BBE"/>
    <w:rsid w:val="00CB03C3"/>
    <w:rsid w:val="00CB0B31"/>
    <w:rsid w:val="00CB59E3"/>
    <w:rsid w:val="00CB724F"/>
    <w:rsid w:val="00CC44B7"/>
    <w:rsid w:val="00CC6EFC"/>
    <w:rsid w:val="00CD3B81"/>
    <w:rsid w:val="00CE1AE1"/>
    <w:rsid w:val="00CF089D"/>
    <w:rsid w:val="00CF0E43"/>
    <w:rsid w:val="00CF107F"/>
    <w:rsid w:val="00CF2A9A"/>
    <w:rsid w:val="00CF5BE3"/>
    <w:rsid w:val="00D00A39"/>
    <w:rsid w:val="00D11A2B"/>
    <w:rsid w:val="00D14658"/>
    <w:rsid w:val="00D16229"/>
    <w:rsid w:val="00D16A53"/>
    <w:rsid w:val="00D229A6"/>
    <w:rsid w:val="00D23CB7"/>
    <w:rsid w:val="00D26802"/>
    <w:rsid w:val="00D30924"/>
    <w:rsid w:val="00D31804"/>
    <w:rsid w:val="00D4065B"/>
    <w:rsid w:val="00D420B3"/>
    <w:rsid w:val="00D42EF2"/>
    <w:rsid w:val="00D443E7"/>
    <w:rsid w:val="00D51275"/>
    <w:rsid w:val="00D5171B"/>
    <w:rsid w:val="00D569D0"/>
    <w:rsid w:val="00D57071"/>
    <w:rsid w:val="00D57F9F"/>
    <w:rsid w:val="00D60445"/>
    <w:rsid w:val="00D70B1D"/>
    <w:rsid w:val="00D757BC"/>
    <w:rsid w:val="00D762B8"/>
    <w:rsid w:val="00D775AC"/>
    <w:rsid w:val="00D77952"/>
    <w:rsid w:val="00D815A7"/>
    <w:rsid w:val="00D8298E"/>
    <w:rsid w:val="00D94B5A"/>
    <w:rsid w:val="00D97072"/>
    <w:rsid w:val="00DA5C5C"/>
    <w:rsid w:val="00DB01BD"/>
    <w:rsid w:val="00DB0311"/>
    <w:rsid w:val="00DB1985"/>
    <w:rsid w:val="00DB20BD"/>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186D"/>
    <w:rsid w:val="00E44551"/>
    <w:rsid w:val="00E4532D"/>
    <w:rsid w:val="00E46EBF"/>
    <w:rsid w:val="00E51408"/>
    <w:rsid w:val="00E52161"/>
    <w:rsid w:val="00E61FD9"/>
    <w:rsid w:val="00E6550B"/>
    <w:rsid w:val="00E77EB8"/>
    <w:rsid w:val="00E9004B"/>
    <w:rsid w:val="00E94C86"/>
    <w:rsid w:val="00EB1228"/>
    <w:rsid w:val="00EB5799"/>
    <w:rsid w:val="00ED3D2B"/>
    <w:rsid w:val="00EE263E"/>
    <w:rsid w:val="00EE26AB"/>
    <w:rsid w:val="00EE3BBC"/>
    <w:rsid w:val="00EE4C78"/>
    <w:rsid w:val="00EF190F"/>
    <w:rsid w:val="00F04623"/>
    <w:rsid w:val="00F1257A"/>
    <w:rsid w:val="00F13C07"/>
    <w:rsid w:val="00F30C7B"/>
    <w:rsid w:val="00F33BD1"/>
    <w:rsid w:val="00F36729"/>
    <w:rsid w:val="00F36CC2"/>
    <w:rsid w:val="00F417BB"/>
    <w:rsid w:val="00F4318C"/>
    <w:rsid w:val="00F43F8E"/>
    <w:rsid w:val="00F51C8D"/>
    <w:rsid w:val="00F56F9A"/>
    <w:rsid w:val="00F602B0"/>
    <w:rsid w:val="00F651F5"/>
    <w:rsid w:val="00F70581"/>
    <w:rsid w:val="00F727CE"/>
    <w:rsid w:val="00F737FE"/>
    <w:rsid w:val="00F87A08"/>
    <w:rsid w:val="00F90FCC"/>
    <w:rsid w:val="00F91518"/>
    <w:rsid w:val="00F95E33"/>
    <w:rsid w:val="00FB39DC"/>
    <w:rsid w:val="00FC02CC"/>
    <w:rsid w:val="00FC45EA"/>
    <w:rsid w:val="00FC5A02"/>
    <w:rsid w:val="00FD293C"/>
    <w:rsid w:val="00FD60F0"/>
    <w:rsid w:val="00FE5DF5"/>
    <w:rsid w:val="00FE7004"/>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Revision">
    <w:name w:val="Revision"/>
    <w:hidden/>
    <w:uiPriority w:val="99"/>
    <w:semiHidden/>
    <w:rsid w:val="000B6D97"/>
    <w:rPr>
      <w:rFonts w:ascii="Calibri" w:hAnsi="Calibri"/>
      <w:szCs w:val="24"/>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styleId="Revision">
    <w:name w:val="Revision"/>
    <w:hidden/>
    <w:uiPriority w:val="99"/>
    <w:semiHidden/>
    <w:rsid w:val="000B6D97"/>
    <w:rPr>
      <w:rFonts w:ascii="Calibri" w:hAnsi="Calibri"/>
      <w:szCs w:val="24"/>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07A_SysFricLrng_Impl\doc\SysFricLrng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7DD7F2140F42CC9FCFA2321B53AC9A"/>
        <w:category>
          <w:name w:val="General"/>
          <w:gallery w:val="placeholder"/>
        </w:category>
        <w:types>
          <w:type w:val="bbPlcHdr"/>
        </w:types>
        <w:behaviors>
          <w:behavior w:val="content"/>
        </w:behaviors>
        <w:guid w:val="{A6AA1BE3-4FFF-4A71-AD9F-3674B389961B}"/>
      </w:docPartPr>
      <w:docPartBody>
        <w:p w:rsidR="007D6996" w:rsidRDefault="00B6788B">
          <w:pPr>
            <w:pStyle w:val="597DD7F2140F42CC9FCFA2321B53AC9A"/>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8B"/>
    <w:rsid w:val="00010CEC"/>
    <w:rsid w:val="00153407"/>
    <w:rsid w:val="001A44B4"/>
    <w:rsid w:val="001F2CC4"/>
    <w:rsid w:val="003A5074"/>
    <w:rsid w:val="0060464C"/>
    <w:rsid w:val="007007C0"/>
    <w:rsid w:val="007D6996"/>
    <w:rsid w:val="008375EC"/>
    <w:rsid w:val="00B6788B"/>
    <w:rsid w:val="00BC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7DD7F2140F42CC9FCFA2321B53AC9A">
    <w:name w:val="597DD7F2140F42CC9FCFA2321B53AC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7DD7F2140F42CC9FCFA2321B53AC9A">
    <w:name w:val="597DD7F2140F42CC9FCFA2321B53A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D00AA434-AB3B-4BA6-B6C9-BE73E28E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SysFricLrng_MDD.dotx</Template>
  <TotalTime>14</TotalTime>
  <Pages>29</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21305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Anne, Krishna</cp:lastModifiedBy>
  <cp:revision>8</cp:revision>
  <cp:lastPrinted>2014-12-17T17:01:00Z</cp:lastPrinted>
  <dcterms:created xsi:type="dcterms:W3CDTF">2016-07-25T20:21:00Z</dcterms:created>
  <dcterms:modified xsi:type="dcterms:W3CDTF">2016-10-03T18:01:00Z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