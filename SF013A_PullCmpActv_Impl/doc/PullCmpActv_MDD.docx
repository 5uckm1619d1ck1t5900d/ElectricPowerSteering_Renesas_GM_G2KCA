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1ECD5BA6C2F748919ACA5E59D91B2E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521B55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fldSimple w:instr=" DOCPROPERTY  &quot;Document Version&quot;  \* MERGEFORMAT ">
        <w:r w:rsidR="00314EB7">
          <w:rPr>
            <w:rFonts w:cs="Calibri"/>
            <w:b/>
            <w:sz w:val="48"/>
            <w:szCs w:val="48"/>
          </w:rPr>
          <w:t xml:space="preserve">Active Pull Compensation </w:t>
        </w:r>
      </w:fldSimple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Del="005B4592" w:rsidRDefault="008021F1" w:rsidP="007E0373">
      <w:pPr>
        <w:tabs>
          <w:tab w:val="left" w:pos="4320"/>
          <w:tab w:val="left" w:pos="8640"/>
        </w:tabs>
        <w:spacing w:before="120" w:after="360"/>
        <w:jc w:val="center"/>
        <w:rPr>
          <w:del w:id="0" w:author="Sarika Natu" w:date="2016-06-21T14:23:00Z"/>
          <w:b/>
          <w:sz w:val="36"/>
        </w:rPr>
      </w:pPr>
      <w:del w:id="1" w:author="Sarika Natu" w:date="2016-06-21T14:23:00Z">
        <w:r w:rsidDel="005B4592">
          <w:fldChar w:fldCharType="begin"/>
        </w:r>
        <w:r w:rsidDel="005B4592">
          <w:delInstrText xml:space="preserve"> DOCPROPERTY  "Release Date"  \* MERGEFORMAT </w:delInstrText>
        </w:r>
        <w:r w:rsidDel="005B4592">
          <w:fldChar w:fldCharType="separate"/>
        </w:r>
        <w:r w:rsidDel="005B4592">
          <w:rPr>
            <w:b/>
            <w:sz w:val="36"/>
          </w:rPr>
          <w:delText>February</w:delText>
        </w:r>
        <w:r w:rsidRPr="00F255BF" w:rsidDel="005B4592">
          <w:rPr>
            <w:b/>
            <w:sz w:val="36"/>
          </w:rPr>
          <w:delText xml:space="preserve"> </w:delText>
        </w:r>
        <w:r w:rsidR="002D4671" w:rsidDel="005B4592">
          <w:rPr>
            <w:b/>
            <w:sz w:val="36"/>
          </w:rPr>
          <w:delText>29</w:delText>
        </w:r>
        <w:r w:rsidRPr="00F255BF" w:rsidDel="005B4592">
          <w:rPr>
            <w:b/>
            <w:sz w:val="36"/>
          </w:rPr>
          <w:delText>, 201</w:delText>
        </w:r>
        <w:r w:rsidDel="005B4592">
          <w:rPr>
            <w:b/>
            <w:sz w:val="36"/>
          </w:rPr>
          <w:fldChar w:fldCharType="end"/>
        </w:r>
        <w:r w:rsidDel="005B4592">
          <w:rPr>
            <w:b/>
            <w:sz w:val="36"/>
          </w:rPr>
          <w:delText>6</w:delText>
        </w:r>
      </w:del>
      <w:ins w:id="2" w:author="Sarika Natu" w:date="2016-06-21T14:23:00Z">
        <w:r w:rsidR="005B4592">
          <w:rPr>
            <w:b/>
            <w:sz w:val="36"/>
          </w:rPr>
          <w:t>June 21, 2016</w:t>
        </w:r>
      </w:ins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521B55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fldSimple w:instr=" DOCPROPERTY  &quot;Prepared for Group&quot;  \* MERGEFORMAT ">
        <w:r w:rsidR="00314EB7">
          <w:rPr>
            <w:b/>
            <w:sz w:val="24"/>
          </w:rPr>
          <w:t>Software Engineering</w:t>
        </w:r>
      </w:fldSimple>
    </w:p>
    <w:p w:rsidR="00DE23CE" w:rsidRPr="00A158C7" w:rsidRDefault="000350A2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proofErr w:type="spellStart"/>
      <w:r w:rsidR="00314EB7">
        <w:rPr>
          <w:b/>
          <w:sz w:val="24"/>
        </w:rPr>
        <w:t>Nexteer</w:t>
      </w:r>
      <w:proofErr w:type="spellEnd"/>
      <w:r w:rsidR="00314EB7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7E0373">
        <w:rPr>
          <w:b/>
          <w:sz w:val="24"/>
        </w:rPr>
        <w:t>,</w:t>
      </w:r>
    </w:p>
    <w:p w:rsidR="007E0373" w:rsidRDefault="00521B55">
      <w:pPr>
        <w:tabs>
          <w:tab w:val="left" w:pos="4320"/>
          <w:tab w:val="left" w:pos="8640"/>
        </w:tabs>
        <w:jc w:val="center"/>
        <w:rPr>
          <w:b/>
          <w:sz w:val="24"/>
        </w:rPr>
      </w:pPr>
      <w:fldSimple w:instr=" DOCPROPERTY  Location  \* MERGEFORMAT ">
        <w:r w:rsidR="00314EB7">
          <w:rPr>
            <w:b/>
            <w:sz w:val="24"/>
          </w:rPr>
          <w:t>Saginaw, MI, USA</w:t>
        </w:r>
      </w:fldSimple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0350A2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fldChar w:fldCharType="begin"/>
      </w:r>
      <w:r>
        <w:instrText xml:space="preserve"> DOCPROPERTY  "Prepared by Group"  \* MERGEFORMAT </w:instrText>
      </w:r>
      <w:r>
        <w:fldChar w:fldCharType="separate"/>
      </w:r>
      <w:proofErr w:type="spellStart"/>
      <w:r w:rsidR="00314EB7">
        <w:rPr>
          <w:b/>
          <w:sz w:val="24"/>
        </w:rPr>
        <w:t>S</w:t>
      </w:r>
      <w:r w:rsidR="008021F1">
        <w:rPr>
          <w:b/>
          <w:sz w:val="24"/>
        </w:rPr>
        <w:t>pandana</w:t>
      </w:r>
      <w:proofErr w:type="spellEnd"/>
      <w:r w:rsidR="008021F1">
        <w:rPr>
          <w:b/>
          <w:sz w:val="24"/>
        </w:rPr>
        <w:t xml:space="preserve"> </w:t>
      </w:r>
      <w:proofErr w:type="spellStart"/>
      <w:r w:rsidR="008021F1">
        <w:rPr>
          <w:b/>
          <w:sz w:val="24"/>
        </w:rPr>
        <w:t>Balani</w:t>
      </w:r>
      <w:proofErr w:type="spellEnd"/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0350A2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proofErr w:type="spellStart"/>
      <w:r w:rsidR="00314EB7">
        <w:rPr>
          <w:b/>
          <w:sz w:val="24"/>
        </w:rPr>
        <w:t>Nexteer</w:t>
      </w:r>
      <w:proofErr w:type="spellEnd"/>
      <w:r w:rsidR="00314EB7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521B55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fldSimple w:instr=" DOCPROPERTY  Location  \* MERGEFORMAT ">
        <w:r w:rsidR="00314EB7">
          <w:rPr>
            <w:b/>
            <w:sz w:val="24"/>
          </w:rPr>
          <w:t>Saginaw, MI, USA</w:t>
        </w:r>
      </w:fldSimple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474"/>
        <w:gridCol w:w="1746"/>
        <w:gridCol w:w="1091"/>
        <w:gridCol w:w="1164"/>
      </w:tblGrid>
      <w:tr w:rsidR="00680A47" w:rsidRPr="00AA38E8" w:rsidTr="005B4592">
        <w:trPr>
          <w:trHeight w:val="455"/>
          <w:jc w:val="center"/>
        </w:trPr>
        <w:tc>
          <w:tcPr>
            <w:tcW w:w="600" w:type="dxa"/>
          </w:tcPr>
          <w:p w:rsidR="00680A47" w:rsidRPr="00AA38E8" w:rsidRDefault="00680A47" w:rsidP="001663C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3474" w:type="dxa"/>
          </w:tcPr>
          <w:p w:rsidR="00680A47" w:rsidRPr="00AA38E8" w:rsidRDefault="00680A47" w:rsidP="001663C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746" w:type="dxa"/>
          </w:tcPr>
          <w:p w:rsidR="00680A47" w:rsidRPr="00AA38E8" w:rsidRDefault="00680A47" w:rsidP="001663C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091" w:type="dxa"/>
          </w:tcPr>
          <w:p w:rsidR="00680A47" w:rsidRPr="00AA38E8" w:rsidRDefault="00680A47" w:rsidP="001663C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164" w:type="dxa"/>
          </w:tcPr>
          <w:p w:rsidR="00680A47" w:rsidRPr="00AA38E8" w:rsidRDefault="00680A47" w:rsidP="001663C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680A47" w:rsidRPr="00AA38E8" w:rsidTr="005B4592">
        <w:trPr>
          <w:trHeight w:val="769"/>
          <w:jc w:val="center"/>
        </w:trPr>
        <w:tc>
          <w:tcPr>
            <w:tcW w:w="600" w:type="dxa"/>
          </w:tcPr>
          <w:p w:rsidR="00680A47" w:rsidRDefault="00680A47" w:rsidP="001663CF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3474" w:type="dxa"/>
          </w:tcPr>
          <w:p w:rsidR="00680A47" w:rsidRPr="00AA38E8" w:rsidRDefault="00680A47" w:rsidP="001663CF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746" w:type="dxa"/>
          </w:tcPr>
          <w:p w:rsidR="00680A47" w:rsidRPr="00AA38E8" w:rsidRDefault="00680A47" w:rsidP="001663CF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Akhil</w:t>
            </w:r>
            <w:proofErr w:type="spellEnd"/>
            <w:r>
              <w:rPr>
                <w:rFonts w:cs="Calibri"/>
              </w:rPr>
              <w:t xml:space="preserve"> Krishna N D </w:t>
            </w:r>
          </w:p>
        </w:tc>
        <w:tc>
          <w:tcPr>
            <w:tcW w:w="1091" w:type="dxa"/>
          </w:tcPr>
          <w:p w:rsidR="00680A47" w:rsidRPr="00AA38E8" w:rsidRDefault="00680A47" w:rsidP="001663CF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164" w:type="dxa"/>
          </w:tcPr>
          <w:p w:rsidR="00680A47" w:rsidRPr="00AA38E8" w:rsidRDefault="00680A47" w:rsidP="00F255BF">
            <w:pPr>
              <w:rPr>
                <w:rFonts w:cs="Calibri"/>
              </w:rPr>
            </w:pPr>
            <w:r>
              <w:rPr>
                <w:rFonts w:cs="Calibri"/>
              </w:rPr>
              <w:t>16-Oct-2015</w:t>
            </w:r>
          </w:p>
        </w:tc>
      </w:tr>
      <w:tr w:rsidR="00680A47" w:rsidRPr="00AA38E8" w:rsidTr="00680A47">
        <w:trPr>
          <w:trHeight w:val="769"/>
          <w:jc w:val="center"/>
        </w:trPr>
        <w:tc>
          <w:tcPr>
            <w:tcW w:w="600" w:type="dxa"/>
          </w:tcPr>
          <w:p w:rsidR="00680A47" w:rsidRDefault="00680A47" w:rsidP="001663CF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3474" w:type="dxa"/>
          </w:tcPr>
          <w:p w:rsidR="00680A47" w:rsidRDefault="00680A47" w:rsidP="00680A47">
            <w:pPr>
              <w:rPr>
                <w:rFonts w:cs="Calibri"/>
              </w:rPr>
            </w:pPr>
            <w:r>
              <w:rPr>
                <w:rFonts w:cs="Calibri"/>
              </w:rPr>
              <w:t xml:space="preserve">Updated to FDD version </w:t>
            </w:r>
            <w:r w:rsidRPr="00680A47">
              <w:rPr>
                <w:rFonts w:cs="Calibri"/>
              </w:rPr>
              <w:t>SF013A_PullCmpActv_Design_1.4.0</w:t>
            </w:r>
          </w:p>
        </w:tc>
        <w:tc>
          <w:tcPr>
            <w:tcW w:w="1746" w:type="dxa"/>
          </w:tcPr>
          <w:p w:rsidR="00680A47" w:rsidRDefault="00680A47" w:rsidP="001663CF">
            <w:pPr>
              <w:rPr>
                <w:rFonts w:cs="Calibri"/>
              </w:rPr>
            </w:pPr>
            <w:r>
              <w:rPr>
                <w:rFonts w:cs="Calibri"/>
              </w:rPr>
              <w:t>SB</w:t>
            </w:r>
          </w:p>
        </w:tc>
        <w:tc>
          <w:tcPr>
            <w:tcW w:w="1091" w:type="dxa"/>
          </w:tcPr>
          <w:p w:rsidR="00680A47" w:rsidDel="00680A47" w:rsidRDefault="00680A47" w:rsidP="001663CF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164" w:type="dxa"/>
          </w:tcPr>
          <w:p w:rsidR="00680A47" w:rsidRDefault="002D4671" w:rsidP="00F255BF">
            <w:pPr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 w:rsidR="00680A47">
              <w:rPr>
                <w:rFonts w:cs="Calibri"/>
              </w:rPr>
              <w:t>-Feb-2016</w:t>
            </w:r>
          </w:p>
        </w:tc>
      </w:tr>
      <w:tr w:rsidR="005B4592" w:rsidRPr="00AA38E8" w:rsidTr="00680A47">
        <w:trPr>
          <w:trHeight w:val="769"/>
          <w:jc w:val="center"/>
          <w:ins w:id="3" w:author="Sarika Natu" w:date="2016-06-21T14:23:00Z"/>
        </w:trPr>
        <w:tc>
          <w:tcPr>
            <w:tcW w:w="600" w:type="dxa"/>
          </w:tcPr>
          <w:p w:rsidR="005B4592" w:rsidRDefault="005B4592" w:rsidP="001663CF">
            <w:pPr>
              <w:rPr>
                <w:ins w:id="4" w:author="Sarika Natu" w:date="2016-06-21T14:23:00Z"/>
                <w:rFonts w:cs="Calibri"/>
              </w:rPr>
            </w:pPr>
            <w:ins w:id="5" w:author="Sarika Natu" w:date="2016-06-21T14:23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3474" w:type="dxa"/>
          </w:tcPr>
          <w:p w:rsidR="005B4592" w:rsidRDefault="005B4592" w:rsidP="00680A47">
            <w:pPr>
              <w:rPr>
                <w:ins w:id="6" w:author="Sarika Natu" w:date="2016-06-21T14:23:00Z"/>
                <w:rFonts w:cs="Calibri"/>
              </w:rPr>
            </w:pPr>
            <w:ins w:id="7" w:author="Sarika Natu" w:date="2016-06-21T14:23:00Z">
              <w:r w:rsidRPr="005B4592">
                <w:rPr>
                  <w:rFonts w:cs="Calibri"/>
                </w:rPr>
                <w:t xml:space="preserve">Updated to design version </w:t>
              </w:r>
              <w:r w:rsidRPr="00680A47">
                <w:rPr>
                  <w:rFonts w:cs="Calibri"/>
                </w:rPr>
                <w:t>SF013A_PullCmpActv_Design_</w:t>
              </w:r>
              <w:r w:rsidRPr="005B4592">
                <w:rPr>
                  <w:rFonts w:cs="Calibri"/>
                </w:rPr>
                <w:t>1.6.0</w:t>
              </w:r>
            </w:ins>
          </w:p>
        </w:tc>
        <w:tc>
          <w:tcPr>
            <w:tcW w:w="1746" w:type="dxa"/>
          </w:tcPr>
          <w:p w:rsidR="005B4592" w:rsidRDefault="005B4592" w:rsidP="001663CF">
            <w:pPr>
              <w:rPr>
                <w:ins w:id="8" w:author="Sarika Natu" w:date="2016-06-21T14:23:00Z"/>
                <w:rFonts w:cs="Calibri"/>
              </w:rPr>
            </w:pPr>
            <w:ins w:id="9" w:author="Sarika Natu" w:date="2016-06-21T14:23:00Z">
              <w:r>
                <w:rPr>
                  <w:rFonts w:cs="Calibri"/>
                </w:rPr>
                <w:t>SN</w:t>
              </w:r>
            </w:ins>
          </w:p>
        </w:tc>
        <w:tc>
          <w:tcPr>
            <w:tcW w:w="1091" w:type="dxa"/>
          </w:tcPr>
          <w:p w:rsidR="005B4592" w:rsidRDefault="005B4592" w:rsidP="001663CF">
            <w:pPr>
              <w:rPr>
                <w:ins w:id="10" w:author="Sarika Natu" w:date="2016-06-21T14:23:00Z"/>
                <w:rFonts w:cs="Calibri"/>
              </w:rPr>
            </w:pPr>
            <w:ins w:id="11" w:author="Sarika Natu" w:date="2016-06-21T14:23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1164" w:type="dxa"/>
          </w:tcPr>
          <w:p w:rsidR="005B4592" w:rsidRDefault="005B4592" w:rsidP="00F255BF">
            <w:pPr>
              <w:rPr>
                <w:ins w:id="12" w:author="Sarika Natu" w:date="2016-06-21T14:23:00Z"/>
                <w:rFonts w:cs="Calibri"/>
              </w:rPr>
            </w:pPr>
            <w:ins w:id="13" w:author="Sarika Natu" w:date="2016-06-21T14:23:00Z">
              <w:r>
                <w:rPr>
                  <w:rFonts w:cs="Calibri"/>
                </w:rPr>
                <w:t>20-Jun-2016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  <w:bookmarkStart w:id="14" w:name="_Toc348792978"/>
      <w:bookmarkStart w:id="15" w:name="_Toc348793074"/>
      <w:bookmarkStart w:id="16" w:name="_Toc348793965"/>
      <w:bookmarkStart w:id="17" w:name="_Toc349459173"/>
      <w:bookmarkStart w:id="18" w:name="_Toc349621609"/>
    </w:p>
    <w:p w:rsidR="00EE3BBC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80A47" w:rsidRPr="0060359A" w:rsidRDefault="00680A47">
      <w:pPr>
        <w:spacing w:after="0"/>
        <w:rPr>
          <w:b/>
          <w:sz w:val="28"/>
          <w:szCs w:val="28"/>
        </w:rPr>
      </w:pP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5E53AE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4B20FB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4B20FB">
        <w:rPr>
          <w:caps/>
          <w:sz w:val="32"/>
          <w:szCs w:val="32"/>
        </w:rPr>
        <w:fldChar w:fldCharType="separate"/>
      </w:r>
    </w:p>
    <w:p w:rsidR="005E53AE" w:rsidRDefault="000350A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305567" w:history="1">
        <w:r w:rsidR="005E53AE" w:rsidRPr="00194F52">
          <w:rPr>
            <w:rStyle w:val="Hyperlink"/>
          </w:rPr>
          <w:t>1</w:t>
        </w:r>
        <w:r w:rsidR="005E53A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3AE" w:rsidRPr="00194F52">
          <w:rPr>
            <w:rStyle w:val="Hyperlink"/>
          </w:rPr>
          <w:t>Introduction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_Toc431305567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5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68" w:history="1">
        <w:r w:rsidR="005E53AE" w:rsidRPr="00194F52">
          <w:rPr>
            <w:rStyle w:val="Hyperlink"/>
          </w:rPr>
          <w:t>1.1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</w:rPr>
          <w:t>Purpose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_Toc431305568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5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69" w:history="1">
        <w:r w:rsidR="005E53AE" w:rsidRPr="00194F52">
          <w:rPr>
            <w:rStyle w:val="Hyperlink"/>
          </w:rPr>
          <w:t>1.2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</w:rPr>
          <w:t>Scope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_Toc431305569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5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305570" w:history="1">
        <w:r w:rsidR="005E53AE" w:rsidRPr="00194F52">
          <w:rPr>
            <w:rStyle w:val="Hyperlink"/>
            <w:rFonts w:ascii="Calibri" w:hAnsi="Calibri" w:cs="Calibri"/>
          </w:rPr>
          <w:t>2</w:t>
        </w:r>
        <w:r w:rsidR="005E53A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3AE" w:rsidRPr="00194F52">
          <w:rPr>
            <w:rStyle w:val="Hyperlink"/>
            <w:rFonts w:ascii="Calibri" w:hAnsi="Calibri" w:cs="Calibri"/>
          </w:rPr>
          <w:t>Active Pull Compensation &amp; High-Level Description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_Toc431305570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6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305571" w:history="1">
        <w:r w:rsidR="005E53AE" w:rsidRPr="00194F52">
          <w:rPr>
            <w:rStyle w:val="Hyperlink"/>
            <w:rFonts w:ascii="Calibri" w:hAnsi="Calibri" w:cs="Calibri"/>
          </w:rPr>
          <w:t>3</w:t>
        </w:r>
        <w:r w:rsidR="005E53A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3AE" w:rsidRPr="00194F52">
          <w:rPr>
            <w:rStyle w:val="Hyperlink"/>
            <w:rFonts w:ascii="Calibri" w:hAnsi="Calibri" w:cs="Calibri"/>
          </w:rPr>
          <w:t>Design details of software module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_Toc431305571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7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72" w:history="1">
        <w:r w:rsidR="005E53AE" w:rsidRPr="00194F52">
          <w:rPr>
            <w:rStyle w:val="Hyperlink"/>
            <w:rFonts w:cs="Calibri"/>
          </w:rPr>
          <w:t>3.1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Graphical representation of Active Pull Compensation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_Toc431305572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7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73" w:history="1">
        <w:r w:rsidR="005E53AE" w:rsidRPr="00194F52">
          <w:rPr>
            <w:rStyle w:val="Hyperlink"/>
            <w:rFonts w:cs="Calibri"/>
          </w:rPr>
          <w:t>3.2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Data Flow Diagram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_Toc431305573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8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305574" w:history="1">
        <w:r w:rsidR="005E53AE" w:rsidRPr="00194F52">
          <w:rPr>
            <w:rStyle w:val="Hyperlink"/>
            <w:rFonts w:cs="Calibri"/>
          </w:rPr>
          <w:t>3.2.1</w:t>
        </w:r>
        <w:r w:rsidR="005E53A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E53AE" w:rsidRPr="00194F52">
          <w:rPr>
            <w:rStyle w:val="Hyperlink"/>
          </w:rPr>
          <w:t xml:space="preserve">Component </w:t>
        </w:r>
        <w:r w:rsidR="005E53AE" w:rsidRPr="00194F52">
          <w:rPr>
            <w:rStyle w:val="Hyperlink"/>
            <w:rFonts w:cs="Calibri"/>
          </w:rPr>
          <w:t>level DFD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_Toc431305574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8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305575" w:history="1">
        <w:r w:rsidR="005E53AE" w:rsidRPr="00194F52">
          <w:rPr>
            <w:rStyle w:val="Hyperlink"/>
            <w:rFonts w:cs="Calibri"/>
          </w:rPr>
          <w:t>3.2.2</w:t>
        </w:r>
        <w:r w:rsidR="005E53A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E53AE" w:rsidRPr="00194F52">
          <w:rPr>
            <w:rStyle w:val="Hyperlink"/>
          </w:rPr>
          <w:t xml:space="preserve">Function </w:t>
        </w:r>
        <w:r w:rsidR="005E53AE" w:rsidRPr="00194F52">
          <w:rPr>
            <w:rStyle w:val="Hyperlink"/>
            <w:rFonts w:cs="Calibri"/>
          </w:rPr>
          <w:t>level DFD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_Toc431305575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8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305576" w:history="1">
        <w:r w:rsidR="005E53AE" w:rsidRPr="00194F52">
          <w:rPr>
            <w:rStyle w:val="Hyperlink"/>
            <w:rFonts w:ascii="Calibri" w:hAnsi="Calibri" w:cs="Calibri"/>
          </w:rPr>
          <w:t>4</w:t>
        </w:r>
        <w:r w:rsidR="005E53A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3AE" w:rsidRPr="00194F52">
          <w:rPr>
            <w:rStyle w:val="Hyperlink"/>
            <w:rFonts w:ascii="Calibri" w:hAnsi="Calibri" w:cs="Calibri"/>
          </w:rPr>
          <w:t>Constant Data Dictionary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_Toc431305576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9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77" w:history="1">
        <w:r w:rsidR="005E53AE" w:rsidRPr="00194F52">
          <w:rPr>
            <w:rStyle w:val="Hyperlink"/>
          </w:rPr>
          <w:t>4.1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</w:rPr>
          <w:t>Program (fixed) Constants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_Toc431305577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9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305578" w:history="1">
        <w:r w:rsidR="005E53AE" w:rsidRPr="00194F52">
          <w:rPr>
            <w:rStyle w:val="Hyperlink"/>
          </w:rPr>
          <w:t>4.1.1</w:t>
        </w:r>
        <w:r w:rsidR="005E53A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E53AE" w:rsidRPr="00194F52">
          <w:rPr>
            <w:rStyle w:val="Hyperlink"/>
          </w:rPr>
          <w:t>Embedded Constants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_Toc431305578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9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305579" w:history="1">
        <w:r w:rsidR="005E53AE" w:rsidRPr="00194F52">
          <w:rPr>
            <w:rStyle w:val="Hyperlink"/>
            <w:rFonts w:ascii="Calibri" w:hAnsi="Calibri" w:cs="Calibri"/>
          </w:rPr>
          <w:t>5</w:t>
        </w:r>
        <w:r w:rsidR="005E53A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3AE" w:rsidRPr="00194F52">
          <w:rPr>
            <w:rStyle w:val="Hyperlink"/>
            <w:rFonts w:ascii="Calibri" w:hAnsi="Calibri" w:cs="Calibri"/>
          </w:rPr>
          <w:t>Software Component Implementation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_Toc431305579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80" w:history="1">
        <w:r w:rsidR="005E53AE" w:rsidRPr="00194F52">
          <w:rPr>
            <w:rStyle w:val="Hyperlink"/>
          </w:rPr>
          <w:t>5.1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</w:rPr>
          <w:t>Sub-Module Functions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_Toc431305580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81" w:history="1">
        <w:r w:rsidR="005E53AE" w:rsidRPr="00194F52">
          <w:rPr>
            <w:rStyle w:val="Hyperlink"/>
            <w:rFonts w:cs="Calibri"/>
          </w:rPr>
          <w:t>5.1.1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Init: PullCmpActvInit1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_Toc431305581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82" w:history="1">
        <w:r w:rsidR="005E53AE" w:rsidRPr="00194F52">
          <w:rPr>
            <w:rStyle w:val="Hyperlink"/>
            <w:rFonts w:cs="Calibri"/>
          </w:rPr>
          <w:t>5.1.1.1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_Toc431305582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83" w:history="1">
        <w:r w:rsidR="005E53AE" w:rsidRPr="00194F52">
          <w:rPr>
            <w:rStyle w:val="Hyperlink"/>
            <w:rFonts w:cs="Calibri"/>
          </w:rPr>
          <w:t>5.1.1.2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Module Outputs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_Toc431305583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84" w:history="1">
        <w:r w:rsidR="005E53AE" w:rsidRPr="00194F52">
          <w:rPr>
            <w:rStyle w:val="Hyperlink"/>
            <w:rFonts w:cs="Calibri"/>
          </w:rPr>
          <w:t>5.1.2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Per: PullCmpActvPer1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_Toc431305584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85" w:history="1">
        <w:r w:rsidR="005E53AE" w:rsidRPr="00194F52">
          <w:rPr>
            <w:rStyle w:val="Hyperlink"/>
            <w:rFonts w:cs="Calibri"/>
          </w:rPr>
          <w:t>5.1.2.1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_Toc431305585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86" w:history="1">
        <w:r w:rsidR="005E53AE" w:rsidRPr="00194F52">
          <w:rPr>
            <w:rStyle w:val="Hyperlink"/>
            <w:rFonts w:cs="Calibri"/>
          </w:rPr>
          <w:t>5.1.2.2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Store Module Inputs to Local copies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_Toc431305586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87" w:history="1">
        <w:r w:rsidR="005E53AE" w:rsidRPr="00194F52">
          <w:rPr>
            <w:rStyle w:val="Hyperlink"/>
            <w:rFonts w:cs="Calibri"/>
          </w:rPr>
          <w:t>5.1.2.3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(Processing of function)………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_Toc431305587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88" w:history="1">
        <w:r w:rsidR="005E53AE" w:rsidRPr="00194F52">
          <w:rPr>
            <w:rStyle w:val="Hyperlink"/>
            <w:rFonts w:cs="Calibri"/>
          </w:rPr>
          <w:t>5.1.2.4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Store Local copy of outputs into Module Outputs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_Toc431305588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89" w:history="1">
        <w:r w:rsidR="005E53AE" w:rsidRPr="00194F52">
          <w:rPr>
            <w:rStyle w:val="Hyperlink"/>
            <w:rFonts w:cs="Calibri"/>
          </w:rPr>
          <w:t>5.1.3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Per: PullCmpActvPer2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_Toc431305589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90" w:history="1">
        <w:r w:rsidR="005E53AE" w:rsidRPr="00194F52">
          <w:rPr>
            <w:rStyle w:val="Hyperlink"/>
            <w:rFonts w:cs="Calibri"/>
          </w:rPr>
          <w:t>5.1.3.1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_Toc431305590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91" w:history="1">
        <w:r w:rsidR="005E53AE" w:rsidRPr="00194F52">
          <w:rPr>
            <w:rStyle w:val="Hyperlink"/>
            <w:rFonts w:cs="Calibri"/>
          </w:rPr>
          <w:t>5.1.3.2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Store Module Inputs to Local copies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_Toc431305591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92" w:history="1">
        <w:r w:rsidR="005E53AE" w:rsidRPr="00194F52">
          <w:rPr>
            <w:rStyle w:val="Hyperlink"/>
            <w:rFonts w:cs="Calibri"/>
          </w:rPr>
          <w:t>5.1.3.3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(Processing of function)………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_Toc431305592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93" w:history="1">
        <w:r w:rsidR="005E53AE" w:rsidRPr="00194F52">
          <w:rPr>
            <w:rStyle w:val="Hyperlink"/>
            <w:rFonts w:cs="Calibri"/>
          </w:rPr>
          <w:t>5.1.3.4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Store Local copy of outputs into Module Outputs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_Toc431305593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10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94" w:history="1">
        <w:r w:rsidR="005E53AE" w:rsidRPr="00194F52">
          <w:rPr>
            <w:rStyle w:val="Hyperlink"/>
          </w:rPr>
          <w:t>5.2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</w:rPr>
          <w:t>Server Runnables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_Toc431305594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95" w:history="1">
        <w:r w:rsidR="005E53AE" w:rsidRPr="00194F52">
          <w:rPr>
            <w:rStyle w:val="Hyperlink"/>
            <w:rFonts w:cs="Calibri"/>
          </w:rPr>
          <w:t>5.2.1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GetPullCmpPrm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_Toc431305595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96" w:history="1">
        <w:r w:rsidR="005E53AE" w:rsidRPr="00194F52">
          <w:rPr>
            <w:rStyle w:val="Hyperlink"/>
            <w:rFonts w:cs="Calibri"/>
          </w:rPr>
          <w:t>5.2.1.1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_Toc431305596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97" w:history="1">
        <w:r w:rsidR="005E53AE" w:rsidRPr="00194F52">
          <w:rPr>
            <w:rStyle w:val="Hyperlink"/>
            <w:rFonts w:cs="Calibri"/>
          </w:rPr>
          <w:t>5.2.1.2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(Processing of function)………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_Toc431305597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98" w:history="1">
        <w:r w:rsidR="005E53AE" w:rsidRPr="00194F52">
          <w:rPr>
            <w:rStyle w:val="Hyperlink"/>
            <w:rFonts w:cs="Calibri"/>
          </w:rPr>
          <w:t>5.2.2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RstPullCmp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_Toc431305598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599" w:history="1">
        <w:r w:rsidR="005E53AE" w:rsidRPr="00194F52">
          <w:rPr>
            <w:rStyle w:val="Hyperlink"/>
            <w:rFonts w:cs="Calibri"/>
          </w:rPr>
          <w:t>5.2.2.1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_Toc431305599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00" w:history="1">
        <w:r w:rsidR="005E53AE" w:rsidRPr="00194F52">
          <w:rPr>
            <w:rStyle w:val="Hyperlink"/>
            <w:rFonts w:cs="Calibri"/>
          </w:rPr>
          <w:t>5.2.2.2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(Processing of function)………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_Toc431305600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01" w:history="1">
        <w:r w:rsidR="005E53AE" w:rsidRPr="00194F52">
          <w:rPr>
            <w:rStyle w:val="Hyperlink"/>
            <w:rFonts w:cs="Calibri"/>
          </w:rPr>
          <w:t>5.2.3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SetPullCmpLongTerm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_Toc431305601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02" w:history="1">
        <w:r w:rsidR="005E53AE" w:rsidRPr="00194F52">
          <w:rPr>
            <w:rStyle w:val="Hyperlink"/>
            <w:rFonts w:cs="Calibri"/>
          </w:rPr>
          <w:t>5.2.3.1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_Toc431305602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03" w:history="1">
        <w:r w:rsidR="005E53AE" w:rsidRPr="00194F52">
          <w:rPr>
            <w:rStyle w:val="Hyperlink"/>
            <w:rFonts w:cs="Calibri"/>
          </w:rPr>
          <w:t>5.2.3.2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(Processing of function)………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_Toc431305603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04" w:history="1">
        <w:r w:rsidR="005E53AE" w:rsidRPr="00194F52">
          <w:rPr>
            <w:rStyle w:val="Hyperlink"/>
            <w:rFonts w:cs="Calibri"/>
          </w:rPr>
          <w:t>5.2.4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SetPullCmpShoTerm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_Toc431305604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05" w:history="1">
        <w:r w:rsidR="005E53AE" w:rsidRPr="00194F52">
          <w:rPr>
            <w:rStyle w:val="Hyperlink"/>
            <w:rFonts w:cs="Calibri"/>
          </w:rPr>
          <w:t>5.2.4.1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_Toc431305605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06" w:history="1">
        <w:r w:rsidR="005E53AE" w:rsidRPr="00194F52">
          <w:rPr>
            <w:rStyle w:val="Hyperlink"/>
            <w:rFonts w:cs="Calibri"/>
          </w:rPr>
          <w:t>5.2.4.2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(Processing of function)………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_Toc431305606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07" w:history="1">
        <w:r w:rsidR="005E53AE" w:rsidRPr="00194F52">
          <w:rPr>
            <w:rStyle w:val="Hyperlink"/>
            <w:rFonts w:cs="Calibri"/>
          </w:rPr>
          <w:t>5.3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Interrupt Functions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_Toc431305607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08" w:history="1">
        <w:r w:rsidR="005E53AE" w:rsidRPr="00194F52">
          <w:rPr>
            <w:rStyle w:val="Hyperlink"/>
            <w:rFonts w:cs="Calibri"/>
          </w:rPr>
          <w:t>5.4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Module Internal (Local) Functions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_Toc431305608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09" w:history="1">
        <w:r w:rsidR="005E53AE" w:rsidRPr="00194F52">
          <w:rPr>
            <w:rStyle w:val="Hyperlink"/>
            <w:rFonts w:cs="Calibri"/>
          </w:rPr>
          <w:t>5.4.1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Local Function #1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_Toc431305609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11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10" w:history="1">
        <w:r w:rsidR="005E53AE" w:rsidRPr="00194F52">
          <w:rPr>
            <w:rStyle w:val="Hyperlink"/>
            <w:rFonts w:cs="Calibri"/>
          </w:rPr>
          <w:t>5.4.1.1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_Toc431305610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12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11" w:history="1">
        <w:r w:rsidR="005E53AE" w:rsidRPr="00194F52">
          <w:rPr>
            <w:rStyle w:val="Hyperlink"/>
            <w:rFonts w:cs="Calibri"/>
          </w:rPr>
          <w:t>5.4.1.2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Processing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_Toc431305611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12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12" w:history="1">
        <w:r w:rsidR="005E53AE" w:rsidRPr="00194F52">
          <w:rPr>
            <w:rStyle w:val="Hyperlink"/>
            <w:rFonts w:cs="Calibri"/>
          </w:rPr>
          <w:t>5.4.2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Local Function #2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_Toc431305612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12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13" w:history="1">
        <w:r w:rsidR="005E53AE" w:rsidRPr="00194F52">
          <w:rPr>
            <w:rStyle w:val="Hyperlink"/>
            <w:rFonts w:cs="Calibri"/>
          </w:rPr>
          <w:t>5.4.2.1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_Toc431305613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12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14" w:history="1">
        <w:r w:rsidR="005E53AE" w:rsidRPr="00194F52">
          <w:rPr>
            <w:rStyle w:val="Hyperlink"/>
            <w:rFonts w:cs="Calibri"/>
          </w:rPr>
          <w:t>5.4.2.2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Processing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_Toc431305614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12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15" w:history="1">
        <w:r w:rsidR="005E53AE" w:rsidRPr="00194F52">
          <w:rPr>
            <w:rStyle w:val="Hyperlink"/>
            <w:rFonts w:cs="Calibri"/>
          </w:rPr>
          <w:t>5.4.3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Local Function #1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_Toc431305615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12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16" w:history="1">
        <w:r w:rsidR="005E53AE" w:rsidRPr="00194F52">
          <w:rPr>
            <w:rStyle w:val="Hyperlink"/>
            <w:rFonts w:cs="Calibri"/>
          </w:rPr>
          <w:t>5.4.3.1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_Toc431305616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13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17" w:history="1">
        <w:r w:rsidR="005E53AE" w:rsidRPr="00194F52">
          <w:rPr>
            <w:rStyle w:val="Hyperlink"/>
            <w:rFonts w:cs="Calibri"/>
          </w:rPr>
          <w:t>5.4.3.2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Processing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_Toc431305617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13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18" w:history="1">
        <w:r w:rsidR="005E53AE" w:rsidRPr="00194F52">
          <w:rPr>
            <w:rStyle w:val="Hyperlink"/>
            <w:rFonts w:cs="Calibri"/>
          </w:rPr>
          <w:t>5.5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GLOBAL Function/Macro Definitions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_Toc431305618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13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19" w:history="1">
        <w:r w:rsidR="005E53AE" w:rsidRPr="00194F52">
          <w:rPr>
            <w:rStyle w:val="Hyperlink"/>
            <w:rFonts w:cs="Calibri"/>
          </w:rPr>
          <w:t>5.5.1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GLOBAL Function #1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_Toc431305619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13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20" w:history="1">
        <w:r w:rsidR="005E53AE" w:rsidRPr="00194F52">
          <w:rPr>
            <w:rStyle w:val="Hyperlink"/>
            <w:rFonts w:cs="Calibri"/>
          </w:rPr>
          <w:t>5.5.1.1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Design Rationale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_Toc431305620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13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305621" w:history="1">
        <w:r w:rsidR="005E53AE" w:rsidRPr="00194F52">
          <w:rPr>
            <w:rStyle w:val="Hyperlink"/>
            <w:rFonts w:cs="Calibri"/>
          </w:rPr>
          <w:t>5.5.1.2</w:t>
        </w:r>
        <w:r w:rsidR="005E53A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3AE" w:rsidRPr="00194F52">
          <w:rPr>
            <w:rStyle w:val="Hyperlink"/>
            <w:rFonts w:cs="Calibri"/>
          </w:rPr>
          <w:t>processing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_Toc431305621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13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305622" w:history="1">
        <w:r w:rsidR="005E53AE" w:rsidRPr="00194F52">
          <w:rPr>
            <w:rStyle w:val="Hyperlink"/>
            <w:rFonts w:ascii="Calibri" w:hAnsi="Calibri" w:cs="Calibri"/>
          </w:rPr>
          <w:t>6</w:t>
        </w:r>
        <w:r w:rsidR="005E53A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3AE" w:rsidRPr="00194F52">
          <w:rPr>
            <w:rStyle w:val="Hyperlink"/>
            <w:rFonts w:ascii="Calibri" w:hAnsi="Calibri"/>
          </w:rPr>
          <w:t>Known</w:t>
        </w:r>
        <w:r w:rsidR="005E53AE" w:rsidRPr="00194F52">
          <w:rPr>
            <w:rStyle w:val="Hyperlink"/>
            <w:rFonts w:ascii="Calibri" w:hAnsi="Calibri" w:cs="Calibri"/>
          </w:rPr>
          <w:t xml:space="preserve"> Limitations with Design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_Toc431305622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14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305623" w:history="1">
        <w:r w:rsidR="005E53AE" w:rsidRPr="00194F52">
          <w:rPr>
            <w:rStyle w:val="Hyperlink"/>
            <w:rFonts w:ascii="Calibri" w:hAnsi="Calibri" w:cs="Calibri"/>
          </w:rPr>
          <w:t>7</w:t>
        </w:r>
        <w:r w:rsidR="005E53A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3AE" w:rsidRPr="00194F52">
          <w:rPr>
            <w:rStyle w:val="Hyperlink"/>
            <w:rFonts w:ascii="Calibri" w:hAnsi="Calibri" w:cs="Calibri"/>
          </w:rPr>
          <w:t>UNIT TEST CONSIDERATION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_Toc431305623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15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305624" w:history="1">
        <w:r w:rsidR="005E53AE" w:rsidRPr="00194F52">
          <w:rPr>
            <w:rStyle w:val="Hyperlink"/>
          </w:rPr>
          <w:t>Appendix A</w:t>
        </w:r>
        <w:r w:rsidR="005E53A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3AE" w:rsidRPr="00194F52">
          <w:rPr>
            <w:rStyle w:val="Hyperlink"/>
          </w:rPr>
          <w:t>Abbreviations and Acronyms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_Toc431305624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16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305625" w:history="1">
        <w:r w:rsidR="005E53AE" w:rsidRPr="00194F52">
          <w:rPr>
            <w:rStyle w:val="Hyperlink"/>
          </w:rPr>
          <w:t>Appendix B</w:t>
        </w:r>
        <w:r w:rsidR="005E53A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3AE" w:rsidRPr="00194F52">
          <w:rPr>
            <w:rStyle w:val="Hyperlink"/>
          </w:rPr>
          <w:t>Glossary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_Toc431305625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17</w:t>
        </w:r>
        <w:r w:rsidR="004B20FB">
          <w:rPr>
            <w:webHidden/>
          </w:rPr>
          <w:fldChar w:fldCharType="end"/>
        </w:r>
      </w:hyperlink>
    </w:p>
    <w:p w:rsidR="005E53AE" w:rsidRDefault="000350A2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305626" w:history="1">
        <w:r w:rsidR="005E53AE" w:rsidRPr="00194F52">
          <w:rPr>
            <w:rStyle w:val="Hyperlink"/>
          </w:rPr>
          <w:t>Appendix C</w:t>
        </w:r>
        <w:r w:rsidR="005E53A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3AE" w:rsidRPr="00194F52">
          <w:rPr>
            <w:rStyle w:val="Hyperlink"/>
          </w:rPr>
          <w:t>References</w:t>
        </w:r>
        <w:r w:rsidR="005E53AE">
          <w:rPr>
            <w:webHidden/>
          </w:rPr>
          <w:tab/>
        </w:r>
        <w:r w:rsidR="004B20FB">
          <w:rPr>
            <w:webHidden/>
          </w:rPr>
          <w:fldChar w:fldCharType="begin"/>
        </w:r>
        <w:r w:rsidR="005E53AE">
          <w:rPr>
            <w:webHidden/>
          </w:rPr>
          <w:instrText xml:space="preserve"> PAGEREF _Toc431305626 \h </w:instrText>
        </w:r>
        <w:r w:rsidR="004B20FB">
          <w:rPr>
            <w:webHidden/>
          </w:rPr>
        </w:r>
        <w:r w:rsidR="004B20FB">
          <w:rPr>
            <w:webHidden/>
          </w:rPr>
          <w:fldChar w:fldCharType="separate"/>
        </w:r>
        <w:r w:rsidR="005E53AE">
          <w:rPr>
            <w:webHidden/>
          </w:rPr>
          <w:t>18</w:t>
        </w:r>
        <w:r w:rsidR="004B20FB">
          <w:rPr>
            <w:webHidden/>
          </w:rPr>
          <w:fldChar w:fldCharType="end"/>
        </w:r>
      </w:hyperlink>
    </w:p>
    <w:p w:rsidR="00707BA6" w:rsidRPr="00A158C7" w:rsidRDefault="004B20FB" w:rsidP="00E16D14">
      <w:pPr>
        <w:jc w:val="center"/>
      </w:pPr>
      <w:r>
        <w:rPr>
          <w:caps/>
        </w:rPr>
        <w:fldChar w:fldCharType="end"/>
      </w:r>
    </w:p>
    <w:p w:rsidR="00F95E33" w:rsidRPr="00A158C7" w:rsidRDefault="00F95E33" w:rsidP="00E16D14"/>
    <w:bookmarkStart w:id="19" w:name="_Toc406065228"/>
    <w:bookmarkEnd w:id="14"/>
    <w:bookmarkEnd w:id="15"/>
    <w:bookmarkEnd w:id="16"/>
    <w:bookmarkEnd w:id="17"/>
    <w:bookmarkEnd w:id="18"/>
    <w:p w:rsidR="00312179" w:rsidRDefault="004B20FB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 w:rsidR="002B094F"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20" w:name="_Toc431305570"/>
      <w:r w:rsidR="00314EB7">
        <w:rPr>
          <w:rFonts w:ascii="Calibri" w:hAnsi="Calibri" w:cs="Calibri"/>
        </w:rPr>
        <w:t>Active Pull Compensation</w:t>
      </w:r>
      <w:r>
        <w:rPr>
          <w:rFonts w:ascii="Calibri" w:hAnsi="Calibri" w:cs="Calibri"/>
        </w:rPr>
        <w:fldChar w:fldCharType="end"/>
      </w:r>
      <w:r w:rsidR="002B094F"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19"/>
      <w:bookmarkEnd w:id="20"/>
    </w:p>
    <w:p w:rsidR="00D229A6" w:rsidRPr="00AD4D47" w:rsidRDefault="00493C03" w:rsidP="00493C03">
      <w:pPr>
        <w:rPr>
          <w:rFonts w:cs="Calibri"/>
        </w:rPr>
      </w:pPr>
      <w:r w:rsidRPr="005B4592">
        <w:rPr>
          <w:rFonts w:cs="Calibri"/>
          <w:i/>
        </w:rPr>
        <w:t>The Active Pull Compensation Function corrects vehicle pull issues by compensating for HW torque offsets detected by the steering system.  These torque offsets are classified as short-term and long-term, each of which is compensated for independently by the algorithm.  When the compensation is applied, the need for the driver to provide a constant input torque to counter these offsets is greatly reduced.</w:t>
      </w: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1" w:name="_Toc406065229"/>
      <w:bookmarkStart w:id="22" w:name="_Toc431305571"/>
      <w:r w:rsidRPr="00AA38E8">
        <w:rPr>
          <w:rFonts w:ascii="Calibri" w:hAnsi="Calibri" w:cs="Calibri"/>
        </w:rPr>
        <w:lastRenderedPageBreak/>
        <w:t>Design details of software module</w:t>
      </w:r>
      <w:bookmarkEnd w:id="21"/>
      <w:bookmarkEnd w:id="22"/>
    </w:p>
    <w:p w:rsidR="00D229A6" w:rsidRDefault="00D229A6" w:rsidP="00D229A6">
      <w:pPr>
        <w:pStyle w:val="Heading2"/>
        <w:rPr>
          <w:rFonts w:ascii="Calibri" w:hAnsi="Calibri" w:cs="Calibri"/>
        </w:rPr>
      </w:pPr>
      <w:bookmarkStart w:id="23" w:name="_Toc406065230"/>
      <w:bookmarkStart w:id="24" w:name="_Toc431305572"/>
      <w:r w:rsidRPr="000D17FC">
        <w:rPr>
          <w:rFonts w:ascii="Calibri" w:hAnsi="Calibri" w:cs="Calibri"/>
        </w:rPr>
        <w:t>Graphical</w:t>
      </w:r>
      <w:r>
        <w:rPr>
          <w:rFonts w:ascii="Calibri" w:hAnsi="Calibri" w:cs="Calibri"/>
        </w:rPr>
        <w:t xml:space="preserve"> representation of </w:t>
      </w:r>
      <w:bookmarkEnd w:id="23"/>
      <w:r w:rsidR="004B20FB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4B20FB">
        <w:rPr>
          <w:rFonts w:ascii="Calibri" w:hAnsi="Calibri" w:cs="Calibri"/>
        </w:rPr>
        <w:fldChar w:fldCharType="separate"/>
      </w:r>
      <w:r w:rsidR="00314EB7">
        <w:rPr>
          <w:rFonts w:ascii="Calibri" w:hAnsi="Calibri" w:cs="Calibri"/>
        </w:rPr>
        <w:t>Active Pull Compensation</w:t>
      </w:r>
      <w:bookmarkEnd w:id="24"/>
      <w:r w:rsidR="004B20FB">
        <w:rPr>
          <w:rFonts w:ascii="Calibri" w:hAnsi="Calibri" w:cs="Calibri"/>
        </w:rPr>
        <w:fldChar w:fldCharType="end"/>
      </w:r>
    </w:p>
    <w:p w:rsidR="000D17FC" w:rsidRDefault="000D17FC" w:rsidP="000D17FC">
      <w:pPr>
        <w:rPr>
          <w:lang w:bidi="ar-SA"/>
        </w:rPr>
      </w:pPr>
    </w:p>
    <w:p w:rsidR="00427521" w:rsidRDefault="00427521" w:rsidP="005B4592">
      <w:pPr>
        <w:jc w:val="center"/>
        <w:rPr>
          <w:ins w:id="25" w:author="Sarika Natu" w:date="2016-06-21T14:24:00Z"/>
          <w:lang w:bidi="ar-SA"/>
        </w:rPr>
      </w:pPr>
      <w:del w:id="26" w:author="Sarika Natu" w:date="2016-06-21T14:24:00Z">
        <w:r w:rsidDel="005B4592">
          <w:rPr>
            <w:noProof/>
            <w:lang w:bidi="ar-SA"/>
          </w:rPr>
          <w:drawing>
            <wp:inline distT="0" distB="0" distL="0" distR="0" wp14:anchorId="7405C413" wp14:editId="1C400CA8">
              <wp:extent cx="3067050" cy="7419975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67050" cy="7419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B4592" w:rsidRPr="000D17FC" w:rsidRDefault="005B4592" w:rsidP="005B4592">
      <w:pPr>
        <w:jc w:val="center"/>
        <w:rPr>
          <w:lang w:bidi="ar-SA"/>
        </w:rPr>
      </w:pPr>
      <w:ins w:id="27" w:author="Sarika Natu" w:date="2016-06-21T14:24:00Z">
        <w:r>
          <w:rPr>
            <w:noProof/>
            <w:lang w:bidi="ar-SA"/>
          </w:rPr>
          <w:lastRenderedPageBreak/>
          <w:drawing>
            <wp:inline distT="0" distB="0" distL="0" distR="0">
              <wp:extent cx="3115934" cy="588883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avinci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5934" cy="5888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8" w:name="_Toc406065231"/>
      <w:bookmarkStart w:id="29" w:name="_Toc431305573"/>
      <w:r w:rsidRPr="002D6391">
        <w:rPr>
          <w:rFonts w:ascii="Calibri" w:hAnsi="Calibri" w:cs="Calibri"/>
        </w:rPr>
        <w:t>Data Flow Diagram</w:t>
      </w:r>
      <w:bookmarkEnd w:id="28"/>
      <w:bookmarkEnd w:id="29"/>
    </w:p>
    <w:p w:rsidR="00D229A6" w:rsidRPr="002B094F" w:rsidRDefault="004D105E" w:rsidP="00F255BF">
      <w:pPr>
        <w:ind w:firstLine="562"/>
        <w:rPr>
          <w:rFonts w:cs="Calibri"/>
        </w:rPr>
      </w:pPr>
      <w:r w:rsidRPr="00AD4D47">
        <w:rPr>
          <w:rFonts w:cs="Calibri"/>
        </w:rPr>
        <w:t>Please refer FDD.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30" w:name="_Toc375924736"/>
      <w:bookmarkStart w:id="31" w:name="_Toc406065232"/>
      <w:bookmarkStart w:id="32" w:name="_Toc431305574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30"/>
      <w:bookmarkEnd w:id="31"/>
      <w:bookmarkEnd w:id="32"/>
    </w:p>
    <w:p w:rsidR="00F255BF" w:rsidRPr="002B094F" w:rsidRDefault="00F255BF" w:rsidP="00F255BF">
      <w:pPr>
        <w:ind w:firstLine="562"/>
        <w:rPr>
          <w:rFonts w:cs="Calibri"/>
        </w:rPr>
      </w:pPr>
      <w:bookmarkStart w:id="33" w:name="_Toc375924737"/>
      <w:bookmarkStart w:id="34" w:name="_Toc406065233"/>
      <w:bookmarkStart w:id="35" w:name="_Toc431305575"/>
      <w:r w:rsidRPr="00AD4D47">
        <w:rPr>
          <w:rFonts w:cs="Calibri"/>
        </w:rPr>
        <w:t>Please refer FDD.</w:t>
      </w:r>
    </w:p>
    <w:p w:rsidR="00D229A6" w:rsidRDefault="00AC4CD8" w:rsidP="00D229A6">
      <w:pPr>
        <w:pStyle w:val="Heading3"/>
        <w:ind w:left="562" w:hanging="562"/>
        <w:rPr>
          <w:rFonts w:ascii="Calibri" w:hAnsi="Calibri" w:cs="Calibri"/>
        </w:rPr>
      </w:pPr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33"/>
      <w:bookmarkEnd w:id="34"/>
      <w:bookmarkEnd w:id="35"/>
    </w:p>
    <w:p w:rsidR="00F255BF" w:rsidRPr="002B094F" w:rsidRDefault="00F255BF" w:rsidP="00F255BF">
      <w:pPr>
        <w:ind w:firstLine="562"/>
        <w:rPr>
          <w:rFonts w:cs="Calibri"/>
        </w:rPr>
      </w:pPr>
      <w:r w:rsidRPr="00AD4D47">
        <w:rPr>
          <w:rFonts w:cs="Calibri"/>
        </w:rPr>
        <w:t>Please refer FDD.</w:t>
      </w:r>
    </w:p>
    <w:p w:rsidR="00F255BF" w:rsidRPr="00F255BF" w:rsidDel="005B4592" w:rsidRDefault="00F255BF" w:rsidP="00F255BF">
      <w:pPr>
        <w:rPr>
          <w:del w:id="36" w:author="Sarika Natu" w:date="2016-06-21T14:25:00Z"/>
          <w:lang w:bidi="ar-SA"/>
        </w:rPr>
      </w:pPr>
    </w:p>
    <w:p w:rsidR="00F255BF" w:rsidRPr="00F255BF" w:rsidDel="005B4592" w:rsidRDefault="00F255BF" w:rsidP="005B4592">
      <w:pPr>
        <w:rPr>
          <w:del w:id="37" w:author="Sarika Natu" w:date="2016-06-21T14:24:00Z"/>
          <w:lang w:bidi="ar-SA"/>
        </w:rPr>
        <w:pPrChange w:id="38" w:author="Sarika Natu" w:date="2016-06-21T14:25:00Z">
          <w:pPr>
            <w:ind w:left="562"/>
          </w:pPr>
        </w:pPrChange>
      </w:pPr>
    </w:p>
    <w:p w:rsidR="002B094F" w:rsidDel="005B4592" w:rsidRDefault="002B094F" w:rsidP="002B094F">
      <w:pPr>
        <w:rPr>
          <w:del w:id="39" w:author="Sarika Natu" w:date="2016-06-21T14:24:00Z"/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40" w:name="_Toc338170479"/>
      <w:bookmarkStart w:id="41" w:name="_Toc375678228"/>
      <w:bookmarkStart w:id="42" w:name="_Toc418080062"/>
      <w:bookmarkStart w:id="43" w:name="_Toc421709912"/>
      <w:bookmarkStart w:id="44" w:name="_Toc431305576"/>
      <w:r w:rsidRPr="00AC4CD8">
        <w:rPr>
          <w:rFonts w:ascii="Calibri" w:hAnsi="Calibri" w:cs="Calibri"/>
        </w:rPr>
        <w:lastRenderedPageBreak/>
        <w:t>Constant Data Dictionary</w:t>
      </w:r>
      <w:bookmarkEnd w:id="40"/>
      <w:bookmarkEnd w:id="41"/>
      <w:bookmarkEnd w:id="42"/>
      <w:bookmarkEnd w:id="43"/>
      <w:bookmarkEnd w:id="44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5" w:name="_Toc421011506"/>
      <w:bookmarkStart w:id="46" w:name="_Toc421786527"/>
      <w:bookmarkStart w:id="47" w:name="_Toc431305577"/>
      <w:bookmarkStart w:id="48" w:name="_Toc418080064"/>
      <w:r w:rsidRPr="00DA5500">
        <w:rPr>
          <w:rFonts w:ascii="Calibri" w:hAnsi="Calibri"/>
        </w:rPr>
        <w:t>Program (fixed) Constants</w:t>
      </w:r>
      <w:bookmarkEnd w:id="45"/>
      <w:bookmarkEnd w:id="46"/>
      <w:bookmarkEnd w:id="47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9" w:name="_Toc431305578"/>
      <w:bookmarkEnd w:id="48"/>
      <w:r w:rsidRPr="00DA5500">
        <w:rPr>
          <w:rFonts w:ascii="Calibri" w:hAnsi="Calibri"/>
        </w:rPr>
        <w:t>Embedded Constants</w:t>
      </w:r>
      <w:bookmarkEnd w:id="49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4D105E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Please refer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50" w:name="_Ref87065593"/>
      <w:bookmarkStart w:id="51" w:name="_Toc338170483"/>
      <w:bookmarkStart w:id="52" w:name="_Toc375678229"/>
      <w:bookmarkStart w:id="53" w:name="_Toc418080067"/>
      <w:bookmarkStart w:id="54" w:name="_Toc421786702"/>
      <w:bookmarkStart w:id="55" w:name="_Toc431305579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50"/>
      <w:bookmarkEnd w:id="51"/>
      <w:bookmarkEnd w:id="52"/>
      <w:bookmarkEnd w:id="53"/>
      <w:bookmarkEnd w:id="54"/>
      <w:bookmarkEnd w:id="55"/>
    </w:p>
    <w:p w:rsidR="00EE3B41" w:rsidRPr="00EE3B41" w:rsidRDefault="00EE3B41" w:rsidP="00EE3B41">
      <w:pPr>
        <w:rPr>
          <w:lang w:bidi="ar-SA"/>
        </w:rPr>
      </w:pP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56" w:name="_Toc338170484"/>
      <w:bookmarkStart w:id="57" w:name="_Toc418080068"/>
      <w:bookmarkStart w:id="58" w:name="_Toc421709916"/>
      <w:bookmarkStart w:id="59" w:name="_Toc431305580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56"/>
      <w:bookmarkEnd w:id="57"/>
      <w:bookmarkEnd w:id="58"/>
      <w:bookmarkEnd w:id="59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0" w:name="_Toc421011514"/>
      <w:bookmarkStart w:id="61" w:name="_Toc431305581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EE3B41">
        <w:rPr>
          <w:rFonts w:ascii="Calibri" w:hAnsi="Calibri" w:cs="Calibri"/>
        </w:rPr>
        <w:t>PullCmpActv</w:t>
      </w:r>
      <w:r w:rsidRPr="00AA38E8">
        <w:rPr>
          <w:rFonts w:ascii="Calibri" w:hAnsi="Calibri" w:cs="Calibri"/>
        </w:rPr>
        <w:t>Init</w:t>
      </w:r>
      <w:bookmarkEnd w:id="60"/>
      <w:r w:rsidR="00EE3B41">
        <w:rPr>
          <w:rFonts w:ascii="Calibri" w:hAnsi="Calibri" w:cs="Calibri"/>
        </w:rPr>
        <w:t>1</w:t>
      </w:r>
      <w:bookmarkEnd w:id="61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2" w:name="_Toc421011515"/>
      <w:bookmarkStart w:id="63" w:name="_Toc431305582"/>
      <w:r w:rsidRPr="00AA38E8">
        <w:rPr>
          <w:rFonts w:ascii="Calibri" w:hAnsi="Calibri" w:cs="Calibri"/>
        </w:rPr>
        <w:t>Design Rationale</w:t>
      </w:r>
      <w:bookmarkEnd w:id="62"/>
      <w:bookmarkEnd w:id="63"/>
    </w:p>
    <w:p w:rsidR="00EE3B41" w:rsidRPr="00EE3B41" w:rsidRDefault="00EE3B41" w:rsidP="00EE3B41">
      <w:pPr>
        <w:rPr>
          <w:rFonts w:cs="Calibri"/>
        </w:rPr>
      </w:pPr>
      <w:bookmarkStart w:id="64" w:name="_Toc421011516"/>
      <w:r w:rsidRPr="00EE3B41">
        <w:rPr>
          <w:rFonts w:cs="Calibri"/>
        </w:rPr>
        <w:t>None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5" w:name="_Toc431305583"/>
      <w:r w:rsidRPr="00AA38E8">
        <w:rPr>
          <w:rFonts w:ascii="Calibri" w:hAnsi="Calibri" w:cs="Calibri"/>
        </w:rPr>
        <w:t>Module Outputs</w:t>
      </w:r>
      <w:bookmarkEnd w:id="64"/>
      <w:bookmarkEnd w:id="65"/>
    </w:p>
    <w:p w:rsidR="00007584" w:rsidRPr="00EE3B41" w:rsidRDefault="00EE3B41" w:rsidP="00007584">
      <w:pPr>
        <w:rPr>
          <w:rFonts w:cs="Calibri"/>
        </w:rPr>
      </w:pPr>
      <w:r w:rsidRPr="00EE3B41">
        <w:rPr>
          <w:rFonts w:cs="Calibri"/>
        </w:rPr>
        <w:t>None</w:t>
      </w:r>
    </w:p>
    <w:p w:rsidR="002B094F" w:rsidRPr="00007584" w:rsidRDefault="002B094F" w:rsidP="00007584">
      <w:pPr>
        <w:pStyle w:val="Heading3"/>
        <w:numPr>
          <w:ilvl w:val="0"/>
          <w:numId w:val="0"/>
        </w:numPr>
        <w:ind w:left="567"/>
        <w:rPr>
          <w:rFonts w:ascii="Calibri" w:hAnsi="Calibri"/>
        </w:rPr>
      </w:pP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6" w:name="_Toc421011518"/>
      <w:bookmarkStart w:id="67" w:name="_Toc431305584"/>
      <w:r w:rsidRPr="00AA38E8">
        <w:rPr>
          <w:rFonts w:ascii="Calibri" w:hAnsi="Calibri" w:cs="Calibri"/>
        </w:rPr>
        <w:t xml:space="preserve">Per: </w:t>
      </w:r>
      <w:bookmarkEnd w:id="66"/>
      <w:r w:rsidR="00A33090">
        <w:rPr>
          <w:rFonts w:ascii="Calibri" w:hAnsi="Calibri" w:cs="Calibri"/>
        </w:rPr>
        <w:t>PullCmpActvPer1</w:t>
      </w:r>
      <w:bookmarkEnd w:id="67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8" w:name="_Toc421011519"/>
      <w:bookmarkStart w:id="69" w:name="_Toc431305585"/>
      <w:r w:rsidRPr="00AA38E8">
        <w:rPr>
          <w:rFonts w:ascii="Calibri" w:hAnsi="Calibri" w:cs="Calibri"/>
        </w:rPr>
        <w:t>Design Rationale</w:t>
      </w:r>
      <w:bookmarkEnd w:id="68"/>
      <w:bookmarkEnd w:id="69"/>
    </w:p>
    <w:p w:rsidR="00DB3C1D" w:rsidRPr="00FB53D9" w:rsidRDefault="00FB53D9" w:rsidP="00DB3C1D">
      <w:pPr>
        <w:rPr>
          <w:rFonts w:cs="Calibri"/>
        </w:rPr>
      </w:pPr>
      <w:r w:rsidRPr="00FB53D9">
        <w:rPr>
          <w:rFonts w:cs="Calibri"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0" w:name="_Toc421011520"/>
      <w:bookmarkStart w:id="71" w:name="_Toc431305586"/>
      <w:r w:rsidRPr="00AA38E8">
        <w:rPr>
          <w:rFonts w:ascii="Calibri" w:hAnsi="Calibri" w:cs="Calibri"/>
        </w:rPr>
        <w:t>Store Module Inputs to Local copies</w:t>
      </w:r>
      <w:bookmarkEnd w:id="70"/>
      <w:bookmarkEnd w:id="71"/>
    </w:p>
    <w:p w:rsidR="00DB3C1D" w:rsidRPr="00FB53D9" w:rsidRDefault="00FB53D9" w:rsidP="00DB3C1D">
      <w:pPr>
        <w:rPr>
          <w:rFonts w:cs="Calibri"/>
        </w:rPr>
      </w:pPr>
      <w:r w:rsidRPr="00FB53D9">
        <w:rPr>
          <w:rFonts w:cs="Calibri"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2" w:name="_Toc421011521"/>
      <w:bookmarkStart w:id="73" w:name="_Toc431305587"/>
      <w:r w:rsidRPr="00AA38E8">
        <w:rPr>
          <w:rFonts w:ascii="Calibri" w:hAnsi="Calibri" w:cs="Calibri"/>
        </w:rPr>
        <w:t>(Processing of function)………</w:t>
      </w:r>
      <w:bookmarkEnd w:id="72"/>
      <w:bookmarkEnd w:id="73"/>
    </w:p>
    <w:p w:rsidR="00DB3C1D" w:rsidRPr="00BC118B" w:rsidRDefault="00BC118B" w:rsidP="00DB3C1D">
      <w:pPr>
        <w:rPr>
          <w:rFonts w:cs="Calibri"/>
        </w:rPr>
      </w:pPr>
      <w:r w:rsidRPr="00BC118B">
        <w:rPr>
          <w:rFonts w:cs="Calibri"/>
        </w:rPr>
        <w:t>Please 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4" w:name="_Toc421011522"/>
      <w:bookmarkStart w:id="75" w:name="_Toc431305588"/>
      <w:r w:rsidRPr="00AA38E8">
        <w:rPr>
          <w:rFonts w:ascii="Calibri" w:hAnsi="Calibri" w:cs="Calibri"/>
        </w:rPr>
        <w:t>Store Local copy of outputs into Module Outputs</w:t>
      </w:r>
      <w:bookmarkEnd w:id="74"/>
      <w:bookmarkEnd w:id="75"/>
    </w:p>
    <w:p w:rsidR="00BC118B" w:rsidRPr="00BC118B" w:rsidRDefault="00BC118B" w:rsidP="00BC118B">
      <w:pPr>
        <w:rPr>
          <w:rFonts w:cs="Calibri"/>
        </w:rPr>
      </w:pPr>
      <w:r w:rsidRPr="00BC118B">
        <w:rPr>
          <w:rFonts w:cs="Calibri"/>
        </w:rPr>
        <w:t>Please refer FDD</w:t>
      </w:r>
    </w:p>
    <w:p w:rsidR="00A33090" w:rsidRDefault="00A33090" w:rsidP="00DB3C1D">
      <w:pPr>
        <w:rPr>
          <w:rFonts w:cs="Calibri"/>
          <w:i/>
        </w:rPr>
      </w:pPr>
    </w:p>
    <w:p w:rsidR="00A33090" w:rsidRPr="00AA38E8" w:rsidRDefault="00A33090" w:rsidP="00A3309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76" w:name="_Toc431305589"/>
      <w:r w:rsidRPr="00AA38E8">
        <w:rPr>
          <w:rFonts w:ascii="Calibri" w:hAnsi="Calibri" w:cs="Calibri"/>
        </w:rPr>
        <w:t xml:space="preserve">Per: </w:t>
      </w:r>
      <w:r w:rsidRPr="00113DD8">
        <w:rPr>
          <w:rFonts w:ascii="Calibri" w:hAnsi="Calibri" w:cs="Calibri"/>
        </w:rPr>
        <w:t>PullCmpActvPer2</w:t>
      </w:r>
      <w:bookmarkEnd w:id="76"/>
    </w:p>
    <w:p w:rsidR="00A33090" w:rsidRPr="00AA38E8" w:rsidRDefault="00A33090" w:rsidP="00A3309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7" w:name="_Toc431305590"/>
      <w:r w:rsidRPr="00AA38E8">
        <w:rPr>
          <w:rFonts w:ascii="Calibri" w:hAnsi="Calibri" w:cs="Calibri"/>
        </w:rPr>
        <w:t>Design Rationale</w:t>
      </w:r>
      <w:bookmarkEnd w:id="77"/>
    </w:p>
    <w:p w:rsidR="00A33090" w:rsidRPr="0033680E" w:rsidRDefault="00113DD8" w:rsidP="00A33090">
      <w:pPr>
        <w:rPr>
          <w:rFonts w:cs="Calibri"/>
          <w:i/>
        </w:rPr>
      </w:pPr>
      <w:r>
        <w:rPr>
          <w:rFonts w:cs="Calibri"/>
        </w:rPr>
        <w:t>Please refer FDD</w:t>
      </w:r>
      <w:r>
        <w:rPr>
          <w:rFonts w:cs="Calibri"/>
          <w:i/>
        </w:rPr>
        <w:t>.</w:t>
      </w:r>
    </w:p>
    <w:p w:rsidR="00A33090" w:rsidRPr="00AA38E8" w:rsidRDefault="00A33090" w:rsidP="00A3309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8" w:name="_Toc431305591"/>
      <w:r w:rsidRPr="00AA38E8">
        <w:rPr>
          <w:rFonts w:ascii="Calibri" w:hAnsi="Calibri" w:cs="Calibri"/>
        </w:rPr>
        <w:t>Store Module Inputs to Local copies</w:t>
      </w:r>
      <w:bookmarkEnd w:id="78"/>
    </w:p>
    <w:p w:rsidR="00A33090" w:rsidRPr="0033680E" w:rsidRDefault="00113DD8" w:rsidP="00A33090">
      <w:pPr>
        <w:rPr>
          <w:rFonts w:cs="Calibri"/>
          <w:i/>
        </w:rPr>
      </w:pPr>
      <w:r>
        <w:rPr>
          <w:rFonts w:cs="Calibri"/>
        </w:rPr>
        <w:t>Please refer FDD</w:t>
      </w:r>
      <w:r w:rsidRPr="00DD5444">
        <w:rPr>
          <w:rFonts w:cs="Calibri"/>
        </w:rPr>
        <w:t xml:space="preserve"> </w:t>
      </w:r>
      <w:r w:rsidRPr="00054227">
        <w:rPr>
          <w:rFonts w:cs="Calibri"/>
        </w:rPr>
        <w:t>and design rationale noted above</w:t>
      </w:r>
      <w:r>
        <w:rPr>
          <w:rFonts w:cs="Calibri"/>
        </w:rPr>
        <w:t>.</w:t>
      </w:r>
    </w:p>
    <w:p w:rsidR="00A33090" w:rsidRPr="00AA38E8" w:rsidRDefault="00A33090" w:rsidP="00A3309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9" w:name="_Toc431305592"/>
      <w:r w:rsidRPr="00AA38E8">
        <w:rPr>
          <w:rFonts w:ascii="Calibri" w:hAnsi="Calibri" w:cs="Calibri"/>
        </w:rPr>
        <w:t>(Processing of function)………</w:t>
      </w:r>
      <w:bookmarkEnd w:id="79"/>
    </w:p>
    <w:p w:rsidR="00A33090" w:rsidRPr="0033680E" w:rsidRDefault="00923E87" w:rsidP="00A33090">
      <w:pPr>
        <w:rPr>
          <w:rFonts w:cs="Calibri"/>
          <w:i/>
        </w:rPr>
      </w:pPr>
      <w:r>
        <w:rPr>
          <w:rFonts w:cs="Calibri"/>
        </w:rPr>
        <w:t>Please refer FDD.</w:t>
      </w:r>
    </w:p>
    <w:p w:rsidR="00A33090" w:rsidRPr="00AA38E8" w:rsidRDefault="00A33090" w:rsidP="00A3309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0" w:name="_Toc431305593"/>
      <w:r w:rsidRPr="00AA38E8">
        <w:rPr>
          <w:rFonts w:ascii="Calibri" w:hAnsi="Calibri" w:cs="Calibri"/>
        </w:rPr>
        <w:t>Store Local copy of outputs into Module Outputs</w:t>
      </w:r>
      <w:bookmarkEnd w:id="80"/>
    </w:p>
    <w:p w:rsidR="00A33090" w:rsidRPr="00923E87" w:rsidRDefault="00923E87" w:rsidP="00A33090">
      <w:pPr>
        <w:rPr>
          <w:rFonts w:cs="Calibri"/>
        </w:rPr>
      </w:pPr>
      <w:r w:rsidRPr="00923E87">
        <w:rPr>
          <w:rFonts w:cs="Calibri"/>
        </w:rPr>
        <w:t>None</w:t>
      </w:r>
    </w:p>
    <w:p w:rsidR="00A33090" w:rsidRPr="0033680E" w:rsidRDefault="00A33090" w:rsidP="00DB3C1D">
      <w:pPr>
        <w:rPr>
          <w:rFonts w:cs="Calibri"/>
          <w:i/>
        </w:rPr>
      </w:pP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81" w:name="_Toc431305594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</w:t>
      </w:r>
      <w:r w:rsidR="00113DD8">
        <w:rPr>
          <w:rFonts w:ascii="Calibri" w:hAnsi="Calibri"/>
        </w:rPr>
        <w:t>n</w:t>
      </w:r>
      <w:r w:rsidRPr="008C6874">
        <w:rPr>
          <w:rFonts w:ascii="Calibri" w:hAnsi="Calibri"/>
        </w:rPr>
        <w:t>ables</w:t>
      </w:r>
      <w:bookmarkEnd w:id="81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AA38E8" w:rsidRDefault="00541AC8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82" w:name="_Toc382301471"/>
      <w:bookmarkStart w:id="83" w:name="_Toc383698997"/>
      <w:bookmarkStart w:id="84" w:name="_Toc431305595"/>
      <w:bookmarkEnd w:id="82"/>
      <w:bookmarkEnd w:id="83"/>
      <w:proofErr w:type="spellStart"/>
      <w:r w:rsidRPr="00541AC8">
        <w:rPr>
          <w:rFonts w:ascii="Calibri" w:hAnsi="Calibri" w:cs="Calibri"/>
        </w:rPr>
        <w:t>GetPullCmpPrm</w:t>
      </w:r>
      <w:bookmarkEnd w:id="84"/>
      <w:proofErr w:type="spellEnd"/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5" w:name="_Toc421011525"/>
      <w:bookmarkStart w:id="86" w:name="_Toc431305596"/>
      <w:r w:rsidRPr="00AA38E8">
        <w:rPr>
          <w:rFonts w:ascii="Calibri" w:hAnsi="Calibri" w:cs="Calibri"/>
        </w:rPr>
        <w:t>Design Rationale</w:t>
      </w:r>
      <w:bookmarkEnd w:id="85"/>
      <w:bookmarkEnd w:id="86"/>
    </w:p>
    <w:p w:rsidR="008C6874" w:rsidRPr="00541AC8" w:rsidRDefault="00541AC8" w:rsidP="008C6874">
      <w:pPr>
        <w:rPr>
          <w:rFonts w:cs="Calibri"/>
        </w:rPr>
      </w:pPr>
      <w:r w:rsidRPr="00541AC8">
        <w:rPr>
          <w:rFonts w:cs="Calibri"/>
        </w:rPr>
        <w:t>None</w:t>
      </w:r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7" w:name="_Toc421011526"/>
      <w:r w:rsidRPr="00AA38E8" w:rsidDel="00793E2B">
        <w:rPr>
          <w:rFonts w:ascii="Calibri" w:hAnsi="Calibri" w:cs="Calibri"/>
        </w:rPr>
        <w:t xml:space="preserve"> </w:t>
      </w:r>
      <w:bookmarkStart w:id="88" w:name="_Toc421011527"/>
      <w:bookmarkStart w:id="89" w:name="_Toc431305597"/>
      <w:bookmarkEnd w:id="87"/>
      <w:r w:rsidRPr="00AA38E8">
        <w:rPr>
          <w:rFonts w:ascii="Calibri" w:hAnsi="Calibri" w:cs="Calibri"/>
        </w:rPr>
        <w:t>(Processing of function)………</w:t>
      </w:r>
      <w:bookmarkEnd w:id="88"/>
      <w:bookmarkEnd w:id="89"/>
    </w:p>
    <w:p w:rsidR="008C6874" w:rsidRPr="00541AC8" w:rsidRDefault="00541AC8" w:rsidP="008C6874">
      <w:pPr>
        <w:rPr>
          <w:rFonts w:cs="Calibri"/>
        </w:rPr>
      </w:pPr>
      <w:r w:rsidRPr="00541AC8">
        <w:rPr>
          <w:rFonts w:cs="Calibri"/>
        </w:rPr>
        <w:t xml:space="preserve">See </w:t>
      </w:r>
      <w:proofErr w:type="spellStart"/>
      <w:r w:rsidRPr="00541AC8">
        <w:rPr>
          <w:rFonts w:cs="Calibri"/>
        </w:rPr>
        <w:t>GetPullCmpPrm</w:t>
      </w:r>
      <w:proofErr w:type="spellEnd"/>
      <w:r w:rsidRPr="00541AC8">
        <w:rPr>
          <w:rFonts w:cs="Calibri"/>
        </w:rPr>
        <w:t xml:space="preserve"> block in FDD</w:t>
      </w:r>
    </w:p>
    <w:p w:rsidR="00541AC8" w:rsidRPr="00AA38E8" w:rsidRDefault="00541AC8" w:rsidP="00541AC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0" w:name="_Toc431305598"/>
      <w:proofErr w:type="spellStart"/>
      <w:r w:rsidRPr="00541AC8">
        <w:rPr>
          <w:rFonts w:ascii="Calibri" w:hAnsi="Calibri" w:cs="Calibri"/>
        </w:rPr>
        <w:t>RstPullCmp</w:t>
      </w:r>
      <w:bookmarkEnd w:id="90"/>
      <w:proofErr w:type="spellEnd"/>
    </w:p>
    <w:p w:rsidR="00541AC8" w:rsidRPr="00AA38E8" w:rsidRDefault="00541AC8" w:rsidP="00541AC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1" w:name="_Toc431305599"/>
      <w:r w:rsidRPr="00AA38E8">
        <w:rPr>
          <w:rFonts w:ascii="Calibri" w:hAnsi="Calibri" w:cs="Calibri"/>
        </w:rPr>
        <w:t>Design Rationale</w:t>
      </w:r>
      <w:bookmarkEnd w:id="91"/>
    </w:p>
    <w:p w:rsidR="00541AC8" w:rsidRPr="00541AC8" w:rsidRDefault="00541AC8" w:rsidP="00541AC8">
      <w:pPr>
        <w:rPr>
          <w:rFonts w:cs="Calibri"/>
        </w:rPr>
      </w:pPr>
      <w:r w:rsidRPr="00541AC8">
        <w:rPr>
          <w:rFonts w:cs="Calibri"/>
        </w:rPr>
        <w:t>None</w:t>
      </w:r>
    </w:p>
    <w:p w:rsidR="00541AC8" w:rsidRPr="00AA38E8" w:rsidRDefault="00541AC8" w:rsidP="00541AC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 w:rsidDel="00793E2B">
        <w:rPr>
          <w:rFonts w:ascii="Calibri" w:hAnsi="Calibri" w:cs="Calibri"/>
        </w:rPr>
        <w:t xml:space="preserve"> </w:t>
      </w:r>
      <w:bookmarkStart w:id="92" w:name="_Toc431305600"/>
      <w:r w:rsidRPr="00AA38E8">
        <w:rPr>
          <w:rFonts w:ascii="Calibri" w:hAnsi="Calibri" w:cs="Calibri"/>
        </w:rPr>
        <w:t>(Processing of function)………</w:t>
      </w:r>
      <w:bookmarkEnd w:id="92"/>
    </w:p>
    <w:p w:rsidR="00541AC8" w:rsidRPr="00541AC8" w:rsidRDefault="00541AC8" w:rsidP="00541AC8">
      <w:pPr>
        <w:rPr>
          <w:rFonts w:cs="Calibri"/>
        </w:rPr>
      </w:pPr>
      <w:r w:rsidRPr="00541AC8">
        <w:rPr>
          <w:rFonts w:cs="Calibri"/>
        </w:rPr>
        <w:t xml:space="preserve">See </w:t>
      </w:r>
      <w:proofErr w:type="spellStart"/>
      <w:r w:rsidRPr="00541AC8">
        <w:rPr>
          <w:rFonts w:cs="Calibri"/>
        </w:rPr>
        <w:t>RstPullCmp</w:t>
      </w:r>
      <w:proofErr w:type="spellEnd"/>
      <w:r>
        <w:rPr>
          <w:rFonts w:cs="Calibri"/>
        </w:rPr>
        <w:t xml:space="preserve"> </w:t>
      </w:r>
      <w:r w:rsidRPr="00541AC8">
        <w:rPr>
          <w:rFonts w:cs="Calibri"/>
        </w:rPr>
        <w:t>block in FDD</w:t>
      </w:r>
    </w:p>
    <w:p w:rsidR="00541AC8" w:rsidRPr="00AA38E8" w:rsidRDefault="00541AC8" w:rsidP="00541AC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3" w:name="_Toc431305601"/>
      <w:proofErr w:type="spellStart"/>
      <w:r w:rsidRPr="00541AC8">
        <w:rPr>
          <w:rFonts w:ascii="Calibri" w:hAnsi="Calibri" w:cs="Calibri"/>
        </w:rPr>
        <w:t>SetPullCmpLongTerm</w:t>
      </w:r>
      <w:bookmarkEnd w:id="93"/>
      <w:proofErr w:type="spellEnd"/>
    </w:p>
    <w:p w:rsidR="00541AC8" w:rsidRDefault="00541AC8" w:rsidP="00541AC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4" w:name="_Toc431305602"/>
      <w:r w:rsidRPr="00AA38E8">
        <w:rPr>
          <w:rFonts w:ascii="Calibri" w:hAnsi="Calibri" w:cs="Calibri"/>
        </w:rPr>
        <w:t>Design Rationale</w:t>
      </w:r>
      <w:bookmarkEnd w:id="94"/>
    </w:p>
    <w:p w:rsidR="00541AC8" w:rsidRPr="00541AC8" w:rsidRDefault="00541AC8" w:rsidP="00541AC8">
      <w:pPr>
        <w:rPr>
          <w:lang w:bidi="ar-SA"/>
        </w:rPr>
      </w:pPr>
      <w:r>
        <w:rPr>
          <w:lang w:bidi="ar-SA"/>
        </w:rPr>
        <w:t>None</w:t>
      </w:r>
    </w:p>
    <w:p w:rsidR="00541AC8" w:rsidRPr="00AA38E8" w:rsidRDefault="00541AC8" w:rsidP="00541AC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5" w:name="_Toc431305603"/>
      <w:r w:rsidRPr="00AA38E8">
        <w:rPr>
          <w:rFonts w:ascii="Calibri" w:hAnsi="Calibri" w:cs="Calibri"/>
        </w:rPr>
        <w:t>(Processing of function)………</w:t>
      </w:r>
      <w:bookmarkEnd w:id="95"/>
    </w:p>
    <w:p w:rsidR="00541AC8" w:rsidRPr="00541AC8" w:rsidRDefault="00541AC8" w:rsidP="00541AC8">
      <w:pPr>
        <w:rPr>
          <w:rFonts w:cs="Calibri"/>
        </w:rPr>
      </w:pPr>
      <w:r w:rsidRPr="00541AC8">
        <w:rPr>
          <w:rFonts w:cs="Calibri"/>
        </w:rPr>
        <w:t xml:space="preserve">See </w:t>
      </w:r>
      <w:proofErr w:type="spellStart"/>
      <w:r w:rsidRPr="00541AC8">
        <w:rPr>
          <w:rFonts w:cs="Calibri"/>
        </w:rPr>
        <w:t>SetPullCmpLongTerm</w:t>
      </w:r>
      <w:proofErr w:type="spellEnd"/>
      <w:r>
        <w:rPr>
          <w:rFonts w:cs="Calibri"/>
        </w:rPr>
        <w:t xml:space="preserve"> </w:t>
      </w:r>
      <w:r w:rsidRPr="00541AC8">
        <w:rPr>
          <w:rFonts w:cs="Calibri"/>
        </w:rPr>
        <w:t>block in FDD</w:t>
      </w:r>
    </w:p>
    <w:p w:rsidR="00541AC8" w:rsidRPr="00AA38E8" w:rsidRDefault="008F789D" w:rsidP="00541AC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6" w:name="_Toc431305604"/>
      <w:proofErr w:type="spellStart"/>
      <w:r w:rsidRPr="008F789D">
        <w:rPr>
          <w:rFonts w:ascii="Calibri" w:hAnsi="Calibri" w:cs="Calibri"/>
        </w:rPr>
        <w:t>SetPullCmpShoTerm</w:t>
      </w:r>
      <w:bookmarkEnd w:id="96"/>
      <w:proofErr w:type="spellEnd"/>
    </w:p>
    <w:p w:rsidR="00541AC8" w:rsidRPr="00AA38E8" w:rsidRDefault="00541AC8" w:rsidP="00541AC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7" w:name="_Toc431305605"/>
      <w:r w:rsidRPr="00AA38E8">
        <w:rPr>
          <w:rFonts w:ascii="Calibri" w:hAnsi="Calibri" w:cs="Calibri"/>
        </w:rPr>
        <w:t>Design Rationale</w:t>
      </w:r>
      <w:bookmarkEnd w:id="97"/>
    </w:p>
    <w:p w:rsidR="00541AC8" w:rsidRPr="008F789D" w:rsidRDefault="008F789D" w:rsidP="00541AC8">
      <w:pPr>
        <w:rPr>
          <w:rFonts w:cs="Calibri"/>
        </w:rPr>
      </w:pPr>
      <w:r w:rsidRPr="008F789D">
        <w:rPr>
          <w:rFonts w:cs="Calibri"/>
        </w:rPr>
        <w:t>None</w:t>
      </w:r>
    </w:p>
    <w:p w:rsidR="00541AC8" w:rsidRPr="00AA38E8" w:rsidRDefault="00541AC8" w:rsidP="00541AC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 w:rsidDel="00793E2B">
        <w:rPr>
          <w:rFonts w:ascii="Calibri" w:hAnsi="Calibri" w:cs="Calibri"/>
        </w:rPr>
        <w:t xml:space="preserve"> </w:t>
      </w:r>
      <w:bookmarkStart w:id="98" w:name="_Toc431305606"/>
      <w:r w:rsidRPr="00AA38E8">
        <w:rPr>
          <w:rFonts w:ascii="Calibri" w:hAnsi="Calibri" w:cs="Calibri"/>
        </w:rPr>
        <w:t>(Processing of function)………</w:t>
      </w:r>
      <w:bookmarkEnd w:id="98"/>
    </w:p>
    <w:p w:rsidR="00541AC8" w:rsidRPr="0033680E" w:rsidRDefault="008F789D" w:rsidP="008C6874">
      <w:pPr>
        <w:rPr>
          <w:rFonts w:cs="Calibri"/>
          <w:i/>
        </w:rPr>
      </w:pPr>
      <w:r w:rsidRPr="00541AC8">
        <w:rPr>
          <w:rFonts w:cs="Calibri"/>
        </w:rPr>
        <w:t xml:space="preserve">See </w:t>
      </w:r>
      <w:proofErr w:type="spellStart"/>
      <w:r w:rsidRPr="008F789D">
        <w:rPr>
          <w:rFonts w:cs="Calibri"/>
        </w:rPr>
        <w:t>SetPullCmpShoTerm</w:t>
      </w:r>
      <w:proofErr w:type="spellEnd"/>
      <w:r w:rsidRPr="008F789D">
        <w:rPr>
          <w:rFonts w:cs="Calibri"/>
        </w:rPr>
        <w:t xml:space="preserve"> </w:t>
      </w:r>
      <w:r w:rsidRPr="00541AC8">
        <w:rPr>
          <w:rFonts w:cs="Calibri"/>
        </w:rPr>
        <w:t>block in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99" w:name="_Ref382299966"/>
      <w:bookmarkStart w:id="100" w:name="_Toc421011529"/>
      <w:bookmarkStart w:id="101" w:name="_Toc431305607"/>
      <w:r w:rsidRPr="00AA38E8">
        <w:rPr>
          <w:rFonts w:ascii="Calibri" w:hAnsi="Calibri" w:cs="Calibri"/>
        </w:rPr>
        <w:t>Interrupt Functions</w:t>
      </w:r>
      <w:bookmarkEnd w:id="99"/>
      <w:bookmarkEnd w:id="100"/>
      <w:bookmarkEnd w:id="101"/>
    </w:p>
    <w:p w:rsidR="008C6874" w:rsidRPr="00923E87" w:rsidRDefault="00923E87" w:rsidP="008C6874">
      <w:pPr>
        <w:rPr>
          <w:rFonts w:cs="Calibri"/>
        </w:rPr>
      </w:pPr>
      <w:r w:rsidRPr="00923E87">
        <w:rPr>
          <w:rFonts w:cs="Calibri"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102" w:name="_Toc338170485"/>
      <w:bookmarkStart w:id="103" w:name="_Toc418080074"/>
      <w:bookmarkStart w:id="104" w:name="_Toc421709919"/>
      <w:bookmarkStart w:id="105" w:name="_Toc431305608"/>
      <w:r w:rsidRPr="008C6874">
        <w:rPr>
          <w:rFonts w:ascii="Calibri" w:hAnsi="Calibri" w:cs="Calibri"/>
        </w:rPr>
        <w:t>Module Internal (Local) Functions</w:t>
      </w:r>
      <w:bookmarkEnd w:id="102"/>
      <w:bookmarkEnd w:id="103"/>
      <w:bookmarkEnd w:id="104"/>
      <w:bookmarkEnd w:id="105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6" w:name="_Toc421011540"/>
      <w:bookmarkStart w:id="107" w:name="_Toc431305609"/>
      <w:r w:rsidRPr="00AA38E8">
        <w:rPr>
          <w:rFonts w:ascii="Calibri" w:hAnsi="Calibri" w:cs="Calibri"/>
        </w:rPr>
        <w:t>Local Function #1</w:t>
      </w:r>
      <w:bookmarkEnd w:id="106"/>
      <w:bookmarkEnd w:id="10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EB5B4D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B5B4D">
              <w:rPr>
                <w:rFonts w:cs="Calibri"/>
                <w:sz w:val="16"/>
              </w:rPr>
              <w:t>ActvCmpEna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EB5B4D" w:rsidRPr="00AA38E8" w:rsidTr="00F4318C">
        <w:tc>
          <w:tcPr>
            <w:tcW w:w="1779" w:type="dxa"/>
          </w:tcPr>
          <w:p w:rsidR="00EB5B4D" w:rsidRPr="00AA38E8" w:rsidRDefault="00EB5B4D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EB5B4D" w:rsidRPr="00AA38E8" w:rsidRDefault="002B784C" w:rsidP="001663CF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B784C">
              <w:rPr>
                <w:rFonts w:cs="Calibri"/>
                <w:sz w:val="16"/>
              </w:rPr>
              <w:t>PullCmpActvShoTermRst_Cnt_T_logl</w:t>
            </w:r>
            <w:proofErr w:type="spellEnd"/>
          </w:p>
        </w:tc>
        <w:tc>
          <w:tcPr>
            <w:tcW w:w="990" w:type="dxa"/>
          </w:tcPr>
          <w:p w:rsidR="00EB5B4D" w:rsidRPr="00AA38E8" w:rsidRDefault="009B1403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EB5B4D" w:rsidRPr="00AA38E8" w:rsidRDefault="00EB5B4D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EB5B4D" w:rsidRPr="00AA38E8" w:rsidRDefault="00EB5B4D" w:rsidP="00EB5B4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C6874" w:rsidRPr="00AA38E8" w:rsidRDefault="009B1403" w:rsidP="00F4318C">
            <w:pPr>
              <w:spacing w:before="60"/>
              <w:rPr>
                <w:rFonts w:cs="Calibri"/>
                <w:sz w:val="16"/>
              </w:rPr>
            </w:pPr>
            <w:r w:rsidRPr="009B1403">
              <w:rPr>
                <w:rFonts w:cs="Calibri"/>
                <w:sz w:val="16"/>
              </w:rPr>
              <w:t>AbslHwTqFild_HwNwtMtr_T_f32</w:t>
            </w:r>
          </w:p>
        </w:tc>
        <w:tc>
          <w:tcPr>
            <w:tcW w:w="990" w:type="dxa"/>
          </w:tcPr>
          <w:p w:rsidR="008C6874" w:rsidRPr="00AA38E8" w:rsidRDefault="009B140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C6874" w:rsidRPr="00AA38E8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8C6874" w:rsidRPr="00AA38E8" w:rsidRDefault="009B140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9B1403" w:rsidRPr="00AA38E8" w:rsidTr="00F4318C">
        <w:tc>
          <w:tcPr>
            <w:tcW w:w="1779" w:type="dxa"/>
          </w:tcPr>
          <w:p w:rsidR="009B1403" w:rsidRPr="00AA38E8" w:rsidRDefault="009B1403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B1403" w:rsidRPr="009B1403" w:rsidRDefault="009B1403" w:rsidP="00F4318C">
            <w:pPr>
              <w:spacing w:before="60"/>
              <w:rPr>
                <w:rFonts w:cs="Calibri"/>
                <w:sz w:val="16"/>
              </w:rPr>
            </w:pPr>
            <w:r w:rsidRPr="009B1403">
              <w:rPr>
                <w:rFonts w:cs="Calibri"/>
                <w:sz w:val="16"/>
              </w:rPr>
              <w:t>AbslHwAg_HwDeg_T_f32</w:t>
            </w:r>
          </w:p>
        </w:tc>
        <w:tc>
          <w:tcPr>
            <w:tcW w:w="990" w:type="dxa"/>
          </w:tcPr>
          <w:p w:rsidR="009B1403" w:rsidRDefault="009B140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B1403" w:rsidRDefault="00284F7C" w:rsidP="00284F7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1440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9B1403" w:rsidRPr="00AA38E8" w:rsidTr="00F4318C">
        <w:tc>
          <w:tcPr>
            <w:tcW w:w="1779" w:type="dxa"/>
          </w:tcPr>
          <w:p w:rsidR="009B1403" w:rsidRPr="00AA38E8" w:rsidRDefault="009B1403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B1403" w:rsidRPr="009B1403" w:rsidRDefault="009B1403" w:rsidP="00F4318C">
            <w:pPr>
              <w:spacing w:before="60"/>
              <w:rPr>
                <w:rFonts w:cs="Calibri"/>
                <w:sz w:val="16"/>
              </w:rPr>
            </w:pPr>
            <w:r w:rsidRPr="009B1403">
              <w:rPr>
                <w:rFonts w:cs="Calibri"/>
                <w:sz w:val="16"/>
              </w:rPr>
              <w:t>AbslVehYawRateFild_VehDegPerSec_T_f32</w:t>
            </w:r>
          </w:p>
        </w:tc>
        <w:tc>
          <w:tcPr>
            <w:tcW w:w="990" w:type="dxa"/>
          </w:tcPr>
          <w:p w:rsidR="009B1403" w:rsidRDefault="009B140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128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2D4671" w:rsidRPr="00AA38E8" w:rsidTr="00F4318C">
        <w:tc>
          <w:tcPr>
            <w:tcW w:w="1779" w:type="dxa"/>
          </w:tcPr>
          <w:p w:rsidR="002D4671" w:rsidRPr="00AA38E8" w:rsidRDefault="002D4671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D4671" w:rsidRPr="009B1403" w:rsidRDefault="002D4671" w:rsidP="00F4318C">
            <w:pPr>
              <w:spacing w:before="60"/>
              <w:rPr>
                <w:rFonts w:cs="Calibri"/>
                <w:sz w:val="16"/>
              </w:rPr>
            </w:pPr>
            <w:r w:rsidRPr="002D4671">
              <w:rPr>
                <w:rFonts w:cs="Calibri"/>
                <w:sz w:val="16"/>
              </w:rPr>
              <w:t>AbslVehLatA_MtrPerSecSqd_T_f32</w:t>
            </w:r>
          </w:p>
        </w:tc>
        <w:tc>
          <w:tcPr>
            <w:tcW w:w="990" w:type="dxa"/>
          </w:tcPr>
          <w:p w:rsidR="002D4671" w:rsidRDefault="002D4671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2D4671" w:rsidRDefault="002D4671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</w:t>
            </w:r>
          </w:p>
        </w:tc>
        <w:tc>
          <w:tcPr>
            <w:tcW w:w="990" w:type="dxa"/>
          </w:tcPr>
          <w:p w:rsidR="002D4671" w:rsidRDefault="002D4671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10.0</w:t>
            </w:r>
          </w:p>
        </w:tc>
      </w:tr>
      <w:tr w:rsidR="009B1403" w:rsidRPr="00AA38E8" w:rsidTr="00F4318C">
        <w:tc>
          <w:tcPr>
            <w:tcW w:w="1779" w:type="dxa"/>
          </w:tcPr>
          <w:p w:rsidR="009B1403" w:rsidRPr="00AA38E8" w:rsidRDefault="009B1403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B1403" w:rsidRPr="009B1403" w:rsidRDefault="009B1403" w:rsidP="00F4318C">
            <w:pPr>
              <w:spacing w:before="60"/>
              <w:rPr>
                <w:rFonts w:cs="Calibri"/>
                <w:sz w:val="16"/>
              </w:rPr>
            </w:pPr>
            <w:r w:rsidRPr="009B1403">
              <w:rPr>
                <w:rFonts w:cs="Calibri"/>
                <w:sz w:val="16"/>
              </w:rPr>
              <w:t>PinionAgConf_Uls_T_f32</w:t>
            </w:r>
          </w:p>
        </w:tc>
        <w:tc>
          <w:tcPr>
            <w:tcW w:w="990" w:type="dxa"/>
          </w:tcPr>
          <w:p w:rsidR="009B1403" w:rsidRDefault="009B140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9B1403" w:rsidRPr="00AA38E8" w:rsidTr="00F4318C">
        <w:tc>
          <w:tcPr>
            <w:tcW w:w="1779" w:type="dxa"/>
          </w:tcPr>
          <w:p w:rsidR="009B1403" w:rsidRPr="00AA38E8" w:rsidRDefault="009B1403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B1403" w:rsidRPr="009B1403" w:rsidRDefault="009B1403" w:rsidP="00F4318C">
            <w:pPr>
              <w:spacing w:before="60"/>
              <w:rPr>
                <w:rFonts w:cs="Calibri"/>
                <w:sz w:val="16"/>
              </w:rPr>
            </w:pPr>
            <w:r w:rsidRPr="009B1403">
              <w:rPr>
                <w:rFonts w:cs="Calibri"/>
                <w:sz w:val="16"/>
              </w:rPr>
              <w:t>VehSpd_Kph_T_f32</w:t>
            </w:r>
          </w:p>
        </w:tc>
        <w:tc>
          <w:tcPr>
            <w:tcW w:w="990" w:type="dxa"/>
          </w:tcPr>
          <w:p w:rsidR="009B1403" w:rsidRDefault="009B140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9B1403" w:rsidRPr="00AA38E8" w:rsidTr="00F4318C">
        <w:tc>
          <w:tcPr>
            <w:tcW w:w="1779" w:type="dxa"/>
          </w:tcPr>
          <w:p w:rsidR="009B1403" w:rsidRPr="00AA38E8" w:rsidRDefault="009B1403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B1403" w:rsidRPr="009B1403" w:rsidRDefault="002B784C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B784C">
              <w:rPr>
                <w:rFonts w:cs="Calibri"/>
                <w:sz w:val="16"/>
              </w:rPr>
              <w:t>VehSpdVld_Cnt_T_logl</w:t>
            </w:r>
            <w:proofErr w:type="spellEnd"/>
          </w:p>
        </w:tc>
        <w:tc>
          <w:tcPr>
            <w:tcW w:w="990" w:type="dxa"/>
          </w:tcPr>
          <w:p w:rsidR="009B1403" w:rsidRDefault="009B1403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9B1403" w:rsidRPr="00AA38E8" w:rsidTr="00F4318C">
        <w:tc>
          <w:tcPr>
            <w:tcW w:w="1779" w:type="dxa"/>
          </w:tcPr>
          <w:p w:rsidR="009B1403" w:rsidRPr="00AA38E8" w:rsidRDefault="009B1403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B1403" w:rsidRPr="009B1403" w:rsidRDefault="0009067A" w:rsidP="00F4318C">
            <w:pPr>
              <w:spacing w:before="60"/>
              <w:rPr>
                <w:rFonts w:cs="Calibri"/>
                <w:sz w:val="16"/>
              </w:rPr>
            </w:pPr>
            <w:r w:rsidRPr="0009067A">
              <w:rPr>
                <w:rFonts w:cs="Calibri"/>
                <w:sz w:val="16"/>
              </w:rPr>
              <w:t>AbslHwVel_HwRadPerSec_T_f32</w:t>
            </w:r>
          </w:p>
        </w:tc>
        <w:tc>
          <w:tcPr>
            <w:tcW w:w="990" w:type="dxa"/>
          </w:tcPr>
          <w:p w:rsidR="009B1403" w:rsidRDefault="009B140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9B1403" w:rsidRDefault="001663CF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9B1403" w:rsidRDefault="001663CF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42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9B1403" w:rsidRPr="00AA38E8" w:rsidTr="00F4318C">
        <w:tc>
          <w:tcPr>
            <w:tcW w:w="1779" w:type="dxa"/>
          </w:tcPr>
          <w:p w:rsidR="009B1403" w:rsidRPr="00AA38E8" w:rsidRDefault="009B1403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9B1403" w:rsidRPr="009B1403" w:rsidRDefault="002B784C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B784C">
              <w:rPr>
                <w:rFonts w:cs="Calibri"/>
                <w:sz w:val="16"/>
              </w:rPr>
              <w:t>PullCmpSts_Cnt_T_logl</w:t>
            </w:r>
            <w:proofErr w:type="spellEnd"/>
          </w:p>
        </w:tc>
        <w:tc>
          <w:tcPr>
            <w:tcW w:w="990" w:type="dxa"/>
          </w:tcPr>
          <w:p w:rsidR="009B1403" w:rsidRDefault="009B1403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9B1403" w:rsidRDefault="00284F7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8C6874" w:rsidRPr="00AA38E8" w:rsidRDefault="002B784C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B784C">
              <w:rPr>
                <w:rFonts w:cs="Calibri"/>
                <w:sz w:val="16"/>
              </w:rPr>
              <w:t>LrngEnad_Cnt_T_logl</w:t>
            </w:r>
            <w:proofErr w:type="spellEnd"/>
          </w:p>
        </w:tc>
        <w:tc>
          <w:tcPr>
            <w:tcW w:w="990" w:type="dxa"/>
          </w:tcPr>
          <w:p w:rsidR="008C6874" w:rsidRPr="00AA38E8" w:rsidRDefault="001663CF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8C6874" w:rsidRPr="00AA38E8" w:rsidRDefault="001663CF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8C6874" w:rsidRPr="00AA38E8" w:rsidRDefault="001663CF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8" w:name="_Toc431305610"/>
      <w:bookmarkStart w:id="109" w:name="_Toc421011541"/>
      <w:r>
        <w:rPr>
          <w:rFonts w:ascii="Calibri" w:hAnsi="Calibri" w:cs="Calibri"/>
        </w:rPr>
        <w:t>Design Rationale</w:t>
      </w:r>
      <w:bookmarkEnd w:id="108"/>
    </w:p>
    <w:p w:rsidR="00284F7C" w:rsidRPr="00284F7C" w:rsidRDefault="00284F7C" w:rsidP="00284F7C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0" w:name="_Toc431305611"/>
      <w:r>
        <w:rPr>
          <w:rFonts w:ascii="Calibri" w:hAnsi="Calibri" w:cs="Calibri"/>
        </w:rPr>
        <w:t>Processing</w:t>
      </w:r>
      <w:bookmarkEnd w:id="109"/>
      <w:bookmarkEnd w:id="110"/>
    </w:p>
    <w:p w:rsidR="008C6874" w:rsidRDefault="008C6874" w:rsidP="008C6874">
      <w:pPr>
        <w:rPr>
          <w:rFonts w:cs="Calibri"/>
        </w:rPr>
      </w:pPr>
      <w:r w:rsidRPr="00AA38E8">
        <w:rPr>
          <w:rFonts w:cs="Calibri"/>
        </w:rPr>
        <w:t>(Place flowchart/design for local function)</w:t>
      </w:r>
    </w:p>
    <w:p w:rsidR="001663CF" w:rsidRDefault="001663CF" w:rsidP="001663CF">
      <w:r w:rsidRPr="00F44962">
        <w:rPr>
          <w:rFonts w:cs="Calibri"/>
        </w:rPr>
        <w:t>Refer to the “</w:t>
      </w:r>
      <w:proofErr w:type="spellStart"/>
      <w:r>
        <w:rPr>
          <w:rFonts w:cs="Calibri"/>
        </w:rPr>
        <w:t>ActvCmpEna</w:t>
      </w:r>
      <w:proofErr w:type="spellEnd"/>
      <w:r w:rsidRPr="00F44962">
        <w:t>” block of the Simulink model of the design.</w:t>
      </w:r>
    </w:p>
    <w:p w:rsidR="00D7485A" w:rsidRPr="00AA38E8" w:rsidRDefault="00D7485A" w:rsidP="00D7485A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1" w:name="_Toc431305612"/>
      <w:r>
        <w:rPr>
          <w:rFonts w:ascii="Calibri" w:hAnsi="Calibri" w:cs="Calibri"/>
        </w:rPr>
        <w:t>Local Function #2</w:t>
      </w:r>
      <w:bookmarkEnd w:id="11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D7485A" w:rsidRPr="00AA38E8" w:rsidTr="001663CF">
        <w:tc>
          <w:tcPr>
            <w:tcW w:w="1779" w:type="dxa"/>
          </w:tcPr>
          <w:p w:rsidR="00D7485A" w:rsidRPr="00AA38E8" w:rsidRDefault="00D7485A" w:rsidP="001663C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D7485A" w:rsidRPr="00AA38E8" w:rsidRDefault="001663CF" w:rsidP="001663CF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663CF">
              <w:rPr>
                <w:rFonts w:cs="Calibri"/>
                <w:sz w:val="16"/>
              </w:rPr>
              <w:t>CalcIntgrGain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D7485A" w:rsidRPr="00AA38E8" w:rsidRDefault="00D7485A" w:rsidP="001663C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D7485A" w:rsidRPr="00AA38E8" w:rsidRDefault="00D7485A" w:rsidP="001663C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D7485A" w:rsidRPr="00AA38E8" w:rsidRDefault="00D7485A" w:rsidP="001663C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D7485A" w:rsidRPr="00AA38E8" w:rsidTr="001663CF">
        <w:tc>
          <w:tcPr>
            <w:tcW w:w="1779" w:type="dxa"/>
          </w:tcPr>
          <w:p w:rsidR="00D7485A" w:rsidRPr="00AA38E8" w:rsidRDefault="00D7485A" w:rsidP="001663C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D7485A" w:rsidRPr="00AA38E8" w:rsidRDefault="002E4E8F" w:rsidP="001663CF">
            <w:pPr>
              <w:spacing w:before="60"/>
              <w:rPr>
                <w:rFonts w:cs="Calibri"/>
                <w:sz w:val="16"/>
              </w:rPr>
            </w:pPr>
            <w:r w:rsidRPr="002E4E8F">
              <w:rPr>
                <w:rFonts w:cs="Calibri"/>
                <w:sz w:val="16"/>
              </w:rPr>
              <w:t>HwTq_HwNwtMtr_T_f32</w:t>
            </w:r>
          </w:p>
        </w:tc>
        <w:tc>
          <w:tcPr>
            <w:tcW w:w="990" w:type="dxa"/>
          </w:tcPr>
          <w:p w:rsidR="00D7485A" w:rsidRPr="00AA38E8" w:rsidRDefault="002E4E8F" w:rsidP="001663C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D7485A" w:rsidRPr="00AA38E8" w:rsidRDefault="002E4E8F" w:rsidP="001663C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D7485A" w:rsidRPr="00AA38E8" w:rsidRDefault="002E4E8F" w:rsidP="001663C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867CDB" w:rsidRPr="00AA38E8" w:rsidTr="001663CF">
        <w:tc>
          <w:tcPr>
            <w:tcW w:w="1779" w:type="dxa"/>
          </w:tcPr>
          <w:p w:rsidR="00867CDB" w:rsidRPr="00AA38E8" w:rsidRDefault="00867CDB" w:rsidP="001663C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67CDB" w:rsidRPr="002E4E8F" w:rsidRDefault="00867CDB" w:rsidP="001663CF">
            <w:pPr>
              <w:spacing w:before="60"/>
              <w:rPr>
                <w:rFonts w:cs="Calibri"/>
                <w:sz w:val="16"/>
              </w:rPr>
            </w:pPr>
            <w:r w:rsidRPr="00867CDB">
              <w:rPr>
                <w:rFonts w:cs="Calibri"/>
                <w:sz w:val="16"/>
              </w:rPr>
              <w:t>PullCmpShoTermPrev_HwNwtMtr_T_f32</w:t>
            </w:r>
          </w:p>
        </w:tc>
        <w:tc>
          <w:tcPr>
            <w:tcW w:w="990" w:type="dxa"/>
          </w:tcPr>
          <w:p w:rsidR="00867CDB" w:rsidRDefault="00867CDB" w:rsidP="001663C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67CDB" w:rsidRDefault="00867CDB" w:rsidP="001663C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867CDB" w:rsidRDefault="00867CDB" w:rsidP="001663C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D7485A" w:rsidRPr="00AA38E8" w:rsidTr="001663CF">
        <w:tc>
          <w:tcPr>
            <w:tcW w:w="1779" w:type="dxa"/>
          </w:tcPr>
          <w:p w:rsidR="00D7485A" w:rsidRPr="00AA38E8" w:rsidRDefault="00D7485A" w:rsidP="001663C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D7485A" w:rsidRPr="00AA38E8" w:rsidRDefault="001663CF" w:rsidP="001663CF">
            <w:pPr>
              <w:spacing w:before="60"/>
              <w:rPr>
                <w:rFonts w:cs="Calibri"/>
                <w:sz w:val="16"/>
              </w:rPr>
            </w:pPr>
            <w:r w:rsidRPr="001663CF">
              <w:rPr>
                <w:rFonts w:cs="Calibri"/>
                <w:sz w:val="16"/>
              </w:rPr>
              <w:t>IntgtrGainShoTerm_Uls_T_f32</w:t>
            </w:r>
          </w:p>
        </w:tc>
        <w:tc>
          <w:tcPr>
            <w:tcW w:w="990" w:type="dxa"/>
          </w:tcPr>
          <w:p w:rsidR="00D7485A" w:rsidRPr="00AA38E8" w:rsidRDefault="001663CF" w:rsidP="001663C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D7485A" w:rsidRPr="00AA38E8" w:rsidRDefault="009434DC" w:rsidP="001663C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D7485A" w:rsidRPr="00AA38E8" w:rsidRDefault="009434DC" w:rsidP="001663C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</w:tbl>
    <w:p w:rsidR="00D7485A" w:rsidRDefault="00D7485A" w:rsidP="00D7485A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2" w:name="_Toc431305613"/>
      <w:r>
        <w:rPr>
          <w:rFonts w:ascii="Calibri" w:hAnsi="Calibri" w:cs="Calibri"/>
        </w:rPr>
        <w:t>Design Rationale</w:t>
      </w:r>
      <w:bookmarkEnd w:id="112"/>
    </w:p>
    <w:p w:rsidR="002821E2" w:rsidRPr="002821E2" w:rsidRDefault="002821E2" w:rsidP="002821E2">
      <w:pPr>
        <w:rPr>
          <w:lang w:bidi="ar-SA"/>
        </w:rPr>
      </w:pPr>
      <w:r>
        <w:rPr>
          <w:lang w:bidi="ar-SA"/>
        </w:rPr>
        <w:t>None</w:t>
      </w:r>
    </w:p>
    <w:p w:rsidR="00D7485A" w:rsidRPr="00AA38E8" w:rsidRDefault="00D7485A" w:rsidP="00D7485A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3" w:name="_Toc431305614"/>
      <w:r>
        <w:rPr>
          <w:rFonts w:ascii="Calibri" w:hAnsi="Calibri" w:cs="Calibri"/>
        </w:rPr>
        <w:t>Processing</w:t>
      </w:r>
      <w:bookmarkEnd w:id="113"/>
    </w:p>
    <w:p w:rsidR="00D7485A" w:rsidRDefault="00D7485A" w:rsidP="00D7485A">
      <w:pPr>
        <w:rPr>
          <w:rFonts w:cs="Calibri"/>
        </w:rPr>
      </w:pPr>
      <w:r w:rsidRPr="00AA38E8">
        <w:rPr>
          <w:rFonts w:cs="Calibri"/>
        </w:rPr>
        <w:t>(Place flowchart/design for local function)</w:t>
      </w:r>
    </w:p>
    <w:p w:rsidR="00D7485A" w:rsidRDefault="002821E2" w:rsidP="00D7485A">
      <w:pPr>
        <w:rPr>
          <w:rFonts w:cs="Calibri"/>
        </w:rPr>
      </w:pPr>
      <w:r w:rsidRPr="00F44962">
        <w:rPr>
          <w:rFonts w:cs="Calibri"/>
        </w:rPr>
        <w:t>Refer to the “</w:t>
      </w:r>
      <w:proofErr w:type="spellStart"/>
      <w:r>
        <w:rPr>
          <w:rFonts w:cs="Calibri"/>
        </w:rPr>
        <w:t>CalcIntgtrGain</w:t>
      </w:r>
      <w:proofErr w:type="spellEnd"/>
      <w:r w:rsidRPr="00F44962">
        <w:t>” block of the Simulink model of the design</w:t>
      </w:r>
    </w:p>
    <w:p w:rsidR="002821E2" w:rsidRPr="00AA38E8" w:rsidRDefault="002821E2" w:rsidP="002821E2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4" w:name="_Toc431305615"/>
      <w:r w:rsidRPr="00AA38E8">
        <w:rPr>
          <w:rFonts w:ascii="Calibri" w:hAnsi="Calibri" w:cs="Calibri"/>
        </w:rPr>
        <w:t>Local Function #</w:t>
      </w:r>
      <w:r w:rsidR="00AD7CAA">
        <w:rPr>
          <w:rFonts w:ascii="Calibri" w:hAnsi="Calibri" w:cs="Calibri"/>
        </w:rPr>
        <w:t>3</w:t>
      </w:r>
      <w:bookmarkEnd w:id="11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2821E2" w:rsidRPr="00AA38E8" w:rsidTr="00FB53D9">
        <w:tc>
          <w:tcPr>
            <w:tcW w:w="1779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821E2">
              <w:rPr>
                <w:rFonts w:cs="Calibri"/>
                <w:sz w:val="16"/>
              </w:rPr>
              <w:t>ErrIntgtrActvLim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2821E2" w:rsidRPr="00AA38E8" w:rsidRDefault="002821E2" w:rsidP="00FB53D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2821E2" w:rsidRPr="00AA38E8" w:rsidRDefault="002821E2" w:rsidP="00FB53D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2821E2" w:rsidRPr="00AA38E8" w:rsidRDefault="002821E2" w:rsidP="00FB53D9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821E2" w:rsidRPr="00AA38E8" w:rsidTr="00FB53D9">
        <w:tc>
          <w:tcPr>
            <w:tcW w:w="1779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2821E2" w:rsidRPr="00AA38E8" w:rsidRDefault="00867CDB" w:rsidP="00FB53D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CDB">
              <w:rPr>
                <w:rFonts w:cs="Calibri"/>
                <w:sz w:val="16"/>
              </w:rPr>
              <w:t>PullCmpActvShoTermRst_Cnt_T_logl</w:t>
            </w:r>
            <w:proofErr w:type="spellEnd"/>
          </w:p>
        </w:tc>
        <w:tc>
          <w:tcPr>
            <w:tcW w:w="990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821E2" w:rsidRPr="00AA38E8" w:rsidTr="00FB53D9">
        <w:tc>
          <w:tcPr>
            <w:tcW w:w="1779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sz w:val="16"/>
              </w:rPr>
            </w:pPr>
            <w:r w:rsidRPr="002821E2">
              <w:rPr>
                <w:rFonts w:cs="Calibri"/>
                <w:sz w:val="16"/>
              </w:rPr>
              <w:t>IntgtrGainShoTerm_Uls_T_f32</w:t>
            </w:r>
          </w:p>
        </w:tc>
        <w:tc>
          <w:tcPr>
            <w:tcW w:w="990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2821E2" w:rsidRPr="00AA38E8" w:rsidRDefault="008E65AD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2821E2" w:rsidRPr="00AA38E8" w:rsidRDefault="008E65AD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2821E2" w:rsidRPr="00AA38E8" w:rsidTr="00FB53D9">
        <w:tc>
          <w:tcPr>
            <w:tcW w:w="1779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821E2" w:rsidRPr="009B1403" w:rsidRDefault="002821E2" w:rsidP="00FB53D9">
            <w:pPr>
              <w:spacing w:before="60"/>
              <w:rPr>
                <w:rFonts w:cs="Calibri"/>
                <w:sz w:val="16"/>
              </w:rPr>
            </w:pPr>
            <w:r w:rsidRPr="002821E2">
              <w:rPr>
                <w:rFonts w:cs="Calibri"/>
                <w:sz w:val="16"/>
              </w:rPr>
              <w:t>PullErrShoTerm_HwNwtMtr_T_f32</w:t>
            </w:r>
          </w:p>
        </w:tc>
        <w:tc>
          <w:tcPr>
            <w:tcW w:w="990" w:type="dxa"/>
          </w:tcPr>
          <w:p w:rsidR="002821E2" w:rsidRDefault="002821E2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2821E2" w:rsidRDefault="002821E2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r w:rsidR="0095500F">
              <w:rPr>
                <w:rFonts w:cs="Calibri"/>
                <w:sz w:val="16"/>
              </w:rPr>
              <w:t>10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2821E2" w:rsidRDefault="0095500F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867CDB" w:rsidRPr="00AA38E8" w:rsidTr="00FB53D9">
        <w:tc>
          <w:tcPr>
            <w:tcW w:w="1779" w:type="dxa"/>
          </w:tcPr>
          <w:p w:rsidR="00867CDB" w:rsidRPr="00AA38E8" w:rsidRDefault="00867CDB" w:rsidP="00FB53D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67CDB" w:rsidRPr="002821E2" w:rsidRDefault="00867CDB" w:rsidP="00FB53D9">
            <w:pPr>
              <w:spacing w:before="60"/>
              <w:rPr>
                <w:rFonts w:cs="Calibri"/>
                <w:sz w:val="16"/>
              </w:rPr>
            </w:pPr>
            <w:r w:rsidRPr="00867CDB">
              <w:rPr>
                <w:rFonts w:cs="Calibri"/>
                <w:sz w:val="16"/>
              </w:rPr>
              <w:t>PullCmpShoTermPrev_HwNwtMtr_T_f32</w:t>
            </w:r>
          </w:p>
        </w:tc>
        <w:tc>
          <w:tcPr>
            <w:tcW w:w="990" w:type="dxa"/>
          </w:tcPr>
          <w:p w:rsidR="00867CDB" w:rsidRDefault="00867CDB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67CDB" w:rsidRDefault="00867CDB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867CDB" w:rsidRDefault="00867CDB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  <w:tr w:rsidR="00867CDB" w:rsidRPr="00AA38E8" w:rsidTr="00FB53D9">
        <w:tc>
          <w:tcPr>
            <w:tcW w:w="1779" w:type="dxa"/>
          </w:tcPr>
          <w:p w:rsidR="00867CDB" w:rsidRPr="00AA38E8" w:rsidRDefault="00867CDB" w:rsidP="00FB53D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67CDB" w:rsidRPr="002821E2" w:rsidRDefault="00867CDB" w:rsidP="00FB53D9">
            <w:pPr>
              <w:spacing w:before="60"/>
              <w:rPr>
                <w:rFonts w:cs="Calibri"/>
                <w:sz w:val="16"/>
              </w:rPr>
            </w:pPr>
            <w:r w:rsidRPr="00867CDB">
              <w:rPr>
                <w:rFonts w:cs="Calibri"/>
                <w:sz w:val="16"/>
              </w:rPr>
              <w:t>RampDwnStepSize_HwNwtMtr_T_f32</w:t>
            </w:r>
          </w:p>
        </w:tc>
        <w:tc>
          <w:tcPr>
            <w:tcW w:w="990" w:type="dxa"/>
          </w:tcPr>
          <w:p w:rsidR="00867CDB" w:rsidRDefault="00867CDB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67CDB" w:rsidRDefault="00867CDB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867CDB" w:rsidRDefault="00867CDB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0.6</w:t>
            </w:r>
          </w:p>
        </w:tc>
      </w:tr>
      <w:tr w:rsidR="00867CDB" w:rsidRPr="00AA38E8" w:rsidTr="00FB53D9">
        <w:tc>
          <w:tcPr>
            <w:tcW w:w="1779" w:type="dxa"/>
          </w:tcPr>
          <w:p w:rsidR="00867CDB" w:rsidRPr="00AA38E8" w:rsidRDefault="00867CDB" w:rsidP="00FB53D9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67CDB" w:rsidRPr="002821E2" w:rsidRDefault="00867CDB" w:rsidP="00FB53D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67CDB">
              <w:rPr>
                <w:rFonts w:cs="Calibri"/>
                <w:sz w:val="16"/>
              </w:rPr>
              <w:t>ShoTermRst_Cnt_T_logl</w:t>
            </w:r>
            <w:proofErr w:type="spellEnd"/>
          </w:p>
        </w:tc>
        <w:tc>
          <w:tcPr>
            <w:tcW w:w="990" w:type="dxa"/>
          </w:tcPr>
          <w:p w:rsidR="00867CDB" w:rsidRDefault="00867CDB" w:rsidP="00FB53D9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867CDB" w:rsidRDefault="00867CDB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867CDB" w:rsidRDefault="00867CDB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821E2" w:rsidRPr="00AA38E8" w:rsidTr="00FB53D9">
        <w:tc>
          <w:tcPr>
            <w:tcW w:w="1779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sz w:val="16"/>
              </w:rPr>
            </w:pPr>
            <w:r w:rsidRPr="002821E2">
              <w:rPr>
                <w:rFonts w:cs="Calibri"/>
                <w:sz w:val="16"/>
              </w:rPr>
              <w:t>PullCmpShoTerm_HwNwtMtr_T_f32</w:t>
            </w:r>
          </w:p>
        </w:tc>
        <w:tc>
          <w:tcPr>
            <w:tcW w:w="990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2821E2" w:rsidRPr="00AA38E8" w:rsidRDefault="002821E2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  <w:r w:rsidR="0095500F">
              <w:rPr>
                <w:rFonts w:cs="Calibri"/>
                <w:sz w:val="16"/>
              </w:rPr>
              <w:t>10</w:t>
            </w:r>
            <w:r w:rsidR="0033687F">
              <w:rPr>
                <w:rFonts w:cs="Calibri"/>
                <w:sz w:val="16"/>
              </w:rPr>
              <w:t>.0</w:t>
            </w:r>
          </w:p>
        </w:tc>
        <w:tc>
          <w:tcPr>
            <w:tcW w:w="990" w:type="dxa"/>
          </w:tcPr>
          <w:p w:rsidR="002821E2" w:rsidRPr="00AA38E8" w:rsidRDefault="0095500F" w:rsidP="00FB53D9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  <w:r w:rsidR="0033687F">
              <w:rPr>
                <w:rFonts w:cs="Calibri"/>
                <w:sz w:val="16"/>
              </w:rPr>
              <w:t>.0</w:t>
            </w:r>
          </w:p>
        </w:tc>
      </w:tr>
    </w:tbl>
    <w:p w:rsidR="002821E2" w:rsidRDefault="002821E2" w:rsidP="002821E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5" w:name="_Toc431305616"/>
      <w:r>
        <w:rPr>
          <w:rFonts w:ascii="Calibri" w:hAnsi="Calibri" w:cs="Calibri"/>
        </w:rPr>
        <w:t>Design Rationale</w:t>
      </w:r>
      <w:bookmarkEnd w:id="115"/>
    </w:p>
    <w:p w:rsidR="002821E2" w:rsidRPr="00284F7C" w:rsidRDefault="002821E2" w:rsidP="002821E2">
      <w:pPr>
        <w:rPr>
          <w:lang w:bidi="ar-SA"/>
        </w:rPr>
      </w:pPr>
      <w:r>
        <w:rPr>
          <w:lang w:bidi="ar-SA"/>
        </w:rPr>
        <w:t>None</w:t>
      </w:r>
    </w:p>
    <w:p w:rsidR="002821E2" w:rsidRPr="00AA38E8" w:rsidRDefault="002821E2" w:rsidP="002821E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6" w:name="_Toc431305617"/>
      <w:r>
        <w:rPr>
          <w:rFonts w:ascii="Calibri" w:hAnsi="Calibri" w:cs="Calibri"/>
        </w:rPr>
        <w:t>Processing</w:t>
      </w:r>
      <w:bookmarkEnd w:id="116"/>
    </w:p>
    <w:p w:rsidR="002821E2" w:rsidRDefault="002821E2" w:rsidP="002821E2">
      <w:pPr>
        <w:rPr>
          <w:rFonts w:cs="Calibri"/>
        </w:rPr>
      </w:pPr>
      <w:r w:rsidRPr="00AA38E8">
        <w:rPr>
          <w:rFonts w:cs="Calibri"/>
        </w:rPr>
        <w:t>(Place flowchart/design for local function)</w:t>
      </w:r>
    </w:p>
    <w:p w:rsidR="002821E2" w:rsidRDefault="002821E2" w:rsidP="002821E2">
      <w:r w:rsidRPr="00F44962">
        <w:rPr>
          <w:rFonts w:cs="Calibri"/>
        </w:rPr>
        <w:t>Refer to the “</w:t>
      </w:r>
      <w:proofErr w:type="spellStart"/>
      <w:r>
        <w:rPr>
          <w:rFonts w:cs="Calibri"/>
        </w:rPr>
        <w:t>ErrIntgtr&amp;ActvLim</w:t>
      </w:r>
      <w:proofErr w:type="spellEnd"/>
      <w:r w:rsidRPr="00F44962">
        <w:t>” block of the Simulink model of the design.</w:t>
      </w:r>
    </w:p>
    <w:p w:rsidR="00D7485A" w:rsidRDefault="00D7485A" w:rsidP="008C6874">
      <w:pPr>
        <w:rPr>
          <w:rFonts w:cs="Calibri"/>
        </w:rPr>
      </w:pP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17" w:name="_Toc421011542"/>
      <w:bookmarkStart w:id="118" w:name="_Toc431305618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17"/>
      <w:bookmarkEnd w:id="118"/>
    </w:p>
    <w:p w:rsidR="008C6874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9" w:name="_Toc421011543"/>
      <w:bookmarkStart w:id="120" w:name="_Toc431305619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 #1</w:t>
      </w:r>
      <w:bookmarkEnd w:id="119"/>
      <w:bookmarkEnd w:id="120"/>
    </w:p>
    <w:p w:rsidR="00E32725" w:rsidRPr="00E32725" w:rsidRDefault="00E32725" w:rsidP="00E32725">
      <w:pPr>
        <w:rPr>
          <w:lang w:bidi="ar-SA"/>
        </w:rPr>
      </w:pPr>
      <w:r>
        <w:rPr>
          <w:lang w:bidi="ar-SA"/>
        </w:rPr>
        <w:t>None</w:t>
      </w:r>
    </w:p>
    <w:p w:rsidR="008C6874" w:rsidRPr="00E12B5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1" w:name="_Toc431305620"/>
      <w:bookmarkStart w:id="122" w:name="_Toc421011544"/>
      <w:r>
        <w:rPr>
          <w:rFonts w:ascii="Calibri" w:hAnsi="Calibri" w:cs="Calibri"/>
        </w:rPr>
        <w:t>Design Rationale</w:t>
      </w:r>
      <w:bookmarkEnd w:id="121"/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3" w:name="_Toc431305621"/>
      <w:bookmarkEnd w:id="122"/>
      <w:proofErr w:type="gramStart"/>
      <w:r>
        <w:rPr>
          <w:rFonts w:ascii="Calibri" w:hAnsi="Calibri" w:cs="Calibri"/>
        </w:rPr>
        <w:t>processing</w:t>
      </w:r>
      <w:bookmarkEnd w:id="123"/>
      <w:proofErr w:type="gramEnd"/>
    </w:p>
    <w:p w:rsidR="008C6874" w:rsidRDefault="008C6874" w:rsidP="008C6874">
      <w:pPr>
        <w:rPr>
          <w:rFonts w:cs="Calibri"/>
        </w:rPr>
      </w:pPr>
      <w:r w:rsidRPr="00AA38E8">
        <w:rPr>
          <w:rFonts w:cs="Calibri"/>
        </w:rPr>
        <w:t>(Place flowchart/design for local function)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24" w:name="_Toc418080076"/>
      <w:bookmarkStart w:id="125" w:name="_Toc421709921"/>
      <w:bookmarkStart w:id="126" w:name="_Toc431305622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124"/>
      <w:bookmarkEnd w:id="125"/>
      <w:bookmarkEnd w:id="126"/>
    </w:p>
    <w:p w:rsidR="0033687F" w:rsidRPr="0033687F" w:rsidRDefault="000F7A49" w:rsidP="000F7A49">
      <w:pPr>
        <w:ind w:firstLine="562"/>
        <w:rPr>
          <w:sz w:val="8"/>
          <w:lang w:bidi="ar-SA"/>
        </w:rPr>
      </w:pPr>
      <w:proofErr w:type="gramStart"/>
      <w:r>
        <w:rPr>
          <w:kern w:val="28"/>
          <w:szCs w:val="20"/>
          <w:lang w:bidi="ar-SA"/>
        </w:rPr>
        <w:t>None.</w:t>
      </w:r>
      <w:proofErr w:type="gramEnd"/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27" w:name="_Toc382297449"/>
      <w:bookmarkStart w:id="128" w:name="_Toc418080077"/>
      <w:bookmarkStart w:id="129" w:name="_Toc421709922"/>
      <w:bookmarkStart w:id="130" w:name="_Toc431305623"/>
      <w:r w:rsidRPr="00E75CFE">
        <w:rPr>
          <w:rFonts w:ascii="Calibri" w:hAnsi="Calibri" w:cs="Calibri"/>
        </w:rPr>
        <w:lastRenderedPageBreak/>
        <w:t>UNIT TEST CONSIDERATION</w:t>
      </w:r>
      <w:bookmarkEnd w:id="127"/>
      <w:bookmarkEnd w:id="128"/>
      <w:bookmarkEnd w:id="129"/>
      <w:bookmarkEnd w:id="130"/>
    </w:p>
    <w:p w:rsidR="00531B8C" w:rsidRPr="00531B8C" w:rsidRDefault="00374D71" w:rsidP="00531B8C">
      <w:pPr>
        <w:rPr>
          <w:lang w:bidi="ar-SA"/>
        </w:rPr>
      </w:pPr>
      <w:proofErr w:type="gramStart"/>
      <w:r>
        <w:rPr>
          <w:rFonts w:cs="Calibri"/>
        </w:rPr>
        <w:t>None</w:t>
      </w:r>
      <w:r w:rsidR="00F566F7">
        <w:rPr>
          <w:rFonts w:cs="Calibri"/>
        </w:rPr>
        <w:t>.</w:t>
      </w:r>
      <w:proofErr w:type="gramEnd"/>
    </w:p>
    <w:p w:rsidR="00786BDF" w:rsidRPr="00A158C7" w:rsidRDefault="00786BDF" w:rsidP="000B37D5">
      <w:pPr>
        <w:pStyle w:val="Heading7"/>
      </w:pPr>
      <w:bookmarkStart w:id="131" w:name="_Toc431305624"/>
      <w:r w:rsidRPr="00A158C7">
        <w:lastRenderedPageBreak/>
        <w:t>Abbreviations and Acronyms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32" w:name="_Toc431305625"/>
      <w:r w:rsidRPr="00A158C7">
        <w:lastRenderedPageBreak/>
        <w:t>Glossary</w:t>
      </w:r>
      <w:bookmarkEnd w:id="132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33" w:name="_Toc431305626"/>
      <w:r w:rsidRPr="00A158C7">
        <w:lastRenderedPageBreak/>
        <w:t>References</w:t>
      </w:r>
      <w:bookmarkEnd w:id="1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34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34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493C0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release 04.02.01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0350A2" w:rsidP="00B758D2">
            <w:pPr>
              <w:keepNext/>
            </w:pPr>
            <w:hyperlink r:id="rId16" w:history="1">
              <w:bookmarkStart w:id="135" w:name="_Ref335300243"/>
              <w:r w:rsidR="00531B8C" w:rsidRPr="00FC427F">
                <w:t>Software Naming Conventions.doc</w:t>
              </w:r>
              <w:bookmarkEnd w:id="135"/>
            </w:hyperlink>
          </w:p>
        </w:tc>
        <w:tc>
          <w:tcPr>
            <w:tcW w:w="2091" w:type="dxa"/>
            <w:shd w:val="clear" w:color="auto" w:fill="auto"/>
          </w:tcPr>
          <w:p w:rsidR="00531B8C" w:rsidRDefault="00493C0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release 04.02.01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36" w:name="0AL0_1a67a9"/>
        <w:tc>
          <w:tcPr>
            <w:tcW w:w="6458" w:type="dxa"/>
            <w:shd w:val="clear" w:color="auto" w:fill="auto"/>
          </w:tcPr>
          <w:p w:rsidR="00531B8C" w:rsidRDefault="004B20FB" w:rsidP="00B758D2">
            <w:pPr>
              <w:keepNext/>
            </w:pPr>
            <w:r>
              <w:fldChar w:fldCharType="begin"/>
            </w:r>
            <w:r w:rsidR="00531B8C"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 w:rsidR="00531B8C"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36"/>
          </w:p>
        </w:tc>
        <w:tc>
          <w:tcPr>
            <w:tcW w:w="2091" w:type="dxa"/>
            <w:shd w:val="clear" w:color="auto" w:fill="auto"/>
          </w:tcPr>
          <w:p w:rsidR="00531B8C" w:rsidRDefault="00493C0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release 04.02.01</w:t>
            </w:r>
          </w:p>
        </w:tc>
      </w:tr>
      <w:tr w:rsidR="005E6334" w:rsidTr="005E633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334" w:rsidRDefault="005E6334" w:rsidP="001663CF">
            <w:pPr>
              <w:jc w:val="center"/>
            </w:pPr>
            <w:r>
              <w:t>5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334" w:rsidRDefault="005E6334" w:rsidP="005E6334">
            <w:pPr>
              <w:keepNext/>
            </w:pPr>
            <w:r>
              <w:t>FDD : SF013A_PullCmpActv_Design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334" w:rsidRDefault="005E6334" w:rsidP="001663CF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0A2" w:rsidRDefault="000350A2">
      <w:r>
        <w:separator/>
      </w:r>
    </w:p>
  </w:endnote>
  <w:endnote w:type="continuationSeparator" w:id="0">
    <w:p w:rsidR="000350A2" w:rsidRDefault="0003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B53D9" w:rsidRPr="00B10816" w:rsidTr="00866672">
      <w:tc>
        <w:tcPr>
          <w:tcW w:w="1667" w:type="pct"/>
          <w:vAlign w:val="center"/>
        </w:tcPr>
        <w:p w:rsidR="00FB53D9" w:rsidRPr="00B10816" w:rsidRDefault="00FB53D9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fldSimple w:instr=" DOCPROPERTY  &quot;Document Version&quot;  \* MERGEFORMAT ">
            <w:r>
              <w:rPr>
                <w:sz w:val="16"/>
                <w:szCs w:val="16"/>
              </w:rPr>
              <w:t>Active Pull Compensation (SF013A)</w:t>
            </w:r>
          </w:fldSimple>
        </w:p>
        <w:p w:rsidR="00FB53D9" w:rsidRPr="00B10816" w:rsidRDefault="00FB53D9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fldSimple w:instr=" DOCPROPERTY  &quot;Template Version&quot;  \* MERGEFORMAT ">
            <w:r>
              <w:rPr>
                <w:sz w:val="16"/>
                <w:szCs w:val="16"/>
              </w:rPr>
              <w:t>EA4 01.00.00</w:t>
            </w:r>
          </w:fldSimple>
        </w:p>
      </w:tc>
      <w:tc>
        <w:tcPr>
          <w:tcW w:w="1667" w:type="pct"/>
          <w:vAlign w:val="center"/>
        </w:tcPr>
        <w:p w:rsidR="00FB53D9" w:rsidRDefault="00521B55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fldSimple w:instr=" DOCPROPERTY  &quot;Release Date&quot;  \* MERGEFORMAT ">
            <w:r w:rsidR="00FB53D9">
              <w:rPr>
                <w:sz w:val="16"/>
                <w:szCs w:val="16"/>
              </w:rPr>
              <w:t>September 17, 2015</w:t>
            </w:r>
          </w:fldSimple>
        </w:p>
        <w:p w:rsidR="00FB53D9" w:rsidRPr="00B10816" w:rsidRDefault="00FB53D9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B53D9" w:rsidRPr="00B10816" w:rsidRDefault="00FB53D9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B53D9" w:rsidRPr="00B10816" w:rsidRDefault="00FB53D9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="004B20FB"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="004B20FB" w:rsidRPr="00B10816">
            <w:rPr>
              <w:b/>
              <w:sz w:val="16"/>
              <w:szCs w:val="16"/>
            </w:rPr>
            <w:fldChar w:fldCharType="separate"/>
          </w:r>
          <w:r w:rsidR="005B4592">
            <w:rPr>
              <w:b/>
              <w:noProof/>
              <w:sz w:val="16"/>
              <w:szCs w:val="16"/>
            </w:rPr>
            <w:t>1</w:t>
          </w:r>
          <w:r w:rsidR="004B20FB"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fldSimple w:instr=" NUMPAGES  \* Arabic  \* MERGEFORMAT ">
            <w:r w:rsidR="005B4592" w:rsidRPr="005B4592">
              <w:rPr>
                <w:b/>
                <w:noProof/>
                <w:sz w:val="16"/>
                <w:szCs w:val="16"/>
              </w:rPr>
              <w:t>18</w:t>
            </w:r>
          </w:fldSimple>
        </w:p>
      </w:tc>
    </w:tr>
  </w:tbl>
  <w:p w:rsidR="00FB53D9" w:rsidRPr="00B10816" w:rsidRDefault="00FB53D9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0A2" w:rsidRDefault="000350A2">
      <w:r>
        <w:separator/>
      </w:r>
    </w:p>
  </w:footnote>
  <w:footnote w:type="continuationSeparator" w:id="0">
    <w:p w:rsidR="000350A2" w:rsidRDefault="00035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B53D9" w:rsidRPr="008969C4" w:rsidTr="00866672">
      <w:trPr>
        <w:trHeight w:val="438"/>
      </w:trPr>
      <w:tc>
        <w:tcPr>
          <w:tcW w:w="1443" w:type="pct"/>
        </w:tcPr>
        <w:p w:rsidR="00FB53D9" w:rsidRPr="008969C4" w:rsidRDefault="00FB53D9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B53D9" w:rsidRPr="00891F29" w:rsidRDefault="00FB53D9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B53D9" w:rsidRDefault="00FB53D9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B53D9" w:rsidRPr="008969C4" w:rsidRDefault="00FB53D9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B53D9" w:rsidRDefault="00FB53D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8D9"/>
    <w:rsid w:val="000040A2"/>
    <w:rsid w:val="00007584"/>
    <w:rsid w:val="00010BFD"/>
    <w:rsid w:val="00015232"/>
    <w:rsid w:val="000201AB"/>
    <w:rsid w:val="00030567"/>
    <w:rsid w:val="00030607"/>
    <w:rsid w:val="000318E7"/>
    <w:rsid w:val="000350A2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83876"/>
    <w:rsid w:val="0009067A"/>
    <w:rsid w:val="00096B85"/>
    <w:rsid w:val="000A5FB2"/>
    <w:rsid w:val="000B01C4"/>
    <w:rsid w:val="000B0DB8"/>
    <w:rsid w:val="000B37D5"/>
    <w:rsid w:val="000B5C1E"/>
    <w:rsid w:val="000B6648"/>
    <w:rsid w:val="000B783E"/>
    <w:rsid w:val="000C7392"/>
    <w:rsid w:val="000D17FC"/>
    <w:rsid w:val="000E0B71"/>
    <w:rsid w:val="000E102A"/>
    <w:rsid w:val="000E3512"/>
    <w:rsid w:val="000E548A"/>
    <w:rsid w:val="000F27D9"/>
    <w:rsid w:val="000F7A49"/>
    <w:rsid w:val="00101127"/>
    <w:rsid w:val="00102C25"/>
    <w:rsid w:val="00105535"/>
    <w:rsid w:val="00105C99"/>
    <w:rsid w:val="001063C7"/>
    <w:rsid w:val="00107593"/>
    <w:rsid w:val="00113021"/>
    <w:rsid w:val="00113DD8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663CF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2F6A"/>
    <w:rsid w:val="00273A0B"/>
    <w:rsid w:val="002821E2"/>
    <w:rsid w:val="00284F7C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84C"/>
    <w:rsid w:val="002B7D4B"/>
    <w:rsid w:val="002D2079"/>
    <w:rsid w:val="002D4671"/>
    <w:rsid w:val="002D4CF3"/>
    <w:rsid w:val="002D7C01"/>
    <w:rsid w:val="002E08B6"/>
    <w:rsid w:val="002E0FEE"/>
    <w:rsid w:val="002E3467"/>
    <w:rsid w:val="002E4849"/>
    <w:rsid w:val="002E4E8F"/>
    <w:rsid w:val="002E7E59"/>
    <w:rsid w:val="00307A0F"/>
    <w:rsid w:val="00312179"/>
    <w:rsid w:val="003129E3"/>
    <w:rsid w:val="00314939"/>
    <w:rsid w:val="00314EB7"/>
    <w:rsid w:val="003267EF"/>
    <w:rsid w:val="00326A13"/>
    <w:rsid w:val="00327A5B"/>
    <w:rsid w:val="00330ED1"/>
    <w:rsid w:val="003313B5"/>
    <w:rsid w:val="0033687F"/>
    <w:rsid w:val="0034184E"/>
    <w:rsid w:val="00341ED6"/>
    <w:rsid w:val="003444EC"/>
    <w:rsid w:val="00347652"/>
    <w:rsid w:val="00361921"/>
    <w:rsid w:val="00362B86"/>
    <w:rsid w:val="00362CE5"/>
    <w:rsid w:val="00364BF7"/>
    <w:rsid w:val="00364F00"/>
    <w:rsid w:val="00374D71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3F61AD"/>
    <w:rsid w:val="00405E64"/>
    <w:rsid w:val="00410E30"/>
    <w:rsid w:val="004147D1"/>
    <w:rsid w:val="00427521"/>
    <w:rsid w:val="00431255"/>
    <w:rsid w:val="00434779"/>
    <w:rsid w:val="00436F3E"/>
    <w:rsid w:val="004377FE"/>
    <w:rsid w:val="00444F99"/>
    <w:rsid w:val="004526E6"/>
    <w:rsid w:val="004538E2"/>
    <w:rsid w:val="00453CBC"/>
    <w:rsid w:val="0045619A"/>
    <w:rsid w:val="00460D68"/>
    <w:rsid w:val="004610FA"/>
    <w:rsid w:val="00462B18"/>
    <w:rsid w:val="00462D3A"/>
    <w:rsid w:val="004677B5"/>
    <w:rsid w:val="00467BB2"/>
    <w:rsid w:val="004732BC"/>
    <w:rsid w:val="00480A9D"/>
    <w:rsid w:val="00482BAD"/>
    <w:rsid w:val="004863BF"/>
    <w:rsid w:val="004907B4"/>
    <w:rsid w:val="00493C03"/>
    <w:rsid w:val="00496E7C"/>
    <w:rsid w:val="00497491"/>
    <w:rsid w:val="004A0EA5"/>
    <w:rsid w:val="004A3AD6"/>
    <w:rsid w:val="004B20FB"/>
    <w:rsid w:val="004C1331"/>
    <w:rsid w:val="004D0FAD"/>
    <w:rsid w:val="004D105E"/>
    <w:rsid w:val="004D5D37"/>
    <w:rsid w:val="004E39D0"/>
    <w:rsid w:val="004F3C64"/>
    <w:rsid w:val="00507960"/>
    <w:rsid w:val="00510DB3"/>
    <w:rsid w:val="00514FCB"/>
    <w:rsid w:val="005200B6"/>
    <w:rsid w:val="00521B55"/>
    <w:rsid w:val="00527EC6"/>
    <w:rsid w:val="00531B8C"/>
    <w:rsid w:val="0053510E"/>
    <w:rsid w:val="005366FA"/>
    <w:rsid w:val="00540486"/>
    <w:rsid w:val="00540749"/>
    <w:rsid w:val="00541AC8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9657C"/>
    <w:rsid w:val="005A1C6A"/>
    <w:rsid w:val="005A3EDE"/>
    <w:rsid w:val="005A77EF"/>
    <w:rsid w:val="005B3586"/>
    <w:rsid w:val="005B4592"/>
    <w:rsid w:val="005B6300"/>
    <w:rsid w:val="005B6345"/>
    <w:rsid w:val="005C3AC2"/>
    <w:rsid w:val="005C6795"/>
    <w:rsid w:val="005C7490"/>
    <w:rsid w:val="005C755A"/>
    <w:rsid w:val="005D297B"/>
    <w:rsid w:val="005E1F2C"/>
    <w:rsid w:val="005E4680"/>
    <w:rsid w:val="005E53AE"/>
    <w:rsid w:val="005E57D6"/>
    <w:rsid w:val="005E61CD"/>
    <w:rsid w:val="005E6334"/>
    <w:rsid w:val="005F15EC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0800"/>
    <w:rsid w:val="00680A47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6F4678"/>
    <w:rsid w:val="00702C1E"/>
    <w:rsid w:val="00707BA6"/>
    <w:rsid w:val="00715441"/>
    <w:rsid w:val="007219DD"/>
    <w:rsid w:val="00722EA8"/>
    <w:rsid w:val="00725671"/>
    <w:rsid w:val="00727610"/>
    <w:rsid w:val="00736F5F"/>
    <w:rsid w:val="00737A19"/>
    <w:rsid w:val="00740D72"/>
    <w:rsid w:val="00741384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27AE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21F1"/>
    <w:rsid w:val="008068A5"/>
    <w:rsid w:val="008119C7"/>
    <w:rsid w:val="00820AE5"/>
    <w:rsid w:val="0082456E"/>
    <w:rsid w:val="0082534B"/>
    <w:rsid w:val="00832905"/>
    <w:rsid w:val="00833CF7"/>
    <w:rsid w:val="00836552"/>
    <w:rsid w:val="008368DF"/>
    <w:rsid w:val="00836E26"/>
    <w:rsid w:val="0084459F"/>
    <w:rsid w:val="00847EDF"/>
    <w:rsid w:val="00862735"/>
    <w:rsid w:val="00865ACA"/>
    <w:rsid w:val="00866672"/>
    <w:rsid w:val="00866C6E"/>
    <w:rsid w:val="00867CDB"/>
    <w:rsid w:val="008710CF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A731D"/>
    <w:rsid w:val="008B2A08"/>
    <w:rsid w:val="008C31B1"/>
    <w:rsid w:val="008C4FBE"/>
    <w:rsid w:val="008C6874"/>
    <w:rsid w:val="008D1A6A"/>
    <w:rsid w:val="008D3DCA"/>
    <w:rsid w:val="008D69B7"/>
    <w:rsid w:val="008E65AD"/>
    <w:rsid w:val="008F09CA"/>
    <w:rsid w:val="008F11FD"/>
    <w:rsid w:val="008F1C9A"/>
    <w:rsid w:val="008F38B3"/>
    <w:rsid w:val="008F402B"/>
    <w:rsid w:val="008F4A9B"/>
    <w:rsid w:val="008F7506"/>
    <w:rsid w:val="008F789D"/>
    <w:rsid w:val="009017D0"/>
    <w:rsid w:val="00905396"/>
    <w:rsid w:val="00910944"/>
    <w:rsid w:val="00912AE0"/>
    <w:rsid w:val="0091328D"/>
    <w:rsid w:val="009132C7"/>
    <w:rsid w:val="0091423E"/>
    <w:rsid w:val="00921DE0"/>
    <w:rsid w:val="00923E87"/>
    <w:rsid w:val="009253B7"/>
    <w:rsid w:val="00926383"/>
    <w:rsid w:val="0092752F"/>
    <w:rsid w:val="00930893"/>
    <w:rsid w:val="009318C4"/>
    <w:rsid w:val="009358E8"/>
    <w:rsid w:val="00942D04"/>
    <w:rsid w:val="009434DC"/>
    <w:rsid w:val="00945677"/>
    <w:rsid w:val="00947A9A"/>
    <w:rsid w:val="00947EA9"/>
    <w:rsid w:val="0095500F"/>
    <w:rsid w:val="00957855"/>
    <w:rsid w:val="00964105"/>
    <w:rsid w:val="009643A3"/>
    <w:rsid w:val="00970DBB"/>
    <w:rsid w:val="0097381A"/>
    <w:rsid w:val="00974955"/>
    <w:rsid w:val="00980C0A"/>
    <w:rsid w:val="009839AF"/>
    <w:rsid w:val="009877AA"/>
    <w:rsid w:val="00992EB9"/>
    <w:rsid w:val="009B0C02"/>
    <w:rsid w:val="009B11D7"/>
    <w:rsid w:val="009B1403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162E4"/>
    <w:rsid w:val="00A1761E"/>
    <w:rsid w:val="00A25B61"/>
    <w:rsid w:val="00A33090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518E"/>
    <w:rsid w:val="00AC6E5E"/>
    <w:rsid w:val="00AD135E"/>
    <w:rsid w:val="00AD1F0E"/>
    <w:rsid w:val="00AD3866"/>
    <w:rsid w:val="00AD3DBF"/>
    <w:rsid w:val="00AD4D47"/>
    <w:rsid w:val="00AD7CAA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361DC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911"/>
    <w:rsid w:val="00BA7BCD"/>
    <w:rsid w:val="00BB166E"/>
    <w:rsid w:val="00BB4210"/>
    <w:rsid w:val="00BC118B"/>
    <w:rsid w:val="00BC45C7"/>
    <w:rsid w:val="00BC6B0F"/>
    <w:rsid w:val="00BD17E2"/>
    <w:rsid w:val="00BD2498"/>
    <w:rsid w:val="00BD29F5"/>
    <w:rsid w:val="00BD7322"/>
    <w:rsid w:val="00BE4BA9"/>
    <w:rsid w:val="00BE7F06"/>
    <w:rsid w:val="00BF5242"/>
    <w:rsid w:val="00C0276C"/>
    <w:rsid w:val="00C04F32"/>
    <w:rsid w:val="00C145F2"/>
    <w:rsid w:val="00C22186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976DB"/>
    <w:rsid w:val="00CA0379"/>
    <w:rsid w:val="00CA5A53"/>
    <w:rsid w:val="00CA5BBE"/>
    <w:rsid w:val="00CB03C3"/>
    <w:rsid w:val="00CB0B31"/>
    <w:rsid w:val="00CB724F"/>
    <w:rsid w:val="00CC44B7"/>
    <w:rsid w:val="00CC6EFC"/>
    <w:rsid w:val="00CD7D70"/>
    <w:rsid w:val="00CE10E6"/>
    <w:rsid w:val="00CE1AE1"/>
    <w:rsid w:val="00CF089D"/>
    <w:rsid w:val="00CF0E43"/>
    <w:rsid w:val="00CF107F"/>
    <w:rsid w:val="00CF2A9A"/>
    <w:rsid w:val="00CF5BE3"/>
    <w:rsid w:val="00D00A39"/>
    <w:rsid w:val="00D11FB0"/>
    <w:rsid w:val="00D1556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485A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682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07E9"/>
    <w:rsid w:val="00E23E66"/>
    <w:rsid w:val="00E31AE9"/>
    <w:rsid w:val="00E32725"/>
    <w:rsid w:val="00E3395D"/>
    <w:rsid w:val="00E35A9F"/>
    <w:rsid w:val="00E3609B"/>
    <w:rsid w:val="00E36420"/>
    <w:rsid w:val="00E37B47"/>
    <w:rsid w:val="00E4345A"/>
    <w:rsid w:val="00E46EBF"/>
    <w:rsid w:val="00E51408"/>
    <w:rsid w:val="00E52161"/>
    <w:rsid w:val="00E6039E"/>
    <w:rsid w:val="00E61FD9"/>
    <w:rsid w:val="00E6550B"/>
    <w:rsid w:val="00E86D9E"/>
    <w:rsid w:val="00E9004B"/>
    <w:rsid w:val="00EB1228"/>
    <w:rsid w:val="00EB5B4D"/>
    <w:rsid w:val="00EB64B2"/>
    <w:rsid w:val="00ED3D2B"/>
    <w:rsid w:val="00EE263E"/>
    <w:rsid w:val="00EE26AB"/>
    <w:rsid w:val="00EE3B41"/>
    <w:rsid w:val="00EE3BBC"/>
    <w:rsid w:val="00EF190F"/>
    <w:rsid w:val="00F1257A"/>
    <w:rsid w:val="00F255BF"/>
    <w:rsid w:val="00F33BD1"/>
    <w:rsid w:val="00F36729"/>
    <w:rsid w:val="00F36CC2"/>
    <w:rsid w:val="00F417BB"/>
    <w:rsid w:val="00F4318C"/>
    <w:rsid w:val="00F43F8E"/>
    <w:rsid w:val="00F51C8D"/>
    <w:rsid w:val="00F566F7"/>
    <w:rsid w:val="00F56F9A"/>
    <w:rsid w:val="00F602B0"/>
    <w:rsid w:val="00F651F5"/>
    <w:rsid w:val="00F727CE"/>
    <w:rsid w:val="00F737FE"/>
    <w:rsid w:val="00F90FCC"/>
    <w:rsid w:val="00F91518"/>
    <w:rsid w:val="00F95E33"/>
    <w:rsid w:val="00F977C1"/>
    <w:rsid w:val="00FB39DC"/>
    <w:rsid w:val="00FB53D9"/>
    <w:rsid w:val="00FC02CC"/>
    <w:rsid w:val="00FC45EA"/>
    <w:rsid w:val="00FC5A02"/>
    <w:rsid w:val="00FD293C"/>
    <w:rsid w:val="00FD36B4"/>
    <w:rsid w:val="00FD60F0"/>
    <w:rsid w:val="00FE5DF5"/>
    <w:rsid w:val="00FF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7B27AE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B27AE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B27AE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B27AE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B27AE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B27AE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B27AE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B27AE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B27AE"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sid w:val="007B27AE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rsid w:val="007B27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27AE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7B27AE"/>
    <w:rPr>
      <w:color w:val="800080"/>
      <w:u w:val="single"/>
    </w:rPr>
  </w:style>
  <w:style w:type="paragraph" w:styleId="ListBullet">
    <w:name w:val="List Bullet"/>
    <w:basedOn w:val="Normal"/>
    <w:rsid w:val="007B27AE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rsid w:val="007B27AE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rsid w:val="007B27AE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rsid w:val="007B27AE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rsid w:val="007B27AE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rsid w:val="007B27AE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rsid w:val="007B27AE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rsid w:val="007B27AE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rsid w:val="007B27AE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rsid w:val="007B27AE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rsid w:val="007B27AE"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sid w:val="007B27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CD5BA6C2F748919ACA5E59D91B2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DFE3-0859-44BA-8378-595F5F030DF2}"/>
      </w:docPartPr>
      <w:docPartBody>
        <w:p w:rsidR="00703E9C" w:rsidRDefault="00A538C0">
          <w:pPr>
            <w:pStyle w:val="1ECD5BA6C2F748919ACA5E59D91B2EB8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38C0"/>
    <w:rsid w:val="00015222"/>
    <w:rsid w:val="00084BB3"/>
    <w:rsid w:val="000D0486"/>
    <w:rsid w:val="0015544E"/>
    <w:rsid w:val="004803AF"/>
    <w:rsid w:val="005F7331"/>
    <w:rsid w:val="00703E9C"/>
    <w:rsid w:val="0071753E"/>
    <w:rsid w:val="007A3253"/>
    <w:rsid w:val="00A538C0"/>
    <w:rsid w:val="00B05922"/>
    <w:rsid w:val="00C91D95"/>
    <w:rsid w:val="00D40598"/>
    <w:rsid w:val="00D67632"/>
    <w:rsid w:val="00E76C90"/>
    <w:rsid w:val="00ED7B51"/>
    <w:rsid w:val="00F7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632"/>
    <w:rPr>
      <w:color w:val="808080"/>
    </w:rPr>
  </w:style>
  <w:style w:type="paragraph" w:customStyle="1" w:styleId="1ECD5BA6C2F748919ACA5E59D91B2EB8">
    <w:name w:val="1ECD5BA6C2F748919ACA5E59D91B2EB8"/>
    <w:rsid w:val="00D676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488C7F3-B2D6-41B6-98B1-11C3E97E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18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11816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Sarika Natu</cp:lastModifiedBy>
  <cp:revision>71</cp:revision>
  <cp:lastPrinted>2014-12-17T17:01:00Z</cp:lastPrinted>
  <dcterms:created xsi:type="dcterms:W3CDTF">2015-09-16T08:32:00Z</dcterms:created>
  <dcterms:modified xsi:type="dcterms:W3CDTF">2016-06-21T08:55:00Z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Active Pull Compensation (SF013A)</vt:lpwstr>
  </property>
  <property fmtid="{D5CDD505-2E9C-101B-9397-08002B2CF9AE}" pid="3" name="Template Version">
    <vt:lpwstr>EA4 01.00.00</vt:lpwstr>
  </property>
  <property fmtid="{D5CDD505-2E9C-101B-9397-08002B2CF9AE}" pid="4" name="Release Date">
    <vt:lpwstr>October 16,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