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F6BFC9A0F2A4470586541D09ACA6F3C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5E61CD" w:rsidRDefault="004C2582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proofErr w:type="spellStart"/>
      <w:r>
        <w:rPr>
          <w:rFonts w:cs="Calibri"/>
          <w:b/>
          <w:sz w:val="48"/>
          <w:szCs w:val="48"/>
        </w:rPr>
        <w:t>WhlImbRejctn</w:t>
      </w:r>
      <w:proofErr w:type="spellEnd"/>
    </w:p>
    <w:p w:rsidR="00BE1794" w:rsidRPr="00B37B03" w:rsidRDefault="00BE1794" w:rsidP="007E0373">
      <w:pPr>
        <w:tabs>
          <w:tab w:val="left" w:pos="4320"/>
          <w:tab w:val="left" w:pos="8640"/>
        </w:tabs>
        <w:spacing w:before="120" w:after="360"/>
        <w:jc w:val="center"/>
        <w:rPr>
          <w:rFonts w:cs="Calibri"/>
          <w:b/>
          <w:sz w:val="48"/>
          <w:szCs w:val="48"/>
        </w:rPr>
      </w:pPr>
      <w:r>
        <w:rPr>
          <w:rFonts w:cs="Calibri"/>
          <w:b/>
          <w:sz w:val="48"/>
          <w:szCs w:val="48"/>
        </w:rPr>
        <w:t xml:space="preserve">Version: </w:t>
      </w:r>
      <w:ins w:id="0" w:author="Leser, Matt" w:date="2016-10-13T08:58:00Z">
        <w:r w:rsidR="00294FE6">
          <w:rPr>
            <w:rFonts w:cs="Calibri"/>
            <w:b/>
            <w:sz w:val="48"/>
            <w:szCs w:val="48"/>
          </w:rPr>
          <w:t>7</w:t>
        </w:r>
      </w:ins>
      <w:del w:id="1" w:author="Leser, Matt" w:date="2016-10-13T08:58:00Z">
        <w:r w:rsidDel="00294FE6">
          <w:rPr>
            <w:rFonts w:cs="Calibri"/>
            <w:b/>
            <w:sz w:val="48"/>
            <w:szCs w:val="48"/>
          </w:rPr>
          <w:delText>6</w:delText>
        </w:r>
      </w:del>
    </w:p>
    <w:p w:rsidR="005E61CD" w:rsidRPr="007E0373" w:rsidRDefault="008C5B38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2" w:author="Leser, Matt" w:date="2016-10-13T08:58:00Z">
        <w:r w:rsidDel="00294FE6">
          <w:rPr>
            <w:b/>
            <w:sz w:val="36"/>
          </w:rPr>
          <w:delText>Sep 28</w:delText>
        </w:r>
      </w:del>
      <w:ins w:id="3" w:author="Leser, Matt" w:date="2016-10-13T08:58:00Z">
        <w:r w:rsidR="00294FE6">
          <w:rPr>
            <w:b/>
            <w:sz w:val="36"/>
          </w:rPr>
          <w:t>Oct 13</w:t>
        </w:r>
      </w:ins>
      <w:r w:rsidR="00251D36">
        <w:rPr>
          <w:b/>
          <w:sz w:val="36"/>
        </w:rPr>
        <w:t>, 2016</w:t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251D36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 xml:space="preserve">Matt </w:t>
      </w:r>
      <w:proofErr w:type="spellStart"/>
      <w:r>
        <w:rPr>
          <w:b/>
          <w:sz w:val="24"/>
        </w:rPr>
        <w:t>Leser</w:t>
      </w:r>
      <w:proofErr w:type="spellEnd"/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401A9E">
        <w:rPr>
          <w:b/>
          <w:sz w:val="24"/>
        </w:rPr>
        <w:t>Nexteer</w:t>
      </w:r>
      <w:proofErr w:type="spellEnd"/>
      <w:r w:rsidR="00401A9E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401A9E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bookmarkStart w:id="4" w:name="_Toc348792978"/>
            <w:bookmarkStart w:id="5" w:name="_Toc348793074"/>
            <w:bookmarkStart w:id="6" w:name="_Toc348793965"/>
            <w:bookmarkStart w:id="7" w:name="_Toc349459173"/>
            <w:bookmarkStart w:id="8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401A9E" w:rsidRPr="00AA38E8" w:rsidRDefault="00401A9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1A9E" w:rsidRPr="00AA38E8" w:rsidTr="00401A9E">
        <w:tc>
          <w:tcPr>
            <w:tcW w:w="252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401A9E" w:rsidRPr="00AA38E8" w:rsidRDefault="00401A9E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440" w:type="dxa"/>
          </w:tcPr>
          <w:p w:rsidR="00401A9E" w:rsidRPr="00AA38E8" w:rsidRDefault="004C2582" w:rsidP="004C2582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  <w:r w:rsidR="00401A9E">
              <w:rPr>
                <w:rFonts w:cs="Calibri"/>
              </w:rPr>
              <w:t>-</w:t>
            </w:r>
            <w:r>
              <w:rPr>
                <w:rFonts w:cs="Calibri"/>
              </w:rPr>
              <w:t>Mar</w:t>
            </w:r>
            <w:r w:rsidR="00401A9E">
              <w:rPr>
                <w:rFonts w:cs="Calibri"/>
              </w:rPr>
              <w:t>-201</w:t>
            </w:r>
            <w:r w:rsidR="00E72614">
              <w:rPr>
                <w:rFonts w:cs="Calibri"/>
              </w:rPr>
              <w:t>6</w:t>
            </w:r>
          </w:p>
        </w:tc>
      </w:tr>
      <w:tr w:rsidR="0085428C" w:rsidRPr="00AA38E8" w:rsidTr="00401A9E">
        <w:tc>
          <w:tcPr>
            <w:tcW w:w="2520" w:type="dxa"/>
          </w:tcPr>
          <w:p w:rsidR="0085428C" w:rsidRDefault="0085428C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for FDD </w:t>
            </w:r>
            <w:proofErr w:type="spellStart"/>
            <w:r>
              <w:rPr>
                <w:rFonts w:cs="Calibri"/>
              </w:rPr>
              <w:t>ver</w:t>
            </w:r>
            <w:proofErr w:type="spellEnd"/>
            <w:r>
              <w:rPr>
                <w:rFonts w:cs="Calibri"/>
              </w:rPr>
              <w:t xml:space="preserve"> 1.2.0</w:t>
            </w:r>
          </w:p>
        </w:tc>
        <w:tc>
          <w:tcPr>
            <w:tcW w:w="2160" w:type="dxa"/>
          </w:tcPr>
          <w:p w:rsidR="0085428C" w:rsidRDefault="0085428C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85428C" w:rsidRDefault="0085428C" w:rsidP="00D229A6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440" w:type="dxa"/>
          </w:tcPr>
          <w:p w:rsidR="0085428C" w:rsidRDefault="0085428C" w:rsidP="004C2582">
            <w:pPr>
              <w:rPr>
                <w:rFonts w:cs="Calibri"/>
              </w:rPr>
            </w:pPr>
            <w:r>
              <w:rPr>
                <w:rFonts w:cs="Calibri"/>
              </w:rPr>
              <w:t>21-Mar-2016</w:t>
            </w:r>
          </w:p>
        </w:tc>
      </w:tr>
      <w:tr w:rsidR="00251D36" w:rsidRPr="00AA38E8" w:rsidTr="00401A9E">
        <w:tc>
          <w:tcPr>
            <w:tcW w:w="2520" w:type="dxa"/>
          </w:tcPr>
          <w:p w:rsidR="00251D36" w:rsidRDefault="00251D36" w:rsidP="003E59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Updated for FDD </w:t>
            </w:r>
            <w:proofErr w:type="spellStart"/>
            <w:r>
              <w:rPr>
                <w:rFonts w:cs="Calibri"/>
              </w:rPr>
              <w:t>ver</w:t>
            </w:r>
            <w:proofErr w:type="spellEnd"/>
            <w:r>
              <w:rPr>
                <w:rFonts w:cs="Calibri"/>
              </w:rPr>
              <w:t xml:space="preserve"> 1.</w:t>
            </w:r>
            <w:r w:rsidR="003E59C3">
              <w:rPr>
                <w:rFonts w:cs="Calibri"/>
              </w:rPr>
              <w:t>6</w:t>
            </w:r>
            <w:r>
              <w:rPr>
                <w:rFonts w:cs="Calibri"/>
              </w:rPr>
              <w:t>.0</w:t>
            </w:r>
            <w:r w:rsidR="00E867E0">
              <w:rPr>
                <w:rFonts w:cs="Calibri"/>
              </w:rPr>
              <w:t xml:space="preserve"> </w:t>
            </w:r>
          </w:p>
        </w:tc>
        <w:tc>
          <w:tcPr>
            <w:tcW w:w="2160" w:type="dxa"/>
          </w:tcPr>
          <w:p w:rsidR="00251D36" w:rsidRDefault="00251D36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Matt </w:t>
            </w:r>
            <w:proofErr w:type="spellStart"/>
            <w:r>
              <w:rPr>
                <w:rFonts w:cs="Calibri"/>
              </w:rPr>
              <w:t>Leser</w:t>
            </w:r>
            <w:proofErr w:type="spellEnd"/>
          </w:p>
        </w:tc>
        <w:tc>
          <w:tcPr>
            <w:tcW w:w="1350" w:type="dxa"/>
          </w:tcPr>
          <w:p w:rsidR="00251D36" w:rsidRDefault="00E867E0" w:rsidP="00D229A6">
            <w:pPr>
              <w:rPr>
                <w:rFonts w:cs="Calibri"/>
              </w:rPr>
            </w:pPr>
            <w:r>
              <w:rPr>
                <w:rFonts w:cs="Calibri"/>
              </w:rPr>
              <w:t>3 (Version 4 in Synergy)</w:t>
            </w:r>
          </w:p>
        </w:tc>
        <w:tc>
          <w:tcPr>
            <w:tcW w:w="1440" w:type="dxa"/>
          </w:tcPr>
          <w:p w:rsidR="00746252" w:rsidRDefault="00251D36" w:rsidP="004C2582">
            <w:pPr>
              <w:rPr>
                <w:rFonts w:cs="Calibri"/>
              </w:rPr>
            </w:pPr>
            <w:r>
              <w:rPr>
                <w:rFonts w:cs="Calibri"/>
              </w:rPr>
              <w:t>21-Sep-2016</w:t>
            </w:r>
          </w:p>
        </w:tc>
      </w:tr>
      <w:tr w:rsidR="00746252" w:rsidRPr="00AA38E8" w:rsidTr="00401A9E">
        <w:tc>
          <w:tcPr>
            <w:tcW w:w="2520" w:type="dxa"/>
          </w:tcPr>
          <w:p w:rsidR="00746252" w:rsidRDefault="00BE1794" w:rsidP="003E59C3">
            <w:pPr>
              <w:rPr>
                <w:rFonts w:cs="Calibri"/>
              </w:rPr>
            </w:pPr>
            <w:r>
              <w:rPr>
                <w:rFonts w:cs="Calibri"/>
              </w:rPr>
              <w:t>Updated version number to match Synergy Database</w:t>
            </w:r>
          </w:p>
        </w:tc>
        <w:tc>
          <w:tcPr>
            <w:tcW w:w="2160" w:type="dxa"/>
          </w:tcPr>
          <w:p w:rsidR="00746252" w:rsidRDefault="00746252" w:rsidP="00D229A6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Matt </w:t>
            </w:r>
            <w:proofErr w:type="spellStart"/>
            <w:r>
              <w:rPr>
                <w:rFonts w:cs="Calibri"/>
              </w:rPr>
              <w:t>Leser</w:t>
            </w:r>
            <w:proofErr w:type="spellEnd"/>
          </w:p>
        </w:tc>
        <w:tc>
          <w:tcPr>
            <w:tcW w:w="1350" w:type="dxa"/>
          </w:tcPr>
          <w:p w:rsidR="00746252" w:rsidRDefault="00BE1794" w:rsidP="00D229A6">
            <w:pPr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440" w:type="dxa"/>
          </w:tcPr>
          <w:p w:rsidR="00746252" w:rsidRDefault="00746252" w:rsidP="004C2582">
            <w:pPr>
              <w:rPr>
                <w:rFonts w:cs="Calibri"/>
              </w:rPr>
            </w:pPr>
            <w:r>
              <w:rPr>
                <w:rFonts w:cs="Calibri"/>
              </w:rPr>
              <w:t>28-Sep-2016</w:t>
            </w:r>
          </w:p>
        </w:tc>
      </w:tr>
      <w:tr w:rsidR="00294FE6" w:rsidRPr="00AA38E8" w:rsidTr="00401A9E">
        <w:trPr>
          <w:ins w:id="9" w:author="Leser, Matt" w:date="2016-10-13T08:58:00Z"/>
        </w:trPr>
        <w:tc>
          <w:tcPr>
            <w:tcW w:w="2520" w:type="dxa"/>
          </w:tcPr>
          <w:p w:rsidR="00294FE6" w:rsidRDefault="00294FE6" w:rsidP="003E59C3">
            <w:pPr>
              <w:rPr>
                <w:ins w:id="10" w:author="Leser, Matt" w:date="2016-10-13T08:58:00Z"/>
                <w:rFonts w:cs="Calibri"/>
              </w:rPr>
            </w:pPr>
            <w:ins w:id="11" w:author="Leser, Matt" w:date="2016-10-13T08:58:00Z">
              <w:r>
                <w:rPr>
                  <w:rFonts w:cs="Calibri"/>
                </w:rPr>
                <w:t xml:space="preserve">Updated for FDD </w:t>
              </w:r>
              <w:proofErr w:type="spellStart"/>
              <w:r>
                <w:rPr>
                  <w:rFonts w:cs="Calibri"/>
                </w:rPr>
                <w:t>ver</w:t>
              </w:r>
              <w:proofErr w:type="spellEnd"/>
              <w:r>
                <w:rPr>
                  <w:rFonts w:cs="Calibri"/>
                </w:rPr>
                <w:t xml:space="preserve"> 1.7.0</w:t>
              </w:r>
            </w:ins>
          </w:p>
        </w:tc>
        <w:tc>
          <w:tcPr>
            <w:tcW w:w="2160" w:type="dxa"/>
          </w:tcPr>
          <w:p w:rsidR="00294FE6" w:rsidRDefault="00294FE6" w:rsidP="00D229A6">
            <w:pPr>
              <w:rPr>
                <w:ins w:id="12" w:author="Leser, Matt" w:date="2016-10-13T08:58:00Z"/>
                <w:rFonts w:cs="Calibri"/>
              </w:rPr>
            </w:pPr>
            <w:ins w:id="13" w:author="Leser, Matt" w:date="2016-10-13T08:59:00Z">
              <w:r>
                <w:rPr>
                  <w:rFonts w:cs="Calibri"/>
                </w:rPr>
                <w:t xml:space="preserve">Matt </w:t>
              </w:r>
              <w:proofErr w:type="spellStart"/>
              <w:r>
                <w:rPr>
                  <w:rFonts w:cs="Calibri"/>
                </w:rPr>
                <w:t>Leser</w:t>
              </w:r>
            </w:ins>
            <w:proofErr w:type="spellEnd"/>
          </w:p>
        </w:tc>
        <w:tc>
          <w:tcPr>
            <w:tcW w:w="1350" w:type="dxa"/>
          </w:tcPr>
          <w:p w:rsidR="00294FE6" w:rsidRDefault="00294FE6" w:rsidP="00D229A6">
            <w:pPr>
              <w:rPr>
                <w:ins w:id="14" w:author="Leser, Matt" w:date="2016-10-13T08:58:00Z"/>
                <w:rFonts w:cs="Calibri"/>
              </w:rPr>
            </w:pPr>
            <w:ins w:id="15" w:author="Leser, Matt" w:date="2016-10-13T08:59:00Z">
              <w:r>
                <w:rPr>
                  <w:rFonts w:cs="Calibri"/>
                </w:rPr>
                <w:t>7</w:t>
              </w:r>
            </w:ins>
          </w:p>
        </w:tc>
        <w:tc>
          <w:tcPr>
            <w:tcW w:w="1440" w:type="dxa"/>
          </w:tcPr>
          <w:p w:rsidR="00294FE6" w:rsidRDefault="00294FE6" w:rsidP="004C2582">
            <w:pPr>
              <w:rPr>
                <w:ins w:id="16" w:author="Leser, Matt" w:date="2016-10-13T08:58:00Z"/>
                <w:rFonts w:cs="Calibri"/>
              </w:rPr>
            </w:pPr>
            <w:ins w:id="17" w:author="Leser, Matt" w:date="2016-10-13T08:59:00Z">
              <w:r>
                <w:rPr>
                  <w:rFonts w:cs="Calibri"/>
                </w:rPr>
                <w:t>13-Oct-2016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5E5BB4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04" w:history="1">
        <w:r w:rsidR="005E5BB4" w:rsidRPr="006F0052">
          <w:rPr>
            <w:rStyle w:val="Hyperlink"/>
          </w:rPr>
          <w:t>1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</w:rPr>
          <w:t>Introduction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05" w:history="1">
        <w:r w:rsidR="005E5BB4" w:rsidRPr="006F0052">
          <w:rPr>
            <w:rStyle w:val="Hyperlink"/>
          </w:rPr>
          <w:t>1.1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Purpose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06" w:history="1">
        <w:r w:rsidR="005E5BB4" w:rsidRPr="006F0052">
          <w:rPr>
            <w:rStyle w:val="Hyperlink"/>
          </w:rPr>
          <w:t>1.2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Scope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07" w:history="1">
        <w:r w:rsidR="005E5BB4" w:rsidRPr="006F0052">
          <w:rPr>
            <w:rStyle w:val="Hyperlink"/>
          </w:rPr>
          <w:t>2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</w:rPr>
          <w:t>WhlImbRejctn High-Level 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6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08" w:history="1">
        <w:r w:rsidR="005E5BB4" w:rsidRPr="006F0052">
          <w:rPr>
            <w:rStyle w:val="Hyperlink"/>
            <w:rFonts w:ascii="Calibri" w:hAnsi="Calibri" w:cs="Calibri"/>
          </w:rPr>
          <w:t>3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  <w:rFonts w:ascii="Calibri" w:hAnsi="Calibri" w:cs="Calibri"/>
          </w:rPr>
          <w:t>Design details of software module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7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09" w:history="1">
        <w:r w:rsidR="005E5BB4" w:rsidRPr="006F0052">
          <w:rPr>
            <w:rStyle w:val="Hyperlink"/>
          </w:rPr>
          <w:t>3.1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Graphical representation of WhlImbRejctn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_Toc445464809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7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10" w:history="1">
        <w:r w:rsidR="005E5BB4" w:rsidRPr="006F0052">
          <w:rPr>
            <w:rStyle w:val="Hyperlink"/>
            <w:rFonts w:cs="Calibri"/>
          </w:rPr>
          <w:t>3.2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Data Flow Diagram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7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464811" w:history="1">
        <w:r w:rsidR="005E5BB4" w:rsidRPr="006F0052">
          <w:rPr>
            <w:rStyle w:val="Hyperlink"/>
            <w:rFonts w:cs="Calibri"/>
          </w:rPr>
          <w:t>3.2.1</w:t>
        </w:r>
        <w:r w:rsidR="005E5BB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BB4" w:rsidRPr="006F0052">
          <w:rPr>
            <w:rStyle w:val="Hyperlink"/>
          </w:rPr>
          <w:t xml:space="preserve">Component </w:t>
        </w:r>
        <w:r w:rsidR="005E5BB4" w:rsidRPr="006F0052">
          <w:rPr>
            <w:rStyle w:val="Hyperlink"/>
            <w:rFonts w:cs="Calibri"/>
          </w:rPr>
          <w:t>level DFD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7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464812" w:history="1">
        <w:r w:rsidR="005E5BB4" w:rsidRPr="006F0052">
          <w:rPr>
            <w:rStyle w:val="Hyperlink"/>
            <w:rFonts w:cs="Calibri"/>
          </w:rPr>
          <w:t>3.2.2</w:t>
        </w:r>
        <w:r w:rsidR="005E5BB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BB4" w:rsidRPr="006F0052">
          <w:rPr>
            <w:rStyle w:val="Hyperlink"/>
          </w:rPr>
          <w:t xml:space="preserve">Function </w:t>
        </w:r>
        <w:r w:rsidR="005E5BB4" w:rsidRPr="006F0052">
          <w:rPr>
            <w:rStyle w:val="Hyperlink"/>
            <w:rFonts w:cs="Calibri"/>
          </w:rPr>
          <w:t>level DFD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8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13" w:history="1">
        <w:r w:rsidR="005E5BB4" w:rsidRPr="006F0052">
          <w:rPr>
            <w:rStyle w:val="Hyperlink"/>
            <w:rFonts w:ascii="Calibri" w:hAnsi="Calibri" w:cs="Calibri"/>
          </w:rPr>
          <w:t>4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  <w:rFonts w:ascii="Calibri" w:hAnsi="Calibri" w:cs="Calibri"/>
          </w:rPr>
          <w:t>Constant Data Dictionary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9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14" w:history="1">
        <w:r w:rsidR="005E5BB4" w:rsidRPr="006F0052">
          <w:rPr>
            <w:rStyle w:val="Hyperlink"/>
          </w:rPr>
          <w:t>4.1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Program (fixed) Constants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9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464815" w:history="1">
        <w:r w:rsidR="005E5BB4" w:rsidRPr="006F0052">
          <w:rPr>
            <w:rStyle w:val="Hyperlink"/>
          </w:rPr>
          <w:t>4.1.1</w:t>
        </w:r>
        <w:r w:rsidR="005E5BB4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5E5BB4" w:rsidRPr="006F0052">
          <w:rPr>
            <w:rStyle w:val="Hyperlink"/>
          </w:rPr>
          <w:t>Embedded Constants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9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16" w:history="1">
        <w:r w:rsidR="005E5BB4" w:rsidRPr="006F0052">
          <w:rPr>
            <w:rStyle w:val="Hyperlink"/>
            <w:rFonts w:ascii="Calibri" w:hAnsi="Calibri" w:cs="Calibri"/>
          </w:rPr>
          <w:t>5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  <w:rFonts w:ascii="Calibri" w:hAnsi="Calibri" w:cs="Calibri"/>
          </w:rPr>
          <w:t>Software Component Implementation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17" w:history="1">
        <w:r w:rsidR="005E5BB4" w:rsidRPr="006F0052">
          <w:rPr>
            <w:rStyle w:val="Hyperlink"/>
          </w:rPr>
          <w:t>5.1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Sub-Module Functions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18" w:history="1">
        <w:r w:rsidR="005E5BB4" w:rsidRPr="006F0052">
          <w:rPr>
            <w:rStyle w:val="Hyperlink"/>
            <w:rFonts w:cs="Calibri"/>
          </w:rPr>
          <w:t>5.1.1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Init: WhlImbRejctnInit1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19" w:history="1">
        <w:r w:rsidR="005E5BB4" w:rsidRPr="006F0052">
          <w:rPr>
            <w:rStyle w:val="Hyperlink"/>
            <w:rFonts w:cs="Calibri"/>
          </w:rPr>
          <w:t>5.1.1.1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Design Rationale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_Toc445464819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0" w:history="1">
        <w:r w:rsidR="005E5BB4" w:rsidRPr="006F0052">
          <w:rPr>
            <w:rStyle w:val="Hyperlink"/>
            <w:rFonts w:cs="Calibri"/>
          </w:rPr>
          <w:t>5.1.1.2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Module Outputs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1" w:history="1">
        <w:r w:rsidR="005E5BB4" w:rsidRPr="006F0052">
          <w:rPr>
            <w:rStyle w:val="Hyperlink"/>
            <w:rFonts w:cs="Calibri"/>
          </w:rPr>
          <w:t>5.1.2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Per: WhlImbRejctnPer1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2" w:history="1">
        <w:r w:rsidR="005E5BB4" w:rsidRPr="006F0052">
          <w:rPr>
            <w:rStyle w:val="Hyperlink"/>
            <w:rFonts w:cs="Calibri"/>
          </w:rPr>
          <w:t>5.1.2.1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Design Rationale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3" w:history="1">
        <w:r w:rsidR="005E5BB4" w:rsidRPr="006F0052">
          <w:rPr>
            <w:rStyle w:val="Hyperlink"/>
            <w:rFonts w:cs="Calibri"/>
          </w:rPr>
          <w:t>5.1.2.2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Store Module Inputs to Local copies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4" w:history="1">
        <w:r w:rsidR="005E5BB4" w:rsidRPr="006F0052">
          <w:rPr>
            <w:rStyle w:val="Hyperlink"/>
            <w:rFonts w:cs="Calibri"/>
          </w:rPr>
          <w:t>5.1.2.3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(Processing of function)………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5" w:history="1">
        <w:r w:rsidR="005E5BB4" w:rsidRPr="006F0052">
          <w:rPr>
            <w:rStyle w:val="Hyperlink"/>
            <w:rFonts w:cs="Calibri"/>
          </w:rPr>
          <w:t>5.1.2.4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Store Local copy of outputs into Module Outputs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6" w:history="1">
        <w:r w:rsidR="005E5BB4" w:rsidRPr="006F0052">
          <w:rPr>
            <w:rStyle w:val="Hyperlink"/>
            <w:rFonts w:cs="Calibri"/>
          </w:rPr>
          <w:t>5.1.3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Per: WhlImbRejctnPer2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7" w:history="1">
        <w:r w:rsidR="005E5BB4" w:rsidRPr="006F0052">
          <w:rPr>
            <w:rStyle w:val="Hyperlink"/>
            <w:rFonts w:cs="Calibri"/>
          </w:rPr>
          <w:t>5.1.3.1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Design Rationale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8" w:history="1">
        <w:r w:rsidR="005E5BB4" w:rsidRPr="006F0052">
          <w:rPr>
            <w:rStyle w:val="Hyperlink"/>
            <w:rFonts w:cs="Calibri"/>
          </w:rPr>
          <w:t>5.1.3.2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Store Module Inputs to Local copies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29" w:history="1">
        <w:r w:rsidR="005E5BB4" w:rsidRPr="006F0052">
          <w:rPr>
            <w:rStyle w:val="Hyperlink"/>
            <w:rFonts w:cs="Calibri"/>
          </w:rPr>
          <w:t>5.1.3.3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(Processing of function)………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_Toc445464829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0" w:history="1">
        <w:r w:rsidR="005E5BB4" w:rsidRPr="006F0052">
          <w:rPr>
            <w:rStyle w:val="Hyperlink"/>
            <w:rFonts w:cs="Calibri"/>
          </w:rPr>
          <w:t>5.1.3.4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Store Local copy of outputs into Module Outputs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1" w:history="1">
        <w:r w:rsidR="005E5BB4" w:rsidRPr="006F0052">
          <w:rPr>
            <w:rStyle w:val="Hyperlink"/>
          </w:rPr>
          <w:t>5.2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</w:rPr>
          <w:t>Server Runables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2" w:history="1">
        <w:r w:rsidR="005E5BB4" w:rsidRPr="006F0052">
          <w:rPr>
            <w:rStyle w:val="Hyperlink"/>
            <w:rFonts w:cs="Calibri"/>
          </w:rPr>
          <w:t>5.3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Interrupt Functions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10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3" w:history="1">
        <w:r w:rsidR="005E5BB4" w:rsidRPr="006F0052">
          <w:rPr>
            <w:rStyle w:val="Hyperlink"/>
            <w:rFonts w:cs="Calibri"/>
          </w:rPr>
          <w:t>5.4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Module Internal (Local) Functions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11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4" w:history="1">
        <w:r w:rsidR="005E5BB4" w:rsidRPr="006F0052">
          <w:rPr>
            <w:rStyle w:val="Hyperlink"/>
            <w:rFonts w:cs="Calibri"/>
          </w:rPr>
          <w:t>5.4.1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#1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11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5" w:history="1">
        <w:r w:rsidR="005E5BB4" w:rsidRPr="006F0052">
          <w:rPr>
            <w:rStyle w:val="Hyperlink"/>
            <w:rFonts w:cs="Calibri"/>
          </w:rPr>
          <w:t>5.4.1.1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11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6" w:history="1">
        <w:r w:rsidR="005E5BB4" w:rsidRPr="006F0052">
          <w:rPr>
            <w:rStyle w:val="Hyperlink"/>
            <w:rFonts w:cs="Calibri"/>
          </w:rPr>
          <w:t>5.4.2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#2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11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7" w:history="1">
        <w:r w:rsidR="005E5BB4" w:rsidRPr="006F0052">
          <w:rPr>
            <w:rStyle w:val="Hyperlink"/>
            <w:rFonts w:cs="Calibri"/>
          </w:rPr>
          <w:t>5.4.2.1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11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8" w:history="1">
        <w:r w:rsidR="005E5BB4" w:rsidRPr="006F0052">
          <w:rPr>
            <w:rStyle w:val="Hyperlink"/>
            <w:rFonts w:cs="Calibri"/>
          </w:rPr>
          <w:t>5.4.3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#3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39" w:history="1">
        <w:r w:rsidR="005E5BB4" w:rsidRPr="006F0052">
          <w:rPr>
            <w:rStyle w:val="Hyperlink"/>
            <w:rFonts w:cs="Calibri"/>
          </w:rPr>
          <w:t>5.4.3.1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_Toc445464839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0" w:history="1">
        <w:r w:rsidR="005E5BB4" w:rsidRPr="006F0052">
          <w:rPr>
            <w:rStyle w:val="Hyperlink"/>
            <w:rFonts w:cs="Calibri"/>
          </w:rPr>
          <w:t>5.4.4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#4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1" w:history="1">
        <w:r w:rsidR="005E5BB4" w:rsidRPr="006F0052">
          <w:rPr>
            <w:rStyle w:val="Hyperlink"/>
            <w:rFonts w:cs="Calibri"/>
          </w:rPr>
          <w:t>5.4.4.1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2" w:history="1">
        <w:r w:rsidR="005E5BB4" w:rsidRPr="006F0052">
          <w:rPr>
            <w:rStyle w:val="Hyperlink"/>
            <w:rFonts w:cs="Calibri"/>
          </w:rPr>
          <w:t>5.4.5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#5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3" w:history="1">
        <w:r w:rsidR="005E5BB4" w:rsidRPr="006F0052">
          <w:rPr>
            <w:rStyle w:val="Hyperlink"/>
            <w:rFonts w:cs="Calibri"/>
          </w:rPr>
          <w:t>5.4.5.1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12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4" w:history="1">
        <w:r w:rsidR="005E5BB4" w:rsidRPr="006F0052">
          <w:rPr>
            <w:rStyle w:val="Hyperlink"/>
            <w:rFonts w:cs="Calibri"/>
          </w:rPr>
          <w:t>5.4.6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#6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13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5" w:history="1">
        <w:r w:rsidR="005E5BB4" w:rsidRPr="006F0052">
          <w:rPr>
            <w:rStyle w:val="Hyperlink"/>
            <w:rFonts w:cs="Calibri"/>
          </w:rPr>
          <w:t>5.4.6.1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13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6" w:history="1">
        <w:r w:rsidR="005E5BB4" w:rsidRPr="006F0052">
          <w:rPr>
            <w:rStyle w:val="Hyperlink"/>
            <w:rFonts w:cs="Calibri"/>
          </w:rPr>
          <w:t>5.4.7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#7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13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7" w:history="1">
        <w:r w:rsidR="005E5BB4" w:rsidRPr="006F0052">
          <w:rPr>
            <w:rStyle w:val="Hyperlink"/>
            <w:rFonts w:cs="Calibri"/>
          </w:rPr>
          <w:t>5.4.7.1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13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8" w:history="1">
        <w:r w:rsidR="005E5BB4" w:rsidRPr="006F0052">
          <w:rPr>
            <w:rStyle w:val="Hyperlink"/>
            <w:rFonts w:cs="Calibri"/>
          </w:rPr>
          <w:t>5.4.8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#8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13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49" w:history="1">
        <w:r w:rsidR="005E5BB4" w:rsidRPr="006F0052">
          <w:rPr>
            <w:rStyle w:val="Hyperlink"/>
            <w:rFonts w:cs="Calibri"/>
          </w:rPr>
          <w:t>5.4.8.1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_Toc445464849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0" w:history="1">
        <w:r w:rsidR="005E5BB4" w:rsidRPr="006F0052">
          <w:rPr>
            <w:rStyle w:val="Hyperlink"/>
            <w:rFonts w:cs="Calibri"/>
          </w:rPr>
          <w:t>5.4.9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#9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1" w:history="1">
        <w:r w:rsidR="005E5BB4" w:rsidRPr="006F0052">
          <w:rPr>
            <w:rStyle w:val="Hyperlink"/>
            <w:rFonts w:cs="Calibri"/>
          </w:rPr>
          <w:t>5.4.9.1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2" w:history="1">
        <w:r w:rsidR="005E5BB4" w:rsidRPr="006F0052">
          <w:rPr>
            <w:rStyle w:val="Hyperlink"/>
            <w:rFonts w:cs="Calibri"/>
          </w:rPr>
          <w:t>5.4.10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#10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3" w:history="1">
        <w:r w:rsidR="005E5BB4" w:rsidRPr="006F0052">
          <w:rPr>
            <w:rStyle w:val="Hyperlink"/>
            <w:rFonts w:cs="Calibri"/>
          </w:rPr>
          <w:t>5.4.10.1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4" w:history="1">
        <w:r w:rsidR="005E5BB4" w:rsidRPr="006F0052">
          <w:rPr>
            <w:rStyle w:val="Hyperlink"/>
            <w:rFonts w:cs="Calibri"/>
          </w:rPr>
          <w:t>5.4.11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#11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5" w:history="1">
        <w:r w:rsidR="005E5BB4" w:rsidRPr="006F0052">
          <w:rPr>
            <w:rStyle w:val="Hyperlink"/>
            <w:rFonts w:cs="Calibri"/>
          </w:rPr>
          <w:t>5.4.11.1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6" w:history="1">
        <w:r w:rsidR="005E5BB4" w:rsidRPr="006F0052">
          <w:rPr>
            <w:rStyle w:val="Hyperlink"/>
            <w:rFonts w:cs="Calibri"/>
          </w:rPr>
          <w:t>5.4.12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#12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_Toc445464856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14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7" w:history="1">
        <w:r w:rsidR="005E5BB4" w:rsidRPr="006F0052">
          <w:rPr>
            <w:rStyle w:val="Hyperlink"/>
            <w:rFonts w:cs="Calibri"/>
          </w:rPr>
          <w:t>5.4.12.1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_Toc445464857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8" w:history="1">
        <w:r w:rsidR="005E5BB4" w:rsidRPr="006F0052">
          <w:rPr>
            <w:rStyle w:val="Hyperlink"/>
            <w:rFonts w:cs="Calibri"/>
          </w:rPr>
          <w:t>5.4.13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Local Function #13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_Toc445464858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59" w:history="1">
        <w:r w:rsidR="005E5BB4" w:rsidRPr="006F0052">
          <w:rPr>
            <w:rStyle w:val="Hyperlink"/>
            <w:rFonts w:cs="Calibri"/>
          </w:rPr>
          <w:t>5.4.13.1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Description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_Toc445464859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464860" w:history="1">
        <w:r w:rsidR="005E5BB4" w:rsidRPr="006F0052">
          <w:rPr>
            <w:rStyle w:val="Hyperlink"/>
            <w:rFonts w:cs="Calibri"/>
          </w:rPr>
          <w:t>5.5</w:t>
        </w:r>
        <w:r w:rsidR="005E5BB4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5E5BB4" w:rsidRPr="006F0052">
          <w:rPr>
            <w:rStyle w:val="Hyperlink"/>
            <w:rFonts w:cs="Calibri"/>
          </w:rPr>
          <w:t>GLOBAL Function/Macro Definitions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_Toc445464860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15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61" w:history="1">
        <w:r w:rsidR="005E5BB4" w:rsidRPr="006F0052">
          <w:rPr>
            <w:rStyle w:val="Hyperlink"/>
            <w:rFonts w:ascii="Calibri" w:hAnsi="Calibri" w:cs="Calibri"/>
          </w:rPr>
          <w:t>6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  <w:rFonts w:ascii="Calibri" w:hAnsi="Calibri"/>
          </w:rPr>
          <w:t>Known</w:t>
        </w:r>
        <w:r w:rsidR="005E5BB4" w:rsidRPr="006F0052">
          <w:rPr>
            <w:rStyle w:val="Hyperlink"/>
            <w:rFonts w:ascii="Calibri" w:hAnsi="Calibri" w:cs="Calibri"/>
          </w:rPr>
          <w:t xml:space="preserve"> Limitations with Design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_Toc445464861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16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62" w:history="1">
        <w:r w:rsidR="005E5BB4" w:rsidRPr="006F0052">
          <w:rPr>
            <w:rStyle w:val="Hyperlink"/>
            <w:rFonts w:ascii="Calibri" w:hAnsi="Calibri" w:cs="Calibri"/>
          </w:rPr>
          <w:t>7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  <w:rFonts w:ascii="Calibri" w:hAnsi="Calibri" w:cs="Calibri"/>
          </w:rPr>
          <w:t>UNIT TEST CONSIDERATION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_Toc445464862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17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63" w:history="1">
        <w:r w:rsidR="005E5BB4" w:rsidRPr="006F0052">
          <w:rPr>
            <w:rStyle w:val="Hyperlink"/>
          </w:rPr>
          <w:t>Appendix A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</w:rPr>
          <w:t>Abbreviations and Acronyms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_Toc445464863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18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64" w:history="1">
        <w:r w:rsidR="005E5BB4" w:rsidRPr="006F0052">
          <w:rPr>
            <w:rStyle w:val="Hyperlink"/>
          </w:rPr>
          <w:t>Appendix B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</w:rPr>
          <w:t>Glossary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_Toc445464864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19</w:t>
        </w:r>
        <w:r w:rsidR="005E5BB4">
          <w:rPr>
            <w:webHidden/>
          </w:rPr>
          <w:fldChar w:fldCharType="end"/>
        </w:r>
      </w:hyperlink>
    </w:p>
    <w:p w:rsidR="005E5BB4" w:rsidRDefault="00F91B9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464865" w:history="1">
        <w:r w:rsidR="005E5BB4" w:rsidRPr="006F0052">
          <w:rPr>
            <w:rStyle w:val="Hyperlink"/>
          </w:rPr>
          <w:t>Appendix C</w:t>
        </w:r>
        <w:r w:rsidR="005E5BB4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5E5BB4" w:rsidRPr="006F0052">
          <w:rPr>
            <w:rStyle w:val="Hyperlink"/>
          </w:rPr>
          <w:t>References</w:t>
        </w:r>
        <w:r w:rsidR="005E5BB4">
          <w:rPr>
            <w:webHidden/>
          </w:rPr>
          <w:tab/>
        </w:r>
        <w:r w:rsidR="005E5BB4">
          <w:rPr>
            <w:webHidden/>
          </w:rPr>
          <w:fldChar w:fldCharType="begin"/>
        </w:r>
        <w:r w:rsidR="005E5BB4">
          <w:rPr>
            <w:webHidden/>
          </w:rPr>
          <w:instrText xml:space="preserve"> PAGEREF _Toc445464865 \h </w:instrText>
        </w:r>
        <w:r w:rsidR="005E5BB4">
          <w:rPr>
            <w:webHidden/>
          </w:rPr>
        </w:r>
        <w:r w:rsidR="005E5BB4">
          <w:rPr>
            <w:webHidden/>
          </w:rPr>
          <w:fldChar w:fldCharType="separate"/>
        </w:r>
        <w:r w:rsidR="005E5BB4">
          <w:rPr>
            <w:webHidden/>
          </w:rPr>
          <w:t>20</w:t>
        </w:r>
        <w:r w:rsidR="005E5BB4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8" w:name="_Toc445464804"/>
      <w:r w:rsidRPr="00A158C7">
        <w:lastRenderedPageBreak/>
        <w:t>Introduction</w:t>
      </w:r>
      <w:bookmarkEnd w:id="18"/>
    </w:p>
    <w:p w:rsidR="00063A7A" w:rsidRPr="00A158C7" w:rsidRDefault="00FE5DF5" w:rsidP="000B37D5">
      <w:pPr>
        <w:pStyle w:val="Heading2"/>
      </w:pPr>
      <w:bookmarkStart w:id="19" w:name="_Toc445464805"/>
      <w:r w:rsidRPr="00A158C7">
        <w:t>Purpose</w:t>
      </w:r>
      <w:bookmarkEnd w:id="19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0B37D5">
      <w:pPr>
        <w:pStyle w:val="Heading2"/>
      </w:pPr>
      <w:bookmarkStart w:id="20" w:name="_Toc445464806"/>
      <w:r w:rsidRPr="00A158C7">
        <w:t>Scope</w:t>
      </w:r>
      <w:bookmarkEnd w:id="20"/>
    </w:p>
    <w:p w:rsidR="00DC0959" w:rsidRPr="008C412D" w:rsidRDefault="00DC0959" w:rsidP="00401A9E">
      <w:pPr>
        <w:keepNext/>
        <w:ind w:left="720"/>
        <w:jc w:val="both"/>
        <w:rPr>
          <w:rFonts w:cs="Calibri"/>
        </w:rPr>
      </w:pPr>
    </w:p>
    <w:p w:rsidR="00F95E33" w:rsidRPr="00A158C7" w:rsidRDefault="00F95E33" w:rsidP="00E16D14"/>
    <w:p w:rsidR="00312179" w:rsidRDefault="004C2582" w:rsidP="00E72614">
      <w:pPr>
        <w:pStyle w:val="Heading1"/>
      </w:pPr>
      <w:bookmarkStart w:id="21" w:name="_Toc406065228"/>
      <w:bookmarkStart w:id="22" w:name="_Toc445464807"/>
      <w:bookmarkEnd w:id="4"/>
      <w:bookmarkEnd w:id="5"/>
      <w:bookmarkEnd w:id="6"/>
      <w:bookmarkEnd w:id="7"/>
      <w:bookmarkEnd w:id="8"/>
      <w:proofErr w:type="spellStart"/>
      <w:r>
        <w:lastRenderedPageBreak/>
        <w:t>WhlImbRejctn</w:t>
      </w:r>
      <w:proofErr w:type="spellEnd"/>
      <w:r w:rsidR="00D229A6">
        <w:t xml:space="preserve"> </w:t>
      </w:r>
      <w:r w:rsidR="00D229A6" w:rsidRPr="00AA38E8">
        <w:t>High-Level Description</w:t>
      </w:r>
      <w:bookmarkEnd w:id="21"/>
      <w:bookmarkEnd w:id="22"/>
    </w:p>
    <w:p w:rsidR="00E379A5" w:rsidRPr="00E379A5" w:rsidRDefault="00E379A5" w:rsidP="00E379A5">
      <w:pPr>
        <w:rPr>
          <w:lang w:bidi="ar-SA"/>
        </w:rPr>
      </w:pPr>
      <w:r>
        <w:rPr>
          <w:lang w:bidi="ar-SA"/>
        </w:rPr>
        <w:t>Refer to FDD</w:t>
      </w:r>
    </w:p>
    <w:p w:rsidR="00D229A6" w:rsidRPr="002D6391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3" w:name="_Toc406065229"/>
      <w:bookmarkStart w:id="24" w:name="_Toc445464808"/>
      <w:r w:rsidRPr="00AA38E8">
        <w:rPr>
          <w:rFonts w:ascii="Calibri" w:hAnsi="Calibri" w:cs="Calibri"/>
        </w:rPr>
        <w:lastRenderedPageBreak/>
        <w:t>Design details of software module</w:t>
      </w:r>
      <w:bookmarkEnd w:id="23"/>
      <w:bookmarkEnd w:id="24"/>
    </w:p>
    <w:p w:rsidR="00D229A6" w:rsidRPr="00AA38E8" w:rsidRDefault="00D229A6" w:rsidP="00E72614">
      <w:pPr>
        <w:pStyle w:val="Heading2"/>
      </w:pPr>
      <w:bookmarkStart w:id="25" w:name="_Toc406065230"/>
      <w:bookmarkStart w:id="26" w:name="_Toc445464809"/>
      <w:r w:rsidRPr="00D229A6">
        <w:t>Graphical</w:t>
      </w:r>
      <w:r>
        <w:t xml:space="preserve"> representation of </w:t>
      </w:r>
      <w:bookmarkEnd w:id="25"/>
      <w:proofErr w:type="spellStart"/>
      <w:r w:rsidR="004C2582">
        <w:t>WhlImbRejctn</w:t>
      </w:r>
      <w:bookmarkEnd w:id="26"/>
      <w:proofErr w:type="spellEnd"/>
    </w:p>
    <w:p w:rsidR="00D229A6" w:rsidRDefault="00D229A6" w:rsidP="00D229A6">
      <w:pPr>
        <w:rPr>
          <w:rFonts w:cs="Calibri"/>
          <w:i/>
        </w:rPr>
      </w:pPr>
      <w:r>
        <w:rPr>
          <w:rFonts w:cs="Calibri"/>
          <w:i/>
        </w:rPr>
        <w:t xml:space="preserve"> </w:t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27" w:name="_Toc406065231"/>
      <w:bookmarkStart w:id="28" w:name="_Toc445464810"/>
      <w:r w:rsidRPr="002D6391">
        <w:rPr>
          <w:rFonts w:ascii="Calibri" w:hAnsi="Calibri" w:cs="Calibri"/>
        </w:rPr>
        <w:t>Data Flow Diagram</w:t>
      </w:r>
      <w:bookmarkEnd w:id="27"/>
      <w:bookmarkEnd w:id="28"/>
    </w:p>
    <w:p w:rsidR="00D229A6" w:rsidRPr="002B094F" w:rsidRDefault="00C3002A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29" w:name="_Toc375924736"/>
      <w:bookmarkStart w:id="30" w:name="_Toc406065232"/>
      <w:bookmarkStart w:id="31" w:name="_Toc445464811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29"/>
      <w:bookmarkEnd w:id="30"/>
      <w:bookmarkEnd w:id="31"/>
    </w:p>
    <w:p w:rsidR="00D229A6" w:rsidRPr="002B094F" w:rsidRDefault="00D229A6" w:rsidP="00D229A6">
      <w:pPr>
        <w:rPr>
          <w:lang w:bidi="ar-SA"/>
        </w:rPr>
      </w:pP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32" w:name="_Toc375924737"/>
      <w:bookmarkStart w:id="33" w:name="_Toc406065233"/>
      <w:bookmarkStart w:id="34" w:name="_Toc445464812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32"/>
      <w:bookmarkEnd w:id="33"/>
      <w:bookmarkEnd w:id="34"/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5" w:name="_Toc338170479"/>
      <w:bookmarkStart w:id="36" w:name="_Toc375678228"/>
      <w:bookmarkStart w:id="37" w:name="_Toc418080062"/>
      <w:bookmarkStart w:id="38" w:name="_Toc421709912"/>
      <w:bookmarkStart w:id="39" w:name="_Toc445464813"/>
      <w:r w:rsidRPr="00AC4CD8">
        <w:rPr>
          <w:rFonts w:ascii="Calibri" w:hAnsi="Calibri" w:cs="Calibri"/>
        </w:rPr>
        <w:lastRenderedPageBreak/>
        <w:t>Constant Data Dictionary</w:t>
      </w:r>
      <w:bookmarkEnd w:id="35"/>
      <w:bookmarkEnd w:id="36"/>
      <w:bookmarkEnd w:id="37"/>
      <w:bookmarkEnd w:id="38"/>
      <w:bookmarkEnd w:id="39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40" w:name="_Toc421011506"/>
      <w:bookmarkStart w:id="41" w:name="_Toc421786527"/>
      <w:bookmarkStart w:id="42" w:name="_Toc445464814"/>
      <w:bookmarkStart w:id="43" w:name="_Toc418080064"/>
      <w:r w:rsidRPr="00DA5500">
        <w:rPr>
          <w:rFonts w:ascii="Calibri" w:hAnsi="Calibri"/>
        </w:rPr>
        <w:t>Program (fixed) Constants</w:t>
      </w:r>
      <w:bookmarkEnd w:id="40"/>
      <w:bookmarkEnd w:id="41"/>
      <w:bookmarkEnd w:id="42"/>
    </w:p>
    <w:p w:rsidR="00AC4CD8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44" w:name="_Toc445464815"/>
      <w:bookmarkEnd w:id="43"/>
      <w:r w:rsidRPr="00DA5500">
        <w:rPr>
          <w:rFonts w:ascii="Calibri" w:hAnsi="Calibri"/>
        </w:rPr>
        <w:t>Embedded Constants</w:t>
      </w:r>
      <w:bookmarkEnd w:id="44"/>
    </w:p>
    <w:tbl>
      <w:tblPr>
        <w:tblW w:w="748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170"/>
        <w:gridCol w:w="1260"/>
        <w:gridCol w:w="1170"/>
      </w:tblGrid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A33D92" w:rsidRPr="00AA38E8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A33D92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Pr="003162BA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6BD4">
              <w:rPr>
                <w:rFonts w:cs="Calibri"/>
                <w:sz w:val="16"/>
                <w:szCs w:val="16"/>
              </w:rPr>
              <w:t>MAXMGNMASK_CNT_U08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Del="003162BA" w:rsidRDefault="00A33D92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886D7D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3D92" w:rsidRDefault="00A33D92" w:rsidP="00796BD4">
            <w:pPr>
              <w:tabs>
                <w:tab w:val="left" w:pos="1551"/>
              </w:tabs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           </w:t>
            </w:r>
            <w:r w:rsidR="00796BD4">
              <w:rPr>
                <w:rFonts w:cs="Calibri"/>
                <w:sz w:val="16"/>
                <w:szCs w:val="16"/>
              </w:rPr>
              <w:t>1</w:t>
            </w:r>
          </w:p>
        </w:tc>
      </w:tr>
      <w:tr w:rsidR="00796BD4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Pr="00A33D92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6BD4">
              <w:rPr>
                <w:rFonts w:cs="Calibri"/>
                <w:sz w:val="16"/>
                <w:szCs w:val="16"/>
              </w:rPr>
              <w:t>QUALMASK_CNT_U08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>
            <w:r w:rsidRPr="00EF2752"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 w:rsidRPr="00EF2752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796BD4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796BD4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Pr="00A33D92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6BD4">
              <w:rPr>
                <w:rFonts w:cs="Calibri"/>
                <w:sz w:val="16"/>
                <w:szCs w:val="16"/>
              </w:rPr>
              <w:t>DCTRENDMASK_CNT_U08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>
            <w:r w:rsidRPr="00EF2752"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 w:rsidRPr="00EF2752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796BD4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</w:t>
            </w:r>
          </w:p>
        </w:tc>
      </w:tr>
      <w:tr w:rsidR="00796BD4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Pr="00A33D92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6BD4">
              <w:rPr>
                <w:rFonts w:cs="Calibri"/>
                <w:sz w:val="16"/>
                <w:szCs w:val="16"/>
              </w:rPr>
              <w:t>FREQDIAGCMASK_CNT_U08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>
            <w:r w:rsidRPr="00EF2752"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 w:rsidRPr="00EF2752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796BD4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8</w:t>
            </w:r>
          </w:p>
        </w:tc>
      </w:tr>
      <w:tr w:rsidR="00796BD4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Pr="00A33D92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796BD4">
              <w:rPr>
                <w:rFonts w:cs="Calibri"/>
                <w:sz w:val="16"/>
                <w:szCs w:val="16"/>
              </w:rPr>
              <w:t>WHLSPDCORRLNMASK_CNT_U08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>
            <w:r w:rsidRPr="00EF2752">
              <w:rPr>
                <w:rFonts w:cs="Calibri"/>
                <w:sz w:val="16"/>
                <w:szCs w:val="16"/>
              </w:rPr>
              <w:t xml:space="preserve">           </w:t>
            </w:r>
            <w:proofErr w:type="spellStart"/>
            <w:r w:rsidRPr="00EF2752"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6BD4" w:rsidRDefault="00796BD4" w:rsidP="00796BD4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16</w:t>
            </w:r>
          </w:p>
        </w:tc>
      </w:tr>
      <w:tr w:rsidR="0085428C" w:rsidRPr="00AA38E8" w:rsidTr="00886D7D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28C" w:rsidRPr="00796BD4" w:rsidRDefault="00447BCA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447BCA">
              <w:rPr>
                <w:rFonts w:cs="Calibri"/>
                <w:sz w:val="16"/>
                <w:szCs w:val="16"/>
              </w:rPr>
              <w:t>MINSTOMILLISEC_ULS_F32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28C" w:rsidRDefault="0085428C" w:rsidP="00886D7D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28C" w:rsidRPr="00EF2752" w:rsidRDefault="0085428C" w:rsidP="0085428C">
            <w:pPr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5428C" w:rsidRDefault="00447BCA" w:rsidP="00796BD4">
            <w:pPr>
              <w:tabs>
                <w:tab w:val="left" w:pos="1551"/>
              </w:tabs>
              <w:jc w:val="center"/>
              <w:rPr>
                <w:rFonts w:cs="Calibri"/>
                <w:sz w:val="16"/>
                <w:szCs w:val="16"/>
              </w:rPr>
            </w:pPr>
            <w:r w:rsidRPr="00447BCA">
              <w:rPr>
                <w:rFonts w:cs="Calibri"/>
                <w:sz w:val="16"/>
                <w:szCs w:val="16"/>
              </w:rPr>
              <w:t>60000</w:t>
            </w:r>
          </w:p>
        </w:tc>
      </w:tr>
    </w:tbl>
    <w:p w:rsidR="00A33D92" w:rsidRPr="00A33D92" w:rsidRDefault="00A33D92" w:rsidP="00A33D92">
      <w:pPr>
        <w:rPr>
          <w:lang w:bidi="ar-SA"/>
        </w:rPr>
      </w:pPr>
    </w:p>
    <w:p w:rsidR="000A5AA5" w:rsidRPr="000A5AA5" w:rsidRDefault="00A33D92" w:rsidP="000A5AA5">
      <w:pPr>
        <w:rPr>
          <w:lang w:bidi="ar-SA"/>
        </w:rPr>
      </w:pPr>
      <w:r>
        <w:rPr>
          <w:lang w:bidi="ar-SA"/>
        </w:rPr>
        <w:t>For other constants, r</w:t>
      </w:r>
      <w:r w:rsidR="000A5AA5">
        <w:rPr>
          <w:lang w:bidi="ar-SA"/>
        </w:rPr>
        <w:t>efer .m file</w:t>
      </w:r>
      <w:r>
        <w:rPr>
          <w:lang w:bidi="ar-SA"/>
        </w:rPr>
        <w:t>.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5" w:name="_Ref87065593"/>
      <w:bookmarkStart w:id="46" w:name="_Toc338170483"/>
      <w:bookmarkStart w:id="47" w:name="_Toc375678229"/>
      <w:bookmarkStart w:id="48" w:name="_Toc418080067"/>
      <w:bookmarkStart w:id="49" w:name="_Toc421786702"/>
      <w:bookmarkStart w:id="50" w:name="_Toc445464816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5"/>
      <w:bookmarkEnd w:id="46"/>
      <w:bookmarkEnd w:id="47"/>
      <w:bookmarkEnd w:id="48"/>
      <w:bookmarkEnd w:id="49"/>
      <w:bookmarkEnd w:id="50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51" w:name="_Toc338170484"/>
      <w:bookmarkStart w:id="52" w:name="_Toc418080068"/>
      <w:bookmarkStart w:id="53" w:name="_Toc421709916"/>
      <w:bookmarkStart w:id="54" w:name="_Toc445464817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51"/>
      <w:bookmarkEnd w:id="52"/>
      <w:bookmarkEnd w:id="53"/>
      <w:bookmarkEnd w:id="54"/>
    </w:p>
    <w:p w:rsidR="00007584" w:rsidRPr="00B37B03" w:rsidRDefault="00007584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55" w:name="_Toc421011514"/>
      <w:bookmarkStart w:id="56" w:name="_Toc445464818"/>
      <w:proofErr w:type="spellStart"/>
      <w:r w:rsidRPr="00B37B03">
        <w:rPr>
          <w:rFonts w:ascii="Calibri" w:hAnsi="Calibri" w:cs="Calibri"/>
        </w:rPr>
        <w:t>Init</w:t>
      </w:r>
      <w:proofErr w:type="spellEnd"/>
      <w:r w:rsidRPr="00B37B03">
        <w:rPr>
          <w:rFonts w:ascii="Calibri" w:hAnsi="Calibri" w:cs="Calibri"/>
        </w:rPr>
        <w:t xml:space="preserve">: </w:t>
      </w:r>
      <w:bookmarkEnd w:id="55"/>
      <w:r w:rsidR="004C2582">
        <w:rPr>
          <w:rFonts w:ascii="Calibri" w:hAnsi="Calibri" w:cs="Calibri"/>
        </w:rPr>
        <w:t>WhlImbRejctn</w:t>
      </w:r>
      <w:r w:rsidR="0052226A" w:rsidRPr="00B37B03">
        <w:rPr>
          <w:rFonts w:ascii="Calibri" w:hAnsi="Calibri" w:cs="Calibri"/>
        </w:rPr>
        <w:t>Init1</w:t>
      </w:r>
      <w:bookmarkEnd w:id="56"/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21011515"/>
      <w:bookmarkStart w:id="58" w:name="_Toc430945175"/>
      <w:bookmarkStart w:id="59" w:name="_Toc431482454"/>
      <w:bookmarkStart w:id="60" w:name="_Toc445464819"/>
      <w:r w:rsidRPr="00AA38E8">
        <w:rPr>
          <w:rFonts w:ascii="Calibri" w:hAnsi="Calibri" w:cs="Calibri"/>
        </w:rPr>
        <w:t>Design Rationale</w:t>
      </w:r>
      <w:bookmarkEnd w:id="57"/>
      <w:bookmarkEnd w:id="58"/>
      <w:bookmarkEnd w:id="59"/>
      <w:bookmarkEnd w:id="60"/>
    </w:p>
    <w:p w:rsidR="0052226A" w:rsidRPr="0052226A" w:rsidRDefault="00B37B03" w:rsidP="0052226A">
      <w:pPr>
        <w:rPr>
          <w:lang w:bidi="ar-SA"/>
        </w:rPr>
      </w:pPr>
      <w:r>
        <w:rPr>
          <w:lang w:bidi="ar-SA"/>
        </w:rPr>
        <w:t>Refer FDD</w:t>
      </w:r>
      <w:r w:rsidR="0052226A">
        <w:rPr>
          <w:lang w:bidi="ar-SA"/>
        </w:rPr>
        <w:t xml:space="preserve"> </w:t>
      </w:r>
    </w:p>
    <w:p w:rsidR="00714679" w:rsidRDefault="00714679" w:rsidP="0071467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21011516"/>
      <w:bookmarkStart w:id="62" w:name="_Toc430945176"/>
      <w:bookmarkStart w:id="63" w:name="_Toc431482455"/>
      <w:bookmarkStart w:id="64" w:name="_Toc445464820"/>
      <w:r w:rsidRPr="00AA38E8">
        <w:rPr>
          <w:rFonts w:ascii="Calibri" w:hAnsi="Calibri" w:cs="Calibri"/>
        </w:rPr>
        <w:t>Module Outputs</w:t>
      </w:r>
      <w:bookmarkEnd w:id="61"/>
      <w:bookmarkEnd w:id="62"/>
      <w:bookmarkEnd w:id="63"/>
      <w:bookmarkEnd w:id="64"/>
    </w:p>
    <w:p w:rsidR="00B37B03" w:rsidRPr="00B37B03" w:rsidRDefault="00B37B03" w:rsidP="00B37B03">
      <w:pPr>
        <w:rPr>
          <w:lang w:bidi="ar-SA"/>
        </w:rPr>
      </w:pPr>
      <w:r>
        <w:rPr>
          <w:lang w:bidi="ar-SA"/>
        </w:rPr>
        <w:t>Refer FDD</w:t>
      </w:r>
    </w:p>
    <w:p w:rsidR="00DB3C1D" w:rsidRPr="00AA38E8" w:rsidRDefault="00DB3C1D" w:rsidP="00B37B0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65" w:name="_Toc421011518"/>
      <w:bookmarkStart w:id="66" w:name="_Toc445464821"/>
      <w:r w:rsidRPr="00AA38E8">
        <w:rPr>
          <w:rFonts w:ascii="Calibri" w:hAnsi="Calibri" w:cs="Calibri"/>
        </w:rPr>
        <w:t xml:space="preserve">Per: </w:t>
      </w:r>
      <w:bookmarkEnd w:id="65"/>
      <w:r w:rsidR="004C2582">
        <w:rPr>
          <w:rFonts w:ascii="Calibri" w:hAnsi="Calibri" w:cs="Calibri"/>
        </w:rPr>
        <w:t>WhlImbRejctn</w:t>
      </w:r>
      <w:r w:rsidR="00714679" w:rsidRPr="00714679">
        <w:rPr>
          <w:rFonts w:ascii="Calibri" w:hAnsi="Calibri" w:cs="Calibri"/>
        </w:rPr>
        <w:t>Per1</w:t>
      </w:r>
      <w:bookmarkEnd w:id="66"/>
    </w:p>
    <w:p w:rsidR="00DB3C1D" w:rsidRPr="00E84FC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7" w:name="_Toc421011519"/>
      <w:bookmarkStart w:id="68" w:name="_Toc445464822"/>
      <w:r w:rsidRPr="00E84FCD">
        <w:rPr>
          <w:rFonts w:ascii="Calibri" w:hAnsi="Calibri" w:cs="Calibri"/>
        </w:rPr>
        <w:t>Design Rationale</w:t>
      </w:r>
      <w:bookmarkEnd w:id="67"/>
      <w:bookmarkEnd w:id="68"/>
    </w:p>
    <w:p w:rsidR="00363FC9" w:rsidRDefault="009904FD" w:rsidP="001F01F0">
      <w:r>
        <w:t>Refer FDD</w:t>
      </w:r>
      <w:r w:rsidR="00DD4CCF">
        <w:t xml:space="preserve">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9" w:name="_Toc421011520"/>
      <w:bookmarkStart w:id="70" w:name="_Toc445464823"/>
      <w:r w:rsidRPr="00AA38E8">
        <w:rPr>
          <w:rFonts w:ascii="Calibri" w:hAnsi="Calibri" w:cs="Calibri"/>
        </w:rPr>
        <w:t>Store Module Inputs to Local copies</w:t>
      </w:r>
      <w:bookmarkEnd w:id="69"/>
      <w:bookmarkEnd w:id="70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1" w:name="_Toc421011521"/>
      <w:bookmarkStart w:id="72" w:name="_Toc445464824"/>
      <w:r w:rsidRPr="00AA38E8">
        <w:rPr>
          <w:rFonts w:ascii="Calibri" w:hAnsi="Calibri" w:cs="Calibri"/>
        </w:rPr>
        <w:t>(Processing of function)………</w:t>
      </w:r>
      <w:bookmarkEnd w:id="71"/>
      <w:bookmarkEnd w:id="72"/>
    </w:p>
    <w:p w:rsidR="00DB3C1D" w:rsidRPr="0033680E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3" w:name="_Toc421011522"/>
      <w:bookmarkStart w:id="74" w:name="_Toc445464825"/>
      <w:r w:rsidRPr="00AA38E8">
        <w:rPr>
          <w:rFonts w:ascii="Calibri" w:hAnsi="Calibri" w:cs="Calibri"/>
        </w:rPr>
        <w:t>Store Local copy of outputs into Module Outputs</w:t>
      </w:r>
      <w:bookmarkEnd w:id="73"/>
      <w:bookmarkEnd w:id="74"/>
    </w:p>
    <w:p w:rsidR="00DB3C1D" w:rsidRDefault="00D13AA4" w:rsidP="00DB3C1D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341733" w:rsidRPr="00AA38E8" w:rsidRDefault="00341733" w:rsidP="00341733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75" w:name="_Toc445464826"/>
      <w:r w:rsidRPr="00AA38E8">
        <w:rPr>
          <w:rFonts w:ascii="Calibri" w:hAnsi="Calibri" w:cs="Calibri"/>
        </w:rPr>
        <w:t xml:space="preserve">Per: </w:t>
      </w:r>
      <w:r>
        <w:rPr>
          <w:rFonts w:ascii="Calibri" w:hAnsi="Calibri" w:cs="Calibri"/>
        </w:rPr>
        <w:t>WhlImbRejctn</w:t>
      </w:r>
      <w:r w:rsidRPr="00714679">
        <w:rPr>
          <w:rFonts w:ascii="Calibri" w:hAnsi="Calibri" w:cs="Calibri"/>
        </w:rPr>
        <w:t>Per</w:t>
      </w:r>
      <w:r>
        <w:rPr>
          <w:rFonts w:ascii="Calibri" w:hAnsi="Calibri" w:cs="Calibri"/>
        </w:rPr>
        <w:t>2</w:t>
      </w:r>
      <w:bookmarkEnd w:id="75"/>
    </w:p>
    <w:p w:rsidR="00341733" w:rsidRPr="00E84FCD" w:rsidRDefault="00341733" w:rsidP="0034173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6" w:name="_Toc445464827"/>
      <w:r w:rsidRPr="00E84FCD">
        <w:rPr>
          <w:rFonts w:ascii="Calibri" w:hAnsi="Calibri" w:cs="Calibri"/>
        </w:rPr>
        <w:t>Design Rationale</w:t>
      </w:r>
      <w:bookmarkEnd w:id="76"/>
    </w:p>
    <w:p w:rsidR="00341733" w:rsidRDefault="00341733" w:rsidP="00341733">
      <w:r>
        <w:t xml:space="preserve">Refer FDD </w:t>
      </w:r>
    </w:p>
    <w:p w:rsidR="00341733" w:rsidRPr="00AA38E8" w:rsidRDefault="00341733" w:rsidP="0034173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7" w:name="_Toc445464828"/>
      <w:r w:rsidRPr="00AA38E8">
        <w:rPr>
          <w:rFonts w:ascii="Calibri" w:hAnsi="Calibri" w:cs="Calibri"/>
        </w:rPr>
        <w:t>Store Module Inputs to Local copies</w:t>
      </w:r>
      <w:bookmarkEnd w:id="77"/>
    </w:p>
    <w:p w:rsidR="00341733" w:rsidRPr="0033680E" w:rsidRDefault="00341733" w:rsidP="0034173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341733" w:rsidRPr="00AA38E8" w:rsidRDefault="00341733" w:rsidP="0034173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8" w:name="_Toc445464829"/>
      <w:r w:rsidRPr="00AA38E8">
        <w:rPr>
          <w:rFonts w:ascii="Calibri" w:hAnsi="Calibri" w:cs="Calibri"/>
        </w:rPr>
        <w:t>(Processing of function)………</w:t>
      </w:r>
      <w:bookmarkEnd w:id="78"/>
    </w:p>
    <w:p w:rsidR="00341733" w:rsidRPr="0033680E" w:rsidRDefault="00341733" w:rsidP="0034173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341733" w:rsidRPr="00AA38E8" w:rsidRDefault="00341733" w:rsidP="00341733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79" w:name="_Toc445464830"/>
      <w:r w:rsidRPr="00AA38E8">
        <w:rPr>
          <w:rFonts w:ascii="Calibri" w:hAnsi="Calibri" w:cs="Calibri"/>
        </w:rPr>
        <w:t>Store Local copy of outputs into Module Outputs</w:t>
      </w:r>
      <w:bookmarkEnd w:id="79"/>
    </w:p>
    <w:p w:rsidR="00341733" w:rsidRPr="0033680E" w:rsidRDefault="00341733" w:rsidP="00341733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7969D1" w:rsidRPr="007969D1" w:rsidRDefault="008C6874" w:rsidP="007969D1">
      <w:pPr>
        <w:pStyle w:val="Heading2"/>
        <w:spacing w:after="60"/>
        <w:rPr>
          <w:rFonts w:ascii="Calibri" w:hAnsi="Calibri"/>
        </w:rPr>
      </w:pPr>
      <w:bookmarkStart w:id="80" w:name="_Toc445464831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80"/>
      <w:proofErr w:type="spellEnd"/>
      <w:r w:rsidR="002B094F" w:rsidRPr="008C6874">
        <w:rPr>
          <w:rFonts w:ascii="Calibri" w:hAnsi="Calibri"/>
        </w:rPr>
        <w:t xml:space="preserve"> </w:t>
      </w:r>
      <w:bookmarkStart w:id="81" w:name="_Toc382301471"/>
      <w:bookmarkStart w:id="82" w:name="_Toc383698997"/>
      <w:bookmarkEnd w:id="81"/>
      <w:bookmarkEnd w:id="82"/>
    </w:p>
    <w:p w:rsidR="00B37B03" w:rsidRPr="0033680E" w:rsidRDefault="00341733" w:rsidP="007969D1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83" w:name="_Ref382299966"/>
      <w:bookmarkStart w:id="84" w:name="_Toc421011529"/>
      <w:bookmarkStart w:id="85" w:name="_Toc445464832"/>
      <w:r w:rsidRPr="00AA38E8">
        <w:rPr>
          <w:rFonts w:ascii="Calibri" w:hAnsi="Calibri" w:cs="Calibri"/>
        </w:rPr>
        <w:t>Interrupt Functions</w:t>
      </w:r>
      <w:bookmarkEnd w:id="83"/>
      <w:bookmarkEnd w:id="84"/>
      <w:bookmarkEnd w:id="85"/>
    </w:p>
    <w:p w:rsidR="008C6874" w:rsidRPr="0033680E" w:rsidRDefault="00D13AA4" w:rsidP="008C6874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86" w:name="_Toc338170485"/>
      <w:bookmarkStart w:id="87" w:name="_Toc418080074"/>
      <w:bookmarkStart w:id="88" w:name="_Toc421709919"/>
      <w:bookmarkStart w:id="89" w:name="_Toc445464833"/>
      <w:r w:rsidRPr="008C6874">
        <w:rPr>
          <w:rFonts w:ascii="Calibri" w:hAnsi="Calibri" w:cs="Calibri"/>
        </w:rPr>
        <w:lastRenderedPageBreak/>
        <w:t>Module Internal (Local) Functions</w:t>
      </w:r>
      <w:bookmarkEnd w:id="86"/>
      <w:bookmarkEnd w:id="87"/>
      <w:bookmarkEnd w:id="88"/>
      <w:bookmarkEnd w:id="89"/>
    </w:p>
    <w:p w:rsidR="002F5138" w:rsidRPr="002F5138" w:rsidRDefault="002F5138" w:rsidP="002F5138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0" w:name="_Toc414443275"/>
      <w:bookmarkStart w:id="91" w:name="_Toc420488402"/>
      <w:bookmarkStart w:id="92" w:name="_Toc445464834"/>
      <w:r w:rsidRPr="002F5138">
        <w:rPr>
          <w:rFonts w:ascii="Calibri" w:hAnsi="Calibri" w:cs="Calibri"/>
        </w:rPr>
        <w:t>Local Function #1</w:t>
      </w:r>
      <w:bookmarkEnd w:id="90"/>
      <w:bookmarkEnd w:id="91"/>
      <w:bookmarkEnd w:id="9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4230"/>
        <w:gridCol w:w="1133"/>
        <w:gridCol w:w="1174"/>
        <w:gridCol w:w="23"/>
        <w:gridCol w:w="1063"/>
      </w:tblGrid>
      <w:tr w:rsidR="002F5138" w:rsidRPr="00AA38E8" w:rsidTr="00341733">
        <w:tc>
          <w:tcPr>
            <w:tcW w:w="1305" w:type="dxa"/>
          </w:tcPr>
          <w:p w:rsidR="002F5138" w:rsidRPr="003877CA" w:rsidRDefault="002F5138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230" w:type="dxa"/>
          </w:tcPr>
          <w:p w:rsidR="002F5138" w:rsidRPr="003877CA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341733">
              <w:rPr>
                <w:rFonts w:cs="Calibri"/>
                <w:sz w:val="18"/>
                <w:szCs w:val="18"/>
              </w:rPr>
              <w:t>UGRFilOutp</w:t>
            </w:r>
            <w:proofErr w:type="spellEnd"/>
          </w:p>
        </w:tc>
        <w:tc>
          <w:tcPr>
            <w:tcW w:w="1133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97" w:type="dxa"/>
            <w:gridSpan w:val="2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063" w:type="dxa"/>
            <w:shd w:val="pct30" w:color="FFFF00" w:fill="auto"/>
          </w:tcPr>
          <w:p w:rsidR="002F5138" w:rsidRPr="003877CA" w:rsidRDefault="002F5138" w:rsidP="003F765F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1A30BD" w:rsidRPr="00AA38E8" w:rsidTr="00341733">
        <w:tc>
          <w:tcPr>
            <w:tcW w:w="1305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230" w:type="dxa"/>
          </w:tcPr>
          <w:p w:rsidR="001A30BD" w:rsidRPr="003877CA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341733">
              <w:rPr>
                <w:rFonts w:cs="Calibri"/>
                <w:sz w:val="18"/>
                <w:szCs w:val="18"/>
              </w:rPr>
              <w:t>Y_Hz_T_f32</w:t>
            </w:r>
          </w:p>
        </w:tc>
        <w:tc>
          <w:tcPr>
            <w:tcW w:w="1133" w:type="dxa"/>
          </w:tcPr>
          <w:p w:rsidR="001A30BD" w:rsidRDefault="001A30BD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1A30BD" w:rsidRPr="003877CA" w:rsidRDefault="0067474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086" w:type="dxa"/>
            <w:gridSpan w:val="2"/>
          </w:tcPr>
          <w:p w:rsidR="001A30BD" w:rsidRPr="003877CA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341733">
              <w:rPr>
                <w:rFonts w:cs="Calibri"/>
                <w:sz w:val="18"/>
                <w:szCs w:val="18"/>
              </w:rPr>
              <w:t>376.991118</w:t>
            </w:r>
          </w:p>
        </w:tc>
      </w:tr>
      <w:tr w:rsidR="001A30BD" w:rsidRPr="00AA38E8" w:rsidTr="00341733">
        <w:tc>
          <w:tcPr>
            <w:tcW w:w="1305" w:type="dxa"/>
          </w:tcPr>
          <w:p w:rsidR="001A30BD" w:rsidRPr="003877CA" w:rsidRDefault="001A30BD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1A30BD" w:rsidRPr="00886D7D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341733">
              <w:rPr>
                <w:rFonts w:cs="Calibri"/>
                <w:sz w:val="18"/>
                <w:szCs w:val="18"/>
              </w:rPr>
              <w:t>FreqEst_Hz_T_f32</w:t>
            </w:r>
          </w:p>
        </w:tc>
        <w:tc>
          <w:tcPr>
            <w:tcW w:w="1133" w:type="dxa"/>
          </w:tcPr>
          <w:p w:rsidR="001A30BD" w:rsidRDefault="001A30BD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1A30BD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</w:t>
            </w:r>
            <w:r w:rsidR="00674741">
              <w:rPr>
                <w:rFonts w:cs="Calibri"/>
                <w:sz w:val="18"/>
                <w:szCs w:val="18"/>
              </w:rPr>
              <w:t>05</w:t>
            </w:r>
          </w:p>
        </w:tc>
        <w:tc>
          <w:tcPr>
            <w:tcW w:w="1086" w:type="dxa"/>
            <w:gridSpan w:val="2"/>
          </w:tcPr>
          <w:p w:rsidR="001A30BD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341733" w:rsidRPr="00AA38E8" w:rsidTr="00341733">
        <w:tc>
          <w:tcPr>
            <w:tcW w:w="1305" w:type="dxa"/>
          </w:tcPr>
          <w:p w:rsidR="00341733" w:rsidRPr="003877CA" w:rsidRDefault="00341733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341733" w:rsidRPr="00341733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341733">
              <w:rPr>
                <w:rFonts w:cs="Calibri"/>
                <w:sz w:val="18"/>
                <w:szCs w:val="18"/>
              </w:rPr>
              <w:t>PoleMag_Uls_T_f32</w:t>
            </w:r>
          </w:p>
        </w:tc>
        <w:tc>
          <w:tcPr>
            <w:tcW w:w="1133" w:type="dxa"/>
          </w:tcPr>
          <w:p w:rsidR="00341733" w:rsidRDefault="00341733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341733" w:rsidRPr="00AA38E8" w:rsidTr="00341733">
        <w:tc>
          <w:tcPr>
            <w:tcW w:w="1305" w:type="dxa"/>
          </w:tcPr>
          <w:p w:rsidR="00341733" w:rsidRPr="003877CA" w:rsidRDefault="00341733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341733" w:rsidRPr="00341733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341733">
              <w:rPr>
                <w:rFonts w:cs="Calibri"/>
                <w:sz w:val="18"/>
                <w:szCs w:val="18"/>
              </w:rPr>
              <w:t>Ugr1_MotRadPerSec_T_f32</w:t>
            </w:r>
          </w:p>
        </w:tc>
        <w:tc>
          <w:tcPr>
            <w:tcW w:w="1133" w:type="dxa"/>
          </w:tcPr>
          <w:p w:rsidR="00341733" w:rsidRDefault="00341733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256</w:t>
            </w:r>
          </w:p>
        </w:tc>
      </w:tr>
      <w:tr w:rsidR="00341733" w:rsidRPr="00AA38E8" w:rsidTr="00341733">
        <w:tc>
          <w:tcPr>
            <w:tcW w:w="1305" w:type="dxa"/>
          </w:tcPr>
          <w:p w:rsidR="00341733" w:rsidRPr="003877CA" w:rsidRDefault="00341733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341733" w:rsidRPr="00341733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341733">
              <w:rPr>
                <w:rFonts w:cs="Calibri"/>
                <w:sz w:val="18"/>
                <w:szCs w:val="18"/>
              </w:rPr>
              <w:t>Ugr2_MotRadPerSec_T_f32</w:t>
            </w:r>
          </w:p>
        </w:tc>
        <w:tc>
          <w:tcPr>
            <w:tcW w:w="1133" w:type="dxa"/>
          </w:tcPr>
          <w:p w:rsidR="00341733" w:rsidRDefault="00341733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341733" w:rsidRPr="003877CA" w:rsidRDefault="0034173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256</w:t>
            </w:r>
          </w:p>
        </w:tc>
      </w:tr>
      <w:tr w:rsidR="00341733" w:rsidRPr="00AA38E8" w:rsidTr="00341733">
        <w:tc>
          <w:tcPr>
            <w:tcW w:w="1305" w:type="dxa"/>
          </w:tcPr>
          <w:p w:rsidR="00341733" w:rsidRPr="003877CA" w:rsidRDefault="00341733" w:rsidP="003F765F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230" w:type="dxa"/>
          </w:tcPr>
          <w:p w:rsidR="00341733" w:rsidRPr="003877CA" w:rsidRDefault="00674741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 w:rsidRPr="00674741">
              <w:rPr>
                <w:rFonts w:cs="Calibri"/>
                <w:sz w:val="18"/>
                <w:szCs w:val="18"/>
              </w:rPr>
              <w:t>YFild_Hz_T_f32</w:t>
            </w:r>
          </w:p>
        </w:tc>
        <w:tc>
          <w:tcPr>
            <w:tcW w:w="1133" w:type="dxa"/>
          </w:tcPr>
          <w:p w:rsidR="00341733" w:rsidRPr="00911C31" w:rsidRDefault="00341733" w:rsidP="003F765F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341733" w:rsidRPr="003877CA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341733" w:rsidRPr="003877CA" w:rsidRDefault="00341733" w:rsidP="003F765F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</w:tbl>
    <w:p w:rsidR="002F5138" w:rsidRPr="002F5138" w:rsidRDefault="002F5138" w:rsidP="002F5138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3" w:name="_Toc406065269"/>
      <w:bookmarkStart w:id="94" w:name="_Toc414443276"/>
      <w:bookmarkStart w:id="95" w:name="_Toc420488403"/>
      <w:bookmarkStart w:id="96" w:name="_Toc445464835"/>
      <w:r w:rsidRPr="002F5138">
        <w:rPr>
          <w:rFonts w:ascii="Calibri" w:hAnsi="Calibri" w:cs="Calibri"/>
        </w:rPr>
        <w:t>Description</w:t>
      </w:r>
      <w:bookmarkEnd w:id="93"/>
      <w:bookmarkEnd w:id="94"/>
      <w:bookmarkEnd w:id="95"/>
      <w:bookmarkEnd w:id="96"/>
    </w:p>
    <w:p w:rsidR="00404A3F" w:rsidRDefault="00674741" w:rsidP="00404A3F">
      <w:pPr>
        <w:autoSpaceDE w:val="0"/>
        <w:autoSpaceDN w:val="0"/>
        <w:adjustRightInd w:val="0"/>
        <w:rPr>
          <w:rFonts w:cs="Calibri"/>
          <w:sz w:val="18"/>
          <w:szCs w:val="18"/>
        </w:rPr>
      </w:pPr>
      <w:bookmarkStart w:id="97" w:name="_Toc421011542"/>
      <w:r>
        <w:rPr>
          <w:sz w:val="18"/>
          <w:szCs w:val="18"/>
          <w:lang w:bidi="ar-SA"/>
        </w:rPr>
        <w:t>‘</w:t>
      </w:r>
      <w:r>
        <w:t>UGR’ filter implementation. ‘</w:t>
      </w:r>
      <w:r w:rsidRPr="00341733">
        <w:rPr>
          <w:rFonts w:cs="Calibri"/>
          <w:sz w:val="18"/>
          <w:szCs w:val="18"/>
        </w:rPr>
        <w:t>Ugr1_MotRadPerSec_T_f32</w:t>
      </w:r>
      <w:r>
        <w:rPr>
          <w:rFonts w:cs="Calibri"/>
          <w:sz w:val="18"/>
          <w:szCs w:val="18"/>
        </w:rPr>
        <w:t>’ and ‘</w:t>
      </w:r>
      <w:r w:rsidRPr="00341733">
        <w:rPr>
          <w:rFonts w:cs="Calibri"/>
          <w:sz w:val="18"/>
          <w:szCs w:val="18"/>
        </w:rPr>
        <w:t>Ugr</w:t>
      </w:r>
      <w:r>
        <w:rPr>
          <w:rFonts w:cs="Calibri"/>
          <w:sz w:val="18"/>
          <w:szCs w:val="18"/>
        </w:rPr>
        <w:t>2</w:t>
      </w:r>
      <w:r w:rsidRPr="00341733">
        <w:rPr>
          <w:rFonts w:cs="Calibri"/>
          <w:sz w:val="18"/>
          <w:szCs w:val="18"/>
        </w:rPr>
        <w:t>_MotRadPerSec_T_f32</w:t>
      </w:r>
      <w:r>
        <w:rPr>
          <w:rFonts w:cs="Calibri"/>
          <w:sz w:val="18"/>
          <w:szCs w:val="18"/>
        </w:rPr>
        <w:t>’ corresponds to PIMs used in internal calculations</w:t>
      </w:r>
      <w:r w:rsidR="003D4E66">
        <w:rPr>
          <w:rFonts w:cs="Calibri"/>
          <w:sz w:val="18"/>
          <w:szCs w:val="18"/>
        </w:rPr>
        <w:t>.</w:t>
      </w:r>
    </w:p>
    <w:p w:rsidR="00F80A87" w:rsidRPr="002F5138" w:rsidRDefault="00F80A87" w:rsidP="00F80A87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98" w:name="_Toc445464836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2</w:t>
      </w:r>
      <w:bookmarkEnd w:id="9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3987"/>
        <w:gridCol w:w="1090"/>
        <w:gridCol w:w="1126"/>
        <w:gridCol w:w="31"/>
        <w:gridCol w:w="1434"/>
      </w:tblGrid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987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80A87">
              <w:rPr>
                <w:rFonts w:cs="Calibri"/>
                <w:sz w:val="18"/>
                <w:szCs w:val="18"/>
              </w:rPr>
              <w:t>DtrmnEnadAmnt</w:t>
            </w:r>
            <w:proofErr w:type="spellEnd"/>
          </w:p>
        </w:tc>
        <w:tc>
          <w:tcPr>
            <w:tcW w:w="1090" w:type="dxa"/>
            <w:shd w:val="pct30" w:color="FFFF00" w:fill="auto"/>
          </w:tcPr>
          <w:p w:rsidR="00F80A87" w:rsidRPr="003877CA" w:rsidRDefault="00F80A8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57" w:type="dxa"/>
            <w:gridSpan w:val="2"/>
            <w:shd w:val="pct30" w:color="FFFF00" w:fill="auto"/>
          </w:tcPr>
          <w:p w:rsidR="00F80A87" w:rsidRPr="003877CA" w:rsidRDefault="00F80A8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434" w:type="dxa"/>
            <w:shd w:val="pct30" w:color="FFFF00" w:fill="auto"/>
          </w:tcPr>
          <w:p w:rsidR="00F80A87" w:rsidRPr="003877CA" w:rsidRDefault="00F80A8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987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FreqEstAvg_Hz_T_f32</w:t>
            </w:r>
          </w:p>
        </w:tc>
        <w:tc>
          <w:tcPr>
            <w:tcW w:w="1090" w:type="dxa"/>
          </w:tcPr>
          <w:p w:rsidR="00F80A87" w:rsidRDefault="00F80A8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0.005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886D7D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WhlSpdLFilt_MotRadPerSec_T_f32</w:t>
            </w:r>
          </w:p>
        </w:tc>
        <w:tc>
          <w:tcPr>
            <w:tcW w:w="1090" w:type="dxa"/>
          </w:tcPr>
          <w:p w:rsidR="00F80A87" w:rsidRDefault="00F80A8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-100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100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341733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WhlSpdRFilt_MotRadPerSec_T_f32</w:t>
            </w:r>
          </w:p>
        </w:tc>
        <w:tc>
          <w:tcPr>
            <w:tcW w:w="1090" w:type="dxa"/>
          </w:tcPr>
          <w:p w:rsidR="00F80A87" w:rsidRDefault="00F80A8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-100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100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341733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VehSpd_Kph_T_f32</w:t>
            </w:r>
          </w:p>
        </w:tc>
        <w:tc>
          <w:tcPr>
            <w:tcW w:w="1090" w:type="dxa"/>
          </w:tcPr>
          <w:p w:rsidR="00F80A87" w:rsidRDefault="00F80A8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465" w:type="dxa"/>
            <w:gridSpan w:val="2"/>
          </w:tcPr>
          <w:p w:rsidR="00F80A87" w:rsidRPr="003877CA" w:rsidRDefault="0043623C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511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341733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80A87">
              <w:rPr>
                <w:rFonts w:cs="Calibri"/>
                <w:sz w:val="18"/>
                <w:szCs w:val="18"/>
              </w:rPr>
              <w:t>VehSpdVld_Cnt_T_logl</w:t>
            </w:r>
            <w:proofErr w:type="spellEnd"/>
          </w:p>
        </w:tc>
        <w:tc>
          <w:tcPr>
            <w:tcW w:w="1090" w:type="dxa"/>
          </w:tcPr>
          <w:p w:rsidR="00F80A87" w:rsidRDefault="00F80A87" w:rsidP="00154326">
            <w:proofErr w:type="spellStart"/>
            <w:r>
              <w:t>boolean</w:t>
            </w:r>
            <w:proofErr w:type="spellEnd"/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F80A87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80A87">
              <w:rPr>
                <w:rFonts w:cs="Calibri"/>
                <w:sz w:val="18"/>
                <w:szCs w:val="18"/>
              </w:rPr>
              <w:t>WhlImbRejctnCustEna_Cnt_T_logl</w:t>
            </w:r>
            <w:proofErr w:type="spellEnd"/>
          </w:p>
        </w:tc>
        <w:tc>
          <w:tcPr>
            <w:tcW w:w="1090" w:type="dxa"/>
          </w:tcPr>
          <w:p w:rsidR="00F80A87" w:rsidRPr="00EB42CF" w:rsidRDefault="00F80A87" w:rsidP="00154326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F80A87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80A87">
              <w:rPr>
                <w:rFonts w:cs="Calibri"/>
                <w:sz w:val="18"/>
                <w:szCs w:val="18"/>
              </w:rPr>
              <w:t>WhlImbRejctnDi_Cnt_T_logl</w:t>
            </w:r>
            <w:proofErr w:type="spellEnd"/>
          </w:p>
        </w:tc>
        <w:tc>
          <w:tcPr>
            <w:tcW w:w="1090" w:type="dxa"/>
          </w:tcPr>
          <w:p w:rsidR="00F80A87" w:rsidRPr="00EB42CF" w:rsidRDefault="00F80A87" w:rsidP="00154326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1126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465" w:type="dxa"/>
            <w:gridSpan w:val="2"/>
          </w:tcPr>
          <w:p w:rsidR="00F80A87" w:rsidRPr="003877CA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F80A87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80A87">
              <w:rPr>
                <w:rFonts w:cs="Calibri"/>
                <w:sz w:val="18"/>
                <w:szCs w:val="18"/>
              </w:rPr>
              <w:t>SysSt_Cnt_T_enum</w:t>
            </w:r>
            <w:proofErr w:type="spellEnd"/>
          </w:p>
        </w:tc>
        <w:tc>
          <w:tcPr>
            <w:tcW w:w="1090" w:type="dxa"/>
          </w:tcPr>
          <w:p w:rsidR="00F80A87" w:rsidRPr="00EB42CF" w:rsidRDefault="00F80A87" w:rsidP="00154326">
            <w:pPr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SysSt1</w:t>
            </w:r>
          </w:p>
        </w:tc>
        <w:tc>
          <w:tcPr>
            <w:tcW w:w="1126" w:type="dxa"/>
          </w:tcPr>
          <w:p w:rsidR="00F80A87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SYSST_DI</w:t>
            </w:r>
          </w:p>
        </w:tc>
        <w:tc>
          <w:tcPr>
            <w:tcW w:w="1465" w:type="dxa"/>
            <w:gridSpan w:val="2"/>
          </w:tcPr>
          <w:p w:rsidR="00F80A87" w:rsidRDefault="00F80A8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SYSST_WRMININ</w:t>
            </w:r>
          </w:p>
        </w:tc>
      </w:tr>
      <w:tr w:rsidR="00F80A87" w:rsidRPr="00AA38E8" w:rsidTr="00F80A87">
        <w:tc>
          <w:tcPr>
            <w:tcW w:w="1260" w:type="dxa"/>
          </w:tcPr>
          <w:p w:rsidR="00F80A87" w:rsidRPr="003877CA" w:rsidRDefault="00F80A8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87" w:type="dxa"/>
          </w:tcPr>
          <w:p w:rsidR="00F80A87" w:rsidRPr="00F80A87" w:rsidRDefault="007F526B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="00F80A87" w:rsidRPr="00F80A87">
              <w:rPr>
                <w:rFonts w:cs="Calibri"/>
                <w:sz w:val="18"/>
                <w:szCs w:val="18"/>
              </w:rPr>
              <w:t>Enable_Uls_T_f32</w:t>
            </w:r>
          </w:p>
        </w:tc>
        <w:tc>
          <w:tcPr>
            <w:tcW w:w="1090" w:type="dxa"/>
          </w:tcPr>
          <w:p w:rsidR="00F80A87" w:rsidRPr="00EB42CF" w:rsidRDefault="00F80A87" w:rsidP="00154326">
            <w:pPr>
              <w:rPr>
                <w:rFonts w:cs="Calibri"/>
                <w:sz w:val="18"/>
                <w:szCs w:val="18"/>
              </w:rPr>
            </w:pPr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26" w:type="dxa"/>
          </w:tcPr>
          <w:p w:rsidR="00F80A87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465" w:type="dxa"/>
            <w:gridSpan w:val="2"/>
          </w:tcPr>
          <w:p w:rsidR="00F80A87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7F526B" w:rsidRPr="00AA38E8" w:rsidTr="00F80A87">
        <w:tc>
          <w:tcPr>
            <w:tcW w:w="1260" w:type="dxa"/>
          </w:tcPr>
          <w:p w:rsidR="007F526B" w:rsidRPr="003877CA" w:rsidRDefault="007F526B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987" w:type="dxa"/>
          </w:tcPr>
          <w:p w:rsidR="007F526B" w:rsidRPr="003877CA" w:rsidRDefault="007F526B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7F526B">
              <w:rPr>
                <w:rFonts w:cs="Calibri"/>
                <w:sz w:val="18"/>
                <w:szCs w:val="18"/>
              </w:rPr>
              <w:t>WhlImbRejctnActv_Cnt_T_logl</w:t>
            </w:r>
            <w:proofErr w:type="spellEnd"/>
          </w:p>
        </w:tc>
        <w:tc>
          <w:tcPr>
            <w:tcW w:w="1090" w:type="dxa"/>
          </w:tcPr>
          <w:p w:rsidR="007F526B" w:rsidRPr="00EB42CF" w:rsidRDefault="007F526B" w:rsidP="00154326">
            <w:pPr>
              <w:rPr>
                <w:rFonts w:cs="Calibri"/>
                <w:sz w:val="18"/>
                <w:szCs w:val="18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1126" w:type="dxa"/>
          </w:tcPr>
          <w:p w:rsidR="007F526B" w:rsidRPr="003877CA" w:rsidRDefault="007F526B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465" w:type="dxa"/>
            <w:gridSpan w:val="2"/>
          </w:tcPr>
          <w:p w:rsidR="007F526B" w:rsidRPr="003877CA" w:rsidRDefault="007F526B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</w:tbl>
    <w:p w:rsidR="00F80A87" w:rsidRPr="002F5138" w:rsidRDefault="00F80A87" w:rsidP="00F80A8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99" w:name="_Toc445464837"/>
      <w:r w:rsidRPr="002F5138">
        <w:rPr>
          <w:rFonts w:ascii="Calibri" w:hAnsi="Calibri" w:cs="Calibri"/>
        </w:rPr>
        <w:t>Description</w:t>
      </w:r>
      <w:bookmarkEnd w:id="99"/>
    </w:p>
    <w:p w:rsidR="009716EE" w:rsidRDefault="00F80A87" w:rsidP="00F80A87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F80A87">
        <w:rPr>
          <w:sz w:val="18"/>
          <w:szCs w:val="18"/>
          <w:lang w:bidi="ar-SA"/>
        </w:rPr>
        <w:t xml:space="preserve">"Determine Enabled </w:t>
      </w:r>
      <w:proofErr w:type="spellStart"/>
      <w:r w:rsidRPr="00F80A87">
        <w:rPr>
          <w:sz w:val="18"/>
          <w:szCs w:val="18"/>
          <w:lang w:bidi="ar-SA"/>
        </w:rPr>
        <w:t>Amt</w:t>
      </w:r>
      <w:proofErr w:type="spellEnd"/>
      <w:r w:rsidRPr="00F80A87">
        <w:rPr>
          <w:sz w:val="18"/>
          <w:szCs w:val="18"/>
          <w:lang w:bidi="ar-SA"/>
        </w:rPr>
        <w:t>" block implementation.</w:t>
      </w:r>
      <w:r w:rsidR="009716EE">
        <w:rPr>
          <w:sz w:val="18"/>
          <w:szCs w:val="18"/>
          <w:lang w:bidi="ar-SA"/>
        </w:rPr>
        <w:t xml:space="preserve"> </w:t>
      </w:r>
      <w:r w:rsidR="009716EE">
        <w:rPr>
          <w:rFonts w:cs="Calibri"/>
          <w:sz w:val="18"/>
          <w:szCs w:val="18"/>
        </w:rPr>
        <w:t>In determination of ‘</w:t>
      </w:r>
      <w:proofErr w:type="spellStart"/>
      <w:r w:rsidR="009716EE" w:rsidRPr="009716EE">
        <w:rPr>
          <w:rFonts w:cs="Calibri"/>
          <w:sz w:val="18"/>
          <w:szCs w:val="18"/>
        </w:rPr>
        <w:t>DistbnMagEnadPrev</w:t>
      </w:r>
      <w:proofErr w:type="spellEnd"/>
      <w:r w:rsidR="009716EE">
        <w:rPr>
          <w:rFonts w:cs="Calibri"/>
          <w:sz w:val="18"/>
          <w:szCs w:val="18"/>
        </w:rPr>
        <w:t>’</w:t>
      </w:r>
      <w:r w:rsidR="00C7736F">
        <w:rPr>
          <w:rFonts w:cs="Calibri"/>
          <w:sz w:val="18"/>
          <w:szCs w:val="18"/>
        </w:rPr>
        <w:t>, ‘</w:t>
      </w:r>
      <w:proofErr w:type="spellStart"/>
      <w:r w:rsidR="00C7736F">
        <w:rPr>
          <w:rFonts w:cs="Calibri"/>
          <w:sz w:val="18"/>
          <w:szCs w:val="18"/>
        </w:rPr>
        <w:t>ScaleL</w:t>
      </w:r>
      <w:proofErr w:type="spellEnd"/>
      <w:r w:rsidR="00C7736F">
        <w:rPr>
          <w:rFonts w:cs="Calibri"/>
          <w:sz w:val="18"/>
          <w:szCs w:val="18"/>
        </w:rPr>
        <w:t>’ and ‘</w:t>
      </w:r>
      <w:proofErr w:type="spellStart"/>
      <w:r w:rsidR="00C7736F">
        <w:rPr>
          <w:rFonts w:cs="Calibri"/>
          <w:sz w:val="18"/>
          <w:szCs w:val="18"/>
        </w:rPr>
        <w:t>ScaleR</w:t>
      </w:r>
      <w:proofErr w:type="spellEnd"/>
      <w:r w:rsidR="00C7736F">
        <w:rPr>
          <w:rFonts w:cs="Calibri"/>
          <w:sz w:val="18"/>
          <w:szCs w:val="18"/>
        </w:rPr>
        <w:t xml:space="preserve">’ </w:t>
      </w:r>
      <w:r w:rsidR="009716EE">
        <w:rPr>
          <w:rFonts w:cs="Calibri"/>
          <w:sz w:val="18"/>
          <w:szCs w:val="18"/>
        </w:rPr>
        <w:t>value</w:t>
      </w:r>
      <w:r w:rsidR="00C7736F">
        <w:rPr>
          <w:rFonts w:cs="Calibri"/>
          <w:sz w:val="18"/>
          <w:szCs w:val="18"/>
        </w:rPr>
        <w:t>s</w:t>
      </w:r>
      <w:r w:rsidR="009716EE">
        <w:rPr>
          <w:rFonts w:cs="Calibri"/>
          <w:sz w:val="18"/>
          <w:szCs w:val="18"/>
        </w:rPr>
        <w:t xml:space="preserve">, some if-else loops were combined in software for optimization. </w:t>
      </w:r>
    </w:p>
    <w:p w:rsidR="007F526B" w:rsidRDefault="007F526B" w:rsidP="00F80A87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*</w:t>
      </w:r>
      <w:r w:rsidRPr="00F80A87">
        <w:rPr>
          <w:rFonts w:cs="Calibri"/>
          <w:sz w:val="18"/>
          <w:szCs w:val="18"/>
        </w:rPr>
        <w:t>Enable_Uls_T_f32</w:t>
      </w:r>
      <w:r w:rsidR="00337891">
        <w:rPr>
          <w:rFonts w:cs="Calibri"/>
          <w:sz w:val="18"/>
          <w:szCs w:val="18"/>
        </w:rPr>
        <w:t xml:space="preserve"> is</w:t>
      </w:r>
      <w:r>
        <w:rPr>
          <w:rFonts w:cs="Calibri"/>
          <w:sz w:val="18"/>
          <w:szCs w:val="18"/>
        </w:rPr>
        <w:t xml:space="preserve"> </w:t>
      </w:r>
      <w:r w:rsidR="00337891">
        <w:rPr>
          <w:rFonts w:cs="Calibri"/>
          <w:sz w:val="18"/>
          <w:szCs w:val="18"/>
        </w:rPr>
        <w:t xml:space="preserve">an </w:t>
      </w:r>
      <w:r>
        <w:rPr>
          <w:rFonts w:cs="Calibri"/>
          <w:sz w:val="18"/>
          <w:szCs w:val="18"/>
        </w:rPr>
        <w:t>output of this function.</w:t>
      </w:r>
    </w:p>
    <w:p w:rsidR="00096E21" w:rsidRPr="002F5138" w:rsidRDefault="00096E21" w:rsidP="00096E21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0" w:name="_Toc445464838"/>
      <w:r w:rsidRPr="002F5138">
        <w:rPr>
          <w:rFonts w:ascii="Calibri" w:hAnsi="Calibri" w:cs="Calibri"/>
        </w:rPr>
        <w:lastRenderedPageBreak/>
        <w:t>Local Function #</w:t>
      </w:r>
      <w:r>
        <w:rPr>
          <w:rFonts w:ascii="Calibri" w:hAnsi="Calibri" w:cs="Calibri"/>
        </w:rPr>
        <w:t>3</w:t>
      </w:r>
      <w:bookmarkEnd w:id="10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0"/>
        <w:gridCol w:w="3974"/>
        <w:gridCol w:w="1082"/>
        <w:gridCol w:w="1137"/>
        <w:gridCol w:w="31"/>
        <w:gridCol w:w="1434"/>
      </w:tblGrid>
      <w:tr w:rsidR="00096E21" w:rsidRPr="00AA38E8" w:rsidTr="00096E21">
        <w:tc>
          <w:tcPr>
            <w:tcW w:w="1270" w:type="dxa"/>
          </w:tcPr>
          <w:p w:rsidR="00096E21" w:rsidRPr="003877CA" w:rsidRDefault="00096E2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974" w:type="dxa"/>
          </w:tcPr>
          <w:p w:rsidR="00096E21" w:rsidRPr="003877CA" w:rsidRDefault="00096E2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096E21">
              <w:rPr>
                <w:rFonts w:cs="Calibri"/>
                <w:sz w:val="18"/>
                <w:szCs w:val="18"/>
              </w:rPr>
              <w:t>EnaRamp</w:t>
            </w:r>
            <w:proofErr w:type="spellEnd"/>
          </w:p>
        </w:tc>
        <w:tc>
          <w:tcPr>
            <w:tcW w:w="1082" w:type="dxa"/>
            <w:shd w:val="pct30" w:color="FFFF00" w:fill="auto"/>
          </w:tcPr>
          <w:p w:rsidR="00096E21" w:rsidRPr="003877CA" w:rsidRDefault="00096E2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68" w:type="dxa"/>
            <w:gridSpan w:val="2"/>
            <w:shd w:val="pct30" w:color="FFFF00" w:fill="auto"/>
          </w:tcPr>
          <w:p w:rsidR="00096E21" w:rsidRPr="003877CA" w:rsidRDefault="00096E2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434" w:type="dxa"/>
            <w:shd w:val="pct30" w:color="FFFF00" w:fill="auto"/>
          </w:tcPr>
          <w:p w:rsidR="00096E21" w:rsidRPr="003877CA" w:rsidRDefault="00096E2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096E21" w:rsidRPr="00AA38E8" w:rsidTr="00096E21">
        <w:tc>
          <w:tcPr>
            <w:tcW w:w="1270" w:type="dxa"/>
          </w:tcPr>
          <w:p w:rsidR="00096E21" w:rsidRPr="003877CA" w:rsidRDefault="00096E2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974" w:type="dxa"/>
          </w:tcPr>
          <w:p w:rsidR="00096E21" w:rsidRPr="003877CA" w:rsidRDefault="00096E2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96E21">
              <w:rPr>
                <w:rFonts w:cs="Calibri"/>
                <w:sz w:val="18"/>
                <w:szCs w:val="18"/>
              </w:rPr>
              <w:t>EnableFac_Uls_T_f32</w:t>
            </w:r>
          </w:p>
        </w:tc>
        <w:tc>
          <w:tcPr>
            <w:tcW w:w="1082" w:type="dxa"/>
          </w:tcPr>
          <w:p w:rsidR="00096E21" w:rsidRPr="00EB42CF" w:rsidRDefault="00096E21" w:rsidP="00154326">
            <w:pPr>
              <w:rPr>
                <w:rFonts w:cs="Calibri"/>
                <w:sz w:val="18"/>
                <w:szCs w:val="18"/>
              </w:rPr>
            </w:pPr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37" w:type="dxa"/>
          </w:tcPr>
          <w:p w:rsidR="00096E21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465" w:type="dxa"/>
            <w:gridSpan w:val="2"/>
          </w:tcPr>
          <w:p w:rsidR="00096E21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096E21" w:rsidRPr="00AA38E8" w:rsidTr="00096E21">
        <w:tc>
          <w:tcPr>
            <w:tcW w:w="1270" w:type="dxa"/>
          </w:tcPr>
          <w:p w:rsidR="00096E21" w:rsidRPr="003877CA" w:rsidRDefault="00096E2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974" w:type="dxa"/>
          </w:tcPr>
          <w:p w:rsidR="00096E21" w:rsidRPr="00886D7D" w:rsidRDefault="00096E2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096E21">
              <w:rPr>
                <w:rFonts w:cs="Calibri"/>
                <w:sz w:val="18"/>
                <w:szCs w:val="18"/>
              </w:rPr>
              <w:t>SysSt_Cnt_T_enum</w:t>
            </w:r>
            <w:proofErr w:type="spellEnd"/>
          </w:p>
        </w:tc>
        <w:tc>
          <w:tcPr>
            <w:tcW w:w="1082" w:type="dxa"/>
          </w:tcPr>
          <w:p w:rsidR="00096E21" w:rsidRPr="00EB42CF" w:rsidRDefault="00096E21" w:rsidP="00154326">
            <w:pPr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SysSt1</w:t>
            </w:r>
          </w:p>
        </w:tc>
        <w:tc>
          <w:tcPr>
            <w:tcW w:w="1137" w:type="dxa"/>
          </w:tcPr>
          <w:p w:rsidR="00096E21" w:rsidRDefault="00096E2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SYSST_DI</w:t>
            </w:r>
          </w:p>
        </w:tc>
        <w:tc>
          <w:tcPr>
            <w:tcW w:w="1465" w:type="dxa"/>
            <w:gridSpan w:val="2"/>
          </w:tcPr>
          <w:p w:rsidR="00096E21" w:rsidRDefault="00096E2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F80A87">
              <w:rPr>
                <w:rFonts w:cs="Calibri"/>
                <w:sz w:val="18"/>
                <w:szCs w:val="18"/>
              </w:rPr>
              <w:t>SYSST_WRMININ</w:t>
            </w:r>
          </w:p>
        </w:tc>
      </w:tr>
      <w:tr w:rsidR="006E2C55" w:rsidRPr="00AA38E8" w:rsidTr="00096E21">
        <w:tc>
          <w:tcPr>
            <w:tcW w:w="1270" w:type="dxa"/>
          </w:tcPr>
          <w:p w:rsidR="006E2C55" w:rsidRPr="003877CA" w:rsidRDefault="006E2C55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974" w:type="dxa"/>
          </w:tcPr>
          <w:p w:rsidR="006E2C55" w:rsidRPr="003877CA" w:rsidRDefault="006E2C55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96E21">
              <w:rPr>
                <w:rFonts w:cs="Calibri"/>
                <w:sz w:val="18"/>
                <w:szCs w:val="18"/>
              </w:rPr>
              <w:t>RampEna_Uls_T_f32</w:t>
            </w:r>
          </w:p>
        </w:tc>
        <w:tc>
          <w:tcPr>
            <w:tcW w:w="1082" w:type="dxa"/>
          </w:tcPr>
          <w:p w:rsidR="006E2C55" w:rsidRPr="00911C31" w:rsidRDefault="006E2C55" w:rsidP="0015432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37" w:type="dxa"/>
          </w:tcPr>
          <w:p w:rsidR="006E2C55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465" w:type="dxa"/>
            <w:gridSpan w:val="2"/>
          </w:tcPr>
          <w:p w:rsidR="006E2C55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</w:tbl>
    <w:p w:rsidR="00096E21" w:rsidRPr="002F5138" w:rsidRDefault="00096E21" w:rsidP="00096E2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01" w:name="_Toc445464839"/>
      <w:r w:rsidRPr="002F5138">
        <w:rPr>
          <w:rFonts w:ascii="Calibri" w:hAnsi="Calibri" w:cs="Calibri"/>
        </w:rPr>
        <w:t>Description</w:t>
      </w:r>
      <w:bookmarkEnd w:id="101"/>
    </w:p>
    <w:p w:rsidR="00096E21" w:rsidRDefault="00096E21" w:rsidP="00096E21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096E21">
        <w:rPr>
          <w:sz w:val="18"/>
          <w:szCs w:val="18"/>
          <w:lang w:bidi="ar-SA"/>
        </w:rPr>
        <w:t>"Enable Ramp" block implementation</w:t>
      </w:r>
      <w:r>
        <w:rPr>
          <w:rFonts w:cs="Calibri"/>
          <w:sz w:val="18"/>
          <w:szCs w:val="18"/>
        </w:rPr>
        <w:t>.</w:t>
      </w:r>
    </w:p>
    <w:p w:rsidR="00A87CF7" w:rsidRPr="002F5138" w:rsidRDefault="00A87CF7" w:rsidP="00A87CF7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02" w:name="_Toc445464840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4</w:t>
      </w:r>
      <w:bookmarkEnd w:id="10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4230"/>
        <w:gridCol w:w="1133"/>
        <w:gridCol w:w="1174"/>
        <w:gridCol w:w="23"/>
        <w:gridCol w:w="1063"/>
      </w:tblGrid>
      <w:tr w:rsidR="00A87CF7" w:rsidRPr="00AA38E8" w:rsidTr="00154326">
        <w:tc>
          <w:tcPr>
            <w:tcW w:w="1305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230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87CF7">
              <w:rPr>
                <w:rFonts w:cs="Calibri"/>
                <w:sz w:val="18"/>
                <w:szCs w:val="18"/>
              </w:rPr>
              <w:t>DistMag</w:t>
            </w:r>
            <w:proofErr w:type="spellEnd"/>
          </w:p>
        </w:tc>
        <w:tc>
          <w:tcPr>
            <w:tcW w:w="1133" w:type="dxa"/>
            <w:shd w:val="pct30" w:color="FFFF00" w:fill="auto"/>
          </w:tcPr>
          <w:p w:rsidR="00A87CF7" w:rsidRPr="003877CA" w:rsidRDefault="00A87CF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97" w:type="dxa"/>
            <w:gridSpan w:val="2"/>
            <w:shd w:val="pct30" w:color="FFFF00" w:fill="auto"/>
          </w:tcPr>
          <w:p w:rsidR="00A87CF7" w:rsidRPr="003877CA" w:rsidRDefault="00A87CF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063" w:type="dxa"/>
            <w:shd w:val="pct30" w:color="FFFF00" w:fill="auto"/>
          </w:tcPr>
          <w:p w:rsidR="00A87CF7" w:rsidRPr="003877CA" w:rsidRDefault="00A87CF7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A87CF7" w:rsidRPr="00AA38E8" w:rsidTr="00154326">
        <w:tc>
          <w:tcPr>
            <w:tcW w:w="1305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230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87CF7">
              <w:rPr>
                <w:rFonts w:cs="Calibri"/>
                <w:sz w:val="18"/>
                <w:szCs w:val="18"/>
              </w:rPr>
              <w:t>WhlSpd_MotRadPerSec_T_f32</w:t>
            </w:r>
          </w:p>
        </w:tc>
        <w:tc>
          <w:tcPr>
            <w:tcW w:w="1133" w:type="dxa"/>
          </w:tcPr>
          <w:p w:rsidR="00A87CF7" w:rsidRDefault="00A87CF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  <w:r w:rsidR="00090973"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  <w:r w:rsidR="00090973">
              <w:rPr>
                <w:rFonts w:cs="Calibri"/>
                <w:sz w:val="18"/>
                <w:szCs w:val="18"/>
              </w:rPr>
              <w:t>0</w:t>
            </w:r>
          </w:p>
        </w:tc>
      </w:tr>
      <w:tr w:rsidR="00090973" w:rsidRPr="00AA38E8" w:rsidTr="00154326">
        <w:tc>
          <w:tcPr>
            <w:tcW w:w="1305" w:type="dxa"/>
          </w:tcPr>
          <w:p w:rsidR="00090973" w:rsidRPr="003877CA" w:rsidRDefault="00090973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090973" w:rsidRPr="00886D7D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87CF7">
              <w:rPr>
                <w:rFonts w:cs="Calibri"/>
                <w:sz w:val="18"/>
                <w:szCs w:val="18"/>
              </w:rPr>
              <w:t>Freq_Hz_T_f32</w:t>
            </w:r>
          </w:p>
        </w:tc>
        <w:tc>
          <w:tcPr>
            <w:tcW w:w="1133" w:type="dxa"/>
          </w:tcPr>
          <w:p w:rsidR="00090973" w:rsidRDefault="00090973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090973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0.005</w:t>
            </w:r>
          </w:p>
        </w:tc>
        <w:tc>
          <w:tcPr>
            <w:tcW w:w="1086" w:type="dxa"/>
            <w:gridSpan w:val="2"/>
          </w:tcPr>
          <w:p w:rsidR="00090973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A87CF7" w:rsidRPr="00AA38E8" w:rsidTr="00154326">
        <w:tc>
          <w:tcPr>
            <w:tcW w:w="1305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A87CF7" w:rsidRPr="00341733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A87CF7">
              <w:rPr>
                <w:rFonts w:cs="Calibri"/>
                <w:sz w:val="18"/>
                <w:szCs w:val="18"/>
              </w:rPr>
              <w:t>PeakPrev_Uls_T_f32</w:t>
            </w:r>
          </w:p>
        </w:tc>
        <w:tc>
          <w:tcPr>
            <w:tcW w:w="1133" w:type="dxa"/>
          </w:tcPr>
          <w:p w:rsidR="00A87CF7" w:rsidRDefault="00A87CF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A87CF7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A87CF7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  <w:tr w:rsidR="00A87CF7" w:rsidRPr="00AA38E8" w:rsidTr="00154326">
        <w:tc>
          <w:tcPr>
            <w:tcW w:w="1305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A87CF7" w:rsidRPr="00341733" w:rsidRDefault="00A87CF7" w:rsidP="00090973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="0026667A">
              <w:t xml:space="preserve"> </w:t>
            </w:r>
            <w:r w:rsidR="0026667A" w:rsidRPr="0026667A">
              <w:rPr>
                <w:rFonts w:cs="Calibri"/>
                <w:sz w:val="18"/>
                <w:szCs w:val="18"/>
              </w:rPr>
              <w:t>CurrMag_Uls_T_f32</w:t>
            </w:r>
          </w:p>
        </w:tc>
        <w:tc>
          <w:tcPr>
            <w:tcW w:w="1133" w:type="dxa"/>
          </w:tcPr>
          <w:p w:rsidR="00A87CF7" w:rsidRDefault="00A87CF7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A87CF7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  <w:tr w:rsidR="002565CF" w:rsidRPr="00AA38E8" w:rsidTr="00154326">
        <w:trPr>
          <w:ins w:id="103" w:author="Leser, Matt" w:date="2016-10-13T14:16:00Z"/>
        </w:trPr>
        <w:tc>
          <w:tcPr>
            <w:tcW w:w="1305" w:type="dxa"/>
          </w:tcPr>
          <w:p w:rsidR="002565CF" w:rsidRPr="003877CA" w:rsidRDefault="002565CF" w:rsidP="00154326">
            <w:pPr>
              <w:spacing w:before="60"/>
              <w:rPr>
                <w:ins w:id="104" w:author="Leser, Matt" w:date="2016-10-13T14:16:00Z"/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2565CF" w:rsidRDefault="002565CF" w:rsidP="00090973">
            <w:pPr>
              <w:spacing w:before="60"/>
              <w:rPr>
                <w:ins w:id="105" w:author="Leser, Matt" w:date="2016-10-13T14:16:00Z"/>
                <w:rFonts w:cs="Calibri"/>
                <w:sz w:val="18"/>
                <w:szCs w:val="18"/>
              </w:rPr>
            </w:pPr>
            <w:ins w:id="106" w:author="Leser, Matt" w:date="2016-10-13T14:16:00Z">
              <w:r>
                <w:rPr>
                  <w:rFonts w:cs="Calibri"/>
                  <w:sz w:val="18"/>
                  <w:szCs w:val="18"/>
                </w:rPr>
                <w:t>*LpFilOut_Cnt_T_FilLpRec1</w:t>
              </w:r>
            </w:ins>
          </w:p>
        </w:tc>
        <w:tc>
          <w:tcPr>
            <w:tcW w:w="1133" w:type="dxa"/>
          </w:tcPr>
          <w:p w:rsidR="002565CF" w:rsidRPr="00EB42CF" w:rsidRDefault="002565CF" w:rsidP="00154326">
            <w:pPr>
              <w:rPr>
                <w:ins w:id="107" w:author="Leser, Matt" w:date="2016-10-13T14:16:00Z"/>
                <w:rFonts w:cs="Calibri"/>
                <w:sz w:val="18"/>
                <w:szCs w:val="18"/>
              </w:rPr>
            </w:pPr>
            <w:ins w:id="108" w:author="Leser, Matt" w:date="2016-10-13T14:16:00Z">
              <w:r>
                <w:rPr>
                  <w:rFonts w:cs="Calibri"/>
                  <w:sz w:val="18"/>
                  <w:szCs w:val="18"/>
                </w:rPr>
                <w:t>FilLpRec1</w:t>
              </w:r>
            </w:ins>
          </w:p>
        </w:tc>
        <w:tc>
          <w:tcPr>
            <w:tcW w:w="1174" w:type="dxa"/>
          </w:tcPr>
          <w:p w:rsidR="002565CF" w:rsidRDefault="002565CF" w:rsidP="00154326">
            <w:pPr>
              <w:spacing w:before="60"/>
              <w:rPr>
                <w:ins w:id="109" w:author="Leser, Matt" w:date="2016-10-13T14:16:00Z"/>
                <w:rFonts w:cs="Calibri"/>
                <w:sz w:val="18"/>
                <w:szCs w:val="18"/>
              </w:rPr>
            </w:pPr>
          </w:p>
        </w:tc>
        <w:tc>
          <w:tcPr>
            <w:tcW w:w="1086" w:type="dxa"/>
            <w:gridSpan w:val="2"/>
          </w:tcPr>
          <w:p w:rsidR="002565CF" w:rsidRDefault="002565CF" w:rsidP="00154326">
            <w:pPr>
              <w:spacing w:before="60"/>
              <w:rPr>
                <w:ins w:id="110" w:author="Leser, Matt" w:date="2016-10-13T14:16:00Z"/>
                <w:rFonts w:cs="Calibri"/>
                <w:sz w:val="18"/>
                <w:szCs w:val="18"/>
              </w:rPr>
            </w:pPr>
          </w:p>
        </w:tc>
      </w:tr>
      <w:tr w:rsidR="00A87CF7" w:rsidRPr="00AA38E8" w:rsidTr="00154326">
        <w:tc>
          <w:tcPr>
            <w:tcW w:w="1305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230" w:type="dxa"/>
          </w:tcPr>
          <w:p w:rsidR="00A87CF7" w:rsidRPr="003877CA" w:rsidRDefault="00A87CF7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87CF7">
              <w:rPr>
                <w:rFonts w:cs="Calibri"/>
                <w:sz w:val="18"/>
                <w:szCs w:val="18"/>
              </w:rPr>
              <w:t>DistMag_Uls_T_f32</w:t>
            </w:r>
          </w:p>
        </w:tc>
        <w:tc>
          <w:tcPr>
            <w:tcW w:w="1133" w:type="dxa"/>
          </w:tcPr>
          <w:p w:rsidR="00A87CF7" w:rsidRPr="00911C31" w:rsidRDefault="00A87CF7" w:rsidP="0015432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A87CF7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A87CF7" w:rsidRPr="003877CA" w:rsidRDefault="00090973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</w:tbl>
    <w:p w:rsidR="00A87CF7" w:rsidRPr="002F5138" w:rsidRDefault="00A87CF7" w:rsidP="00A87CF7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1" w:name="_Toc445464841"/>
      <w:r w:rsidRPr="002F5138">
        <w:rPr>
          <w:rFonts w:ascii="Calibri" w:hAnsi="Calibri" w:cs="Calibri"/>
        </w:rPr>
        <w:t>Description</w:t>
      </w:r>
      <w:bookmarkEnd w:id="111"/>
    </w:p>
    <w:p w:rsidR="00A87CF7" w:rsidRDefault="009F2F04" w:rsidP="00A87CF7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9F2F04">
        <w:rPr>
          <w:sz w:val="18"/>
          <w:szCs w:val="18"/>
          <w:lang w:bidi="ar-SA"/>
        </w:rPr>
        <w:t>"</w:t>
      </w:r>
      <w:proofErr w:type="spellStart"/>
      <w:r w:rsidRPr="009F2F04">
        <w:rPr>
          <w:sz w:val="18"/>
          <w:szCs w:val="18"/>
          <w:lang w:bidi="ar-SA"/>
        </w:rPr>
        <w:t>DistMagL</w:t>
      </w:r>
      <w:proofErr w:type="spellEnd"/>
      <w:r w:rsidRPr="009F2F04">
        <w:rPr>
          <w:sz w:val="18"/>
          <w:szCs w:val="18"/>
          <w:lang w:bidi="ar-SA"/>
        </w:rPr>
        <w:t>/</w:t>
      </w:r>
      <w:proofErr w:type="spellStart"/>
      <w:r w:rsidRPr="009F2F04">
        <w:rPr>
          <w:sz w:val="18"/>
          <w:szCs w:val="18"/>
          <w:lang w:bidi="ar-SA"/>
        </w:rPr>
        <w:t>DistMagR</w:t>
      </w:r>
      <w:proofErr w:type="spellEnd"/>
      <w:r w:rsidRPr="009F2F04">
        <w:rPr>
          <w:sz w:val="18"/>
          <w:szCs w:val="18"/>
          <w:lang w:bidi="ar-SA"/>
        </w:rPr>
        <w:t>" block implementation.</w:t>
      </w:r>
      <w:r w:rsidR="00A87CF7">
        <w:rPr>
          <w:rFonts w:cs="Calibri"/>
          <w:sz w:val="18"/>
          <w:szCs w:val="18"/>
        </w:rPr>
        <w:t xml:space="preserve"> </w:t>
      </w:r>
      <w:r w:rsidR="00090973">
        <w:rPr>
          <w:rFonts w:cs="Calibri"/>
          <w:sz w:val="18"/>
          <w:szCs w:val="18"/>
        </w:rPr>
        <w:t>‘</w:t>
      </w:r>
      <w:r w:rsidR="00090973" w:rsidRPr="00A87CF7">
        <w:rPr>
          <w:rFonts w:cs="Calibri"/>
          <w:sz w:val="18"/>
          <w:szCs w:val="18"/>
        </w:rPr>
        <w:t>PeakPrev_Uls_T_f32</w:t>
      </w:r>
      <w:r w:rsidR="00090973">
        <w:rPr>
          <w:rFonts w:cs="Calibri"/>
          <w:sz w:val="18"/>
          <w:szCs w:val="18"/>
        </w:rPr>
        <w:t xml:space="preserve">’ is a PIM used in the internal implementation. </w:t>
      </w:r>
    </w:p>
    <w:p w:rsidR="00090973" w:rsidRDefault="00090973" w:rsidP="00A87CF7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‘</w:t>
      </w:r>
      <w:proofErr w:type="spellStart"/>
      <w:r w:rsidRPr="00090973">
        <w:rPr>
          <w:rFonts w:cs="Calibri"/>
          <w:sz w:val="18"/>
          <w:szCs w:val="18"/>
        </w:rPr>
        <w:t>LePeakPrev</w:t>
      </w:r>
      <w:proofErr w:type="spellEnd"/>
      <w:r>
        <w:rPr>
          <w:rFonts w:cs="Calibri"/>
          <w:sz w:val="18"/>
          <w:szCs w:val="18"/>
        </w:rPr>
        <w:t>’ is output of this function.</w:t>
      </w:r>
    </w:p>
    <w:p w:rsidR="009F3F02" w:rsidRPr="002F5138" w:rsidRDefault="009F3F02" w:rsidP="009F3F0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2" w:name="_Toc445464842"/>
      <w:r w:rsidRPr="002F5138">
        <w:rPr>
          <w:rFonts w:ascii="Calibri" w:hAnsi="Calibri" w:cs="Calibri"/>
        </w:rPr>
        <w:t>Local Function #</w:t>
      </w:r>
      <w:r w:rsidR="00A87CF7">
        <w:rPr>
          <w:rFonts w:ascii="Calibri" w:hAnsi="Calibri" w:cs="Calibri"/>
        </w:rPr>
        <w:t>5</w:t>
      </w:r>
      <w:bookmarkEnd w:id="11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4230"/>
        <w:gridCol w:w="1133"/>
        <w:gridCol w:w="1174"/>
        <w:gridCol w:w="23"/>
        <w:gridCol w:w="1063"/>
      </w:tblGrid>
      <w:tr w:rsidR="009F3F02" w:rsidRPr="00AA38E8" w:rsidTr="00154326">
        <w:tc>
          <w:tcPr>
            <w:tcW w:w="1305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230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F3F02">
              <w:rPr>
                <w:rFonts w:cs="Calibri"/>
                <w:sz w:val="18"/>
                <w:szCs w:val="18"/>
              </w:rPr>
              <w:t>ActvRejctnCmd</w:t>
            </w:r>
            <w:proofErr w:type="spellEnd"/>
          </w:p>
        </w:tc>
        <w:tc>
          <w:tcPr>
            <w:tcW w:w="1133" w:type="dxa"/>
            <w:shd w:val="pct30" w:color="FFFF00" w:fill="auto"/>
          </w:tcPr>
          <w:p w:rsidR="009F3F02" w:rsidRPr="003877CA" w:rsidRDefault="009F3F0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97" w:type="dxa"/>
            <w:gridSpan w:val="2"/>
            <w:shd w:val="pct30" w:color="FFFF00" w:fill="auto"/>
          </w:tcPr>
          <w:p w:rsidR="009F3F02" w:rsidRPr="003877CA" w:rsidRDefault="009F3F0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063" w:type="dxa"/>
            <w:shd w:val="pct30" w:color="FFFF00" w:fill="auto"/>
          </w:tcPr>
          <w:p w:rsidR="009F3F02" w:rsidRPr="003877CA" w:rsidRDefault="009F3F0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9F3F02" w:rsidRPr="00AA38E8" w:rsidTr="00154326">
        <w:tc>
          <w:tcPr>
            <w:tcW w:w="1305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230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9F3F02">
              <w:rPr>
                <w:rFonts w:cs="Calibri"/>
                <w:sz w:val="18"/>
                <w:szCs w:val="18"/>
              </w:rPr>
              <w:t>HwTq_HwNwtMtr_T_f32</w:t>
            </w:r>
          </w:p>
        </w:tc>
        <w:tc>
          <w:tcPr>
            <w:tcW w:w="1133" w:type="dxa"/>
          </w:tcPr>
          <w:p w:rsidR="009F3F02" w:rsidRDefault="009F3F0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9F3F02" w:rsidRPr="003877CA" w:rsidRDefault="009F3F02" w:rsidP="009F3F02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-10</w:t>
            </w:r>
          </w:p>
        </w:tc>
        <w:tc>
          <w:tcPr>
            <w:tcW w:w="1086" w:type="dxa"/>
            <w:gridSpan w:val="2"/>
          </w:tcPr>
          <w:p w:rsidR="009F3F02" w:rsidRPr="003877CA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</w:t>
            </w:r>
          </w:p>
        </w:tc>
      </w:tr>
      <w:tr w:rsidR="009F3F02" w:rsidRPr="00AA38E8" w:rsidTr="00154326">
        <w:tc>
          <w:tcPr>
            <w:tcW w:w="1305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9F3F02" w:rsidRPr="00886D7D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9F3F02">
              <w:rPr>
                <w:rFonts w:cs="Calibri"/>
                <w:sz w:val="18"/>
                <w:szCs w:val="18"/>
              </w:rPr>
              <w:t>Enable_Uls_T_f32</w:t>
            </w:r>
          </w:p>
        </w:tc>
        <w:tc>
          <w:tcPr>
            <w:tcW w:w="1133" w:type="dxa"/>
          </w:tcPr>
          <w:p w:rsidR="009F3F02" w:rsidRDefault="009F3F0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9F3F02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9F3F02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096F8D" w:rsidRPr="00AA38E8" w:rsidTr="00154326">
        <w:tc>
          <w:tcPr>
            <w:tcW w:w="1305" w:type="dxa"/>
          </w:tcPr>
          <w:p w:rsidR="00096F8D" w:rsidRPr="003877CA" w:rsidRDefault="00096F8D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096F8D" w:rsidRPr="00341733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9F3F02">
              <w:rPr>
                <w:rFonts w:cs="Calibri"/>
                <w:sz w:val="18"/>
                <w:szCs w:val="18"/>
              </w:rPr>
              <w:t>FreqEst_Hz_T_f32</w:t>
            </w:r>
          </w:p>
        </w:tc>
        <w:tc>
          <w:tcPr>
            <w:tcW w:w="1133" w:type="dxa"/>
          </w:tcPr>
          <w:p w:rsidR="00096F8D" w:rsidRDefault="00096F8D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096F8D" w:rsidRPr="003877CA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0.005</w:t>
            </w:r>
          </w:p>
        </w:tc>
        <w:tc>
          <w:tcPr>
            <w:tcW w:w="1086" w:type="dxa"/>
            <w:gridSpan w:val="2"/>
          </w:tcPr>
          <w:p w:rsidR="00096F8D" w:rsidRPr="003877CA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9F3F02" w:rsidRPr="00AA38E8" w:rsidTr="00154326">
        <w:tc>
          <w:tcPr>
            <w:tcW w:w="1305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9F3F02" w:rsidRPr="00341733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9F3F02">
              <w:rPr>
                <w:rFonts w:cs="Calibri"/>
                <w:sz w:val="18"/>
                <w:szCs w:val="18"/>
              </w:rPr>
              <w:t>WhlImbRejctnAmp_MtrNm_T_f32</w:t>
            </w:r>
          </w:p>
        </w:tc>
        <w:tc>
          <w:tcPr>
            <w:tcW w:w="1133" w:type="dxa"/>
          </w:tcPr>
          <w:p w:rsidR="009F3F02" w:rsidRDefault="009F3F0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9F3F02" w:rsidRPr="003877CA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9F3F02" w:rsidRPr="00AA38E8" w:rsidTr="00154326">
        <w:tc>
          <w:tcPr>
            <w:tcW w:w="1305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230" w:type="dxa"/>
          </w:tcPr>
          <w:p w:rsidR="009F3F02" w:rsidRPr="003877CA" w:rsidRDefault="009F3F0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9F3F02">
              <w:rPr>
                <w:rFonts w:cs="Calibri"/>
                <w:sz w:val="18"/>
                <w:szCs w:val="18"/>
              </w:rPr>
              <w:t>WhlImbRejctnCmd_MotNwtMtr_T_f32</w:t>
            </w:r>
          </w:p>
        </w:tc>
        <w:tc>
          <w:tcPr>
            <w:tcW w:w="1133" w:type="dxa"/>
          </w:tcPr>
          <w:p w:rsidR="009F3F02" w:rsidRPr="00911C31" w:rsidRDefault="009F3F02" w:rsidP="0015432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9F3F02" w:rsidRPr="003877CA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086" w:type="dxa"/>
            <w:gridSpan w:val="2"/>
          </w:tcPr>
          <w:p w:rsidR="009F3F02" w:rsidRPr="003877CA" w:rsidRDefault="00096F8D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</w:tbl>
    <w:p w:rsidR="009F3F02" w:rsidRPr="002F5138" w:rsidRDefault="009F3F02" w:rsidP="009F3F0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3" w:name="_Toc445464843"/>
      <w:r w:rsidRPr="002F5138">
        <w:rPr>
          <w:rFonts w:ascii="Calibri" w:hAnsi="Calibri" w:cs="Calibri"/>
        </w:rPr>
        <w:t>Description</w:t>
      </w:r>
      <w:bookmarkEnd w:id="113"/>
    </w:p>
    <w:p w:rsidR="009F3F02" w:rsidRDefault="0037678E" w:rsidP="009F3F02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37678E">
        <w:rPr>
          <w:sz w:val="18"/>
          <w:szCs w:val="18"/>
          <w:lang w:bidi="ar-SA"/>
        </w:rPr>
        <w:t xml:space="preserve">"Active Rejection Command " </w:t>
      </w:r>
      <w:proofErr w:type="gramStart"/>
      <w:r w:rsidRPr="0037678E">
        <w:rPr>
          <w:sz w:val="18"/>
          <w:szCs w:val="18"/>
          <w:lang w:bidi="ar-SA"/>
        </w:rPr>
        <w:t>block</w:t>
      </w:r>
      <w:proofErr w:type="gramEnd"/>
      <w:r w:rsidRPr="0037678E">
        <w:rPr>
          <w:sz w:val="18"/>
          <w:szCs w:val="18"/>
          <w:lang w:bidi="ar-SA"/>
        </w:rPr>
        <w:t xml:space="preserve"> implementation</w:t>
      </w:r>
      <w:r w:rsidR="009F3F02">
        <w:t xml:space="preserve">. </w:t>
      </w:r>
      <w:r>
        <w:t>“</w:t>
      </w:r>
      <w:r w:rsidRPr="009F3F02">
        <w:rPr>
          <w:rFonts w:cs="Calibri"/>
          <w:sz w:val="18"/>
          <w:szCs w:val="18"/>
        </w:rPr>
        <w:t>WhlImbRejctnAmp_MtrNm_T_f32</w:t>
      </w:r>
      <w:r>
        <w:rPr>
          <w:rFonts w:cs="Calibri"/>
          <w:sz w:val="18"/>
          <w:szCs w:val="18"/>
        </w:rPr>
        <w:t>” is the output of this function.</w:t>
      </w:r>
    </w:p>
    <w:p w:rsidR="0037678E" w:rsidRDefault="0037678E" w:rsidP="009F3F02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PIMs ‘</w:t>
      </w:r>
      <w:proofErr w:type="spellStart"/>
      <w:r w:rsidRPr="0037678E">
        <w:rPr>
          <w:rFonts w:cs="Calibri"/>
          <w:sz w:val="18"/>
          <w:szCs w:val="18"/>
        </w:rPr>
        <w:t>StordValLe</w:t>
      </w:r>
      <w:proofErr w:type="spellEnd"/>
      <w:r>
        <w:rPr>
          <w:rFonts w:cs="Calibri"/>
          <w:sz w:val="18"/>
          <w:szCs w:val="18"/>
        </w:rPr>
        <w:t>’ and ‘</w:t>
      </w:r>
      <w:proofErr w:type="spellStart"/>
      <w:r>
        <w:rPr>
          <w:rFonts w:cs="Calibri"/>
          <w:sz w:val="18"/>
          <w:szCs w:val="18"/>
        </w:rPr>
        <w:t>StordValRi</w:t>
      </w:r>
      <w:proofErr w:type="spellEnd"/>
      <w:r>
        <w:rPr>
          <w:rFonts w:cs="Calibri"/>
          <w:sz w:val="18"/>
          <w:szCs w:val="18"/>
        </w:rPr>
        <w:t>’ directly used in the software for signals ‘</w:t>
      </w:r>
      <w:proofErr w:type="spellStart"/>
      <w:r w:rsidRPr="0037678E">
        <w:rPr>
          <w:rFonts w:cs="Calibri"/>
          <w:sz w:val="18"/>
          <w:szCs w:val="18"/>
        </w:rPr>
        <w:t>FiltWhlSpdLScld</w:t>
      </w:r>
      <w:proofErr w:type="spellEnd"/>
      <w:r>
        <w:rPr>
          <w:rFonts w:cs="Calibri"/>
          <w:sz w:val="18"/>
          <w:szCs w:val="18"/>
        </w:rPr>
        <w:t>’ and ‘</w:t>
      </w:r>
      <w:proofErr w:type="spellStart"/>
      <w:r w:rsidRPr="0037678E">
        <w:rPr>
          <w:rFonts w:cs="Calibri"/>
          <w:sz w:val="18"/>
          <w:szCs w:val="18"/>
        </w:rPr>
        <w:t>FiltWhlSpd</w:t>
      </w:r>
      <w:r>
        <w:rPr>
          <w:rFonts w:cs="Calibri"/>
          <w:sz w:val="18"/>
          <w:szCs w:val="18"/>
        </w:rPr>
        <w:t>R</w:t>
      </w:r>
      <w:r w:rsidRPr="0037678E">
        <w:rPr>
          <w:rFonts w:cs="Calibri"/>
          <w:sz w:val="18"/>
          <w:szCs w:val="18"/>
        </w:rPr>
        <w:t>Scld</w:t>
      </w:r>
      <w:proofErr w:type="spellEnd"/>
      <w:r>
        <w:rPr>
          <w:rFonts w:cs="Calibri"/>
          <w:sz w:val="18"/>
          <w:szCs w:val="18"/>
        </w:rPr>
        <w:t xml:space="preserve">’ in the FDD. </w:t>
      </w:r>
    </w:p>
    <w:p w:rsidR="00C72E74" w:rsidRPr="002F5138" w:rsidRDefault="00C72E74" w:rsidP="00C72E7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4" w:name="_Toc445464844"/>
      <w:r w:rsidRPr="002F5138">
        <w:rPr>
          <w:rFonts w:ascii="Calibri" w:hAnsi="Calibri" w:cs="Calibri"/>
        </w:rPr>
        <w:lastRenderedPageBreak/>
        <w:t>Local Function #</w:t>
      </w:r>
      <w:r w:rsidR="00A87CF7">
        <w:rPr>
          <w:rFonts w:ascii="Calibri" w:hAnsi="Calibri" w:cs="Calibri"/>
        </w:rPr>
        <w:t>6</w:t>
      </w:r>
      <w:bookmarkEnd w:id="11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9"/>
        <w:gridCol w:w="4179"/>
        <w:gridCol w:w="1124"/>
        <w:gridCol w:w="1173"/>
        <w:gridCol w:w="23"/>
        <w:gridCol w:w="1130"/>
      </w:tblGrid>
      <w:tr w:rsidR="00C72E74" w:rsidRPr="00AA38E8" w:rsidTr="00154326">
        <w:tc>
          <w:tcPr>
            <w:tcW w:w="1305" w:type="dxa"/>
          </w:tcPr>
          <w:p w:rsidR="00C72E74" w:rsidRPr="003877CA" w:rsidRDefault="00C72E74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4230" w:type="dxa"/>
          </w:tcPr>
          <w:p w:rsidR="00C72E74" w:rsidRPr="003877CA" w:rsidRDefault="000D3EFC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0D3EFC">
              <w:rPr>
                <w:rFonts w:cs="Calibri"/>
                <w:sz w:val="18"/>
                <w:szCs w:val="18"/>
              </w:rPr>
              <w:t>AdjSigFil</w:t>
            </w:r>
            <w:proofErr w:type="spellEnd"/>
          </w:p>
        </w:tc>
        <w:tc>
          <w:tcPr>
            <w:tcW w:w="1133" w:type="dxa"/>
            <w:shd w:val="pct30" w:color="FFFF00" w:fill="auto"/>
          </w:tcPr>
          <w:p w:rsidR="00C72E74" w:rsidRPr="003877CA" w:rsidRDefault="00C72E74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197" w:type="dxa"/>
            <w:gridSpan w:val="2"/>
            <w:shd w:val="pct30" w:color="FFFF00" w:fill="auto"/>
          </w:tcPr>
          <w:p w:rsidR="00C72E74" w:rsidRPr="003877CA" w:rsidRDefault="00C72E74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063" w:type="dxa"/>
            <w:shd w:val="pct30" w:color="FFFF00" w:fill="auto"/>
          </w:tcPr>
          <w:p w:rsidR="00C72E74" w:rsidRPr="003877CA" w:rsidRDefault="00C72E74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C72E74" w:rsidRPr="00AA38E8" w:rsidTr="00154326">
        <w:tc>
          <w:tcPr>
            <w:tcW w:w="1305" w:type="dxa"/>
          </w:tcPr>
          <w:p w:rsidR="00C72E74" w:rsidRPr="003877CA" w:rsidRDefault="00C72E74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4230" w:type="dxa"/>
          </w:tcPr>
          <w:p w:rsidR="00C72E74" w:rsidRPr="003877CA" w:rsidRDefault="000D3EFC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In1_MotNwtMtr_T_f32</w:t>
            </w:r>
          </w:p>
        </w:tc>
        <w:tc>
          <w:tcPr>
            <w:tcW w:w="1133" w:type="dxa"/>
          </w:tcPr>
          <w:p w:rsidR="00C72E74" w:rsidRDefault="00C72E74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C72E74" w:rsidRPr="003877CA" w:rsidRDefault="00DF53AB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-127</w:t>
            </w:r>
          </w:p>
        </w:tc>
        <w:tc>
          <w:tcPr>
            <w:tcW w:w="1086" w:type="dxa"/>
            <w:gridSpan w:val="2"/>
          </w:tcPr>
          <w:p w:rsidR="00C72E74" w:rsidRPr="003877CA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886D7D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Zm_Uls_T_f32</w:t>
            </w:r>
          </w:p>
        </w:tc>
        <w:tc>
          <w:tcPr>
            <w:tcW w:w="1133" w:type="dxa"/>
          </w:tcPr>
          <w:p w:rsidR="00D92242" w:rsidRDefault="00D9224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0.244742</w:t>
            </w:r>
          </w:p>
        </w:tc>
        <w:tc>
          <w:tcPr>
            <w:tcW w:w="1086" w:type="dxa"/>
            <w:gridSpan w:val="2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1.0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341733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Pk_Uls_T_f32</w:t>
            </w:r>
          </w:p>
        </w:tc>
        <w:tc>
          <w:tcPr>
            <w:tcW w:w="1133" w:type="dxa"/>
          </w:tcPr>
          <w:p w:rsidR="00D92242" w:rsidRDefault="00D9224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0.244742</w:t>
            </w:r>
          </w:p>
        </w:tc>
        <w:tc>
          <w:tcPr>
            <w:tcW w:w="1086" w:type="dxa"/>
            <w:gridSpan w:val="2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1.0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341733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B0_Uls_T_f32</w:t>
            </w:r>
          </w:p>
        </w:tc>
        <w:tc>
          <w:tcPr>
            <w:tcW w:w="1133" w:type="dxa"/>
          </w:tcPr>
          <w:p w:rsidR="00D92242" w:rsidRDefault="00D9224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0.249683</w:t>
            </w:r>
          </w:p>
        </w:tc>
        <w:tc>
          <w:tcPr>
            <w:tcW w:w="1086" w:type="dxa"/>
            <w:gridSpan w:val="2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4.005074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0D3EFC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MagAtFreq_Uls_T_f32</w:t>
            </w:r>
          </w:p>
        </w:tc>
        <w:tc>
          <w:tcPr>
            <w:tcW w:w="1133" w:type="dxa"/>
          </w:tcPr>
          <w:p w:rsidR="00D92242" w:rsidRPr="00EB42CF" w:rsidRDefault="00D92242" w:rsidP="00154326">
            <w:pPr>
              <w:rPr>
                <w:rFonts w:cs="Calibri"/>
                <w:sz w:val="18"/>
                <w:szCs w:val="18"/>
              </w:rPr>
            </w:pPr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0.414213562</w:t>
            </w:r>
          </w:p>
        </w:tc>
        <w:tc>
          <w:tcPr>
            <w:tcW w:w="1086" w:type="dxa"/>
            <w:gridSpan w:val="2"/>
          </w:tcPr>
          <w:p w:rsidR="00D92242" w:rsidRPr="009D040E" w:rsidRDefault="00D92242" w:rsidP="00154326">
            <w:pPr>
              <w:spacing w:before="60"/>
              <w:rPr>
                <w:rFonts w:ascii="Arial" w:hAnsi="Arial" w:cs="Arial"/>
                <w:sz w:val="16"/>
              </w:rPr>
            </w:pPr>
            <w:r w:rsidRPr="009D040E">
              <w:rPr>
                <w:rFonts w:ascii="Arial" w:hAnsi="Arial" w:cs="Arial"/>
                <w:sz w:val="16"/>
              </w:rPr>
              <w:t>2.414213562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0D3EFC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0D3EFC">
              <w:rPr>
                <w:rFonts w:cs="Calibri"/>
                <w:sz w:val="18"/>
                <w:szCs w:val="18"/>
              </w:rPr>
              <w:t>Coeff1_Uls_T_f32</w:t>
            </w:r>
          </w:p>
        </w:tc>
        <w:tc>
          <w:tcPr>
            <w:tcW w:w="1133" w:type="dxa"/>
          </w:tcPr>
          <w:p w:rsidR="00D92242" w:rsidRPr="00EB42CF" w:rsidRDefault="00D92242" w:rsidP="00154326">
            <w:pPr>
              <w:rPr>
                <w:rFonts w:cs="Calibri"/>
                <w:sz w:val="18"/>
                <w:szCs w:val="18"/>
              </w:rPr>
            </w:pPr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D92242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4230" w:type="dxa"/>
          </w:tcPr>
          <w:p w:rsidR="00D92242" w:rsidRPr="000D3EFC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r w:rsidRPr="000D3EFC">
              <w:rPr>
                <w:rFonts w:cs="Calibri"/>
                <w:sz w:val="18"/>
                <w:szCs w:val="18"/>
              </w:rPr>
              <w:t>Coeff1_Uls_T_f32</w:t>
            </w:r>
          </w:p>
        </w:tc>
        <w:tc>
          <w:tcPr>
            <w:tcW w:w="1133" w:type="dxa"/>
          </w:tcPr>
          <w:p w:rsidR="00D92242" w:rsidRPr="00EB42CF" w:rsidRDefault="00D92242" w:rsidP="00154326">
            <w:pPr>
              <w:rPr>
                <w:rFonts w:cs="Calibri"/>
                <w:sz w:val="18"/>
                <w:szCs w:val="18"/>
              </w:rPr>
            </w:pPr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086" w:type="dxa"/>
            <w:gridSpan w:val="2"/>
          </w:tcPr>
          <w:p w:rsidR="00D92242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  <w:tr w:rsidR="00D92242" w:rsidRPr="00AA38E8" w:rsidTr="00154326">
        <w:tc>
          <w:tcPr>
            <w:tcW w:w="1305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4230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0D3EFC">
              <w:rPr>
                <w:rFonts w:cs="Calibri"/>
                <w:sz w:val="18"/>
                <w:szCs w:val="18"/>
              </w:rPr>
              <w:t>Out_MotNwtMtr_T_f32</w:t>
            </w:r>
          </w:p>
        </w:tc>
        <w:tc>
          <w:tcPr>
            <w:tcW w:w="1133" w:type="dxa"/>
          </w:tcPr>
          <w:p w:rsidR="00D92242" w:rsidRPr="00911C31" w:rsidRDefault="00D92242" w:rsidP="00154326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174" w:type="dxa"/>
          </w:tcPr>
          <w:p w:rsidR="00D92242" w:rsidRPr="003877CA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-127</w:t>
            </w:r>
          </w:p>
        </w:tc>
        <w:tc>
          <w:tcPr>
            <w:tcW w:w="1086" w:type="dxa"/>
            <w:gridSpan w:val="2"/>
          </w:tcPr>
          <w:p w:rsidR="00D92242" w:rsidRPr="003877CA" w:rsidRDefault="00D9224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127</w:t>
            </w:r>
          </w:p>
        </w:tc>
      </w:tr>
    </w:tbl>
    <w:p w:rsidR="00C72E74" w:rsidRPr="002F5138" w:rsidRDefault="00C72E74" w:rsidP="00C72E7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5" w:name="_Toc445464845"/>
      <w:r w:rsidRPr="002F5138">
        <w:rPr>
          <w:rFonts w:ascii="Calibri" w:hAnsi="Calibri" w:cs="Calibri"/>
        </w:rPr>
        <w:t>Description</w:t>
      </w:r>
      <w:bookmarkEnd w:id="115"/>
    </w:p>
    <w:p w:rsidR="00C72E74" w:rsidRDefault="0022351D" w:rsidP="0022351D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22351D">
        <w:rPr>
          <w:sz w:val="18"/>
          <w:szCs w:val="18"/>
          <w:lang w:bidi="ar-SA"/>
        </w:rPr>
        <w:t xml:space="preserve">"Filter1 / </w:t>
      </w:r>
      <w:proofErr w:type="gramStart"/>
      <w:r w:rsidRPr="0022351D">
        <w:rPr>
          <w:sz w:val="18"/>
          <w:szCs w:val="18"/>
          <w:lang w:bidi="ar-SA"/>
        </w:rPr>
        <w:t>Filter2 "</w:t>
      </w:r>
      <w:proofErr w:type="gramEnd"/>
      <w:r w:rsidRPr="0022351D">
        <w:rPr>
          <w:sz w:val="18"/>
          <w:szCs w:val="18"/>
          <w:lang w:bidi="ar-SA"/>
        </w:rPr>
        <w:t xml:space="preserve"> block implementation</w:t>
      </w:r>
      <w:r w:rsidR="00C72E74">
        <w:t>.</w:t>
      </w:r>
      <w:r w:rsidR="00C72E74">
        <w:rPr>
          <w:rFonts w:cs="Calibri"/>
          <w:sz w:val="18"/>
          <w:szCs w:val="18"/>
        </w:rPr>
        <w:t xml:space="preserve"> </w:t>
      </w:r>
    </w:p>
    <w:p w:rsidR="0056536F" w:rsidRPr="002F5138" w:rsidRDefault="0056536F" w:rsidP="0056536F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6" w:name="_Toc445464846"/>
      <w:r w:rsidRPr="002F5138">
        <w:rPr>
          <w:rFonts w:ascii="Calibri" w:hAnsi="Calibri" w:cs="Calibri"/>
        </w:rPr>
        <w:t>Local Function #</w:t>
      </w:r>
      <w:r w:rsidR="00A87CF7">
        <w:rPr>
          <w:rFonts w:ascii="Calibri" w:hAnsi="Calibri" w:cs="Calibri"/>
        </w:rPr>
        <w:t>7</w:t>
      </w:r>
      <w:bookmarkEnd w:id="11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56536F" w:rsidRPr="00AA38E8" w:rsidTr="0056536F">
        <w:tc>
          <w:tcPr>
            <w:tcW w:w="1247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56536F">
              <w:rPr>
                <w:rFonts w:cs="Calibri"/>
                <w:sz w:val="18"/>
                <w:szCs w:val="18"/>
              </w:rPr>
              <w:t>SetNTCBlk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56536F" w:rsidRPr="003877CA" w:rsidRDefault="0056536F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56536F" w:rsidRPr="003877CA" w:rsidRDefault="0056536F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56536F" w:rsidRPr="003877CA" w:rsidRDefault="0056536F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56536F" w:rsidRPr="00AA38E8" w:rsidTr="0056536F">
        <w:tc>
          <w:tcPr>
            <w:tcW w:w="1247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062" w:type="dxa"/>
          </w:tcPr>
          <w:p w:rsidR="0056536F" w:rsidRPr="0085428C" w:rsidRDefault="0056536F" w:rsidP="0085428C">
            <w:pPr>
              <w:spacing w:before="60"/>
              <w:rPr>
                <w:strike/>
                <w:color w:val="FF0000"/>
                <w:sz w:val="18"/>
                <w:szCs w:val="18"/>
                <w:lang w:bidi="ar-SA"/>
              </w:rPr>
            </w:pPr>
          </w:p>
        </w:tc>
        <w:tc>
          <w:tcPr>
            <w:tcW w:w="1429" w:type="dxa"/>
          </w:tcPr>
          <w:p w:rsidR="0056536F" w:rsidRPr="0085428C" w:rsidRDefault="0056536F" w:rsidP="0085428C">
            <w:pPr>
              <w:spacing w:before="60"/>
              <w:rPr>
                <w:strike/>
                <w:color w:val="FF0000"/>
                <w:sz w:val="18"/>
                <w:szCs w:val="18"/>
                <w:lang w:bidi="ar-SA"/>
              </w:rPr>
            </w:pPr>
          </w:p>
        </w:tc>
        <w:tc>
          <w:tcPr>
            <w:tcW w:w="1345" w:type="dxa"/>
            <w:gridSpan w:val="2"/>
          </w:tcPr>
          <w:p w:rsidR="0056536F" w:rsidRPr="0085428C" w:rsidRDefault="0056536F" w:rsidP="0085428C">
            <w:pPr>
              <w:spacing w:before="60"/>
              <w:rPr>
                <w:strike/>
                <w:color w:val="FF0000"/>
                <w:sz w:val="18"/>
                <w:szCs w:val="18"/>
                <w:lang w:bidi="ar-SA"/>
              </w:rPr>
            </w:pPr>
          </w:p>
        </w:tc>
      </w:tr>
      <w:tr w:rsidR="0056536F" w:rsidRPr="00AA38E8" w:rsidTr="0056536F">
        <w:tc>
          <w:tcPr>
            <w:tcW w:w="1247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56536F" w:rsidRPr="00886D7D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062" w:type="dxa"/>
          </w:tcPr>
          <w:p w:rsidR="0056536F" w:rsidRDefault="0056536F" w:rsidP="00154326"/>
        </w:tc>
        <w:tc>
          <w:tcPr>
            <w:tcW w:w="1429" w:type="dxa"/>
          </w:tcPr>
          <w:p w:rsidR="0056536F" w:rsidRPr="009D040E" w:rsidRDefault="0056536F" w:rsidP="00154326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345" w:type="dxa"/>
            <w:gridSpan w:val="2"/>
          </w:tcPr>
          <w:p w:rsidR="0056536F" w:rsidRPr="009D040E" w:rsidRDefault="0056536F" w:rsidP="00154326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56536F" w:rsidRPr="00AA38E8" w:rsidTr="0056536F">
        <w:tc>
          <w:tcPr>
            <w:tcW w:w="1247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062" w:type="dxa"/>
          </w:tcPr>
          <w:p w:rsidR="0056536F" w:rsidRPr="00911C31" w:rsidRDefault="0056536F" w:rsidP="00154326">
            <w:pPr>
              <w:rPr>
                <w:rFonts w:cs="Calibri"/>
                <w:sz w:val="18"/>
                <w:szCs w:val="18"/>
              </w:rPr>
            </w:pPr>
          </w:p>
        </w:tc>
        <w:tc>
          <w:tcPr>
            <w:tcW w:w="1429" w:type="dxa"/>
          </w:tcPr>
          <w:p w:rsidR="0056536F" w:rsidRPr="003877CA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45" w:type="dxa"/>
            <w:gridSpan w:val="2"/>
          </w:tcPr>
          <w:p w:rsidR="0056536F" w:rsidRPr="003877CA" w:rsidRDefault="0056536F" w:rsidP="00154326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56536F" w:rsidRPr="002F5138" w:rsidRDefault="0056536F" w:rsidP="0056536F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7" w:name="_Toc445464847"/>
      <w:r w:rsidRPr="002F5138">
        <w:rPr>
          <w:rFonts w:ascii="Calibri" w:hAnsi="Calibri" w:cs="Calibri"/>
        </w:rPr>
        <w:t>Description</w:t>
      </w:r>
      <w:bookmarkEnd w:id="117"/>
    </w:p>
    <w:p w:rsidR="0056536F" w:rsidRDefault="0056536F" w:rsidP="0056536F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56536F">
        <w:rPr>
          <w:sz w:val="18"/>
          <w:szCs w:val="18"/>
          <w:lang w:bidi="ar-SA"/>
        </w:rPr>
        <w:t xml:space="preserve">'Set NTC Block' implementation. </w:t>
      </w:r>
    </w:p>
    <w:p w:rsidR="006962C1" w:rsidRPr="002F5138" w:rsidRDefault="006962C1" w:rsidP="006962C1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18" w:name="_Toc445464848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8</w:t>
      </w:r>
      <w:bookmarkEnd w:id="11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6962C1" w:rsidRPr="00AA38E8" w:rsidTr="006962C1">
        <w:trPr>
          <w:trHeight w:val="638"/>
        </w:trPr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MaxMagDiag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6962C1" w:rsidRPr="00AA38E8" w:rsidTr="00154326"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6962C1">
              <w:rPr>
                <w:rFonts w:cs="Calibri"/>
                <w:sz w:val="18"/>
                <w:szCs w:val="18"/>
              </w:rPr>
              <w:t>CmdAmp_MotNwtMtr_T_f32</w:t>
            </w:r>
          </w:p>
        </w:tc>
        <w:tc>
          <w:tcPr>
            <w:tcW w:w="1062" w:type="dxa"/>
          </w:tcPr>
          <w:p w:rsidR="006962C1" w:rsidRDefault="006962C1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45" w:type="dxa"/>
            <w:gridSpan w:val="2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6962C1" w:rsidRPr="00AA38E8" w:rsidTr="00154326"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FltStat_Cnt_T_lgc</w:t>
            </w:r>
            <w:proofErr w:type="spellEnd"/>
          </w:p>
        </w:tc>
        <w:tc>
          <w:tcPr>
            <w:tcW w:w="1062" w:type="dxa"/>
          </w:tcPr>
          <w:p w:rsidR="006962C1" w:rsidRDefault="006962C1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6962C1" w:rsidRPr="009D040E" w:rsidRDefault="006962C1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6962C1" w:rsidRPr="009D040E" w:rsidRDefault="006962C1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962C1" w:rsidRPr="002F5138" w:rsidRDefault="006962C1" w:rsidP="006962C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19" w:name="_Toc445464849"/>
      <w:r w:rsidRPr="002F5138">
        <w:rPr>
          <w:rFonts w:ascii="Calibri" w:hAnsi="Calibri" w:cs="Calibri"/>
        </w:rPr>
        <w:t>Description</w:t>
      </w:r>
      <w:bookmarkEnd w:id="119"/>
    </w:p>
    <w:p w:rsidR="006962C1" w:rsidRDefault="006962C1" w:rsidP="006962C1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6962C1">
        <w:rPr>
          <w:sz w:val="18"/>
          <w:szCs w:val="18"/>
          <w:lang w:bidi="ar-SA"/>
        </w:rPr>
        <w:t>"</w:t>
      </w:r>
      <w:proofErr w:type="spellStart"/>
      <w:r w:rsidRPr="006962C1">
        <w:rPr>
          <w:sz w:val="18"/>
          <w:szCs w:val="18"/>
          <w:lang w:bidi="ar-SA"/>
        </w:rPr>
        <w:t>MaxMagDiag</w:t>
      </w:r>
      <w:proofErr w:type="spellEnd"/>
      <w:r w:rsidRPr="006962C1">
        <w:rPr>
          <w:sz w:val="18"/>
          <w:szCs w:val="18"/>
          <w:lang w:bidi="ar-SA"/>
        </w:rPr>
        <w:t>" block implementation</w:t>
      </w:r>
      <w:r>
        <w:rPr>
          <w:rFonts w:cs="Calibri"/>
          <w:sz w:val="18"/>
          <w:szCs w:val="18"/>
        </w:rPr>
        <w:t>.</w:t>
      </w:r>
    </w:p>
    <w:p w:rsidR="006962C1" w:rsidRPr="002F5138" w:rsidRDefault="006962C1" w:rsidP="006962C1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0" w:name="_Toc445464850"/>
      <w:r w:rsidRPr="002F5138">
        <w:rPr>
          <w:rFonts w:ascii="Calibri" w:hAnsi="Calibri" w:cs="Calibri"/>
        </w:rPr>
        <w:lastRenderedPageBreak/>
        <w:t>Local Function #</w:t>
      </w:r>
      <w:r>
        <w:rPr>
          <w:rFonts w:ascii="Calibri" w:hAnsi="Calibri" w:cs="Calibri"/>
        </w:rPr>
        <w:t>9</w:t>
      </w:r>
      <w:bookmarkEnd w:id="12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6962C1" w:rsidRPr="00AA38E8" w:rsidTr="00154326">
        <w:trPr>
          <w:trHeight w:val="638"/>
        </w:trPr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DcTrendDiag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6962C1" w:rsidRPr="003877CA" w:rsidRDefault="006962C1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6962C1" w:rsidRPr="00AA38E8" w:rsidTr="00154326"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6962C1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WIRCmd_MtrNwtMtr_T_f32</w:t>
            </w:r>
          </w:p>
        </w:tc>
        <w:tc>
          <w:tcPr>
            <w:tcW w:w="1062" w:type="dxa"/>
          </w:tcPr>
          <w:p w:rsidR="006962C1" w:rsidRDefault="006962C1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45" w:type="dxa"/>
            <w:gridSpan w:val="2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6962C1" w:rsidRPr="00AA38E8" w:rsidTr="00154326">
        <w:tc>
          <w:tcPr>
            <w:tcW w:w="1247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6962C1" w:rsidRPr="003877CA" w:rsidRDefault="006962C1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FltStat_Cnt_T_lgc</w:t>
            </w:r>
            <w:proofErr w:type="spellEnd"/>
          </w:p>
        </w:tc>
        <w:tc>
          <w:tcPr>
            <w:tcW w:w="1062" w:type="dxa"/>
          </w:tcPr>
          <w:p w:rsidR="006962C1" w:rsidRDefault="006962C1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6962C1" w:rsidRPr="009D040E" w:rsidRDefault="006962C1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6962C1" w:rsidRPr="009D040E" w:rsidRDefault="006962C1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6962C1" w:rsidRPr="002F5138" w:rsidRDefault="006962C1" w:rsidP="006962C1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1" w:name="_Toc445464851"/>
      <w:r w:rsidRPr="002F5138">
        <w:rPr>
          <w:rFonts w:ascii="Calibri" w:hAnsi="Calibri" w:cs="Calibri"/>
        </w:rPr>
        <w:t>Description</w:t>
      </w:r>
      <w:bookmarkEnd w:id="121"/>
    </w:p>
    <w:p w:rsidR="006962C1" w:rsidRDefault="006962C1" w:rsidP="006962C1">
      <w:pPr>
        <w:autoSpaceDE w:val="0"/>
        <w:autoSpaceDN w:val="0"/>
        <w:adjustRightInd w:val="0"/>
        <w:rPr>
          <w:rFonts w:cs="Calibri"/>
          <w:sz w:val="18"/>
          <w:szCs w:val="18"/>
        </w:rPr>
      </w:pPr>
      <w:proofErr w:type="gramStart"/>
      <w:r w:rsidRPr="006962C1">
        <w:rPr>
          <w:sz w:val="18"/>
          <w:szCs w:val="18"/>
          <w:lang w:bidi="ar-SA"/>
        </w:rPr>
        <w:t>"</w:t>
      </w:r>
      <w:r w:rsidRPr="006962C1">
        <w:t xml:space="preserve"> </w:t>
      </w:r>
      <w:proofErr w:type="spellStart"/>
      <w:r w:rsidRPr="006962C1">
        <w:rPr>
          <w:sz w:val="18"/>
          <w:szCs w:val="18"/>
          <w:lang w:bidi="ar-SA"/>
        </w:rPr>
        <w:t>DcTrendDiag</w:t>
      </w:r>
      <w:proofErr w:type="spellEnd"/>
      <w:proofErr w:type="gramEnd"/>
      <w:r w:rsidRPr="006962C1">
        <w:rPr>
          <w:sz w:val="18"/>
          <w:szCs w:val="18"/>
          <w:lang w:bidi="ar-SA"/>
        </w:rPr>
        <w:t>" block implementation</w:t>
      </w:r>
      <w:r>
        <w:rPr>
          <w:rFonts w:cs="Calibri"/>
          <w:sz w:val="18"/>
          <w:szCs w:val="18"/>
        </w:rPr>
        <w:t>.</w:t>
      </w:r>
    </w:p>
    <w:p w:rsidR="00A51532" w:rsidRPr="002F5138" w:rsidRDefault="00A51532" w:rsidP="00A5153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2" w:name="_Toc445464852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10</w:t>
      </w:r>
      <w:bookmarkEnd w:id="122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51532">
              <w:rPr>
                <w:rFonts w:cs="Calibri"/>
                <w:sz w:val="18"/>
                <w:szCs w:val="18"/>
              </w:rPr>
              <w:t>FrequencyDiag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WIRCmd_MtrNwtMtr_T_f32</w:t>
            </w:r>
          </w:p>
        </w:tc>
        <w:tc>
          <w:tcPr>
            <w:tcW w:w="1062" w:type="dxa"/>
          </w:tcPr>
          <w:p w:rsidR="00A51532" w:rsidRDefault="00A51532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45" w:type="dxa"/>
            <w:gridSpan w:val="2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A51532" w:rsidRPr="00886D7D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FreqEst_Hz_T_f32</w:t>
            </w:r>
          </w:p>
        </w:tc>
        <w:tc>
          <w:tcPr>
            <w:tcW w:w="1062" w:type="dxa"/>
          </w:tcPr>
          <w:p w:rsidR="00A51532" w:rsidRDefault="00A5153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0.005</w:t>
            </w:r>
          </w:p>
        </w:tc>
        <w:tc>
          <w:tcPr>
            <w:tcW w:w="1345" w:type="dxa"/>
            <w:gridSpan w:val="2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A51532" w:rsidRPr="00341733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Enable_Uls_T_f32</w:t>
            </w:r>
          </w:p>
        </w:tc>
        <w:tc>
          <w:tcPr>
            <w:tcW w:w="1062" w:type="dxa"/>
          </w:tcPr>
          <w:p w:rsidR="00A51532" w:rsidRDefault="00A51532" w:rsidP="00154326">
            <w:r w:rsidRPr="00EB42CF"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A51532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45" w:type="dxa"/>
            <w:gridSpan w:val="2"/>
          </w:tcPr>
          <w:p w:rsidR="00A51532" w:rsidRDefault="00D0566E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A51532" w:rsidRPr="00341733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CmdAmp_MotNwtMtr_T_f32</w:t>
            </w:r>
          </w:p>
        </w:tc>
        <w:tc>
          <w:tcPr>
            <w:tcW w:w="1062" w:type="dxa"/>
          </w:tcPr>
          <w:p w:rsidR="00A51532" w:rsidRDefault="00A51532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-8.8</w:t>
            </w:r>
          </w:p>
        </w:tc>
        <w:tc>
          <w:tcPr>
            <w:tcW w:w="1345" w:type="dxa"/>
            <w:gridSpan w:val="2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8.8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FltStat_Cnt_T_lgc</w:t>
            </w:r>
            <w:proofErr w:type="spellEnd"/>
          </w:p>
        </w:tc>
        <w:tc>
          <w:tcPr>
            <w:tcW w:w="1062" w:type="dxa"/>
          </w:tcPr>
          <w:p w:rsidR="00A51532" w:rsidRDefault="00A51532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A51532" w:rsidRPr="009D040E" w:rsidRDefault="00A51532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A51532" w:rsidRPr="009D040E" w:rsidRDefault="00A51532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A51532" w:rsidRPr="002F5138" w:rsidRDefault="00A51532" w:rsidP="00A5153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3" w:name="_Toc445464853"/>
      <w:r w:rsidRPr="002F5138">
        <w:rPr>
          <w:rFonts w:ascii="Calibri" w:hAnsi="Calibri" w:cs="Calibri"/>
        </w:rPr>
        <w:t>Description</w:t>
      </w:r>
      <w:bookmarkEnd w:id="123"/>
    </w:p>
    <w:p w:rsidR="00A51532" w:rsidRDefault="00A51532" w:rsidP="00A51532">
      <w:pPr>
        <w:autoSpaceDE w:val="0"/>
        <w:autoSpaceDN w:val="0"/>
        <w:adjustRightInd w:val="0"/>
        <w:rPr>
          <w:rFonts w:cs="Calibri"/>
          <w:sz w:val="18"/>
          <w:szCs w:val="18"/>
        </w:rPr>
      </w:pPr>
      <w:proofErr w:type="gramStart"/>
      <w:r w:rsidRPr="0056536F">
        <w:rPr>
          <w:sz w:val="18"/>
          <w:szCs w:val="18"/>
          <w:lang w:bidi="ar-SA"/>
        </w:rPr>
        <w:t>'</w:t>
      </w:r>
      <w:r w:rsidRPr="00A51532">
        <w:rPr>
          <w:rFonts w:cs="Calibri"/>
          <w:sz w:val="18"/>
          <w:szCs w:val="18"/>
        </w:rPr>
        <w:t xml:space="preserve"> </w:t>
      </w:r>
      <w:proofErr w:type="spellStart"/>
      <w:r w:rsidRPr="00A51532">
        <w:rPr>
          <w:rFonts w:cs="Calibri"/>
          <w:sz w:val="18"/>
          <w:szCs w:val="18"/>
        </w:rPr>
        <w:t>FrequencyDiag</w:t>
      </w:r>
      <w:proofErr w:type="spellEnd"/>
      <w:proofErr w:type="gramEnd"/>
      <w:r w:rsidRPr="0056536F">
        <w:rPr>
          <w:sz w:val="18"/>
          <w:szCs w:val="18"/>
          <w:lang w:bidi="ar-SA"/>
        </w:rPr>
        <w:t xml:space="preserve"> ' </w:t>
      </w:r>
      <w:r>
        <w:rPr>
          <w:sz w:val="18"/>
          <w:szCs w:val="18"/>
          <w:lang w:bidi="ar-SA"/>
        </w:rPr>
        <w:t xml:space="preserve">block </w:t>
      </w:r>
      <w:r w:rsidRPr="0056536F">
        <w:rPr>
          <w:sz w:val="18"/>
          <w:szCs w:val="18"/>
          <w:lang w:bidi="ar-SA"/>
        </w:rPr>
        <w:t xml:space="preserve">implementation. </w:t>
      </w:r>
    </w:p>
    <w:p w:rsidR="00A51532" w:rsidRPr="002F5138" w:rsidRDefault="00A51532" w:rsidP="00A51532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4" w:name="_Toc445464854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11</w:t>
      </w:r>
      <w:bookmarkEnd w:id="124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A51532" w:rsidRPr="00AA38E8" w:rsidTr="00154326">
        <w:trPr>
          <w:trHeight w:val="638"/>
        </w:trPr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A51532">
              <w:rPr>
                <w:rFonts w:cs="Calibri"/>
                <w:sz w:val="18"/>
                <w:szCs w:val="18"/>
              </w:rPr>
              <w:t>WhlSpdCorrDiag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A51532" w:rsidRPr="003877CA" w:rsidRDefault="00A51532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A51532" w:rsidRPr="00AA38E8" w:rsidTr="00154326">
        <w:tc>
          <w:tcPr>
            <w:tcW w:w="1247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A51532" w:rsidRPr="003877CA" w:rsidRDefault="00A51532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WhlRiFrq_Hz_T_f32</w:t>
            </w:r>
          </w:p>
        </w:tc>
        <w:tc>
          <w:tcPr>
            <w:tcW w:w="1062" w:type="dxa"/>
          </w:tcPr>
          <w:p w:rsidR="00A51532" w:rsidRDefault="00A51532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A51532" w:rsidRPr="003877CA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0.01</w:t>
            </w:r>
          </w:p>
        </w:tc>
        <w:tc>
          <w:tcPr>
            <w:tcW w:w="1345" w:type="dxa"/>
            <w:gridSpan w:val="2"/>
          </w:tcPr>
          <w:p w:rsidR="00A51532" w:rsidRPr="003877CA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1952F8" w:rsidRPr="00AA38E8" w:rsidTr="00154326">
        <w:tc>
          <w:tcPr>
            <w:tcW w:w="1247" w:type="dxa"/>
          </w:tcPr>
          <w:p w:rsidR="001952F8" w:rsidRPr="003877CA" w:rsidRDefault="001952F8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1952F8" w:rsidRPr="00A51532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A51532">
              <w:rPr>
                <w:rFonts w:cs="Calibri"/>
                <w:sz w:val="18"/>
                <w:szCs w:val="18"/>
              </w:rPr>
              <w:t>WhlLeFrq_Hz_T_f32</w:t>
            </w:r>
          </w:p>
        </w:tc>
        <w:tc>
          <w:tcPr>
            <w:tcW w:w="1062" w:type="dxa"/>
          </w:tcPr>
          <w:p w:rsidR="001952F8" w:rsidRDefault="001952F8" w:rsidP="00154326">
            <w:r>
              <w:rPr>
                <w:rFonts w:cs="Calibri"/>
                <w:sz w:val="18"/>
                <w:szCs w:val="18"/>
              </w:rPr>
              <w:t>float32</w:t>
            </w:r>
          </w:p>
        </w:tc>
        <w:tc>
          <w:tcPr>
            <w:tcW w:w="1429" w:type="dxa"/>
          </w:tcPr>
          <w:p w:rsidR="001952F8" w:rsidRPr="003877CA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0.01</w:t>
            </w:r>
          </w:p>
        </w:tc>
        <w:tc>
          <w:tcPr>
            <w:tcW w:w="1345" w:type="dxa"/>
            <w:gridSpan w:val="2"/>
          </w:tcPr>
          <w:p w:rsidR="001952F8" w:rsidRPr="003877CA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60</w:t>
            </w:r>
          </w:p>
        </w:tc>
      </w:tr>
      <w:tr w:rsidR="001952F8" w:rsidRPr="00AA38E8" w:rsidTr="00154326">
        <w:tc>
          <w:tcPr>
            <w:tcW w:w="1247" w:type="dxa"/>
          </w:tcPr>
          <w:p w:rsidR="001952F8" w:rsidRPr="003877CA" w:rsidRDefault="001952F8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1952F8" w:rsidRPr="003877CA" w:rsidRDefault="001952F8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6962C1">
              <w:rPr>
                <w:rFonts w:cs="Calibri"/>
                <w:sz w:val="18"/>
                <w:szCs w:val="18"/>
              </w:rPr>
              <w:t>FltStat_Cnt_T_lgc</w:t>
            </w:r>
            <w:proofErr w:type="spellEnd"/>
          </w:p>
        </w:tc>
        <w:tc>
          <w:tcPr>
            <w:tcW w:w="1062" w:type="dxa"/>
          </w:tcPr>
          <w:p w:rsidR="001952F8" w:rsidRDefault="001952F8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1952F8" w:rsidRPr="009D040E" w:rsidRDefault="001952F8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1952F8" w:rsidRPr="009D040E" w:rsidRDefault="001952F8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</w:tbl>
    <w:p w:rsidR="00A51532" w:rsidRPr="002F5138" w:rsidRDefault="00A51532" w:rsidP="00A51532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5" w:name="_Toc445464855"/>
      <w:r w:rsidRPr="002F5138">
        <w:rPr>
          <w:rFonts w:ascii="Calibri" w:hAnsi="Calibri" w:cs="Calibri"/>
        </w:rPr>
        <w:t>Description</w:t>
      </w:r>
      <w:bookmarkEnd w:id="125"/>
    </w:p>
    <w:p w:rsidR="00A51532" w:rsidRDefault="00A51532" w:rsidP="00A51532">
      <w:pPr>
        <w:autoSpaceDE w:val="0"/>
        <w:autoSpaceDN w:val="0"/>
        <w:adjustRightInd w:val="0"/>
        <w:rPr>
          <w:rFonts w:cs="Calibri"/>
          <w:sz w:val="18"/>
          <w:szCs w:val="18"/>
        </w:rPr>
      </w:pPr>
      <w:proofErr w:type="gramStart"/>
      <w:r w:rsidRPr="006962C1">
        <w:rPr>
          <w:sz w:val="18"/>
          <w:szCs w:val="18"/>
          <w:lang w:bidi="ar-SA"/>
        </w:rPr>
        <w:t>"</w:t>
      </w:r>
      <w:r w:rsidRPr="00A51532">
        <w:t xml:space="preserve"> </w:t>
      </w:r>
      <w:proofErr w:type="spellStart"/>
      <w:r w:rsidRPr="00A51532">
        <w:rPr>
          <w:sz w:val="18"/>
          <w:szCs w:val="18"/>
          <w:lang w:bidi="ar-SA"/>
        </w:rPr>
        <w:t>WhlSpdCorrDiag</w:t>
      </w:r>
      <w:proofErr w:type="spellEnd"/>
      <w:proofErr w:type="gramEnd"/>
      <w:r w:rsidRPr="006962C1">
        <w:rPr>
          <w:sz w:val="18"/>
          <w:szCs w:val="18"/>
          <w:lang w:bidi="ar-SA"/>
        </w:rPr>
        <w:t>" block implementation</w:t>
      </w:r>
      <w:r>
        <w:rPr>
          <w:rFonts w:cs="Calibri"/>
          <w:sz w:val="18"/>
          <w:szCs w:val="18"/>
        </w:rPr>
        <w:t>.</w:t>
      </w:r>
    </w:p>
    <w:p w:rsidR="00154326" w:rsidRPr="002F5138" w:rsidRDefault="00154326" w:rsidP="00154326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6" w:name="_Toc445464856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12</w:t>
      </w:r>
      <w:bookmarkEnd w:id="126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7"/>
        <w:gridCol w:w="3845"/>
        <w:gridCol w:w="1062"/>
        <w:gridCol w:w="1429"/>
        <w:gridCol w:w="23"/>
        <w:gridCol w:w="1322"/>
      </w:tblGrid>
      <w:tr w:rsidR="00154326" w:rsidRPr="00AA38E8" w:rsidTr="00154326">
        <w:tc>
          <w:tcPr>
            <w:tcW w:w="1247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154326">
              <w:rPr>
                <w:rFonts w:cs="Calibri"/>
                <w:sz w:val="18"/>
                <w:szCs w:val="18"/>
              </w:rPr>
              <w:t>ElpdTi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154326" w:rsidRPr="003877CA" w:rsidRDefault="00154326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154326" w:rsidRPr="003877CA" w:rsidRDefault="00154326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154326" w:rsidRPr="003877CA" w:rsidRDefault="00154326" w:rsidP="00154326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154326" w:rsidRPr="00AA38E8" w:rsidTr="00154326">
        <w:tc>
          <w:tcPr>
            <w:tcW w:w="1247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154326">
              <w:rPr>
                <w:rFonts w:cs="Calibri"/>
                <w:sz w:val="18"/>
                <w:szCs w:val="18"/>
              </w:rPr>
              <w:t>FltStsTrue_Cnt_T_lgc</w:t>
            </w:r>
            <w:proofErr w:type="spellEnd"/>
          </w:p>
        </w:tc>
        <w:tc>
          <w:tcPr>
            <w:tcW w:w="1062" w:type="dxa"/>
          </w:tcPr>
          <w:p w:rsidR="00154326" w:rsidRDefault="00154326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154326" w:rsidRPr="009D040E" w:rsidRDefault="00154326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154326" w:rsidRPr="009D040E" w:rsidRDefault="00154326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154326" w:rsidRPr="00AA38E8" w:rsidTr="00154326">
        <w:tc>
          <w:tcPr>
            <w:tcW w:w="1247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154326" w:rsidRPr="00886D7D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154326">
              <w:rPr>
                <w:rFonts w:cs="Calibri"/>
                <w:sz w:val="18"/>
                <w:szCs w:val="18"/>
              </w:rPr>
              <w:t>PrevFltStsTrue_Cnt_T_lgc</w:t>
            </w:r>
            <w:proofErr w:type="spellEnd"/>
          </w:p>
        </w:tc>
        <w:tc>
          <w:tcPr>
            <w:tcW w:w="1062" w:type="dxa"/>
          </w:tcPr>
          <w:p w:rsidR="00154326" w:rsidRDefault="00154326" w:rsidP="00154326">
            <w:proofErr w:type="spellStart"/>
            <w:r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154326" w:rsidRPr="009D040E" w:rsidRDefault="00154326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1345" w:type="dxa"/>
            <w:gridSpan w:val="2"/>
          </w:tcPr>
          <w:p w:rsidR="00154326" w:rsidRPr="009D040E" w:rsidRDefault="00154326" w:rsidP="0015432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</w:tr>
      <w:tr w:rsidR="00154326" w:rsidRPr="00AA38E8" w:rsidTr="00154326">
        <w:tc>
          <w:tcPr>
            <w:tcW w:w="1247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154326" w:rsidRPr="00341733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154326">
              <w:rPr>
                <w:rFonts w:cs="Calibri"/>
                <w:sz w:val="18"/>
                <w:szCs w:val="18"/>
              </w:rPr>
              <w:t>RefTi_Sec_T_u32</w:t>
            </w:r>
          </w:p>
        </w:tc>
        <w:tc>
          <w:tcPr>
            <w:tcW w:w="1062" w:type="dxa"/>
          </w:tcPr>
          <w:p w:rsidR="00154326" w:rsidRDefault="00154326" w:rsidP="00154326">
            <w:r>
              <w:rPr>
                <w:rFonts w:cs="Calibri"/>
                <w:sz w:val="18"/>
                <w:szCs w:val="18"/>
              </w:rPr>
              <w:t>uint</w:t>
            </w:r>
            <w:r w:rsidRPr="00EB42CF">
              <w:rPr>
                <w:rFonts w:cs="Calibri"/>
                <w:sz w:val="18"/>
                <w:szCs w:val="18"/>
              </w:rPr>
              <w:t>32</w:t>
            </w:r>
          </w:p>
        </w:tc>
        <w:tc>
          <w:tcPr>
            <w:tcW w:w="1429" w:type="dxa"/>
          </w:tcPr>
          <w:p w:rsidR="00154326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  <w:tc>
          <w:tcPr>
            <w:tcW w:w="1345" w:type="dxa"/>
            <w:gridSpan w:val="2"/>
          </w:tcPr>
          <w:p w:rsidR="00154326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</w:tr>
      <w:tr w:rsidR="00154326" w:rsidRPr="00AA38E8" w:rsidTr="00154326">
        <w:tc>
          <w:tcPr>
            <w:tcW w:w="1247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154326" w:rsidRPr="003877CA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 w:rsidRPr="00154326">
              <w:rPr>
                <w:rFonts w:cs="Calibri"/>
                <w:sz w:val="18"/>
                <w:szCs w:val="18"/>
              </w:rPr>
              <w:t>ElpdTi_MilliSec_T_f32</w:t>
            </w:r>
          </w:p>
        </w:tc>
        <w:tc>
          <w:tcPr>
            <w:tcW w:w="1062" w:type="dxa"/>
          </w:tcPr>
          <w:p w:rsidR="00154326" w:rsidRDefault="00154326" w:rsidP="00154326">
            <w:r>
              <w:t>float32</w:t>
            </w:r>
          </w:p>
        </w:tc>
        <w:tc>
          <w:tcPr>
            <w:tcW w:w="1429" w:type="dxa"/>
          </w:tcPr>
          <w:p w:rsidR="00154326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  <w:tc>
          <w:tcPr>
            <w:tcW w:w="1345" w:type="dxa"/>
            <w:gridSpan w:val="2"/>
          </w:tcPr>
          <w:p w:rsidR="00154326" w:rsidRDefault="00154326" w:rsidP="00154326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</w:tr>
    </w:tbl>
    <w:p w:rsidR="00154326" w:rsidRPr="002F5138" w:rsidRDefault="00154326" w:rsidP="00154326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7" w:name="_Toc445464857"/>
      <w:r w:rsidRPr="002F5138">
        <w:rPr>
          <w:rFonts w:ascii="Calibri" w:hAnsi="Calibri" w:cs="Calibri"/>
        </w:rPr>
        <w:t>Description</w:t>
      </w:r>
      <w:bookmarkEnd w:id="127"/>
    </w:p>
    <w:p w:rsidR="00154326" w:rsidRDefault="00154326" w:rsidP="00154326">
      <w:pPr>
        <w:autoSpaceDE w:val="0"/>
        <w:autoSpaceDN w:val="0"/>
        <w:adjustRightInd w:val="0"/>
        <w:rPr>
          <w:sz w:val="18"/>
          <w:szCs w:val="18"/>
          <w:lang w:bidi="ar-SA"/>
        </w:rPr>
      </w:pPr>
      <w:r w:rsidRPr="00154326">
        <w:rPr>
          <w:sz w:val="18"/>
          <w:szCs w:val="18"/>
          <w:lang w:bidi="ar-SA"/>
        </w:rPr>
        <w:t xml:space="preserve">"Elapsed Timer" </w:t>
      </w:r>
      <w:proofErr w:type="gramStart"/>
      <w:r w:rsidRPr="00154326">
        <w:rPr>
          <w:sz w:val="18"/>
          <w:szCs w:val="18"/>
          <w:lang w:bidi="ar-SA"/>
        </w:rPr>
        <w:t>block</w:t>
      </w:r>
      <w:proofErr w:type="gramEnd"/>
      <w:r w:rsidRPr="00154326">
        <w:rPr>
          <w:sz w:val="18"/>
          <w:szCs w:val="18"/>
          <w:lang w:bidi="ar-SA"/>
        </w:rPr>
        <w:t xml:space="preserve"> implementation.</w:t>
      </w:r>
      <w:r w:rsidRPr="0056536F">
        <w:rPr>
          <w:sz w:val="18"/>
          <w:szCs w:val="18"/>
          <w:lang w:bidi="ar-SA"/>
        </w:rPr>
        <w:t xml:space="preserve"> </w:t>
      </w:r>
    </w:p>
    <w:p w:rsidR="00154326" w:rsidRPr="00154326" w:rsidRDefault="00154326" w:rsidP="00154326">
      <w:pPr>
        <w:autoSpaceDE w:val="0"/>
        <w:autoSpaceDN w:val="0"/>
        <w:adjustRightInd w:val="0"/>
        <w:rPr>
          <w:rFonts w:cs="Calibri"/>
          <w:sz w:val="18"/>
          <w:szCs w:val="18"/>
        </w:rPr>
      </w:pPr>
      <w:proofErr w:type="spellStart"/>
      <w:r w:rsidRPr="00154326">
        <w:rPr>
          <w:rFonts w:cs="Calibri"/>
          <w:sz w:val="18"/>
          <w:szCs w:val="18"/>
        </w:rPr>
        <w:t>FltStsTrue_Cnt_T_lgc</w:t>
      </w:r>
      <w:proofErr w:type="spellEnd"/>
      <w:r w:rsidRPr="00154326">
        <w:rPr>
          <w:rFonts w:cs="Calibri"/>
          <w:sz w:val="18"/>
          <w:szCs w:val="18"/>
        </w:rPr>
        <w:t xml:space="preserve"> - Fault condition current status</w:t>
      </w:r>
    </w:p>
    <w:p w:rsidR="00154326" w:rsidRPr="00154326" w:rsidRDefault="00154326" w:rsidP="00154326">
      <w:pPr>
        <w:autoSpaceDE w:val="0"/>
        <w:autoSpaceDN w:val="0"/>
        <w:adjustRightInd w:val="0"/>
        <w:rPr>
          <w:rFonts w:cs="Calibri"/>
          <w:sz w:val="18"/>
          <w:szCs w:val="18"/>
        </w:rPr>
      </w:pPr>
      <w:proofErr w:type="spellStart"/>
      <w:r w:rsidRPr="00154326">
        <w:rPr>
          <w:rFonts w:cs="Calibri"/>
          <w:sz w:val="18"/>
          <w:szCs w:val="18"/>
        </w:rPr>
        <w:t>PrevFltStsTrue_Cnt_T_lgc</w:t>
      </w:r>
      <w:proofErr w:type="spellEnd"/>
      <w:r w:rsidRPr="00154326">
        <w:rPr>
          <w:rFonts w:cs="Calibri"/>
          <w:sz w:val="18"/>
          <w:szCs w:val="18"/>
        </w:rPr>
        <w:t xml:space="preserve"> - Fault condition previous status (PIM) </w:t>
      </w:r>
    </w:p>
    <w:p w:rsidR="00154326" w:rsidRDefault="00154326" w:rsidP="00154326">
      <w:pPr>
        <w:autoSpaceDE w:val="0"/>
        <w:autoSpaceDN w:val="0"/>
        <w:adjustRightInd w:val="0"/>
        <w:rPr>
          <w:rFonts w:cs="Calibri"/>
          <w:sz w:val="18"/>
          <w:szCs w:val="18"/>
        </w:rPr>
      </w:pPr>
      <w:r w:rsidRPr="00154326">
        <w:rPr>
          <w:rFonts w:cs="Calibri"/>
          <w:sz w:val="18"/>
          <w:szCs w:val="18"/>
        </w:rPr>
        <w:t>RefTi_Sec_T_u32 - Reference Timer (PIM)</w:t>
      </w:r>
    </w:p>
    <w:p w:rsidR="00FD33F9" w:rsidRPr="002F5138" w:rsidRDefault="00FD33F9" w:rsidP="00FD33F9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128" w:name="_Toc445464858"/>
      <w:r w:rsidRPr="002F5138">
        <w:rPr>
          <w:rFonts w:ascii="Calibri" w:hAnsi="Calibri" w:cs="Calibri"/>
        </w:rPr>
        <w:t>Local Function #</w:t>
      </w:r>
      <w:r>
        <w:rPr>
          <w:rFonts w:ascii="Calibri" w:hAnsi="Calibri" w:cs="Calibri"/>
        </w:rPr>
        <w:t>13</w:t>
      </w:r>
      <w:bookmarkEnd w:id="128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4"/>
        <w:gridCol w:w="3344"/>
        <w:gridCol w:w="1855"/>
        <w:gridCol w:w="1299"/>
        <w:gridCol w:w="21"/>
        <w:gridCol w:w="1215"/>
      </w:tblGrid>
      <w:tr w:rsidR="00FD33F9" w:rsidRPr="00AA38E8" w:rsidTr="0036235C">
        <w:tc>
          <w:tcPr>
            <w:tcW w:w="1247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3845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FD33F9">
              <w:rPr>
                <w:rFonts w:cs="Calibri"/>
                <w:sz w:val="18"/>
                <w:szCs w:val="18"/>
              </w:rPr>
              <w:t>FltRcvry</w:t>
            </w:r>
            <w:proofErr w:type="spellEnd"/>
          </w:p>
        </w:tc>
        <w:tc>
          <w:tcPr>
            <w:tcW w:w="1062" w:type="dxa"/>
            <w:shd w:val="pct30" w:color="FFFF00" w:fill="auto"/>
          </w:tcPr>
          <w:p w:rsidR="00FD33F9" w:rsidRPr="003877CA" w:rsidRDefault="00FD33F9" w:rsidP="0036235C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52" w:type="dxa"/>
            <w:gridSpan w:val="2"/>
            <w:shd w:val="pct30" w:color="FFFF00" w:fill="auto"/>
          </w:tcPr>
          <w:p w:rsidR="00FD33F9" w:rsidRPr="003877CA" w:rsidRDefault="00FD33F9" w:rsidP="0036235C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22" w:type="dxa"/>
            <w:shd w:val="pct30" w:color="FFFF00" w:fill="auto"/>
          </w:tcPr>
          <w:p w:rsidR="00FD33F9" w:rsidRPr="003877CA" w:rsidRDefault="00FD33F9" w:rsidP="0036235C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FD33F9" w:rsidRPr="00AA38E8" w:rsidTr="0036235C">
        <w:tc>
          <w:tcPr>
            <w:tcW w:w="1247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3845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 w:rsidRPr="00FD33F9">
              <w:rPr>
                <w:rFonts w:cs="Calibri"/>
                <w:sz w:val="18"/>
                <w:szCs w:val="18"/>
              </w:rPr>
              <w:t>ElpdTi_Sec_T_f32</w:t>
            </w:r>
          </w:p>
        </w:tc>
        <w:tc>
          <w:tcPr>
            <w:tcW w:w="1062" w:type="dxa"/>
          </w:tcPr>
          <w:p w:rsidR="00FD33F9" w:rsidRDefault="00FD33F9" w:rsidP="0036235C">
            <w:r>
              <w:t>float32</w:t>
            </w:r>
          </w:p>
        </w:tc>
        <w:tc>
          <w:tcPr>
            <w:tcW w:w="1429" w:type="dxa"/>
          </w:tcPr>
          <w:p w:rsidR="00FD33F9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  <w:tc>
          <w:tcPr>
            <w:tcW w:w="1345" w:type="dxa"/>
            <w:gridSpan w:val="2"/>
          </w:tcPr>
          <w:p w:rsidR="00FD33F9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Full range</w:t>
            </w:r>
          </w:p>
        </w:tc>
      </w:tr>
      <w:tr w:rsidR="00FD33F9" w:rsidRPr="00AA38E8" w:rsidTr="0036235C">
        <w:tc>
          <w:tcPr>
            <w:tcW w:w="1247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FD33F9" w:rsidRPr="00886D7D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 w:rsidRPr="00FD33F9">
              <w:rPr>
                <w:rFonts w:cs="Calibri"/>
                <w:sz w:val="18"/>
                <w:szCs w:val="18"/>
              </w:rPr>
              <w:t>FltRecDly_Mins_T_f32</w:t>
            </w:r>
          </w:p>
        </w:tc>
        <w:tc>
          <w:tcPr>
            <w:tcW w:w="1062" w:type="dxa"/>
          </w:tcPr>
          <w:p w:rsidR="00FD33F9" w:rsidRDefault="00FD33F9" w:rsidP="0036235C">
            <w:r>
              <w:t>float32</w:t>
            </w:r>
          </w:p>
        </w:tc>
        <w:tc>
          <w:tcPr>
            <w:tcW w:w="1429" w:type="dxa"/>
          </w:tcPr>
          <w:p w:rsidR="00FD33F9" w:rsidRPr="009D040E" w:rsidRDefault="00FD33F9" w:rsidP="0036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1345" w:type="dxa"/>
            <w:gridSpan w:val="2"/>
          </w:tcPr>
          <w:p w:rsidR="00FD33F9" w:rsidRPr="009D040E" w:rsidRDefault="00FD33F9" w:rsidP="0036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255</w:t>
            </w:r>
          </w:p>
        </w:tc>
      </w:tr>
      <w:tr w:rsidR="00FD33F9" w:rsidRPr="00AA38E8" w:rsidTr="0036235C">
        <w:tc>
          <w:tcPr>
            <w:tcW w:w="1247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845" w:type="dxa"/>
          </w:tcPr>
          <w:p w:rsidR="00FD33F9" w:rsidRPr="00341733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>
              <w:t xml:space="preserve"> </w:t>
            </w:r>
            <w:proofErr w:type="spellStart"/>
            <w:r w:rsidRPr="00FD33F9">
              <w:rPr>
                <w:rFonts w:cs="Calibri"/>
                <w:sz w:val="18"/>
                <w:szCs w:val="18"/>
              </w:rPr>
              <w:t>FltRec_Uls_T_str</w:t>
            </w:r>
            <w:proofErr w:type="spellEnd"/>
          </w:p>
        </w:tc>
        <w:tc>
          <w:tcPr>
            <w:tcW w:w="1062" w:type="dxa"/>
          </w:tcPr>
          <w:p w:rsidR="00FD33F9" w:rsidRDefault="00FD33F9" w:rsidP="0036235C">
            <w:r w:rsidRPr="00FD33F9">
              <w:rPr>
                <w:rFonts w:cs="Calibri"/>
                <w:sz w:val="18"/>
                <w:szCs w:val="18"/>
              </w:rPr>
              <w:t>PassFailCntrDiagcRec1</w:t>
            </w:r>
          </w:p>
        </w:tc>
        <w:tc>
          <w:tcPr>
            <w:tcW w:w="1429" w:type="dxa"/>
          </w:tcPr>
          <w:p w:rsidR="00FD33F9" w:rsidRDefault="00BA1E74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Structure members –full range</w:t>
            </w:r>
          </w:p>
        </w:tc>
        <w:tc>
          <w:tcPr>
            <w:tcW w:w="1345" w:type="dxa"/>
            <w:gridSpan w:val="2"/>
          </w:tcPr>
          <w:p w:rsidR="00FD33F9" w:rsidRDefault="00BA1E74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Structure members –full range</w:t>
            </w:r>
          </w:p>
        </w:tc>
      </w:tr>
      <w:tr w:rsidR="00FD33F9" w:rsidRPr="00AA38E8" w:rsidTr="0036235C">
        <w:tc>
          <w:tcPr>
            <w:tcW w:w="1247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3845" w:type="dxa"/>
          </w:tcPr>
          <w:p w:rsidR="00FD33F9" w:rsidRPr="003877CA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None</w:t>
            </w:r>
          </w:p>
        </w:tc>
        <w:tc>
          <w:tcPr>
            <w:tcW w:w="1062" w:type="dxa"/>
          </w:tcPr>
          <w:p w:rsidR="00FD33F9" w:rsidRDefault="00FD33F9" w:rsidP="0036235C"/>
        </w:tc>
        <w:tc>
          <w:tcPr>
            <w:tcW w:w="1429" w:type="dxa"/>
          </w:tcPr>
          <w:p w:rsidR="00FD33F9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  <w:tc>
          <w:tcPr>
            <w:tcW w:w="1345" w:type="dxa"/>
            <w:gridSpan w:val="2"/>
          </w:tcPr>
          <w:p w:rsidR="00FD33F9" w:rsidRDefault="00FD33F9" w:rsidP="0036235C">
            <w:pPr>
              <w:spacing w:before="60"/>
              <w:rPr>
                <w:rFonts w:cs="Calibri"/>
                <w:sz w:val="18"/>
                <w:szCs w:val="18"/>
              </w:rPr>
            </w:pPr>
          </w:p>
        </w:tc>
      </w:tr>
    </w:tbl>
    <w:p w:rsidR="00FD33F9" w:rsidRPr="002F5138" w:rsidRDefault="00FD33F9" w:rsidP="00FD33F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129" w:name="_Toc445464859"/>
      <w:r w:rsidRPr="002F5138">
        <w:rPr>
          <w:rFonts w:ascii="Calibri" w:hAnsi="Calibri" w:cs="Calibri"/>
        </w:rPr>
        <w:t>Description</w:t>
      </w:r>
      <w:bookmarkEnd w:id="129"/>
    </w:p>
    <w:p w:rsidR="00294FE6" w:rsidRDefault="00FD33F9" w:rsidP="00FD33F9">
      <w:pPr>
        <w:autoSpaceDE w:val="0"/>
        <w:autoSpaceDN w:val="0"/>
        <w:adjustRightInd w:val="0"/>
        <w:rPr>
          <w:ins w:id="130" w:author="Leser, Matt" w:date="2016-10-13T09:00:00Z"/>
          <w:sz w:val="18"/>
          <w:szCs w:val="18"/>
          <w:lang w:bidi="ar-SA"/>
        </w:rPr>
      </w:pPr>
      <w:r w:rsidRPr="00154326">
        <w:rPr>
          <w:sz w:val="18"/>
          <w:szCs w:val="18"/>
          <w:lang w:bidi="ar-SA"/>
        </w:rPr>
        <w:t>"</w:t>
      </w:r>
      <w:r>
        <w:t>Flt Recovery</w:t>
      </w:r>
      <w:r w:rsidRPr="00154326">
        <w:rPr>
          <w:sz w:val="18"/>
          <w:szCs w:val="18"/>
          <w:lang w:bidi="ar-SA"/>
        </w:rPr>
        <w:t xml:space="preserve">" </w:t>
      </w:r>
      <w:proofErr w:type="gramStart"/>
      <w:r w:rsidRPr="00154326">
        <w:rPr>
          <w:sz w:val="18"/>
          <w:szCs w:val="18"/>
          <w:lang w:bidi="ar-SA"/>
        </w:rPr>
        <w:t>block</w:t>
      </w:r>
      <w:proofErr w:type="gramEnd"/>
      <w:r w:rsidRPr="00154326">
        <w:rPr>
          <w:sz w:val="18"/>
          <w:szCs w:val="18"/>
          <w:lang w:bidi="ar-SA"/>
        </w:rPr>
        <w:t xml:space="preserve"> implementation.</w:t>
      </w:r>
      <w:r w:rsidRPr="0056536F">
        <w:rPr>
          <w:sz w:val="18"/>
          <w:szCs w:val="18"/>
          <w:lang w:bidi="ar-SA"/>
        </w:rPr>
        <w:t xml:space="preserve"> </w:t>
      </w:r>
      <w:r>
        <w:rPr>
          <w:sz w:val="18"/>
          <w:szCs w:val="18"/>
          <w:lang w:bidi="ar-SA"/>
        </w:rPr>
        <w:t>Elapsed time is passed as argument</w:t>
      </w:r>
    </w:p>
    <w:p w:rsidR="00294FE6" w:rsidRPr="002F5138" w:rsidRDefault="00294FE6" w:rsidP="00294FE6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ins w:id="131" w:author="Leser, Matt" w:date="2016-10-13T09:00:00Z"/>
          <w:rFonts w:ascii="Calibri" w:hAnsi="Calibri" w:cs="Calibri"/>
        </w:rPr>
      </w:pPr>
      <w:ins w:id="132" w:author="Leser, Matt" w:date="2016-10-13T09:00:00Z">
        <w:r w:rsidRPr="002F5138">
          <w:rPr>
            <w:rFonts w:ascii="Calibri" w:hAnsi="Calibri" w:cs="Calibri"/>
          </w:rPr>
          <w:t>Local Function #</w:t>
        </w:r>
        <w:r>
          <w:rPr>
            <w:rFonts w:ascii="Calibri" w:hAnsi="Calibri" w:cs="Calibri"/>
          </w:rPr>
          <w:t>1</w:t>
        </w:r>
      </w:ins>
      <w:ins w:id="133" w:author="Leser, Matt" w:date="2016-10-13T09:01:00Z">
        <w:r>
          <w:rPr>
            <w:rFonts w:ascii="Calibri" w:hAnsi="Calibri" w:cs="Calibri"/>
          </w:rPr>
          <w:t>4</w:t>
        </w:r>
      </w:ins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3"/>
        <w:gridCol w:w="3735"/>
        <w:gridCol w:w="1049"/>
        <w:gridCol w:w="1375"/>
        <w:gridCol w:w="23"/>
        <w:gridCol w:w="1513"/>
      </w:tblGrid>
      <w:tr w:rsidR="00294FE6" w:rsidRPr="00AA38E8" w:rsidTr="00294FE6">
        <w:trPr>
          <w:ins w:id="134" w:author="Leser, Matt" w:date="2016-10-13T09:00:00Z"/>
        </w:trPr>
        <w:tc>
          <w:tcPr>
            <w:tcW w:w="1233" w:type="dxa"/>
          </w:tcPr>
          <w:p w:rsidR="00294FE6" w:rsidRPr="003877CA" w:rsidRDefault="00294FE6" w:rsidP="001A7C52">
            <w:pPr>
              <w:spacing w:before="60"/>
              <w:rPr>
                <w:ins w:id="135" w:author="Leser, Matt" w:date="2016-10-13T09:00:00Z"/>
                <w:rFonts w:cs="Calibri"/>
                <w:b/>
                <w:bCs/>
                <w:sz w:val="18"/>
                <w:szCs w:val="18"/>
              </w:rPr>
            </w:pPr>
            <w:ins w:id="136" w:author="Leser, Matt" w:date="2016-10-13T09:0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Function Name</w:t>
              </w:r>
            </w:ins>
          </w:p>
        </w:tc>
        <w:tc>
          <w:tcPr>
            <w:tcW w:w="3735" w:type="dxa"/>
          </w:tcPr>
          <w:p w:rsidR="00294FE6" w:rsidRPr="003877CA" w:rsidRDefault="00294FE6" w:rsidP="001A7C52">
            <w:pPr>
              <w:spacing w:before="60"/>
              <w:rPr>
                <w:ins w:id="137" w:author="Leser, Matt" w:date="2016-10-13T09:00:00Z"/>
                <w:rFonts w:cs="Calibri"/>
                <w:sz w:val="18"/>
                <w:szCs w:val="18"/>
              </w:rPr>
            </w:pPr>
            <w:proofErr w:type="spellStart"/>
            <w:ins w:id="138" w:author="Leser, Matt" w:date="2016-10-13T09:01:00Z">
              <w:r>
                <w:rPr>
                  <w:rFonts w:cs="Calibri"/>
                  <w:sz w:val="18"/>
                  <w:szCs w:val="18"/>
                </w:rPr>
                <w:t>ChkCompPersc</w:t>
              </w:r>
            </w:ins>
            <w:proofErr w:type="spellEnd"/>
          </w:p>
        </w:tc>
        <w:tc>
          <w:tcPr>
            <w:tcW w:w="1049" w:type="dxa"/>
            <w:shd w:val="pct30" w:color="FFFF00" w:fill="auto"/>
          </w:tcPr>
          <w:p w:rsidR="00294FE6" w:rsidRPr="003877CA" w:rsidRDefault="00294FE6" w:rsidP="001A7C52">
            <w:pPr>
              <w:spacing w:before="60"/>
              <w:jc w:val="center"/>
              <w:rPr>
                <w:ins w:id="139" w:author="Leser, Matt" w:date="2016-10-13T09:00:00Z"/>
                <w:rFonts w:cs="Calibri"/>
                <w:sz w:val="18"/>
                <w:szCs w:val="18"/>
              </w:rPr>
            </w:pPr>
            <w:ins w:id="140" w:author="Leser, Matt" w:date="2016-10-13T09:00:00Z">
              <w:r w:rsidRPr="003877CA">
                <w:rPr>
                  <w:rFonts w:cs="Calibri"/>
                  <w:sz w:val="18"/>
                  <w:szCs w:val="18"/>
                </w:rPr>
                <w:t>Type</w:t>
              </w:r>
            </w:ins>
          </w:p>
        </w:tc>
        <w:tc>
          <w:tcPr>
            <w:tcW w:w="1398" w:type="dxa"/>
            <w:gridSpan w:val="2"/>
            <w:shd w:val="pct30" w:color="FFFF00" w:fill="auto"/>
          </w:tcPr>
          <w:p w:rsidR="00294FE6" w:rsidRPr="003877CA" w:rsidRDefault="00294FE6" w:rsidP="001A7C52">
            <w:pPr>
              <w:spacing w:before="60"/>
              <w:jc w:val="center"/>
              <w:rPr>
                <w:ins w:id="141" w:author="Leser, Matt" w:date="2016-10-13T09:00:00Z"/>
                <w:rFonts w:cs="Calibri"/>
                <w:sz w:val="18"/>
                <w:szCs w:val="18"/>
              </w:rPr>
            </w:pPr>
            <w:ins w:id="142" w:author="Leser, Matt" w:date="2016-10-13T09:00:00Z">
              <w:r w:rsidRPr="003877CA">
                <w:rPr>
                  <w:rFonts w:cs="Calibri"/>
                  <w:sz w:val="18"/>
                  <w:szCs w:val="18"/>
                </w:rPr>
                <w:t>Min</w:t>
              </w:r>
            </w:ins>
          </w:p>
        </w:tc>
        <w:tc>
          <w:tcPr>
            <w:tcW w:w="1513" w:type="dxa"/>
            <w:shd w:val="pct30" w:color="FFFF00" w:fill="auto"/>
          </w:tcPr>
          <w:p w:rsidR="00294FE6" w:rsidRPr="003877CA" w:rsidRDefault="00294FE6" w:rsidP="001A7C52">
            <w:pPr>
              <w:spacing w:before="60"/>
              <w:jc w:val="center"/>
              <w:rPr>
                <w:ins w:id="143" w:author="Leser, Matt" w:date="2016-10-13T09:00:00Z"/>
                <w:rFonts w:cs="Calibri"/>
                <w:sz w:val="18"/>
                <w:szCs w:val="18"/>
              </w:rPr>
            </w:pPr>
            <w:ins w:id="144" w:author="Leser, Matt" w:date="2016-10-13T09:00:00Z">
              <w:r w:rsidRPr="003877CA">
                <w:rPr>
                  <w:rFonts w:cs="Calibri"/>
                  <w:sz w:val="18"/>
                  <w:szCs w:val="18"/>
                </w:rPr>
                <w:t>Max</w:t>
              </w:r>
            </w:ins>
          </w:p>
        </w:tc>
      </w:tr>
      <w:tr w:rsidR="00294FE6" w:rsidRPr="00AA38E8" w:rsidTr="00294FE6">
        <w:trPr>
          <w:ins w:id="145" w:author="Leser, Matt" w:date="2016-10-13T09:00:00Z"/>
        </w:trPr>
        <w:tc>
          <w:tcPr>
            <w:tcW w:w="1233" w:type="dxa"/>
          </w:tcPr>
          <w:p w:rsidR="00294FE6" w:rsidRPr="003877CA" w:rsidRDefault="00294FE6" w:rsidP="001A7C52">
            <w:pPr>
              <w:spacing w:before="60"/>
              <w:rPr>
                <w:ins w:id="146" w:author="Leser, Matt" w:date="2016-10-13T09:00:00Z"/>
                <w:rFonts w:cs="Calibri"/>
                <w:b/>
                <w:bCs/>
                <w:sz w:val="18"/>
                <w:szCs w:val="18"/>
              </w:rPr>
            </w:pPr>
            <w:ins w:id="147" w:author="Leser, Matt" w:date="2016-10-13T09:0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 xml:space="preserve">Arguments Passed </w:t>
              </w:r>
            </w:ins>
          </w:p>
        </w:tc>
        <w:tc>
          <w:tcPr>
            <w:tcW w:w="3735" w:type="dxa"/>
          </w:tcPr>
          <w:p w:rsidR="00294FE6" w:rsidRPr="003877CA" w:rsidRDefault="00294FE6" w:rsidP="001A7C52">
            <w:pPr>
              <w:spacing w:before="60"/>
              <w:rPr>
                <w:ins w:id="148" w:author="Leser, Matt" w:date="2016-10-13T09:00:00Z"/>
                <w:rFonts w:cs="Calibri"/>
                <w:sz w:val="18"/>
                <w:szCs w:val="18"/>
              </w:rPr>
            </w:pPr>
            <w:ins w:id="149" w:author="Leser, Matt" w:date="2016-10-13T09:03:00Z">
              <w:r>
                <w:rPr>
                  <w:rFonts w:cs="Calibri"/>
                  <w:sz w:val="18"/>
                  <w:szCs w:val="18"/>
                </w:rPr>
                <w:t>ActiveBand1Inp_Cnt_T_u32</w:t>
              </w:r>
            </w:ins>
          </w:p>
        </w:tc>
        <w:tc>
          <w:tcPr>
            <w:tcW w:w="1049" w:type="dxa"/>
          </w:tcPr>
          <w:p w:rsidR="00294FE6" w:rsidRDefault="00294FE6" w:rsidP="001A7C52">
            <w:pPr>
              <w:rPr>
                <w:ins w:id="150" w:author="Leser, Matt" w:date="2016-10-13T09:00:00Z"/>
              </w:rPr>
            </w:pPr>
            <w:ins w:id="151" w:author="Leser, Matt" w:date="2016-10-13T09:04:00Z">
              <w:r>
                <w:t>u</w:t>
              </w:r>
            </w:ins>
            <w:ins w:id="152" w:author="Leser, Matt" w:date="2016-10-13T09:03:00Z">
              <w:r>
                <w:t>int32</w:t>
              </w:r>
            </w:ins>
          </w:p>
        </w:tc>
        <w:tc>
          <w:tcPr>
            <w:tcW w:w="1375" w:type="dxa"/>
          </w:tcPr>
          <w:p w:rsidR="00294FE6" w:rsidRDefault="00294FE6" w:rsidP="001A7C52">
            <w:pPr>
              <w:spacing w:before="60"/>
              <w:rPr>
                <w:ins w:id="153" w:author="Leser, Matt" w:date="2016-10-13T09:00:00Z"/>
                <w:rFonts w:cs="Calibri"/>
                <w:sz w:val="18"/>
                <w:szCs w:val="18"/>
              </w:rPr>
            </w:pPr>
            <w:ins w:id="154" w:author="Leser, Matt" w:date="2016-10-13T09:04:00Z">
              <w:r>
                <w:rPr>
                  <w:rFonts w:cs="Calibri"/>
                  <w:sz w:val="18"/>
                  <w:szCs w:val="18"/>
                </w:rPr>
                <w:t>0</w:t>
              </w:r>
            </w:ins>
          </w:p>
        </w:tc>
        <w:tc>
          <w:tcPr>
            <w:tcW w:w="1536" w:type="dxa"/>
            <w:gridSpan w:val="2"/>
          </w:tcPr>
          <w:p w:rsidR="00294FE6" w:rsidRDefault="00294FE6" w:rsidP="001A7C52">
            <w:pPr>
              <w:spacing w:before="60"/>
              <w:rPr>
                <w:ins w:id="155" w:author="Leser, Matt" w:date="2016-10-13T09:00:00Z"/>
                <w:rFonts w:cs="Calibri"/>
                <w:sz w:val="18"/>
                <w:szCs w:val="18"/>
              </w:rPr>
            </w:pPr>
            <w:ins w:id="156" w:author="Leser, Matt" w:date="2016-10-13T09:05:00Z">
              <w:r>
                <w:rPr>
                  <w:rFonts w:cs="Calibri"/>
                  <w:sz w:val="18"/>
                  <w:szCs w:val="18"/>
                </w:rPr>
                <w:t>4.294967294e+09</w:t>
              </w:r>
            </w:ins>
          </w:p>
        </w:tc>
      </w:tr>
      <w:tr w:rsidR="00294FE6" w:rsidRPr="00AA38E8" w:rsidTr="00294FE6">
        <w:trPr>
          <w:ins w:id="157" w:author="Leser, Matt" w:date="2016-10-13T09:00:00Z"/>
        </w:trPr>
        <w:tc>
          <w:tcPr>
            <w:tcW w:w="1233" w:type="dxa"/>
          </w:tcPr>
          <w:p w:rsidR="00294FE6" w:rsidRPr="003877CA" w:rsidRDefault="00294FE6" w:rsidP="001A7C52">
            <w:pPr>
              <w:spacing w:before="60"/>
              <w:rPr>
                <w:ins w:id="158" w:author="Leser, Matt" w:date="2016-10-13T09:00:00Z"/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735" w:type="dxa"/>
          </w:tcPr>
          <w:p w:rsidR="00294FE6" w:rsidRPr="00886D7D" w:rsidRDefault="00294FE6" w:rsidP="001A7C52">
            <w:pPr>
              <w:spacing w:before="60"/>
              <w:rPr>
                <w:ins w:id="159" w:author="Leser, Matt" w:date="2016-10-13T09:00:00Z"/>
                <w:rFonts w:cs="Calibri"/>
                <w:sz w:val="18"/>
                <w:szCs w:val="18"/>
              </w:rPr>
            </w:pPr>
            <w:ins w:id="160" w:author="Leser, Matt" w:date="2016-10-13T09:03:00Z">
              <w:r>
                <w:rPr>
                  <w:rFonts w:cs="Calibri"/>
                  <w:sz w:val="18"/>
                  <w:szCs w:val="18"/>
                </w:rPr>
                <w:t>ActiveBand2Inp_Cnt_T_u32</w:t>
              </w:r>
            </w:ins>
          </w:p>
        </w:tc>
        <w:tc>
          <w:tcPr>
            <w:tcW w:w="1049" w:type="dxa"/>
          </w:tcPr>
          <w:p w:rsidR="00294FE6" w:rsidRDefault="00294FE6" w:rsidP="001A7C52">
            <w:pPr>
              <w:rPr>
                <w:ins w:id="161" w:author="Leser, Matt" w:date="2016-10-13T09:00:00Z"/>
              </w:rPr>
            </w:pPr>
            <w:ins w:id="162" w:author="Leser, Matt" w:date="2016-10-13T09:04:00Z">
              <w:r>
                <w:t>uint32</w:t>
              </w:r>
            </w:ins>
          </w:p>
        </w:tc>
        <w:tc>
          <w:tcPr>
            <w:tcW w:w="1375" w:type="dxa"/>
          </w:tcPr>
          <w:p w:rsidR="00294FE6" w:rsidRPr="009D040E" w:rsidRDefault="00294FE6" w:rsidP="001A7C52">
            <w:pPr>
              <w:spacing w:before="60"/>
              <w:rPr>
                <w:ins w:id="163" w:author="Leser, Matt" w:date="2016-10-13T09:00:00Z"/>
                <w:rFonts w:ascii="Arial" w:hAnsi="Arial" w:cs="Arial"/>
                <w:sz w:val="16"/>
              </w:rPr>
            </w:pPr>
            <w:ins w:id="164" w:author="Leser, Matt" w:date="2016-10-13T09:05:00Z">
              <w:r>
                <w:rPr>
                  <w:rFonts w:ascii="Arial" w:hAnsi="Arial" w:cs="Arial"/>
                  <w:sz w:val="16"/>
                </w:rPr>
                <w:t>0</w:t>
              </w:r>
            </w:ins>
          </w:p>
        </w:tc>
        <w:tc>
          <w:tcPr>
            <w:tcW w:w="1536" w:type="dxa"/>
            <w:gridSpan w:val="2"/>
          </w:tcPr>
          <w:p w:rsidR="00294FE6" w:rsidRPr="009D040E" w:rsidRDefault="00294FE6" w:rsidP="001A7C52">
            <w:pPr>
              <w:spacing w:before="60"/>
              <w:rPr>
                <w:ins w:id="165" w:author="Leser, Matt" w:date="2016-10-13T09:00:00Z"/>
                <w:rFonts w:ascii="Arial" w:hAnsi="Arial" w:cs="Arial"/>
                <w:sz w:val="16"/>
              </w:rPr>
            </w:pPr>
            <w:ins w:id="166" w:author="Leser, Matt" w:date="2016-10-13T09:05:00Z">
              <w:r>
                <w:rPr>
                  <w:rFonts w:cs="Calibri"/>
                  <w:sz w:val="18"/>
                  <w:szCs w:val="18"/>
                </w:rPr>
                <w:t>4.294967294e+09</w:t>
              </w:r>
            </w:ins>
          </w:p>
        </w:tc>
      </w:tr>
      <w:tr w:rsidR="00294FE6" w:rsidRPr="00AA38E8" w:rsidTr="00294FE6">
        <w:trPr>
          <w:ins w:id="167" w:author="Leser, Matt" w:date="2016-10-13T09:00:00Z"/>
        </w:trPr>
        <w:tc>
          <w:tcPr>
            <w:tcW w:w="1233" w:type="dxa"/>
          </w:tcPr>
          <w:p w:rsidR="00294FE6" w:rsidRPr="003877CA" w:rsidRDefault="00294FE6" w:rsidP="001A7C52">
            <w:pPr>
              <w:spacing w:before="60"/>
              <w:rPr>
                <w:ins w:id="168" w:author="Leser, Matt" w:date="2016-10-13T09:00:00Z"/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3735" w:type="dxa"/>
          </w:tcPr>
          <w:p w:rsidR="00294FE6" w:rsidRPr="00341733" w:rsidRDefault="00294FE6" w:rsidP="001A7C52">
            <w:pPr>
              <w:spacing w:before="60"/>
              <w:rPr>
                <w:ins w:id="169" w:author="Leser, Matt" w:date="2016-10-13T09:00:00Z"/>
                <w:rFonts w:cs="Calibri"/>
                <w:sz w:val="18"/>
                <w:szCs w:val="18"/>
              </w:rPr>
            </w:pPr>
            <w:ins w:id="170" w:author="Leser, Matt" w:date="2016-10-13T09:03:00Z">
              <w:r>
                <w:rPr>
                  <w:rFonts w:cs="Calibri"/>
                  <w:sz w:val="18"/>
                  <w:szCs w:val="18"/>
                </w:rPr>
                <w:t>ActiveBand3Inp_Cnt_T_u32</w:t>
              </w:r>
            </w:ins>
          </w:p>
        </w:tc>
        <w:tc>
          <w:tcPr>
            <w:tcW w:w="1049" w:type="dxa"/>
          </w:tcPr>
          <w:p w:rsidR="00294FE6" w:rsidRDefault="00294FE6" w:rsidP="001A7C52">
            <w:pPr>
              <w:rPr>
                <w:ins w:id="171" w:author="Leser, Matt" w:date="2016-10-13T09:00:00Z"/>
              </w:rPr>
            </w:pPr>
            <w:ins w:id="172" w:author="Leser, Matt" w:date="2016-10-13T09:04:00Z">
              <w:r>
                <w:t>uint32</w:t>
              </w:r>
            </w:ins>
          </w:p>
        </w:tc>
        <w:tc>
          <w:tcPr>
            <w:tcW w:w="1375" w:type="dxa"/>
          </w:tcPr>
          <w:p w:rsidR="00294FE6" w:rsidRDefault="00294FE6" w:rsidP="001A7C52">
            <w:pPr>
              <w:spacing w:before="60"/>
              <w:rPr>
                <w:ins w:id="173" w:author="Leser, Matt" w:date="2016-10-13T09:00:00Z"/>
                <w:rFonts w:cs="Calibri"/>
                <w:sz w:val="18"/>
                <w:szCs w:val="18"/>
              </w:rPr>
            </w:pPr>
            <w:ins w:id="174" w:author="Leser, Matt" w:date="2016-10-13T09:05:00Z">
              <w:r>
                <w:rPr>
                  <w:rFonts w:cs="Calibri"/>
                  <w:sz w:val="18"/>
                  <w:szCs w:val="18"/>
                </w:rPr>
                <w:t>0</w:t>
              </w:r>
            </w:ins>
          </w:p>
        </w:tc>
        <w:tc>
          <w:tcPr>
            <w:tcW w:w="1536" w:type="dxa"/>
            <w:gridSpan w:val="2"/>
          </w:tcPr>
          <w:p w:rsidR="00294FE6" w:rsidRDefault="00294FE6" w:rsidP="001A7C52">
            <w:pPr>
              <w:spacing w:before="60"/>
              <w:rPr>
                <w:ins w:id="175" w:author="Leser, Matt" w:date="2016-10-13T09:00:00Z"/>
                <w:rFonts w:cs="Calibri"/>
                <w:sz w:val="18"/>
                <w:szCs w:val="18"/>
              </w:rPr>
            </w:pPr>
            <w:ins w:id="176" w:author="Leser, Matt" w:date="2016-10-13T09:05:00Z">
              <w:r>
                <w:rPr>
                  <w:rFonts w:cs="Calibri"/>
                  <w:sz w:val="18"/>
                  <w:szCs w:val="18"/>
                </w:rPr>
                <w:t>4.294967294e+09</w:t>
              </w:r>
            </w:ins>
          </w:p>
        </w:tc>
      </w:tr>
      <w:tr w:rsidR="00294FE6" w:rsidRPr="00AA38E8" w:rsidTr="00294FE6">
        <w:trPr>
          <w:ins w:id="177" w:author="Leser, Matt" w:date="2016-10-13T09:00:00Z"/>
        </w:trPr>
        <w:tc>
          <w:tcPr>
            <w:tcW w:w="1233" w:type="dxa"/>
          </w:tcPr>
          <w:p w:rsidR="00294FE6" w:rsidRPr="003877CA" w:rsidRDefault="00294FE6" w:rsidP="001A7C52">
            <w:pPr>
              <w:spacing w:before="60"/>
              <w:rPr>
                <w:ins w:id="178" w:author="Leser, Matt" w:date="2016-10-13T09:00:00Z"/>
                <w:rFonts w:cs="Calibri"/>
                <w:b/>
                <w:bCs/>
                <w:sz w:val="18"/>
                <w:szCs w:val="18"/>
              </w:rPr>
            </w:pPr>
            <w:ins w:id="179" w:author="Leser, Matt" w:date="2016-10-13T09:00:00Z">
              <w:r w:rsidRPr="003877CA">
                <w:rPr>
                  <w:rFonts w:cs="Calibri"/>
                  <w:b/>
                  <w:bCs/>
                  <w:sz w:val="18"/>
                  <w:szCs w:val="18"/>
                </w:rPr>
                <w:t>Return Value</w:t>
              </w:r>
            </w:ins>
          </w:p>
        </w:tc>
        <w:tc>
          <w:tcPr>
            <w:tcW w:w="3735" w:type="dxa"/>
          </w:tcPr>
          <w:p w:rsidR="00294FE6" w:rsidRPr="003877CA" w:rsidRDefault="00294FE6" w:rsidP="001A7C52">
            <w:pPr>
              <w:spacing w:before="60"/>
              <w:rPr>
                <w:ins w:id="180" w:author="Leser, Matt" w:date="2016-10-13T09:00:00Z"/>
                <w:rFonts w:cs="Calibri"/>
                <w:sz w:val="18"/>
                <w:szCs w:val="18"/>
              </w:rPr>
            </w:pPr>
            <w:proofErr w:type="spellStart"/>
            <w:ins w:id="181" w:author="Leser, Matt" w:date="2016-10-13T09:05:00Z">
              <w:r>
                <w:rPr>
                  <w:rFonts w:cs="Calibri"/>
                  <w:sz w:val="18"/>
                  <w:szCs w:val="18"/>
                </w:rPr>
                <w:t>Flt_Cnt_T_lgc</w:t>
              </w:r>
            </w:ins>
            <w:proofErr w:type="spellEnd"/>
          </w:p>
        </w:tc>
        <w:tc>
          <w:tcPr>
            <w:tcW w:w="1049" w:type="dxa"/>
          </w:tcPr>
          <w:p w:rsidR="00294FE6" w:rsidRDefault="00294FE6" w:rsidP="001A7C52">
            <w:pPr>
              <w:rPr>
                <w:ins w:id="182" w:author="Leser, Matt" w:date="2016-10-13T09:00:00Z"/>
              </w:rPr>
            </w:pPr>
            <w:proofErr w:type="spellStart"/>
            <w:ins w:id="183" w:author="Leser, Matt" w:date="2016-10-13T09:05:00Z">
              <w:r>
                <w:t>boolean</w:t>
              </w:r>
            </w:ins>
            <w:proofErr w:type="spellEnd"/>
          </w:p>
        </w:tc>
        <w:tc>
          <w:tcPr>
            <w:tcW w:w="1375" w:type="dxa"/>
          </w:tcPr>
          <w:p w:rsidR="00294FE6" w:rsidRDefault="00294FE6" w:rsidP="001A7C52">
            <w:pPr>
              <w:spacing w:before="60"/>
              <w:rPr>
                <w:ins w:id="184" w:author="Leser, Matt" w:date="2016-10-13T09:00:00Z"/>
                <w:rFonts w:cs="Calibri"/>
                <w:sz w:val="18"/>
                <w:szCs w:val="18"/>
              </w:rPr>
            </w:pPr>
            <w:ins w:id="185" w:author="Leser, Matt" w:date="2016-10-13T09:05:00Z">
              <w:r>
                <w:rPr>
                  <w:rFonts w:cs="Calibri"/>
                  <w:sz w:val="18"/>
                  <w:szCs w:val="18"/>
                </w:rPr>
                <w:t>FALSE</w:t>
              </w:r>
            </w:ins>
          </w:p>
        </w:tc>
        <w:tc>
          <w:tcPr>
            <w:tcW w:w="1536" w:type="dxa"/>
            <w:gridSpan w:val="2"/>
          </w:tcPr>
          <w:p w:rsidR="00294FE6" w:rsidRDefault="00294FE6" w:rsidP="001A7C52">
            <w:pPr>
              <w:spacing w:before="60"/>
              <w:rPr>
                <w:ins w:id="186" w:author="Leser, Matt" w:date="2016-10-13T09:00:00Z"/>
                <w:rFonts w:cs="Calibri"/>
                <w:sz w:val="18"/>
                <w:szCs w:val="18"/>
              </w:rPr>
            </w:pPr>
            <w:ins w:id="187" w:author="Leser, Matt" w:date="2016-10-13T09:05:00Z">
              <w:r>
                <w:rPr>
                  <w:rFonts w:cs="Calibri"/>
                  <w:sz w:val="18"/>
                  <w:szCs w:val="18"/>
                </w:rPr>
                <w:t>TRUE</w:t>
              </w:r>
            </w:ins>
          </w:p>
        </w:tc>
      </w:tr>
    </w:tbl>
    <w:p w:rsidR="00294FE6" w:rsidRPr="002F5138" w:rsidRDefault="00294FE6" w:rsidP="00294FE6">
      <w:pPr>
        <w:pStyle w:val="Heading2"/>
        <w:numPr>
          <w:ilvl w:val="3"/>
          <w:numId w:val="11"/>
        </w:numPr>
        <w:spacing w:after="60"/>
        <w:rPr>
          <w:ins w:id="188" w:author="Leser, Matt" w:date="2016-10-13T09:00:00Z"/>
          <w:rFonts w:ascii="Calibri" w:hAnsi="Calibri" w:cs="Calibri"/>
        </w:rPr>
      </w:pPr>
      <w:ins w:id="189" w:author="Leser, Matt" w:date="2016-10-13T09:00:00Z">
        <w:r w:rsidRPr="002F5138">
          <w:rPr>
            <w:rFonts w:ascii="Calibri" w:hAnsi="Calibri" w:cs="Calibri"/>
          </w:rPr>
          <w:t>Description</w:t>
        </w:r>
      </w:ins>
    </w:p>
    <w:p w:rsidR="00294FE6" w:rsidRDefault="00294FE6" w:rsidP="00FD33F9">
      <w:pPr>
        <w:autoSpaceDE w:val="0"/>
        <w:autoSpaceDN w:val="0"/>
        <w:adjustRightInd w:val="0"/>
        <w:rPr>
          <w:sz w:val="18"/>
          <w:szCs w:val="18"/>
          <w:lang w:bidi="ar-SA"/>
        </w:rPr>
      </w:pPr>
      <w:ins w:id="190" w:author="Leser, Matt" w:date="2016-10-13T09:06:00Z">
        <w:r>
          <w:rPr>
            <w:sz w:val="18"/>
            <w:szCs w:val="18"/>
            <w:lang w:bidi="ar-SA"/>
          </w:rPr>
          <w:t>“</w:t>
        </w:r>
        <w:proofErr w:type="spellStart"/>
        <w:r>
          <w:rPr>
            <w:sz w:val="18"/>
            <w:szCs w:val="18"/>
            <w:lang w:bidi="ar-SA"/>
          </w:rPr>
          <w:t>CheckCompPersistence</w:t>
        </w:r>
        <w:proofErr w:type="spellEnd"/>
        <w:r>
          <w:rPr>
            <w:sz w:val="18"/>
            <w:szCs w:val="18"/>
            <w:lang w:bidi="ar-SA"/>
          </w:rPr>
          <w:t>” block implementation.</w:t>
        </w:r>
      </w:ins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191" w:name="_Toc44546486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97"/>
      <w:bookmarkEnd w:id="191"/>
    </w:p>
    <w:p w:rsidR="002B094F" w:rsidRDefault="009B7D1A" w:rsidP="002B094F">
      <w:pPr>
        <w:rPr>
          <w:lang w:bidi="ar-SA"/>
        </w:rPr>
      </w:pPr>
      <w:r>
        <w:rPr>
          <w:rFonts w:cs="Calibri"/>
        </w:rPr>
        <w:t>None</w:t>
      </w: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Pr="005B72B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92" w:name="_Toc418080076"/>
      <w:bookmarkStart w:id="193" w:name="_Toc421709921"/>
      <w:bookmarkStart w:id="194" w:name="_Toc445464861"/>
      <w:r w:rsidRPr="005B72BC">
        <w:rPr>
          <w:rFonts w:ascii="Calibri" w:hAnsi="Calibri"/>
        </w:rPr>
        <w:lastRenderedPageBreak/>
        <w:t>Known</w:t>
      </w:r>
      <w:r w:rsidRPr="005B72BC">
        <w:rPr>
          <w:rFonts w:ascii="Calibri" w:hAnsi="Calibri" w:cs="Calibri"/>
        </w:rPr>
        <w:t xml:space="preserve"> Limitations with Design</w:t>
      </w:r>
      <w:bookmarkEnd w:id="192"/>
      <w:bookmarkEnd w:id="193"/>
      <w:bookmarkEnd w:id="194"/>
    </w:p>
    <w:p w:rsidR="0011537F" w:rsidRDefault="00333D67" w:rsidP="001A7E08">
      <w:pPr>
        <w:pStyle w:val="ListParagraph"/>
        <w:jc w:val="both"/>
        <w:rPr>
          <w:ins w:id="195" w:author="Leser, Matt" w:date="2016-10-13T13:05:00Z"/>
          <w:rFonts w:ascii="Arial" w:hAnsi="Arial" w:cs="Arial"/>
          <w:color w:val="222222"/>
          <w:sz w:val="18"/>
          <w:szCs w:val="18"/>
          <w:shd w:val="clear" w:color="auto" w:fill="FFFFFF"/>
        </w:rPr>
      </w:pPr>
      <w:del w:id="196" w:author="Leser, Matt" w:date="2016-10-13T13:04:00Z">
        <w:r w:rsidDel="00C26C66">
          <w:delText>None</w:delText>
        </w:r>
        <w:r w:rsidR="0011537F" w:rsidRPr="005B72BC" w:rsidDel="00C26C66">
          <w:delText>.</w:delText>
        </w:r>
      </w:del>
      <w:ins w:id="197" w:author="Leser, Matt" w:date="2016-10-13T13:04:00Z">
        <w:r w:rsidR="00C26C66">
          <w:t xml:space="preserve">1. </w:t>
        </w:r>
        <w:r w:rsidR="00C26C66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The Inter runnable variable '</w:t>
        </w:r>
        <w:proofErr w:type="spellStart"/>
        <w:r w:rsidR="00C26C66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IniCmpFlt</w:t>
        </w:r>
        <w:proofErr w:type="spellEnd"/>
        <w:r w:rsidR="00C26C66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' is written in Init1 and read in Per1. The DD dictionary has a discrepancy where it mentions written in Per2 and read in Per1. The implementation/code has already been updated to the current read write combination. The design needs to be updated for the same. Refer to CR</w:t>
        </w:r>
      </w:ins>
      <w:ins w:id="198" w:author="Leser, Matt" w:date="2016-10-13T13:05:00Z">
        <w:r w:rsidR="00C26C66"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 xml:space="preserve"> EA4#7979.</w:t>
        </w:r>
      </w:ins>
    </w:p>
    <w:p w:rsidR="00C26C66" w:rsidRDefault="00C26C66" w:rsidP="001A7E08">
      <w:pPr>
        <w:pStyle w:val="ListParagraph"/>
        <w:jc w:val="both"/>
        <w:rPr>
          <w:ins w:id="199" w:author="Leser, Matt" w:date="2016-10-13T13:05:00Z"/>
        </w:rPr>
      </w:pPr>
    </w:p>
    <w:p w:rsidR="00C26C66" w:rsidRDefault="00C26C66" w:rsidP="001A7E08">
      <w:pPr>
        <w:pStyle w:val="ListParagraph"/>
        <w:jc w:val="both"/>
        <w:rPr>
          <w:ins w:id="200" w:author="Leser, Matt" w:date="2016-10-13T14:17:00Z"/>
          <w:rFonts w:ascii="Arial" w:hAnsi="Arial" w:cs="Arial"/>
          <w:color w:val="000000"/>
          <w:sz w:val="16"/>
          <w:szCs w:val="16"/>
          <w:shd w:val="clear" w:color="auto" w:fill="FFFFFF"/>
        </w:rPr>
      </w:pPr>
      <w:ins w:id="201" w:author="Leser, Matt" w:date="2016-10-13T13:05:00Z">
        <w:r>
          <w:t xml:space="preserve">2. </w:t>
        </w:r>
        <w:r>
          <w:rPr>
            <w:rFonts w:ascii="Arial" w:hAnsi="Arial" w:cs="Arial"/>
            <w:color w:val="000000"/>
            <w:sz w:val="16"/>
            <w:szCs w:val="16"/>
            <w:shd w:val="clear" w:color="auto" w:fill="FFFFFF"/>
          </w:rPr>
          <w:t>Constant DURATIONDISABLE_CNT_U16 value needs to be changed to a value less than max of the data type.  Implementation is using 18500 to match the EA3 component based on agreement with FDD Owner. Refer to CR EA4#7979</w:t>
        </w:r>
      </w:ins>
    </w:p>
    <w:p w:rsidR="002565CF" w:rsidRDefault="002565CF" w:rsidP="001A7E08">
      <w:pPr>
        <w:pStyle w:val="ListParagraph"/>
        <w:jc w:val="both"/>
        <w:rPr>
          <w:ins w:id="202" w:author="Leser, Matt" w:date="2016-10-13T14:17:00Z"/>
        </w:rPr>
      </w:pPr>
    </w:p>
    <w:p w:rsidR="002565CF" w:rsidRDefault="002565CF" w:rsidP="002565CF">
      <w:pPr>
        <w:pStyle w:val="ListParagraph"/>
        <w:jc w:val="both"/>
      </w:pPr>
      <w:ins w:id="203" w:author="Leser, Matt" w:date="2016-10-13T14:17:00Z">
        <w:r>
          <w:t xml:space="preserve">3. The Inter runnable Variable </w:t>
        </w:r>
      </w:ins>
      <w:ins w:id="204" w:author="Leser, Matt" w:date="2016-10-13T14:18:00Z">
        <w:r>
          <w:t>‘</w:t>
        </w:r>
        <w:proofErr w:type="spellStart"/>
        <w:r>
          <w:t>MaxMgnFlt</w:t>
        </w:r>
        <w:proofErr w:type="spellEnd"/>
        <w:r>
          <w:t xml:space="preserve">’ is written in Per2 and Read in Per1. The </w:t>
        </w:r>
        <w:proofErr w:type="spellStart"/>
        <w:r>
          <w:t>DataDict.m</w:t>
        </w:r>
        <w:proofErr w:type="spellEnd"/>
        <w:r>
          <w:t xml:space="preserve"> has </w:t>
        </w:r>
      </w:ins>
      <w:ins w:id="205" w:author="Leser, Matt" w:date="2016-10-13T14:19:00Z">
        <w:r>
          <w:t>a discrepancy where it mentions written in Init1 and read in Per1.</w:t>
        </w:r>
      </w:ins>
      <w:ins w:id="206" w:author="Leser, Matt" w:date="2016-10-13T14:20:00Z">
        <w:r>
          <w:t xml:space="preserve"> </w:t>
        </w:r>
        <w:r>
          <w:rPr>
            <w:rFonts w:ascii="Arial" w:hAnsi="Arial" w:cs="Arial"/>
            <w:color w:val="222222"/>
            <w:sz w:val="18"/>
            <w:szCs w:val="18"/>
            <w:shd w:val="clear" w:color="auto" w:fill="FFFFFF"/>
          </w:rPr>
          <w:t>The implementation/code has already been updated to the current read write combination. The design needs to be updated for the same. Refer to CR EA4#7979.</w:t>
        </w:r>
      </w:ins>
    </w:p>
    <w:p w:rsidR="001F4282" w:rsidRPr="00B26D2C" w:rsidRDefault="001F4282" w:rsidP="0043410A">
      <w:pPr>
        <w:pStyle w:val="ListParagraph"/>
        <w:rPr>
          <w:rFonts w:cs="Calibri"/>
          <w:i/>
        </w:rPr>
      </w:pPr>
    </w:p>
    <w:p w:rsidR="00531B8C" w:rsidRDefault="00531B8C" w:rsidP="00531B8C">
      <w:pPr>
        <w:rPr>
          <w:rFonts w:cs="Calibri"/>
        </w:rPr>
      </w:pPr>
      <w:bookmarkStart w:id="207" w:name="_GoBack"/>
      <w:bookmarkEnd w:id="207"/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208" w:name="_Toc382297449"/>
      <w:bookmarkStart w:id="209" w:name="_Toc418080077"/>
      <w:bookmarkStart w:id="210" w:name="_Toc421709922"/>
      <w:bookmarkStart w:id="211" w:name="_Toc445464862"/>
      <w:r w:rsidRPr="00E75CFE">
        <w:rPr>
          <w:rFonts w:ascii="Calibri" w:hAnsi="Calibri" w:cs="Calibri"/>
        </w:rPr>
        <w:lastRenderedPageBreak/>
        <w:t>UNIT TEST CONSIDERATION</w:t>
      </w:r>
      <w:bookmarkEnd w:id="208"/>
      <w:bookmarkEnd w:id="209"/>
      <w:bookmarkEnd w:id="210"/>
      <w:bookmarkEnd w:id="211"/>
    </w:p>
    <w:p w:rsidR="00250144" w:rsidRDefault="00250144" w:rsidP="00531B8C">
      <w:pPr>
        <w:rPr>
          <w:lang w:bidi="ar-SA"/>
        </w:rPr>
      </w:pPr>
      <w:r>
        <w:t>None</w:t>
      </w: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P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250144" w:rsidRDefault="00250144" w:rsidP="00250144">
      <w:pPr>
        <w:rPr>
          <w:lang w:bidi="ar-SA"/>
        </w:rPr>
      </w:pPr>
    </w:p>
    <w:p w:rsidR="00531B8C" w:rsidRPr="00250144" w:rsidRDefault="00250144" w:rsidP="00250144">
      <w:pPr>
        <w:tabs>
          <w:tab w:val="left" w:pos="6636"/>
        </w:tabs>
        <w:rPr>
          <w:lang w:bidi="ar-SA"/>
        </w:rPr>
      </w:pPr>
      <w:r>
        <w:rPr>
          <w:lang w:bidi="ar-SA"/>
        </w:rPr>
        <w:tab/>
      </w:r>
    </w:p>
    <w:p w:rsidR="00786BDF" w:rsidRPr="00A158C7" w:rsidRDefault="00786BDF" w:rsidP="000B37D5">
      <w:pPr>
        <w:pStyle w:val="Heading7"/>
      </w:pPr>
      <w:bookmarkStart w:id="212" w:name="_Toc445464863"/>
      <w:r w:rsidRPr="00A158C7">
        <w:lastRenderedPageBreak/>
        <w:t>Abbreviations and Acronyms</w:t>
      </w:r>
      <w:bookmarkEnd w:id="2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213" w:name="_Toc445464864"/>
      <w:r w:rsidRPr="00A158C7">
        <w:lastRenderedPageBreak/>
        <w:t>Glossary</w:t>
      </w:r>
      <w:bookmarkEnd w:id="213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214" w:name="_Toc445464865"/>
      <w:r w:rsidRPr="00A158C7">
        <w:lastRenderedPageBreak/>
        <w:t>References</w:t>
      </w:r>
      <w:bookmarkEnd w:id="2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215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3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215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9E4C5C" w:rsidP="0052226A">
            <w:pPr>
              <w:rPr>
                <w:lang w:bidi="ar-SA"/>
              </w:rPr>
            </w:pPr>
            <w:r>
              <w:t>EA4 01.00.01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F91B91" w:rsidP="00B758D2">
            <w:pPr>
              <w:keepNext/>
            </w:pPr>
            <w:hyperlink r:id="rId14" w:history="1">
              <w:bookmarkStart w:id="216" w:name="_Ref335300243"/>
              <w:r w:rsidR="00531B8C" w:rsidRPr="00FC427F">
                <w:t>Software Naming Conventions.doc</w:t>
              </w:r>
              <w:bookmarkEnd w:id="216"/>
            </w:hyperlink>
          </w:p>
        </w:tc>
        <w:tc>
          <w:tcPr>
            <w:tcW w:w="2091" w:type="dxa"/>
            <w:shd w:val="clear" w:color="auto" w:fill="auto"/>
          </w:tcPr>
          <w:p w:rsidR="00531B8C" w:rsidRDefault="00E20034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2.0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217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 w:rsidRPr="00E20034">
              <w:t>Software Design and Coding Standards.doc</w:t>
            </w:r>
            <w:r>
              <w:fldChar w:fldCharType="end"/>
            </w:r>
            <w:bookmarkEnd w:id="217"/>
          </w:p>
        </w:tc>
        <w:tc>
          <w:tcPr>
            <w:tcW w:w="2091" w:type="dxa"/>
            <w:shd w:val="clear" w:color="auto" w:fill="auto"/>
          </w:tcPr>
          <w:p w:rsidR="00531B8C" w:rsidRDefault="00E20034" w:rsidP="0052226A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2.1</w:t>
            </w:r>
          </w:p>
        </w:tc>
      </w:tr>
      <w:tr w:rsidR="00DC2D5B" w:rsidRPr="00A158C7" w:rsidTr="00B758D2">
        <w:tc>
          <w:tcPr>
            <w:tcW w:w="738" w:type="dxa"/>
            <w:shd w:val="clear" w:color="auto" w:fill="auto"/>
          </w:tcPr>
          <w:p w:rsidR="00DC2D5B" w:rsidRDefault="00DC2D5B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DC2D5B" w:rsidRPr="00333D67" w:rsidRDefault="00DC2D5B" w:rsidP="00666AFD">
            <w:pPr>
              <w:autoSpaceDE w:val="0"/>
              <w:autoSpaceDN w:val="0"/>
              <w:adjustRightInd w:val="0"/>
              <w:spacing w:after="0"/>
            </w:pPr>
            <w:r>
              <w:t xml:space="preserve">FDD : </w:t>
            </w:r>
            <w:r w:rsidR="004C2582">
              <w:t>SF015A</w:t>
            </w:r>
            <w:r w:rsidR="001A7DB1" w:rsidRPr="001A7DB1">
              <w:t>_</w:t>
            </w:r>
            <w:r w:rsidR="004C2582">
              <w:t>WhlImbRejctn</w:t>
            </w:r>
            <w:r w:rsidRPr="00DC2D5B">
              <w:t>_Design</w:t>
            </w:r>
          </w:p>
        </w:tc>
        <w:tc>
          <w:tcPr>
            <w:tcW w:w="2091" w:type="dxa"/>
            <w:shd w:val="clear" w:color="auto" w:fill="auto"/>
          </w:tcPr>
          <w:p w:rsidR="00DC2D5B" w:rsidRDefault="00DC2D5B" w:rsidP="00602468">
            <w:pPr>
              <w:rPr>
                <w:lang w:bidi="ar-SA"/>
              </w:rPr>
            </w:pPr>
            <w:r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B91" w:rsidRDefault="00F91B91">
      <w:r>
        <w:separator/>
      </w:r>
    </w:p>
  </w:endnote>
  <w:endnote w:type="continuationSeparator" w:id="0">
    <w:p w:rsidR="00F91B91" w:rsidRDefault="00F9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154326" w:rsidRPr="00B10816" w:rsidTr="00866672">
      <w:tc>
        <w:tcPr>
          <w:tcW w:w="1667" w:type="pct"/>
          <w:vAlign w:val="center"/>
        </w:tcPr>
        <w:p w:rsidR="00154326" w:rsidRPr="00B10816" w:rsidRDefault="00154326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>
            <w:rPr>
              <w:sz w:val="16"/>
              <w:szCs w:val="16"/>
            </w:rPr>
            <w:t>WhlImbRejctn</w:t>
          </w:r>
          <w:proofErr w:type="spellEnd"/>
          <w:r>
            <w:rPr>
              <w:sz w:val="16"/>
              <w:szCs w:val="16"/>
            </w:rPr>
            <w:t xml:space="preserve"> MDD</w:t>
          </w:r>
        </w:p>
        <w:p w:rsidR="00154326" w:rsidRPr="00B10816" w:rsidRDefault="00154326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251D36" w:rsidRDefault="008C5B38" w:rsidP="00251D36">
          <w:pPr>
            <w:pStyle w:val="Footer"/>
            <w:spacing w:after="0"/>
            <w:jc w:val="center"/>
            <w:rPr>
              <w:sz w:val="16"/>
              <w:szCs w:val="16"/>
            </w:rPr>
          </w:pPr>
          <w:del w:id="218" w:author="Leser, Matt" w:date="2016-10-13T08:58:00Z">
            <w:r w:rsidDel="00294FE6">
              <w:rPr>
                <w:sz w:val="16"/>
                <w:szCs w:val="16"/>
              </w:rPr>
              <w:delText>Sep 28</w:delText>
            </w:r>
          </w:del>
          <w:ins w:id="219" w:author="Leser, Matt" w:date="2016-10-13T08:58:00Z">
            <w:r w:rsidR="00294FE6">
              <w:rPr>
                <w:sz w:val="16"/>
                <w:szCs w:val="16"/>
              </w:rPr>
              <w:t>Oct 13</w:t>
            </w:r>
          </w:ins>
          <w:r w:rsidR="00251D36">
            <w:rPr>
              <w:sz w:val="16"/>
              <w:szCs w:val="16"/>
            </w:rPr>
            <w:t>, 2016</w:t>
          </w:r>
        </w:p>
        <w:p w:rsidR="00154326" w:rsidRPr="00B10816" w:rsidRDefault="00154326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23544421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21337497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154326" w:rsidRPr="00B10816" w:rsidRDefault="00154326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154326" w:rsidRPr="00B10816" w:rsidRDefault="00154326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565CF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2565CF">
            <w:rPr>
              <w:b/>
              <w:noProof/>
              <w:sz w:val="16"/>
              <w:szCs w:val="16"/>
            </w:rPr>
            <w:t>19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154326" w:rsidRPr="00B10816" w:rsidRDefault="00154326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B91" w:rsidRDefault="00F91B91">
      <w:r>
        <w:separator/>
      </w:r>
    </w:p>
  </w:footnote>
  <w:footnote w:type="continuationSeparator" w:id="0">
    <w:p w:rsidR="00F91B91" w:rsidRDefault="00F91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36235C" w:rsidRPr="008969C4" w:rsidTr="00866672">
      <w:trPr>
        <w:trHeight w:val="438"/>
      </w:trPr>
      <w:tc>
        <w:tcPr>
          <w:tcW w:w="1443" w:type="pct"/>
        </w:tcPr>
        <w:p w:rsidR="0036235C" w:rsidRPr="008969C4" w:rsidRDefault="0036235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BBA027F" wp14:editId="39FE92AD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36235C" w:rsidRPr="00891F29" w:rsidRDefault="0036235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36235C" w:rsidRDefault="0036235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36235C" w:rsidRPr="008969C4" w:rsidRDefault="0036235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36235C" w:rsidRDefault="0036235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BFD7798"/>
    <w:multiLevelType w:val="hybridMultilevel"/>
    <w:tmpl w:val="0884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8A41626"/>
    <w:multiLevelType w:val="hybridMultilevel"/>
    <w:tmpl w:val="5E88D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46093A"/>
    <w:multiLevelType w:val="hybridMultilevel"/>
    <w:tmpl w:val="5866D6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2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7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16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13"/>
  </w:num>
  <w:num w:numId="40">
    <w:abstractNumId w:val="13"/>
  </w:num>
  <w:num w:numId="41">
    <w:abstractNumId w:val="13"/>
  </w:num>
  <w:num w:numId="4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A9E"/>
    <w:rsid w:val="000040A2"/>
    <w:rsid w:val="00007584"/>
    <w:rsid w:val="00010BFD"/>
    <w:rsid w:val="00015232"/>
    <w:rsid w:val="00017164"/>
    <w:rsid w:val="000201AB"/>
    <w:rsid w:val="000265DE"/>
    <w:rsid w:val="00030567"/>
    <w:rsid w:val="00030607"/>
    <w:rsid w:val="000318E7"/>
    <w:rsid w:val="00034CF6"/>
    <w:rsid w:val="00040F83"/>
    <w:rsid w:val="0004234C"/>
    <w:rsid w:val="000429C7"/>
    <w:rsid w:val="00044B01"/>
    <w:rsid w:val="000515DF"/>
    <w:rsid w:val="00052A9E"/>
    <w:rsid w:val="000558D3"/>
    <w:rsid w:val="000573ED"/>
    <w:rsid w:val="00057E0F"/>
    <w:rsid w:val="000623F7"/>
    <w:rsid w:val="00063A7A"/>
    <w:rsid w:val="0006733C"/>
    <w:rsid w:val="000718C3"/>
    <w:rsid w:val="00076DD2"/>
    <w:rsid w:val="00080018"/>
    <w:rsid w:val="00090973"/>
    <w:rsid w:val="00096B85"/>
    <w:rsid w:val="00096E21"/>
    <w:rsid w:val="00096F8D"/>
    <w:rsid w:val="000A5AA5"/>
    <w:rsid w:val="000A5FB2"/>
    <w:rsid w:val="000B01C4"/>
    <w:rsid w:val="000B0DB8"/>
    <w:rsid w:val="000B37D5"/>
    <w:rsid w:val="000B5C1E"/>
    <w:rsid w:val="000B6648"/>
    <w:rsid w:val="000C02C8"/>
    <w:rsid w:val="000C48A0"/>
    <w:rsid w:val="000C7433"/>
    <w:rsid w:val="000D3EFC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537F"/>
    <w:rsid w:val="001161D2"/>
    <w:rsid w:val="00120AED"/>
    <w:rsid w:val="0012589C"/>
    <w:rsid w:val="0012696E"/>
    <w:rsid w:val="001278D4"/>
    <w:rsid w:val="00131D7B"/>
    <w:rsid w:val="00133350"/>
    <w:rsid w:val="00135743"/>
    <w:rsid w:val="001449F2"/>
    <w:rsid w:val="00144BD1"/>
    <w:rsid w:val="00145E51"/>
    <w:rsid w:val="00152830"/>
    <w:rsid w:val="00154326"/>
    <w:rsid w:val="00180DD1"/>
    <w:rsid w:val="00181748"/>
    <w:rsid w:val="001833C5"/>
    <w:rsid w:val="00186C07"/>
    <w:rsid w:val="0018788C"/>
    <w:rsid w:val="00194117"/>
    <w:rsid w:val="001952F8"/>
    <w:rsid w:val="00196283"/>
    <w:rsid w:val="001A069D"/>
    <w:rsid w:val="001A30BD"/>
    <w:rsid w:val="001A6A75"/>
    <w:rsid w:val="001A7DB1"/>
    <w:rsid w:val="001A7E08"/>
    <w:rsid w:val="001B11CC"/>
    <w:rsid w:val="001B1516"/>
    <w:rsid w:val="001B15E2"/>
    <w:rsid w:val="001B4CA5"/>
    <w:rsid w:val="001B716A"/>
    <w:rsid w:val="001C0B31"/>
    <w:rsid w:val="001C3CBB"/>
    <w:rsid w:val="001D2F1D"/>
    <w:rsid w:val="001D6053"/>
    <w:rsid w:val="001E4877"/>
    <w:rsid w:val="001F01F0"/>
    <w:rsid w:val="001F0A02"/>
    <w:rsid w:val="001F4282"/>
    <w:rsid w:val="001F7A45"/>
    <w:rsid w:val="00203950"/>
    <w:rsid w:val="00206564"/>
    <w:rsid w:val="0021065E"/>
    <w:rsid w:val="00210877"/>
    <w:rsid w:val="00213F47"/>
    <w:rsid w:val="00216E0A"/>
    <w:rsid w:val="00217199"/>
    <w:rsid w:val="0022351D"/>
    <w:rsid w:val="0022572C"/>
    <w:rsid w:val="00226086"/>
    <w:rsid w:val="00233B24"/>
    <w:rsid w:val="002366F0"/>
    <w:rsid w:val="00237876"/>
    <w:rsid w:val="00240082"/>
    <w:rsid w:val="00241551"/>
    <w:rsid w:val="002438FE"/>
    <w:rsid w:val="00246432"/>
    <w:rsid w:val="00246474"/>
    <w:rsid w:val="00246857"/>
    <w:rsid w:val="00246930"/>
    <w:rsid w:val="00247B94"/>
    <w:rsid w:val="00250144"/>
    <w:rsid w:val="002518E0"/>
    <w:rsid w:val="00251D36"/>
    <w:rsid w:val="00252485"/>
    <w:rsid w:val="002540D9"/>
    <w:rsid w:val="002565CF"/>
    <w:rsid w:val="00256656"/>
    <w:rsid w:val="00256D7F"/>
    <w:rsid w:val="00260133"/>
    <w:rsid w:val="0026667A"/>
    <w:rsid w:val="00272F9C"/>
    <w:rsid w:val="00273A0B"/>
    <w:rsid w:val="002905EB"/>
    <w:rsid w:val="00294FE6"/>
    <w:rsid w:val="002A3DCD"/>
    <w:rsid w:val="002A4407"/>
    <w:rsid w:val="002A46ED"/>
    <w:rsid w:val="002A5D94"/>
    <w:rsid w:val="002A6127"/>
    <w:rsid w:val="002B094F"/>
    <w:rsid w:val="002B1587"/>
    <w:rsid w:val="002B2B02"/>
    <w:rsid w:val="002B6E4E"/>
    <w:rsid w:val="002B6FA5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5138"/>
    <w:rsid w:val="0030250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3D67"/>
    <w:rsid w:val="00337891"/>
    <w:rsid w:val="00341733"/>
    <w:rsid w:val="0034184E"/>
    <w:rsid w:val="00341ED6"/>
    <w:rsid w:val="00347652"/>
    <w:rsid w:val="00352E4B"/>
    <w:rsid w:val="00361921"/>
    <w:rsid w:val="0036235C"/>
    <w:rsid w:val="00362B86"/>
    <w:rsid w:val="00362CE5"/>
    <w:rsid w:val="00363975"/>
    <w:rsid w:val="003639F3"/>
    <w:rsid w:val="00363FC9"/>
    <w:rsid w:val="00364BF7"/>
    <w:rsid w:val="00364F00"/>
    <w:rsid w:val="0037678E"/>
    <w:rsid w:val="003849A4"/>
    <w:rsid w:val="00385119"/>
    <w:rsid w:val="003867CD"/>
    <w:rsid w:val="00387BF4"/>
    <w:rsid w:val="00393DBF"/>
    <w:rsid w:val="003A5B2A"/>
    <w:rsid w:val="003A722B"/>
    <w:rsid w:val="003B4A55"/>
    <w:rsid w:val="003C0C9C"/>
    <w:rsid w:val="003D456D"/>
    <w:rsid w:val="003D4CC0"/>
    <w:rsid w:val="003D4E66"/>
    <w:rsid w:val="003E59C3"/>
    <w:rsid w:val="003F18D9"/>
    <w:rsid w:val="003F3205"/>
    <w:rsid w:val="003F765F"/>
    <w:rsid w:val="00401A9E"/>
    <w:rsid w:val="00404A3F"/>
    <w:rsid w:val="00405E64"/>
    <w:rsid w:val="00410E30"/>
    <w:rsid w:val="004147D1"/>
    <w:rsid w:val="00431255"/>
    <w:rsid w:val="0043410A"/>
    <w:rsid w:val="0043623C"/>
    <w:rsid w:val="00436F3E"/>
    <w:rsid w:val="004377FE"/>
    <w:rsid w:val="00440304"/>
    <w:rsid w:val="00444F99"/>
    <w:rsid w:val="00447BCA"/>
    <w:rsid w:val="004526E6"/>
    <w:rsid w:val="004538E2"/>
    <w:rsid w:val="004539DE"/>
    <w:rsid w:val="00453CBC"/>
    <w:rsid w:val="00460D68"/>
    <w:rsid w:val="004610FA"/>
    <w:rsid w:val="00462B18"/>
    <w:rsid w:val="00462D3A"/>
    <w:rsid w:val="00464103"/>
    <w:rsid w:val="00467BB2"/>
    <w:rsid w:val="00480A9D"/>
    <w:rsid w:val="00482BAD"/>
    <w:rsid w:val="004863BF"/>
    <w:rsid w:val="004907B4"/>
    <w:rsid w:val="00495491"/>
    <w:rsid w:val="00496E7C"/>
    <w:rsid w:val="00497491"/>
    <w:rsid w:val="004A0EA5"/>
    <w:rsid w:val="004A3AD6"/>
    <w:rsid w:val="004C1331"/>
    <w:rsid w:val="004C2582"/>
    <w:rsid w:val="004D0FAD"/>
    <w:rsid w:val="004D5330"/>
    <w:rsid w:val="004D5D37"/>
    <w:rsid w:val="004E39D0"/>
    <w:rsid w:val="004F3C64"/>
    <w:rsid w:val="00507960"/>
    <w:rsid w:val="00510B8C"/>
    <w:rsid w:val="00510DB3"/>
    <w:rsid w:val="00514FCB"/>
    <w:rsid w:val="005200B6"/>
    <w:rsid w:val="0052226A"/>
    <w:rsid w:val="005236E7"/>
    <w:rsid w:val="00527EC6"/>
    <w:rsid w:val="00531B8C"/>
    <w:rsid w:val="0053510E"/>
    <w:rsid w:val="005366FA"/>
    <w:rsid w:val="00537B43"/>
    <w:rsid w:val="00540486"/>
    <w:rsid w:val="00540749"/>
    <w:rsid w:val="00540981"/>
    <w:rsid w:val="00541D56"/>
    <w:rsid w:val="00541D9D"/>
    <w:rsid w:val="00541E2D"/>
    <w:rsid w:val="0054769F"/>
    <w:rsid w:val="00551E95"/>
    <w:rsid w:val="00553CD9"/>
    <w:rsid w:val="005604EA"/>
    <w:rsid w:val="0056536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90B"/>
    <w:rsid w:val="005B3586"/>
    <w:rsid w:val="005B6300"/>
    <w:rsid w:val="005B6345"/>
    <w:rsid w:val="005B6DF1"/>
    <w:rsid w:val="005B72BC"/>
    <w:rsid w:val="005C3AC2"/>
    <w:rsid w:val="005C6795"/>
    <w:rsid w:val="005C7490"/>
    <w:rsid w:val="005D297B"/>
    <w:rsid w:val="005E1F2C"/>
    <w:rsid w:val="005E4680"/>
    <w:rsid w:val="005E57D6"/>
    <w:rsid w:val="005E5BB4"/>
    <w:rsid w:val="005E61CD"/>
    <w:rsid w:val="005F2D10"/>
    <w:rsid w:val="005F3880"/>
    <w:rsid w:val="00600104"/>
    <w:rsid w:val="00600C6A"/>
    <w:rsid w:val="00601D3E"/>
    <w:rsid w:val="00602468"/>
    <w:rsid w:val="0060359A"/>
    <w:rsid w:val="00603B33"/>
    <w:rsid w:val="006041A1"/>
    <w:rsid w:val="006114E3"/>
    <w:rsid w:val="00614AFA"/>
    <w:rsid w:val="00614D08"/>
    <w:rsid w:val="006171B3"/>
    <w:rsid w:val="006224AE"/>
    <w:rsid w:val="00633FE1"/>
    <w:rsid w:val="00635297"/>
    <w:rsid w:val="00635C2F"/>
    <w:rsid w:val="006374FA"/>
    <w:rsid w:val="00646455"/>
    <w:rsid w:val="00660449"/>
    <w:rsid w:val="00661D51"/>
    <w:rsid w:val="00665E4E"/>
    <w:rsid w:val="00666AFD"/>
    <w:rsid w:val="00667AE7"/>
    <w:rsid w:val="00673A6E"/>
    <w:rsid w:val="00674741"/>
    <w:rsid w:val="0067654E"/>
    <w:rsid w:val="006811FF"/>
    <w:rsid w:val="00681E5A"/>
    <w:rsid w:val="006845E9"/>
    <w:rsid w:val="00686ED4"/>
    <w:rsid w:val="006962C1"/>
    <w:rsid w:val="0069657C"/>
    <w:rsid w:val="006A61EA"/>
    <w:rsid w:val="006A7C28"/>
    <w:rsid w:val="006B1E80"/>
    <w:rsid w:val="006B5229"/>
    <w:rsid w:val="006B5F56"/>
    <w:rsid w:val="006C12CB"/>
    <w:rsid w:val="006C2D7D"/>
    <w:rsid w:val="006D634C"/>
    <w:rsid w:val="006E1C97"/>
    <w:rsid w:val="006E2C55"/>
    <w:rsid w:val="006F2855"/>
    <w:rsid w:val="006F3CF4"/>
    <w:rsid w:val="00702C1E"/>
    <w:rsid w:val="00707BA6"/>
    <w:rsid w:val="00711A0D"/>
    <w:rsid w:val="00714679"/>
    <w:rsid w:val="00715441"/>
    <w:rsid w:val="007219DD"/>
    <w:rsid w:val="00722EA8"/>
    <w:rsid w:val="00725671"/>
    <w:rsid w:val="00727610"/>
    <w:rsid w:val="00737A19"/>
    <w:rsid w:val="00746252"/>
    <w:rsid w:val="00751961"/>
    <w:rsid w:val="0075721A"/>
    <w:rsid w:val="00765195"/>
    <w:rsid w:val="00765A93"/>
    <w:rsid w:val="00767585"/>
    <w:rsid w:val="00770295"/>
    <w:rsid w:val="00773CA8"/>
    <w:rsid w:val="00776EF2"/>
    <w:rsid w:val="00783E4E"/>
    <w:rsid w:val="00784FF5"/>
    <w:rsid w:val="00786BDF"/>
    <w:rsid w:val="007874B4"/>
    <w:rsid w:val="007969D1"/>
    <w:rsid w:val="00796BD4"/>
    <w:rsid w:val="007A2CEC"/>
    <w:rsid w:val="007A3BEB"/>
    <w:rsid w:val="007A3D19"/>
    <w:rsid w:val="007A602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526B"/>
    <w:rsid w:val="007F746C"/>
    <w:rsid w:val="008003B3"/>
    <w:rsid w:val="008068A5"/>
    <w:rsid w:val="008119C7"/>
    <w:rsid w:val="0081230A"/>
    <w:rsid w:val="00820AE5"/>
    <w:rsid w:val="0082456E"/>
    <w:rsid w:val="0082534B"/>
    <w:rsid w:val="00825980"/>
    <w:rsid w:val="00830DBF"/>
    <w:rsid w:val="00832905"/>
    <w:rsid w:val="00836552"/>
    <w:rsid w:val="0084459F"/>
    <w:rsid w:val="00847EDF"/>
    <w:rsid w:val="0085428C"/>
    <w:rsid w:val="00862735"/>
    <w:rsid w:val="00865ACA"/>
    <w:rsid w:val="00866672"/>
    <w:rsid w:val="00866C6E"/>
    <w:rsid w:val="00871C89"/>
    <w:rsid w:val="008721B1"/>
    <w:rsid w:val="008721C3"/>
    <w:rsid w:val="00872364"/>
    <w:rsid w:val="00881135"/>
    <w:rsid w:val="00881279"/>
    <w:rsid w:val="008867FE"/>
    <w:rsid w:val="00886D7D"/>
    <w:rsid w:val="00891F29"/>
    <w:rsid w:val="008943A3"/>
    <w:rsid w:val="00895757"/>
    <w:rsid w:val="00895F09"/>
    <w:rsid w:val="008969C4"/>
    <w:rsid w:val="00897591"/>
    <w:rsid w:val="008A0BF7"/>
    <w:rsid w:val="008A180F"/>
    <w:rsid w:val="008A1CA9"/>
    <w:rsid w:val="008A3325"/>
    <w:rsid w:val="008A3DEA"/>
    <w:rsid w:val="008B2A08"/>
    <w:rsid w:val="008B5750"/>
    <w:rsid w:val="008C31B1"/>
    <w:rsid w:val="008C4FBE"/>
    <w:rsid w:val="008C5B38"/>
    <w:rsid w:val="008C6874"/>
    <w:rsid w:val="008D1A6A"/>
    <w:rsid w:val="008D3DCA"/>
    <w:rsid w:val="008D69B7"/>
    <w:rsid w:val="008F09CA"/>
    <w:rsid w:val="008F11FD"/>
    <w:rsid w:val="008F1C9A"/>
    <w:rsid w:val="008F283B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3E48"/>
    <w:rsid w:val="009253B7"/>
    <w:rsid w:val="00926383"/>
    <w:rsid w:val="0092752F"/>
    <w:rsid w:val="00930893"/>
    <w:rsid w:val="009318C4"/>
    <w:rsid w:val="009358E8"/>
    <w:rsid w:val="00936951"/>
    <w:rsid w:val="00942D04"/>
    <w:rsid w:val="00943402"/>
    <w:rsid w:val="00945677"/>
    <w:rsid w:val="00947A9A"/>
    <w:rsid w:val="00947EA9"/>
    <w:rsid w:val="00957855"/>
    <w:rsid w:val="00964105"/>
    <w:rsid w:val="009643A3"/>
    <w:rsid w:val="00970DBB"/>
    <w:rsid w:val="009716EE"/>
    <w:rsid w:val="0097381A"/>
    <w:rsid w:val="009839AF"/>
    <w:rsid w:val="009877AA"/>
    <w:rsid w:val="009904FD"/>
    <w:rsid w:val="00992EB9"/>
    <w:rsid w:val="009B0C02"/>
    <w:rsid w:val="009B754B"/>
    <w:rsid w:val="009B7D1A"/>
    <w:rsid w:val="009C5629"/>
    <w:rsid w:val="009C5E90"/>
    <w:rsid w:val="009C71A3"/>
    <w:rsid w:val="009C7F7D"/>
    <w:rsid w:val="009D1773"/>
    <w:rsid w:val="009D493A"/>
    <w:rsid w:val="009E371E"/>
    <w:rsid w:val="009E4C5C"/>
    <w:rsid w:val="009E6A87"/>
    <w:rsid w:val="009F2F04"/>
    <w:rsid w:val="009F3119"/>
    <w:rsid w:val="009F3F02"/>
    <w:rsid w:val="00A049EB"/>
    <w:rsid w:val="00A05B7E"/>
    <w:rsid w:val="00A158C7"/>
    <w:rsid w:val="00A16FA4"/>
    <w:rsid w:val="00A25B61"/>
    <w:rsid w:val="00A33D92"/>
    <w:rsid w:val="00A365F0"/>
    <w:rsid w:val="00A37E34"/>
    <w:rsid w:val="00A51532"/>
    <w:rsid w:val="00A6172F"/>
    <w:rsid w:val="00A639FF"/>
    <w:rsid w:val="00A6463B"/>
    <w:rsid w:val="00A656E4"/>
    <w:rsid w:val="00A71A73"/>
    <w:rsid w:val="00A72ADF"/>
    <w:rsid w:val="00A75159"/>
    <w:rsid w:val="00A75452"/>
    <w:rsid w:val="00A77886"/>
    <w:rsid w:val="00A841C5"/>
    <w:rsid w:val="00A85DD5"/>
    <w:rsid w:val="00A87CF7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2997"/>
    <w:rsid w:val="00AC40DF"/>
    <w:rsid w:val="00AC411D"/>
    <w:rsid w:val="00AC4A58"/>
    <w:rsid w:val="00AC4CD8"/>
    <w:rsid w:val="00AC63D3"/>
    <w:rsid w:val="00AC6E5E"/>
    <w:rsid w:val="00AC79E5"/>
    <w:rsid w:val="00AD135E"/>
    <w:rsid w:val="00AD1F0E"/>
    <w:rsid w:val="00AD3866"/>
    <w:rsid w:val="00AD3DBF"/>
    <w:rsid w:val="00AE0435"/>
    <w:rsid w:val="00AE0DCB"/>
    <w:rsid w:val="00AE2063"/>
    <w:rsid w:val="00AE41D4"/>
    <w:rsid w:val="00AE55D3"/>
    <w:rsid w:val="00AE590F"/>
    <w:rsid w:val="00AE5C76"/>
    <w:rsid w:val="00AE730D"/>
    <w:rsid w:val="00AF547C"/>
    <w:rsid w:val="00AF6D2A"/>
    <w:rsid w:val="00AF7DDD"/>
    <w:rsid w:val="00B0024F"/>
    <w:rsid w:val="00B10816"/>
    <w:rsid w:val="00B11BE8"/>
    <w:rsid w:val="00B1272E"/>
    <w:rsid w:val="00B154E6"/>
    <w:rsid w:val="00B21802"/>
    <w:rsid w:val="00B25D10"/>
    <w:rsid w:val="00B26D2C"/>
    <w:rsid w:val="00B35242"/>
    <w:rsid w:val="00B35F84"/>
    <w:rsid w:val="00B37B03"/>
    <w:rsid w:val="00B42ED9"/>
    <w:rsid w:val="00B46A3B"/>
    <w:rsid w:val="00B52330"/>
    <w:rsid w:val="00B557BA"/>
    <w:rsid w:val="00B5628C"/>
    <w:rsid w:val="00B56762"/>
    <w:rsid w:val="00B629B6"/>
    <w:rsid w:val="00B647EA"/>
    <w:rsid w:val="00B72FDD"/>
    <w:rsid w:val="00B758D2"/>
    <w:rsid w:val="00B81B39"/>
    <w:rsid w:val="00B81C1B"/>
    <w:rsid w:val="00B82427"/>
    <w:rsid w:val="00B85D5F"/>
    <w:rsid w:val="00B92F19"/>
    <w:rsid w:val="00B9722C"/>
    <w:rsid w:val="00BA089B"/>
    <w:rsid w:val="00BA0D62"/>
    <w:rsid w:val="00BA1E74"/>
    <w:rsid w:val="00BA5041"/>
    <w:rsid w:val="00BA7BCD"/>
    <w:rsid w:val="00BB166E"/>
    <w:rsid w:val="00BB4210"/>
    <w:rsid w:val="00BC3B09"/>
    <w:rsid w:val="00BC45C7"/>
    <w:rsid w:val="00BC5A79"/>
    <w:rsid w:val="00BC6B0F"/>
    <w:rsid w:val="00BD17E2"/>
    <w:rsid w:val="00BD2498"/>
    <w:rsid w:val="00BD29F5"/>
    <w:rsid w:val="00BD7322"/>
    <w:rsid w:val="00BD794B"/>
    <w:rsid w:val="00BE1794"/>
    <w:rsid w:val="00BE70B4"/>
    <w:rsid w:val="00BE7F06"/>
    <w:rsid w:val="00BF5242"/>
    <w:rsid w:val="00C0276C"/>
    <w:rsid w:val="00C04F32"/>
    <w:rsid w:val="00C145F2"/>
    <w:rsid w:val="00C170E5"/>
    <w:rsid w:val="00C22A00"/>
    <w:rsid w:val="00C2356B"/>
    <w:rsid w:val="00C24F7F"/>
    <w:rsid w:val="00C26C66"/>
    <w:rsid w:val="00C3002A"/>
    <w:rsid w:val="00C373E0"/>
    <w:rsid w:val="00C375E8"/>
    <w:rsid w:val="00C53EAE"/>
    <w:rsid w:val="00C53F02"/>
    <w:rsid w:val="00C54CBD"/>
    <w:rsid w:val="00C55116"/>
    <w:rsid w:val="00C561BB"/>
    <w:rsid w:val="00C61368"/>
    <w:rsid w:val="00C62193"/>
    <w:rsid w:val="00C642B0"/>
    <w:rsid w:val="00C64761"/>
    <w:rsid w:val="00C70668"/>
    <w:rsid w:val="00C71EF8"/>
    <w:rsid w:val="00C728E9"/>
    <w:rsid w:val="00C72E74"/>
    <w:rsid w:val="00C7430F"/>
    <w:rsid w:val="00C74FE6"/>
    <w:rsid w:val="00C7736F"/>
    <w:rsid w:val="00C77C33"/>
    <w:rsid w:val="00C77D0E"/>
    <w:rsid w:val="00C80111"/>
    <w:rsid w:val="00C8041D"/>
    <w:rsid w:val="00C80CA8"/>
    <w:rsid w:val="00C845F5"/>
    <w:rsid w:val="00C93030"/>
    <w:rsid w:val="00C93ADA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0566E"/>
    <w:rsid w:val="00D06A61"/>
    <w:rsid w:val="00D13AA4"/>
    <w:rsid w:val="00D1409A"/>
    <w:rsid w:val="00D15C3C"/>
    <w:rsid w:val="00D16229"/>
    <w:rsid w:val="00D16873"/>
    <w:rsid w:val="00D229A6"/>
    <w:rsid w:val="00D23CB7"/>
    <w:rsid w:val="00D26802"/>
    <w:rsid w:val="00D30924"/>
    <w:rsid w:val="00D4065B"/>
    <w:rsid w:val="00D42EF2"/>
    <w:rsid w:val="00D443E7"/>
    <w:rsid w:val="00D47783"/>
    <w:rsid w:val="00D51275"/>
    <w:rsid w:val="00D57071"/>
    <w:rsid w:val="00D57F9F"/>
    <w:rsid w:val="00D60445"/>
    <w:rsid w:val="00D70B1D"/>
    <w:rsid w:val="00D70D96"/>
    <w:rsid w:val="00D720D2"/>
    <w:rsid w:val="00D757BC"/>
    <w:rsid w:val="00D762B8"/>
    <w:rsid w:val="00D775AC"/>
    <w:rsid w:val="00D77952"/>
    <w:rsid w:val="00D8298E"/>
    <w:rsid w:val="00D82DA8"/>
    <w:rsid w:val="00D8734B"/>
    <w:rsid w:val="00D91C8F"/>
    <w:rsid w:val="00D92242"/>
    <w:rsid w:val="00DA5C5C"/>
    <w:rsid w:val="00DB0311"/>
    <w:rsid w:val="00DB1985"/>
    <w:rsid w:val="00DB213C"/>
    <w:rsid w:val="00DB3C1D"/>
    <w:rsid w:val="00DC0959"/>
    <w:rsid w:val="00DC2D5B"/>
    <w:rsid w:val="00DC598C"/>
    <w:rsid w:val="00DD3B65"/>
    <w:rsid w:val="00DD4CCF"/>
    <w:rsid w:val="00DD4E7F"/>
    <w:rsid w:val="00DE23CE"/>
    <w:rsid w:val="00DE2FDE"/>
    <w:rsid w:val="00DF4415"/>
    <w:rsid w:val="00DF53AB"/>
    <w:rsid w:val="00E020FC"/>
    <w:rsid w:val="00E03151"/>
    <w:rsid w:val="00E032DB"/>
    <w:rsid w:val="00E044C8"/>
    <w:rsid w:val="00E16D14"/>
    <w:rsid w:val="00E176AB"/>
    <w:rsid w:val="00E20034"/>
    <w:rsid w:val="00E21C3F"/>
    <w:rsid w:val="00E23E66"/>
    <w:rsid w:val="00E268D6"/>
    <w:rsid w:val="00E31AE9"/>
    <w:rsid w:val="00E3395D"/>
    <w:rsid w:val="00E35A9F"/>
    <w:rsid w:val="00E3609B"/>
    <w:rsid w:val="00E36420"/>
    <w:rsid w:val="00E379A5"/>
    <w:rsid w:val="00E46EBF"/>
    <w:rsid w:val="00E51408"/>
    <w:rsid w:val="00E52161"/>
    <w:rsid w:val="00E61FD9"/>
    <w:rsid w:val="00E6550B"/>
    <w:rsid w:val="00E715CB"/>
    <w:rsid w:val="00E72614"/>
    <w:rsid w:val="00E84FCD"/>
    <w:rsid w:val="00E8577F"/>
    <w:rsid w:val="00E85E0E"/>
    <w:rsid w:val="00E867E0"/>
    <w:rsid w:val="00E86CD3"/>
    <w:rsid w:val="00E9004B"/>
    <w:rsid w:val="00E90862"/>
    <w:rsid w:val="00EB1228"/>
    <w:rsid w:val="00EB6141"/>
    <w:rsid w:val="00EC0B74"/>
    <w:rsid w:val="00ED3D2B"/>
    <w:rsid w:val="00EE263E"/>
    <w:rsid w:val="00EE26AB"/>
    <w:rsid w:val="00EE3BBC"/>
    <w:rsid w:val="00EF190F"/>
    <w:rsid w:val="00EF417B"/>
    <w:rsid w:val="00EF6E62"/>
    <w:rsid w:val="00F1257A"/>
    <w:rsid w:val="00F147ED"/>
    <w:rsid w:val="00F27C51"/>
    <w:rsid w:val="00F33BD1"/>
    <w:rsid w:val="00F35C42"/>
    <w:rsid w:val="00F36729"/>
    <w:rsid w:val="00F3686A"/>
    <w:rsid w:val="00F36CC2"/>
    <w:rsid w:val="00F417BB"/>
    <w:rsid w:val="00F4318C"/>
    <w:rsid w:val="00F43F8E"/>
    <w:rsid w:val="00F50EDF"/>
    <w:rsid w:val="00F51C08"/>
    <w:rsid w:val="00F51C8D"/>
    <w:rsid w:val="00F56F9A"/>
    <w:rsid w:val="00F602B0"/>
    <w:rsid w:val="00F651F5"/>
    <w:rsid w:val="00F727CE"/>
    <w:rsid w:val="00F737FE"/>
    <w:rsid w:val="00F80444"/>
    <w:rsid w:val="00F80A87"/>
    <w:rsid w:val="00F90FCC"/>
    <w:rsid w:val="00F91518"/>
    <w:rsid w:val="00F91B91"/>
    <w:rsid w:val="00F95E33"/>
    <w:rsid w:val="00FA2AB4"/>
    <w:rsid w:val="00FB39DC"/>
    <w:rsid w:val="00FC02CC"/>
    <w:rsid w:val="00FC45EA"/>
    <w:rsid w:val="00FC5A02"/>
    <w:rsid w:val="00FD293C"/>
    <w:rsid w:val="00FD33F9"/>
    <w:rsid w:val="00FD60F0"/>
    <w:rsid w:val="00FE5DF5"/>
    <w:rsid w:val="00FF0123"/>
    <w:rsid w:val="00FF2BDF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autosar.org/download/R4.0/AUTOSAR_SWS_MemoryMapping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misagweb01.nexteer.com/eRoomReq/Files/erooms8/NextGeneration/0_fc55f/Software%20Naming%20Conventions%2003x(In%20Work).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BFC9A0F2A4470586541D09ACA6F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562E9-53FE-4893-8664-310A2BB3C37A}"/>
      </w:docPartPr>
      <w:docPartBody>
        <w:p w:rsidR="00F954D6" w:rsidRDefault="00C42526">
          <w:pPr>
            <w:pStyle w:val="F6BFC9A0F2A4470586541D09ACA6F3CC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26"/>
    <w:rsid w:val="00006946"/>
    <w:rsid w:val="000371CE"/>
    <w:rsid w:val="00047F80"/>
    <w:rsid w:val="000D7E54"/>
    <w:rsid w:val="000F07E4"/>
    <w:rsid w:val="0015519A"/>
    <w:rsid w:val="00162687"/>
    <w:rsid w:val="001763E8"/>
    <w:rsid w:val="0019125C"/>
    <w:rsid w:val="001B028B"/>
    <w:rsid w:val="00216D88"/>
    <w:rsid w:val="00317F47"/>
    <w:rsid w:val="0036034F"/>
    <w:rsid w:val="00451D02"/>
    <w:rsid w:val="004A09CC"/>
    <w:rsid w:val="006109B7"/>
    <w:rsid w:val="00653BC6"/>
    <w:rsid w:val="00673C63"/>
    <w:rsid w:val="006B37DE"/>
    <w:rsid w:val="006C4111"/>
    <w:rsid w:val="00705F70"/>
    <w:rsid w:val="0072624C"/>
    <w:rsid w:val="00785C66"/>
    <w:rsid w:val="00796CCA"/>
    <w:rsid w:val="007C672A"/>
    <w:rsid w:val="00861737"/>
    <w:rsid w:val="00876187"/>
    <w:rsid w:val="00885E2F"/>
    <w:rsid w:val="008B259E"/>
    <w:rsid w:val="009577F1"/>
    <w:rsid w:val="0098101A"/>
    <w:rsid w:val="00983464"/>
    <w:rsid w:val="009E11E6"/>
    <w:rsid w:val="00A3755D"/>
    <w:rsid w:val="00AB46AE"/>
    <w:rsid w:val="00AE32BC"/>
    <w:rsid w:val="00B26EFC"/>
    <w:rsid w:val="00BD775E"/>
    <w:rsid w:val="00BF58A5"/>
    <w:rsid w:val="00C42526"/>
    <w:rsid w:val="00C755DC"/>
    <w:rsid w:val="00CB2843"/>
    <w:rsid w:val="00CD579F"/>
    <w:rsid w:val="00DF5F1E"/>
    <w:rsid w:val="00E077FC"/>
    <w:rsid w:val="00E26D67"/>
    <w:rsid w:val="00EC2C4A"/>
    <w:rsid w:val="00F03995"/>
    <w:rsid w:val="00F55332"/>
    <w:rsid w:val="00F660BD"/>
    <w:rsid w:val="00F954D6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BFC9A0F2A4470586541D09ACA6F3CC">
    <w:name w:val="F6BFC9A0F2A4470586541D09ACA6F3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B622A24-C561-4A14-A83F-BA9EDAAE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972</TotalTime>
  <Pages>19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15437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Leser, Matt</cp:lastModifiedBy>
  <cp:revision>131</cp:revision>
  <cp:lastPrinted>2014-12-17T17:01:00Z</cp:lastPrinted>
  <dcterms:created xsi:type="dcterms:W3CDTF">2015-09-17T16:12:00Z</dcterms:created>
  <dcterms:modified xsi:type="dcterms:W3CDTF">2016-10-13T18:20:00Z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