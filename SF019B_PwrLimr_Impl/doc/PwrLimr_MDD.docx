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7E630845DCD54931A804FA4B2F8B1FC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5378A7">
        <w:rPr>
          <w:rFonts w:cs="Calibri"/>
          <w:b/>
          <w:sz w:val="48"/>
          <w:szCs w:val="48"/>
        </w:rPr>
        <w:t>PwrLimr</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Anne, Krishna" w:date="2016-11-09T15:48:00Z">
        <w:r w:rsidR="000265E7">
          <w:rPr>
            <w:b/>
            <w:sz w:val="36"/>
          </w:rPr>
          <w:t>Nov</w:t>
        </w:r>
      </w:ins>
      <w:del w:id="1" w:author="Anne, Krishna" w:date="2016-11-09T15:48:00Z">
        <w:r w:rsidR="005378A7" w:rsidDel="000265E7">
          <w:rPr>
            <w:b/>
            <w:sz w:val="36"/>
          </w:rPr>
          <w:delText>August</w:delText>
        </w:r>
      </w:del>
      <w:r w:rsidR="005378A7">
        <w:rPr>
          <w:b/>
          <w:sz w:val="36"/>
        </w:rPr>
        <w:t xml:space="preserve"> </w:t>
      </w:r>
      <w:ins w:id="2" w:author="Anne, Krishna" w:date="2016-11-09T15:48:00Z">
        <w:r w:rsidR="000265E7">
          <w:rPr>
            <w:b/>
            <w:sz w:val="36"/>
          </w:rPr>
          <w:t>09</w:t>
        </w:r>
      </w:ins>
      <w:del w:id="3" w:author="Anne, Krishna" w:date="2016-11-09T15:48:00Z">
        <w:r w:rsidR="005378A7" w:rsidDel="000265E7">
          <w:rPr>
            <w:b/>
            <w:sz w:val="36"/>
          </w:rPr>
          <w:delText>14</w:delText>
        </w:r>
      </w:del>
      <w:r w:rsidR="00F50209">
        <w:rPr>
          <w:b/>
          <w:sz w:val="36"/>
        </w:rPr>
        <w:t>, 201</w:t>
      </w:r>
      <w:ins w:id="4" w:author="Anne, Krishna" w:date="2016-11-09T15:49:00Z">
        <w:r w:rsidR="000265E7">
          <w:rPr>
            <w:b/>
            <w:sz w:val="36"/>
          </w:rPr>
          <w:t>6</w:t>
        </w:r>
      </w:ins>
      <w:del w:id="5" w:author="Anne, Krishna" w:date="2016-11-09T15:49:00Z">
        <w:r w:rsidR="00F50209" w:rsidDel="000265E7">
          <w:rPr>
            <w:b/>
            <w:sz w:val="36"/>
          </w:rPr>
          <w:delText>5</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F5020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020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F5020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378A7" w:rsidP="00891F29">
      <w:pPr>
        <w:tabs>
          <w:tab w:val="left" w:pos="4320"/>
          <w:tab w:val="left" w:pos="8640"/>
        </w:tabs>
        <w:jc w:val="center"/>
        <w:rPr>
          <w:b/>
          <w:sz w:val="24"/>
        </w:rPr>
      </w:pPr>
      <w:r>
        <w:rPr>
          <w:b/>
          <w:sz w:val="24"/>
        </w:rPr>
        <w:t>Nick Saxton</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020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5020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946CA" w:rsidRPr="00AA38E8" w:rsidTr="00B946CA">
        <w:tc>
          <w:tcPr>
            <w:tcW w:w="2520" w:type="dxa"/>
          </w:tcPr>
          <w:p w:rsidR="00B946CA" w:rsidRPr="00AA38E8" w:rsidRDefault="00B946CA" w:rsidP="00D229A6">
            <w:pPr>
              <w:jc w:val="center"/>
              <w:rPr>
                <w:rFonts w:cs="Calibri"/>
                <w:b/>
              </w:rPr>
            </w:pPr>
            <w:bookmarkStart w:id="6" w:name="_Toc348792978"/>
            <w:bookmarkStart w:id="7" w:name="_Toc348793074"/>
            <w:bookmarkStart w:id="8" w:name="_Toc348793965"/>
            <w:bookmarkStart w:id="9" w:name="_Toc349459173"/>
            <w:bookmarkStart w:id="10" w:name="_Toc349621609"/>
            <w:r w:rsidRPr="00AA38E8">
              <w:rPr>
                <w:rFonts w:cs="Calibri"/>
                <w:b/>
              </w:rPr>
              <w:t>Description</w:t>
            </w:r>
          </w:p>
        </w:tc>
        <w:tc>
          <w:tcPr>
            <w:tcW w:w="2160" w:type="dxa"/>
          </w:tcPr>
          <w:p w:rsidR="00B946CA" w:rsidRPr="00AA38E8" w:rsidRDefault="00B946CA" w:rsidP="00D229A6">
            <w:pPr>
              <w:jc w:val="center"/>
              <w:rPr>
                <w:rFonts w:cs="Calibri"/>
                <w:b/>
              </w:rPr>
            </w:pPr>
            <w:r w:rsidRPr="00AA38E8">
              <w:rPr>
                <w:rFonts w:cs="Calibri"/>
                <w:b/>
              </w:rPr>
              <w:t>Author</w:t>
            </w:r>
          </w:p>
        </w:tc>
        <w:tc>
          <w:tcPr>
            <w:tcW w:w="1350" w:type="dxa"/>
          </w:tcPr>
          <w:p w:rsidR="00B946CA" w:rsidRPr="00AA38E8" w:rsidRDefault="00B946CA" w:rsidP="00D229A6">
            <w:pPr>
              <w:jc w:val="center"/>
              <w:rPr>
                <w:rFonts w:cs="Calibri"/>
                <w:b/>
              </w:rPr>
            </w:pPr>
            <w:r w:rsidRPr="00AA38E8">
              <w:rPr>
                <w:rFonts w:cs="Calibri"/>
                <w:b/>
              </w:rPr>
              <w:t>Version</w:t>
            </w:r>
          </w:p>
        </w:tc>
        <w:tc>
          <w:tcPr>
            <w:tcW w:w="1440" w:type="dxa"/>
          </w:tcPr>
          <w:p w:rsidR="00B946CA" w:rsidRPr="00AA38E8" w:rsidRDefault="00B946CA" w:rsidP="00D229A6">
            <w:pPr>
              <w:jc w:val="center"/>
              <w:rPr>
                <w:rFonts w:cs="Calibri"/>
                <w:b/>
              </w:rPr>
            </w:pPr>
            <w:r w:rsidRPr="00AA38E8">
              <w:rPr>
                <w:rFonts w:cs="Calibri"/>
                <w:b/>
              </w:rPr>
              <w:t>Date</w:t>
            </w:r>
          </w:p>
        </w:tc>
      </w:tr>
      <w:tr w:rsidR="00B946CA" w:rsidRPr="00AA38E8" w:rsidTr="00B946CA">
        <w:tc>
          <w:tcPr>
            <w:tcW w:w="2520" w:type="dxa"/>
          </w:tcPr>
          <w:p w:rsidR="00B946CA" w:rsidRPr="00AA38E8" w:rsidRDefault="00B946CA" w:rsidP="00D229A6">
            <w:pPr>
              <w:rPr>
                <w:rFonts w:cs="Calibri"/>
              </w:rPr>
            </w:pPr>
            <w:r>
              <w:rPr>
                <w:rFonts w:cs="Calibri"/>
              </w:rPr>
              <w:t>Initial Version</w:t>
            </w:r>
          </w:p>
        </w:tc>
        <w:tc>
          <w:tcPr>
            <w:tcW w:w="2160" w:type="dxa"/>
          </w:tcPr>
          <w:p w:rsidR="00B946CA" w:rsidRPr="00AA38E8" w:rsidRDefault="00B946CA" w:rsidP="00D229A6">
            <w:pPr>
              <w:rPr>
                <w:rFonts w:cs="Calibri"/>
              </w:rPr>
            </w:pPr>
            <w:r>
              <w:rPr>
                <w:rFonts w:cs="Calibri"/>
              </w:rPr>
              <w:t>Nick Saxton</w:t>
            </w:r>
          </w:p>
        </w:tc>
        <w:tc>
          <w:tcPr>
            <w:tcW w:w="1350" w:type="dxa"/>
          </w:tcPr>
          <w:p w:rsidR="00B946CA" w:rsidRPr="00AA38E8" w:rsidRDefault="00B946CA" w:rsidP="00D229A6">
            <w:pPr>
              <w:rPr>
                <w:rFonts w:cs="Calibri"/>
              </w:rPr>
            </w:pPr>
            <w:r>
              <w:rPr>
                <w:rFonts w:cs="Calibri"/>
              </w:rPr>
              <w:t>1.0</w:t>
            </w:r>
          </w:p>
        </w:tc>
        <w:tc>
          <w:tcPr>
            <w:tcW w:w="1440" w:type="dxa"/>
          </w:tcPr>
          <w:p w:rsidR="00B946CA" w:rsidRPr="00AA38E8" w:rsidRDefault="00B946CA" w:rsidP="00D229A6">
            <w:pPr>
              <w:rPr>
                <w:rFonts w:cs="Calibri"/>
              </w:rPr>
            </w:pPr>
            <w:r>
              <w:rPr>
                <w:rFonts w:cs="Calibri"/>
              </w:rPr>
              <w:t>14-Aug-2015</w:t>
            </w:r>
          </w:p>
        </w:tc>
      </w:tr>
      <w:tr w:rsidR="000265E7" w:rsidRPr="00AA38E8" w:rsidTr="00B946CA">
        <w:trPr>
          <w:ins w:id="11" w:author="Anne, Krishna" w:date="2016-11-09T15:49:00Z"/>
        </w:trPr>
        <w:tc>
          <w:tcPr>
            <w:tcW w:w="2520" w:type="dxa"/>
          </w:tcPr>
          <w:p w:rsidR="000265E7" w:rsidRDefault="000265E7" w:rsidP="00D229A6">
            <w:pPr>
              <w:rPr>
                <w:ins w:id="12" w:author="Anne, Krishna" w:date="2016-11-09T15:49:00Z"/>
                <w:rFonts w:cs="Calibri"/>
              </w:rPr>
            </w:pPr>
            <w:ins w:id="13" w:author="Anne, Krishna" w:date="2016-11-09T15:49:00Z">
              <w:r>
                <w:rPr>
                  <w:rFonts w:cs="Calibri"/>
                </w:rPr>
                <w:t>As per FDD v 2.</w:t>
              </w:r>
            </w:ins>
            <w:ins w:id="14" w:author="Anne, Krishna" w:date="2016-11-09T15:51:00Z">
              <w:r>
                <w:rPr>
                  <w:rFonts w:cs="Calibri"/>
                </w:rPr>
                <w:t>0.1</w:t>
              </w:r>
            </w:ins>
            <w:bookmarkStart w:id="15" w:name="_GoBack"/>
            <w:bookmarkEnd w:id="15"/>
          </w:p>
        </w:tc>
        <w:tc>
          <w:tcPr>
            <w:tcW w:w="2160" w:type="dxa"/>
          </w:tcPr>
          <w:p w:rsidR="000265E7" w:rsidRDefault="000265E7" w:rsidP="00D229A6">
            <w:pPr>
              <w:rPr>
                <w:ins w:id="16" w:author="Anne, Krishna" w:date="2016-11-09T15:49:00Z"/>
                <w:rFonts w:cs="Calibri"/>
              </w:rPr>
            </w:pPr>
            <w:ins w:id="17" w:author="Anne, Krishna" w:date="2016-11-09T15:50:00Z">
              <w:r>
                <w:rPr>
                  <w:rFonts w:cs="Calibri"/>
                </w:rPr>
                <w:t>Krishna Anne</w:t>
              </w:r>
            </w:ins>
          </w:p>
        </w:tc>
        <w:tc>
          <w:tcPr>
            <w:tcW w:w="1350" w:type="dxa"/>
          </w:tcPr>
          <w:p w:rsidR="000265E7" w:rsidRDefault="000265E7" w:rsidP="00D229A6">
            <w:pPr>
              <w:rPr>
                <w:ins w:id="18" w:author="Anne, Krishna" w:date="2016-11-09T15:49:00Z"/>
                <w:rFonts w:cs="Calibri"/>
              </w:rPr>
            </w:pPr>
            <w:ins w:id="19" w:author="Anne, Krishna" w:date="2016-11-09T15:50:00Z">
              <w:r>
                <w:rPr>
                  <w:rFonts w:cs="Calibri"/>
                </w:rPr>
                <w:t>2.0</w:t>
              </w:r>
            </w:ins>
          </w:p>
        </w:tc>
        <w:tc>
          <w:tcPr>
            <w:tcW w:w="1440" w:type="dxa"/>
          </w:tcPr>
          <w:p w:rsidR="000265E7" w:rsidRDefault="000265E7" w:rsidP="00D229A6">
            <w:pPr>
              <w:rPr>
                <w:ins w:id="20" w:author="Anne, Krishna" w:date="2016-11-09T15:49:00Z"/>
                <w:rFonts w:cs="Calibri"/>
              </w:rPr>
            </w:pPr>
            <w:ins w:id="21" w:author="Anne, Krishna" w:date="2016-11-09T15:50:00Z">
              <w:r>
                <w:rPr>
                  <w:rFonts w:cs="Calibri"/>
                </w:rPr>
                <w:t>09-Nov-2016</w:t>
              </w:r>
            </w:ins>
          </w:p>
        </w:tc>
      </w:tr>
    </w:tbl>
    <w:p w:rsidR="0060359A" w:rsidRDefault="0060359A">
      <w:pPr>
        <w:spacing w:after="0"/>
        <w:rPr>
          <w:b/>
          <w:sz w:val="28"/>
          <w:szCs w:val="28"/>
          <w:u w:val="single"/>
        </w:rPr>
      </w:pPr>
    </w:p>
    <w:p w:rsidR="0060359A" w:rsidRDefault="0060359A">
      <w:pPr>
        <w:spacing w:after="0"/>
        <w:rPr>
          <w:b/>
          <w:sz w:val="28"/>
          <w:szCs w:val="28"/>
          <w:u w:val="single"/>
        </w:rPr>
      </w:pPr>
    </w:p>
    <w:p w:rsidR="000265E7" w:rsidRDefault="00891F29">
      <w:pPr>
        <w:pStyle w:val="TOC1"/>
        <w:rPr>
          <w:ins w:id="22" w:author="Anne, Krishna" w:date="2016-11-09T15:50: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23" w:author="Anne, Krishna" w:date="2016-11-09T15:50:00Z">
        <w:r w:rsidR="000265E7" w:rsidRPr="0047116B">
          <w:rPr>
            <w:rStyle w:val="Hyperlink"/>
          </w:rPr>
          <w:fldChar w:fldCharType="begin"/>
        </w:r>
        <w:r w:rsidR="000265E7" w:rsidRPr="0047116B">
          <w:rPr>
            <w:rStyle w:val="Hyperlink"/>
          </w:rPr>
          <w:instrText xml:space="preserve"> </w:instrText>
        </w:r>
        <w:r w:rsidR="000265E7">
          <w:instrText>HYPERLINK \l "_Toc466469945"</w:instrText>
        </w:r>
        <w:r w:rsidR="000265E7" w:rsidRPr="0047116B">
          <w:rPr>
            <w:rStyle w:val="Hyperlink"/>
          </w:rPr>
          <w:instrText xml:space="preserve"> </w:instrText>
        </w:r>
        <w:r w:rsidR="000265E7" w:rsidRPr="0047116B">
          <w:rPr>
            <w:rStyle w:val="Hyperlink"/>
          </w:rPr>
        </w:r>
        <w:r w:rsidR="000265E7" w:rsidRPr="0047116B">
          <w:rPr>
            <w:rStyle w:val="Hyperlink"/>
          </w:rPr>
          <w:fldChar w:fldCharType="separate"/>
        </w:r>
        <w:r w:rsidR="000265E7" w:rsidRPr="0047116B">
          <w:rPr>
            <w:rStyle w:val="Hyperlink"/>
            <w:rFonts w:ascii="Calibri" w:hAnsi="Calibri" w:cs="Calibri"/>
          </w:rPr>
          <w:t>1</w:t>
        </w:r>
        <w:r w:rsidR="000265E7">
          <w:rPr>
            <w:rFonts w:eastAsiaTheme="minorEastAsia"/>
            <w:b w:val="0"/>
            <w:color w:val="auto"/>
            <w:kern w:val="0"/>
            <w:sz w:val="22"/>
            <w:szCs w:val="22"/>
            <w:lang w:val="en-US"/>
          </w:rPr>
          <w:tab/>
        </w:r>
        <w:r w:rsidR="000265E7" w:rsidRPr="0047116B">
          <w:rPr>
            <w:rStyle w:val="Hyperlink"/>
            <w:rFonts w:ascii="Calibri" w:hAnsi="Calibri" w:cs="Calibri"/>
          </w:rPr>
          <w:t>PwrLimr High-Level Description</w:t>
        </w:r>
        <w:r w:rsidR="000265E7">
          <w:rPr>
            <w:webHidden/>
          </w:rPr>
          <w:tab/>
        </w:r>
        <w:r w:rsidR="000265E7">
          <w:rPr>
            <w:webHidden/>
          </w:rPr>
          <w:fldChar w:fldCharType="begin"/>
        </w:r>
        <w:r w:rsidR="000265E7">
          <w:rPr>
            <w:webHidden/>
          </w:rPr>
          <w:instrText xml:space="preserve"> PAGEREF _Toc466469945 \h </w:instrText>
        </w:r>
        <w:r w:rsidR="000265E7">
          <w:rPr>
            <w:webHidden/>
          </w:rPr>
        </w:r>
      </w:ins>
      <w:r w:rsidR="000265E7">
        <w:rPr>
          <w:webHidden/>
        </w:rPr>
        <w:fldChar w:fldCharType="separate"/>
      </w:r>
      <w:ins w:id="24" w:author="Anne, Krishna" w:date="2016-11-09T15:50:00Z">
        <w:r w:rsidR="000265E7">
          <w:rPr>
            <w:webHidden/>
          </w:rPr>
          <w:t>4</w:t>
        </w:r>
        <w:r w:rsidR="000265E7">
          <w:rPr>
            <w:webHidden/>
          </w:rPr>
          <w:fldChar w:fldCharType="end"/>
        </w:r>
        <w:r w:rsidR="000265E7" w:rsidRPr="0047116B">
          <w:rPr>
            <w:rStyle w:val="Hyperlink"/>
          </w:rPr>
          <w:fldChar w:fldCharType="end"/>
        </w:r>
      </w:ins>
    </w:p>
    <w:p w:rsidR="000265E7" w:rsidRDefault="000265E7">
      <w:pPr>
        <w:pStyle w:val="TOC1"/>
        <w:rPr>
          <w:ins w:id="25" w:author="Anne, Krishna" w:date="2016-11-09T15:50:00Z"/>
          <w:rFonts w:eastAsiaTheme="minorEastAsia"/>
          <w:b w:val="0"/>
          <w:color w:val="auto"/>
          <w:kern w:val="0"/>
          <w:sz w:val="22"/>
          <w:szCs w:val="22"/>
          <w:lang w:val="en-US"/>
        </w:rPr>
      </w:pPr>
      <w:ins w:id="26" w:author="Anne, Krishna" w:date="2016-11-09T15:50:00Z">
        <w:r w:rsidRPr="0047116B">
          <w:rPr>
            <w:rStyle w:val="Hyperlink"/>
          </w:rPr>
          <w:fldChar w:fldCharType="begin"/>
        </w:r>
        <w:r w:rsidRPr="0047116B">
          <w:rPr>
            <w:rStyle w:val="Hyperlink"/>
          </w:rPr>
          <w:instrText xml:space="preserve"> </w:instrText>
        </w:r>
        <w:r>
          <w:instrText>HYPERLINK \l "_Toc466469946"</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ascii="Calibri" w:hAnsi="Calibri" w:cs="Calibri"/>
          </w:rPr>
          <w:t>2</w:t>
        </w:r>
        <w:r>
          <w:rPr>
            <w:rFonts w:eastAsiaTheme="minorEastAsia"/>
            <w:b w:val="0"/>
            <w:color w:val="auto"/>
            <w:kern w:val="0"/>
            <w:sz w:val="22"/>
            <w:szCs w:val="22"/>
            <w:lang w:val="en-US"/>
          </w:rPr>
          <w:tab/>
        </w:r>
        <w:r w:rsidRPr="0047116B">
          <w:rPr>
            <w:rStyle w:val="Hyperlink"/>
            <w:rFonts w:ascii="Calibri" w:hAnsi="Calibri" w:cs="Calibri"/>
          </w:rPr>
          <w:t>Design details of software module</w:t>
        </w:r>
        <w:r>
          <w:rPr>
            <w:webHidden/>
          </w:rPr>
          <w:tab/>
        </w:r>
        <w:r>
          <w:rPr>
            <w:webHidden/>
          </w:rPr>
          <w:fldChar w:fldCharType="begin"/>
        </w:r>
        <w:r>
          <w:rPr>
            <w:webHidden/>
          </w:rPr>
          <w:instrText xml:space="preserve"> PAGEREF _Toc466469946 \h </w:instrText>
        </w:r>
        <w:r>
          <w:rPr>
            <w:webHidden/>
          </w:rPr>
        </w:r>
      </w:ins>
      <w:r>
        <w:rPr>
          <w:webHidden/>
        </w:rPr>
        <w:fldChar w:fldCharType="separate"/>
      </w:r>
      <w:ins w:id="27" w:author="Anne, Krishna" w:date="2016-11-09T15:50:00Z">
        <w:r>
          <w:rPr>
            <w:webHidden/>
          </w:rPr>
          <w:t>5</w:t>
        </w:r>
        <w:r>
          <w:rPr>
            <w:webHidden/>
          </w:rPr>
          <w:fldChar w:fldCharType="end"/>
        </w:r>
        <w:r w:rsidRPr="0047116B">
          <w:rPr>
            <w:rStyle w:val="Hyperlink"/>
          </w:rPr>
          <w:fldChar w:fldCharType="end"/>
        </w:r>
      </w:ins>
    </w:p>
    <w:p w:rsidR="000265E7" w:rsidRDefault="000265E7">
      <w:pPr>
        <w:pStyle w:val="TOC2"/>
        <w:rPr>
          <w:ins w:id="28" w:author="Anne, Krishna" w:date="2016-11-09T15:50:00Z"/>
          <w:rFonts w:asciiTheme="minorHAnsi" w:eastAsiaTheme="minorEastAsia" w:hAnsiTheme="minorHAnsi"/>
          <w:color w:val="auto"/>
          <w:kern w:val="0"/>
          <w:szCs w:val="22"/>
        </w:rPr>
      </w:pPr>
      <w:ins w:id="29" w:author="Anne, Krishna" w:date="2016-11-09T15:50:00Z">
        <w:r w:rsidRPr="0047116B">
          <w:rPr>
            <w:rStyle w:val="Hyperlink"/>
          </w:rPr>
          <w:fldChar w:fldCharType="begin"/>
        </w:r>
        <w:r w:rsidRPr="0047116B">
          <w:rPr>
            <w:rStyle w:val="Hyperlink"/>
          </w:rPr>
          <w:instrText xml:space="preserve"> </w:instrText>
        </w:r>
        <w:r>
          <w:instrText>HYPERLINK \l "_Toc466469947"</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2.1</w:t>
        </w:r>
        <w:r>
          <w:rPr>
            <w:rFonts w:asciiTheme="minorHAnsi" w:eastAsiaTheme="minorEastAsia" w:hAnsiTheme="minorHAnsi"/>
            <w:color w:val="auto"/>
            <w:kern w:val="0"/>
            <w:szCs w:val="22"/>
          </w:rPr>
          <w:tab/>
        </w:r>
        <w:r w:rsidRPr="0047116B">
          <w:rPr>
            <w:rStyle w:val="Hyperlink"/>
          </w:rPr>
          <w:t>Graphical</w:t>
        </w:r>
        <w:r w:rsidRPr="0047116B">
          <w:rPr>
            <w:rStyle w:val="Hyperlink"/>
            <w:rFonts w:cs="Calibri"/>
          </w:rPr>
          <w:t xml:space="preserve"> representation of PwrLimr</w:t>
        </w:r>
        <w:r>
          <w:rPr>
            <w:webHidden/>
          </w:rPr>
          <w:tab/>
        </w:r>
        <w:r>
          <w:rPr>
            <w:webHidden/>
          </w:rPr>
          <w:fldChar w:fldCharType="begin"/>
        </w:r>
        <w:r>
          <w:rPr>
            <w:webHidden/>
          </w:rPr>
          <w:instrText xml:space="preserve"> PAGEREF _Toc466469947 \h </w:instrText>
        </w:r>
        <w:r>
          <w:rPr>
            <w:webHidden/>
          </w:rPr>
        </w:r>
      </w:ins>
      <w:r>
        <w:rPr>
          <w:webHidden/>
        </w:rPr>
        <w:fldChar w:fldCharType="separate"/>
      </w:r>
      <w:ins w:id="30" w:author="Anne, Krishna" w:date="2016-11-09T15:50:00Z">
        <w:r>
          <w:rPr>
            <w:webHidden/>
          </w:rPr>
          <w:t>5</w:t>
        </w:r>
        <w:r>
          <w:rPr>
            <w:webHidden/>
          </w:rPr>
          <w:fldChar w:fldCharType="end"/>
        </w:r>
        <w:r w:rsidRPr="0047116B">
          <w:rPr>
            <w:rStyle w:val="Hyperlink"/>
          </w:rPr>
          <w:fldChar w:fldCharType="end"/>
        </w:r>
      </w:ins>
    </w:p>
    <w:p w:rsidR="000265E7" w:rsidRDefault="000265E7">
      <w:pPr>
        <w:pStyle w:val="TOC2"/>
        <w:rPr>
          <w:ins w:id="31" w:author="Anne, Krishna" w:date="2016-11-09T15:50:00Z"/>
          <w:rFonts w:asciiTheme="minorHAnsi" w:eastAsiaTheme="minorEastAsia" w:hAnsiTheme="minorHAnsi"/>
          <w:color w:val="auto"/>
          <w:kern w:val="0"/>
          <w:szCs w:val="22"/>
        </w:rPr>
      </w:pPr>
      <w:ins w:id="32" w:author="Anne, Krishna" w:date="2016-11-09T15:50:00Z">
        <w:r w:rsidRPr="0047116B">
          <w:rPr>
            <w:rStyle w:val="Hyperlink"/>
          </w:rPr>
          <w:fldChar w:fldCharType="begin"/>
        </w:r>
        <w:r w:rsidRPr="0047116B">
          <w:rPr>
            <w:rStyle w:val="Hyperlink"/>
          </w:rPr>
          <w:instrText xml:space="preserve"> </w:instrText>
        </w:r>
        <w:r>
          <w:instrText>HYPERLINK \l "_Toc466469948"</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2.2</w:t>
        </w:r>
        <w:r>
          <w:rPr>
            <w:rFonts w:asciiTheme="minorHAnsi" w:eastAsiaTheme="minorEastAsia" w:hAnsiTheme="minorHAnsi"/>
            <w:color w:val="auto"/>
            <w:kern w:val="0"/>
            <w:szCs w:val="22"/>
          </w:rPr>
          <w:tab/>
        </w:r>
        <w:r w:rsidRPr="0047116B">
          <w:rPr>
            <w:rStyle w:val="Hyperlink"/>
            <w:rFonts w:cs="Calibri"/>
          </w:rPr>
          <w:t>Data Flow Diagram</w:t>
        </w:r>
        <w:r>
          <w:rPr>
            <w:webHidden/>
          </w:rPr>
          <w:tab/>
        </w:r>
        <w:r>
          <w:rPr>
            <w:webHidden/>
          </w:rPr>
          <w:fldChar w:fldCharType="begin"/>
        </w:r>
        <w:r>
          <w:rPr>
            <w:webHidden/>
          </w:rPr>
          <w:instrText xml:space="preserve"> PAGEREF _Toc466469948 \h </w:instrText>
        </w:r>
        <w:r>
          <w:rPr>
            <w:webHidden/>
          </w:rPr>
        </w:r>
      </w:ins>
      <w:r>
        <w:rPr>
          <w:webHidden/>
        </w:rPr>
        <w:fldChar w:fldCharType="separate"/>
      </w:r>
      <w:ins w:id="33" w:author="Anne, Krishna" w:date="2016-11-09T15:50:00Z">
        <w:r>
          <w:rPr>
            <w:webHidden/>
          </w:rPr>
          <w:t>5</w:t>
        </w:r>
        <w:r>
          <w:rPr>
            <w:webHidden/>
          </w:rPr>
          <w:fldChar w:fldCharType="end"/>
        </w:r>
        <w:r w:rsidRPr="0047116B">
          <w:rPr>
            <w:rStyle w:val="Hyperlink"/>
          </w:rPr>
          <w:fldChar w:fldCharType="end"/>
        </w:r>
      </w:ins>
    </w:p>
    <w:p w:rsidR="000265E7" w:rsidRDefault="000265E7">
      <w:pPr>
        <w:pStyle w:val="TOC3"/>
        <w:tabs>
          <w:tab w:val="left" w:pos="1200"/>
        </w:tabs>
        <w:rPr>
          <w:ins w:id="34" w:author="Anne, Krishna" w:date="2016-11-09T15:50:00Z"/>
          <w:rFonts w:asciiTheme="minorHAnsi" w:eastAsiaTheme="minorEastAsia" w:hAnsiTheme="minorHAnsi"/>
          <w:color w:val="auto"/>
          <w:kern w:val="0"/>
          <w:sz w:val="22"/>
          <w:szCs w:val="22"/>
        </w:rPr>
      </w:pPr>
      <w:ins w:id="35" w:author="Anne, Krishna" w:date="2016-11-09T15:50:00Z">
        <w:r w:rsidRPr="0047116B">
          <w:rPr>
            <w:rStyle w:val="Hyperlink"/>
          </w:rPr>
          <w:fldChar w:fldCharType="begin"/>
        </w:r>
        <w:r w:rsidRPr="0047116B">
          <w:rPr>
            <w:rStyle w:val="Hyperlink"/>
          </w:rPr>
          <w:instrText xml:space="preserve"> </w:instrText>
        </w:r>
        <w:r>
          <w:instrText>HYPERLINK \l "_Toc466469949"</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2.2.1</w:t>
        </w:r>
        <w:r>
          <w:rPr>
            <w:rFonts w:asciiTheme="minorHAnsi" w:eastAsiaTheme="minorEastAsia" w:hAnsiTheme="minorHAnsi"/>
            <w:color w:val="auto"/>
            <w:kern w:val="0"/>
            <w:sz w:val="22"/>
            <w:szCs w:val="22"/>
          </w:rPr>
          <w:tab/>
        </w:r>
        <w:r w:rsidRPr="0047116B">
          <w:rPr>
            <w:rStyle w:val="Hyperlink"/>
          </w:rPr>
          <w:t xml:space="preserve">Component </w:t>
        </w:r>
        <w:r w:rsidRPr="0047116B">
          <w:rPr>
            <w:rStyle w:val="Hyperlink"/>
            <w:rFonts w:cs="Calibri"/>
          </w:rPr>
          <w:t>level DFD</w:t>
        </w:r>
        <w:r>
          <w:rPr>
            <w:webHidden/>
          </w:rPr>
          <w:tab/>
        </w:r>
        <w:r>
          <w:rPr>
            <w:webHidden/>
          </w:rPr>
          <w:fldChar w:fldCharType="begin"/>
        </w:r>
        <w:r>
          <w:rPr>
            <w:webHidden/>
          </w:rPr>
          <w:instrText xml:space="preserve"> PAGEREF _Toc466469949 \h </w:instrText>
        </w:r>
        <w:r>
          <w:rPr>
            <w:webHidden/>
          </w:rPr>
        </w:r>
      </w:ins>
      <w:r>
        <w:rPr>
          <w:webHidden/>
        </w:rPr>
        <w:fldChar w:fldCharType="separate"/>
      </w:r>
      <w:ins w:id="36" w:author="Anne, Krishna" w:date="2016-11-09T15:50:00Z">
        <w:r>
          <w:rPr>
            <w:webHidden/>
          </w:rPr>
          <w:t>5</w:t>
        </w:r>
        <w:r>
          <w:rPr>
            <w:webHidden/>
          </w:rPr>
          <w:fldChar w:fldCharType="end"/>
        </w:r>
        <w:r w:rsidRPr="0047116B">
          <w:rPr>
            <w:rStyle w:val="Hyperlink"/>
          </w:rPr>
          <w:fldChar w:fldCharType="end"/>
        </w:r>
      </w:ins>
    </w:p>
    <w:p w:rsidR="000265E7" w:rsidRDefault="000265E7">
      <w:pPr>
        <w:pStyle w:val="TOC3"/>
        <w:tabs>
          <w:tab w:val="left" w:pos="1200"/>
        </w:tabs>
        <w:rPr>
          <w:ins w:id="37" w:author="Anne, Krishna" w:date="2016-11-09T15:50:00Z"/>
          <w:rFonts w:asciiTheme="minorHAnsi" w:eastAsiaTheme="minorEastAsia" w:hAnsiTheme="minorHAnsi"/>
          <w:color w:val="auto"/>
          <w:kern w:val="0"/>
          <w:sz w:val="22"/>
          <w:szCs w:val="22"/>
        </w:rPr>
      </w:pPr>
      <w:ins w:id="38" w:author="Anne, Krishna" w:date="2016-11-09T15:50:00Z">
        <w:r w:rsidRPr="0047116B">
          <w:rPr>
            <w:rStyle w:val="Hyperlink"/>
          </w:rPr>
          <w:fldChar w:fldCharType="begin"/>
        </w:r>
        <w:r w:rsidRPr="0047116B">
          <w:rPr>
            <w:rStyle w:val="Hyperlink"/>
          </w:rPr>
          <w:instrText xml:space="preserve"> </w:instrText>
        </w:r>
        <w:r>
          <w:instrText>HYPERLINK \l "_Toc466469950"</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2.2.2</w:t>
        </w:r>
        <w:r>
          <w:rPr>
            <w:rFonts w:asciiTheme="minorHAnsi" w:eastAsiaTheme="minorEastAsia" w:hAnsiTheme="minorHAnsi"/>
            <w:color w:val="auto"/>
            <w:kern w:val="0"/>
            <w:sz w:val="22"/>
            <w:szCs w:val="22"/>
          </w:rPr>
          <w:tab/>
        </w:r>
        <w:r w:rsidRPr="0047116B">
          <w:rPr>
            <w:rStyle w:val="Hyperlink"/>
          </w:rPr>
          <w:t xml:space="preserve">Function </w:t>
        </w:r>
        <w:r w:rsidRPr="0047116B">
          <w:rPr>
            <w:rStyle w:val="Hyperlink"/>
            <w:rFonts w:cs="Calibri"/>
          </w:rPr>
          <w:t>level DFD</w:t>
        </w:r>
        <w:r>
          <w:rPr>
            <w:webHidden/>
          </w:rPr>
          <w:tab/>
        </w:r>
        <w:r>
          <w:rPr>
            <w:webHidden/>
          </w:rPr>
          <w:fldChar w:fldCharType="begin"/>
        </w:r>
        <w:r>
          <w:rPr>
            <w:webHidden/>
          </w:rPr>
          <w:instrText xml:space="preserve"> PAGEREF _Toc466469950 \h </w:instrText>
        </w:r>
        <w:r>
          <w:rPr>
            <w:webHidden/>
          </w:rPr>
        </w:r>
      </w:ins>
      <w:r>
        <w:rPr>
          <w:webHidden/>
        </w:rPr>
        <w:fldChar w:fldCharType="separate"/>
      </w:r>
      <w:ins w:id="39" w:author="Anne, Krishna" w:date="2016-11-09T15:50:00Z">
        <w:r>
          <w:rPr>
            <w:webHidden/>
          </w:rPr>
          <w:t>5</w:t>
        </w:r>
        <w:r>
          <w:rPr>
            <w:webHidden/>
          </w:rPr>
          <w:fldChar w:fldCharType="end"/>
        </w:r>
        <w:r w:rsidRPr="0047116B">
          <w:rPr>
            <w:rStyle w:val="Hyperlink"/>
          </w:rPr>
          <w:fldChar w:fldCharType="end"/>
        </w:r>
      </w:ins>
    </w:p>
    <w:p w:rsidR="000265E7" w:rsidRDefault="000265E7">
      <w:pPr>
        <w:pStyle w:val="TOC1"/>
        <w:rPr>
          <w:ins w:id="40" w:author="Anne, Krishna" w:date="2016-11-09T15:50:00Z"/>
          <w:rFonts w:eastAsiaTheme="minorEastAsia"/>
          <w:b w:val="0"/>
          <w:color w:val="auto"/>
          <w:kern w:val="0"/>
          <w:sz w:val="22"/>
          <w:szCs w:val="22"/>
          <w:lang w:val="en-US"/>
        </w:rPr>
      </w:pPr>
      <w:ins w:id="41" w:author="Anne, Krishna" w:date="2016-11-09T15:50:00Z">
        <w:r w:rsidRPr="0047116B">
          <w:rPr>
            <w:rStyle w:val="Hyperlink"/>
          </w:rPr>
          <w:fldChar w:fldCharType="begin"/>
        </w:r>
        <w:r w:rsidRPr="0047116B">
          <w:rPr>
            <w:rStyle w:val="Hyperlink"/>
          </w:rPr>
          <w:instrText xml:space="preserve"> </w:instrText>
        </w:r>
        <w:r>
          <w:instrText>HYPERLINK \l "_Toc466469951"</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ascii="Calibri" w:hAnsi="Calibri" w:cs="Calibri"/>
          </w:rPr>
          <w:t>3</w:t>
        </w:r>
        <w:r>
          <w:rPr>
            <w:rFonts w:eastAsiaTheme="minorEastAsia"/>
            <w:b w:val="0"/>
            <w:color w:val="auto"/>
            <w:kern w:val="0"/>
            <w:sz w:val="22"/>
            <w:szCs w:val="22"/>
            <w:lang w:val="en-US"/>
          </w:rPr>
          <w:tab/>
        </w:r>
        <w:r w:rsidRPr="0047116B">
          <w:rPr>
            <w:rStyle w:val="Hyperlink"/>
            <w:rFonts w:ascii="Calibri" w:hAnsi="Calibri" w:cs="Calibri"/>
          </w:rPr>
          <w:t>Constant Data Dictionary</w:t>
        </w:r>
        <w:r>
          <w:rPr>
            <w:webHidden/>
          </w:rPr>
          <w:tab/>
        </w:r>
        <w:r>
          <w:rPr>
            <w:webHidden/>
          </w:rPr>
          <w:fldChar w:fldCharType="begin"/>
        </w:r>
        <w:r>
          <w:rPr>
            <w:webHidden/>
          </w:rPr>
          <w:instrText xml:space="preserve"> PAGEREF _Toc466469951 \h </w:instrText>
        </w:r>
        <w:r>
          <w:rPr>
            <w:webHidden/>
          </w:rPr>
        </w:r>
      </w:ins>
      <w:r>
        <w:rPr>
          <w:webHidden/>
        </w:rPr>
        <w:fldChar w:fldCharType="separate"/>
      </w:r>
      <w:ins w:id="42" w:author="Anne, Krishna" w:date="2016-11-09T15:50:00Z">
        <w:r>
          <w:rPr>
            <w:webHidden/>
          </w:rPr>
          <w:t>6</w:t>
        </w:r>
        <w:r>
          <w:rPr>
            <w:webHidden/>
          </w:rPr>
          <w:fldChar w:fldCharType="end"/>
        </w:r>
        <w:r w:rsidRPr="0047116B">
          <w:rPr>
            <w:rStyle w:val="Hyperlink"/>
          </w:rPr>
          <w:fldChar w:fldCharType="end"/>
        </w:r>
      </w:ins>
    </w:p>
    <w:p w:rsidR="000265E7" w:rsidRDefault="000265E7">
      <w:pPr>
        <w:pStyle w:val="TOC2"/>
        <w:rPr>
          <w:ins w:id="43" w:author="Anne, Krishna" w:date="2016-11-09T15:50:00Z"/>
          <w:rFonts w:asciiTheme="minorHAnsi" w:eastAsiaTheme="minorEastAsia" w:hAnsiTheme="minorHAnsi"/>
          <w:color w:val="auto"/>
          <w:kern w:val="0"/>
          <w:szCs w:val="22"/>
        </w:rPr>
      </w:pPr>
      <w:ins w:id="44" w:author="Anne, Krishna" w:date="2016-11-09T15:50:00Z">
        <w:r w:rsidRPr="0047116B">
          <w:rPr>
            <w:rStyle w:val="Hyperlink"/>
          </w:rPr>
          <w:fldChar w:fldCharType="begin"/>
        </w:r>
        <w:r w:rsidRPr="0047116B">
          <w:rPr>
            <w:rStyle w:val="Hyperlink"/>
          </w:rPr>
          <w:instrText xml:space="preserve"> </w:instrText>
        </w:r>
        <w:r>
          <w:instrText>HYPERLINK \l "_Toc466469952"</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Pr>
          <w:t>3.1</w:t>
        </w:r>
        <w:r>
          <w:rPr>
            <w:rFonts w:asciiTheme="minorHAnsi" w:eastAsiaTheme="minorEastAsia" w:hAnsiTheme="minorHAnsi"/>
            <w:color w:val="auto"/>
            <w:kern w:val="0"/>
            <w:szCs w:val="22"/>
          </w:rPr>
          <w:tab/>
        </w:r>
        <w:r w:rsidRPr="0047116B">
          <w:rPr>
            <w:rStyle w:val="Hyperlink"/>
          </w:rPr>
          <w:t>Program (fixed) Constants</w:t>
        </w:r>
        <w:r>
          <w:rPr>
            <w:webHidden/>
          </w:rPr>
          <w:tab/>
        </w:r>
        <w:r>
          <w:rPr>
            <w:webHidden/>
          </w:rPr>
          <w:fldChar w:fldCharType="begin"/>
        </w:r>
        <w:r>
          <w:rPr>
            <w:webHidden/>
          </w:rPr>
          <w:instrText xml:space="preserve"> PAGEREF _Toc466469952 \h </w:instrText>
        </w:r>
        <w:r>
          <w:rPr>
            <w:webHidden/>
          </w:rPr>
        </w:r>
      </w:ins>
      <w:r>
        <w:rPr>
          <w:webHidden/>
        </w:rPr>
        <w:fldChar w:fldCharType="separate"/>
      </w:r>
      <w:ins w:id="45" w:author="Anne, Krishna" w:date="2016-11-09T15:50:00Z">
        <w:r>
          <w:rPr>
            <w:webHidden/>
          </w:rPr>
          <w:t>6</w:t>
        </w:r>
        <w:r>
          <w:rPr>
            <w:webHidden/>
          </w:rPr>
          <w:fldChar w:fldCharType="end"/>
        </w:r>
        <w:r w:rsidRPr="0047116B">
          <w:rPr>
            <w:rStyle w:val="Hyperlink"/>
          </w:rPr>
          <w:fldChar w:fldCharType="end"/>
        </w:r>
      </w:ins>
    </w:p>
    <w:p w:rsidR="000265E7" w:rsidRDefault="000265E7">
      <w:pPr>
        <w:pStyle w:val="TOC3"/>
        <w:tabs>
          <w:tab w:val="left" w:pos="1200"/>
        </w:tabs>
        <w:rPr>
          <w:ins w:id="46" w:author="Anne, Krishna" w:date="2016-11-09T15:50:00Z"/>
          <w:rFonts w:asciiTheme="minorHAnsi" w:eastAsiaTheme="minorEastAsia" w:hAnsiTheme="minorHAnsi"/>
          <w:color w:val="auto"/>
          <w:kern w:val="0"/>
          <w:sz w:val="22"/>
          <w:szCs w:val="22"/>
        </w:rPr>
      </w:pPr>
      <w:ins w:id="47" w:author="Anne, Krishna" w:date="2016-11-09T15:50:00Z">
        <w:r w:rsidRPr="0047116B">
          <w:rPr>
            <w:rStyle w:val="Hyperlink"/>
          </w:rPr>
          <w:fldChar w:fldCharType="begin"/>
        </w:r>
        <w:r w:rsidRPr="0047116B">
          <w:rPr>
            <w:rStyle w:val="Hyperlink"/>
          </w:rPr>
          <w:instrText xml:space="preserve"> </w:instrText>
        </w:r>
        <w:r>
          <w:instrText>HYPERLINK \l "_Toc466469953"</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Pr>
          <w:t>3.1.1</w:t>
        </w:r>
        <w:r>
          <w:rPr>
            <w:rFonts w:asciiTheme="minorHAnsi" w:eastAsiaTheme="minorEastAsia" w:hAnsiTheme="minorHAnsi"/>
            <w:color w:val="auto"/>
            <w:kern w:val="0"/>
            <w:sz w:val="22"/>
            <w:szCs w:val="22"/>
          </w:rPr>
          <w:tab/>
        </w:r>
        <w:r w:rsidRPr="0047116B">
          <w:rPr>
            <w:rStyle w:val="Hyperlink"/>
          </w:rPr>
          <w:t>Embedded Constants</w:t>
        </w:r>
        <w:r>
          <w:rPr>
            <w:webHidden/>
          </w:rPr>
          <w:tab/>
        </w:r>
        <w:r>
          <w:rPr>
            <w:webHidden/>
          </w:rPr>
          <w:fldChar w:fldCharType="begin"/>
        </w:r>
        <w:r>
          <w:rPr>
            <w:webHidden/>
          </w:rPr>
          <w:instrText xml:space="preserve"> PAGEREF _Toc466469953 \h </w:instrText>
        </w:r>
        <w:r>
          <w:rPr>
            <w:webHidden/>
          </w:rPr>
        </w:r>
      </w:ins>
      <w:r>
        <w:rPr>
          <w:webHidden/>
        </w:rPr>
        <w:fldChar w:fldCharType="separate"/>
      </w:r>
      <w:ins w:id="48" w:author="Anne, Krishna" w:date="2016-11-09T15:50:00Z">
        <w:r>
          <w:rPr>
            <w:webHidden/>
          </w:rPr>
          <w:t>6</w:t>
        </w:r>
        <w:r>
          <w:rPr>
            <w:webHidden/>
          </w:rPr>
          <w:fldChar w:fldCharType="end"/>
        </w:r>
        <w:r w:rsidRPr="0047116B">
          <w:rPr>
            <w:rStyle w:val="Hyperlink"/>
          </w:rPr>
          <w:fldChar w:fldCharType="end"/>
        </w:r>
      </w:ins>
    </w:p>
    <w:p w:rsidR="000265E7" w:rsidRDefault="000265E7">
      <w:pPr>
        <w:pStyle w:val="TOC1"/>
        <w:rPr>
          <w:ins w:id="49" w:author="Anne, Krishna" w:date="2016-11-09T15:50:00Z"/>
          <w:rFonts w:eastAsiaTheme="minorEastAsia"/>
          <w:b w:val="0"/>
          <w:color w:val="auto"/>
          <w:kern w:val="0"/>
          <w:sz w:val="22"/>
          <w:szCs w:val="22"/>
          <w:lang w:val="en-US"/>
        </w:rPr>
      </w:pPr>
      <w:ins w:id="50" w:author="Anne, Krishna" w:date="2016-11-09T15:50:00Z">
        <w:r w:rsidRPr="0047116B">
          <w:rPr>
            <w:rStyle w:val="Hyperlink"/>
          </w:rPr>
          <w:fldChar w:fldCharType="begin"/>
        </w:r>
        <w:r w:rsidRPr="0047116B">
          <w:rPr>
            <w:rStyle w:val="Hyperlink"/>
          </w:rPr>
          <w:instrText xml:space="preserve"> </w:instrText>
        </w:r>
        <w:r>
          <w:instrText>HYPERLINK \l "_Toc466469954"</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ascii="Calibri" w:hAnsi="Calibri" w:cs="Calibri"/>
          </w:rPr>
          <w:t>4</w:t>
        </w:r>
        <w:r>
          <w:rPr>
            <w:rFonts w:eastAsiaTheme="minorEastAsia"/>
            <w:b w:val="0"/>
            <w:color w:val="auto"/>
            <w:kern w:val="0"/>
            <w:sz w:val="22"/>
            <w:szCs w:val="22"/>
            <w:lang w:val="en-US"/>
          </w:rPr>
          <w:tab/>
        </w:r>
        <w:r w:rsidRPr="0047116B">
          <w:rPr>
            <w:rStyle w:val="Hyperlink"/>
            <w:rFonts w:ascii="Calibri" w:hAnsi="Calibri" w:cs="Calibri"/>
          </w:rPr>
          <w:t>Software Component Implementation</w:t>
        </w:r>
        <w:r>
          <w:rPr>
            <w:webHidden/>
          </w:rPr>
          <w:tab/>
        </w:r>
        <w:r>
          <w:rPr>
            <w:webHidden/>
          </w:rPr>
          <w:fldChar w:fldCharType="begin"/>
        </w:r>
        <w:r>
          <w:rPr>
            <w:webHidden/>
          </w:rPr>
          <w:instrText xml:space="preserve"> PAGEREF _Toc466469954 \h </w:instrText>
        </w:r>
        <w:r>
          <w:rPr>
            <w:webHidden/>
          </w:rPr>
        </w:r>
      </w:ins>
      <w:r>
        <w:rPr>
          <w:webHidden/>
        </w:rPr>
        <w:fldChar w:fldCharType="separate"/>
      </w:r>
      <w:ins w:id="51"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52" w:author="Anne, Krishna" w:date="2016-11-09T15:50:00Z"/>
          <w:rFonts w:asciiTheme="minorHAnsi" w:eastAsiaTheme="minorEastAsia" w:hAnsiTheme="minorHAnsi"/>
          <w:color w:val="auto"/>
          <w:kern w:val="0"/>
          <w:szCs w:val="22"/>
        </w:rPr>
      </w:pPr>
      <w:ins w:id="53" w:author="Anne, Krishna" w:date="2016-11-09T15:50:00Z">
        <w:r w:rsidRPr="0047116B">
          <w:rPr>
            <w:rStyle w:val="Hyperlink"/>
          </w:rPr>
          <w:fldChar w:fldCharType="begin"/>
        </w:r>
        <w:r w:rsidRPr="0047116B">
          <w:rPr>
            <w:rStyle w:val="Hyperlink"/>
          </w:rPr>
          <w:instrText xml:space="preserve"> </w:instrText>
        </w:r>
        <w:r>
          <w:instrText>HYPERLINK \l "_Toc466469955"</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Pr>
          <w:t>4.1</w:t>
        </w:r>
        <w:r>
          <w:rPr>
            <w:rFonts w:asciiTheme="minorHAnsi" w:eastAsiaTheme="minorEastAsia" w:hAnsiTheme="minorHAnsi"/>
            <w:color w:val="auto"/>
            <w:kern w:val="0"/>
            <w:szCs w:val="22"/>
          </w:rPr>
          <w:tab/>
        </w:r>
        <w:r w:rsidRPr="0047116B">
          <w:rPr>
            <w:rStyle w:val="Hyperlink"/>
          </w:rPr>
          <w:t>Sub-Module Functions</w:t>
        </w:r>
        <w:r>
          <w:rPr>
            <w:webHidden/>
          </w:rPr>
          <w:tab/>
        </w:r>
        <w:r>
          <w:rPr>
            <w:webHidden/>
          </w:rPr>
          <w:fldChar w:fldCharType="begin"/>
        </w:r>
        <w:r>
          <w:rPr>
            <w:webHidden/>
          </w:rPr>
          <w:instrText xml:space="preserve"> PAGEREF _Toc466469955 \h </w:instrText>
        </w:r>
        <w:r>
          <w:rPr>
            <w:webHidden/>
          </w:rPr>
        </w:r>
      </w:ins>
      <w:r>
        <w:rPr>
          <w:webHidden/>
        </w:rPr>
        <w:fldChar w:fldCharType="separate"/>
      </w:r>
      <w:ins w:id="54"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55" w:author="Anne, Krishna" w:date="2016-11-09T15:50:00Z"/>
          <w:rFonts w:asciiTheme="minorHAnsi" w:eastAsiaTheme="minorEastAsia" w:hAnsiTheme="minorHAnsi"/>
          <w:color w:val="auto"/>
          <w:kern w:val="0"/>
          <w:szCs w:val="22"/>
        </w:rPr>
      </w:pPr>
      <w:ins w:id="56" w:author="Anne, Krishna" w:date="2016-11-09T15:50:00Z">
        <w:r w:rsidRPr="0047116B">
          <w:rPr>
            <w:rStyle w:val="Hyperlink"/>
          </w:rPr>
          <w:fldChar w:fldCharType="begin"/>
        </w:r>
        <w:r w:rsidRPr="0047116B">
          <w:rPr>
            <w:rStyle w:val="Hyperlink"/>
          </w:rPr>
          <w:instrText xml:space="preserve"> </w:instrText>
        </w:r>
        <w:r>
          <w:instrText>HYPERLINK \l "_Toc466469956"</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4.1.1</w:t>
        </w:r>
        <w:r>
          <w:rPr>
            <w:rFonts w:asciiTheme="minorHAnsi" w:eastAsiaTheme="minorEastAsia" w:hAnsiTheme="minorHAnsi"/>
            <w:color w:val="auto"/>
            <w:kern w:val="0"/>
            <w:szCs w:val="22"/>
          </w:rPr>
          <w:tab/>
        </w:r>
        <w:r w:rsidRPr="0047116B">
          <w:rPr>
            <w:rStyle w:val="Hyperlink"/>
            <w:rFonts w:cs="Calibri"/>
          </w:rPr>
          <w:t>Init: PwrLimrInit1</w:t>
        </w:r>
        <w:r>
          <w:rPr>
            <w:webHidden/>
          </w:rPr>
          <w:tab/>
        </w:r>
        <w:r>
          <w:rPr>
            <w:webHidden/>
          </w:rPr>
          <w:fldChar w:fldCharType="begin"/>
        </w:r>
        <w:r>
          <w:rPr>
            <w:webHidden/>
          </w:rPr>
          <w:instrText xml:space="preserve"> PAGEREF _Toc466469956 \h </w:instrText>
        </w:r>
        <w:r>
          <w:rPr>
            <w:webHidden/>
          </w:rPr>
        </w:r>
      </w:ins>
      <w:r>
        <w:rPr>
          <w:webHidden/>
        </w:rPr>
        <w:fldChar w:fldCharType="separate"/>
      </w:r>
      <w:ins w:id="57"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58" w:author="Anne, Krishna" w:date="2016-11-09T15:50:00Z"/>
          <w:rFonts w:asciiTheme="minorHAnsi" w:eastAsiaTheme="minorEastAsia" w:hAnsiTheme="minorHAnsi"/>
          <w:color w:val="auto"/>
          <w:kern w:val="0"/>
          <w:szCs w:val="22"/>
        </w:rPr>
      </w:pPr>
      <w:ins w:id="59" w:author="Anne, Krishna" w:date="2016-11-09T15:50:00Z">
        <w:r w:rsidRPr="0047116B">
          <w:rPr>
            <w:rStyle w:val="Hyperlink"/>
          </w:rPr>
          <w:fldChar w:fldCharType="begin"/>
        </w:r>
        <w:r w:rsidRPr="0047116B">
          <w:rPr>
            <w:rStyle w:val="Hyperlink"/>
          </w:rPr>
          <w:instrText xml:space="preserve"> </w:instrText>
        </w:r>
        <w:r>
          <w:instrText>HYPERLINK \l "_Toc466469957"</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4.1.1.1</w:t>
        </w:r>
        <w:r>
          <w:rPr>
            <w:rFonts w:asciiTheme="minorHAnsi" w:eastAsiaTheme="minorEastAsia" w:hAnsiTheme="minorHAnsi"/>
            <w:color w:val="auto"/>
            <w:kern w:val="0"/>
            <w:szCs w:val="22"/>
          </w:rPr>
          <w:tab/>
        </w:r>
        <w:r w:rsidRPr="0047116B">
          <w:rPr>
            <w:rStyle w:val="Hyperlink"/>
            <w:rFonts w:cs="Calibri"/>
          </w:rPr>
          <w:t>Design Rationale</w:t>
        </w:r>
        <w:r>
          <w:rPr>
            <w:webHidden/>
          </w:rPr>
          <w:tab/>
        </w:r>
        <w:r>
          <w:rPr>
            <w:webHidden/>
          </w:rPr>
          <w:fldChar w:fldCharType="begin"/>
        </w:r>
        <w:r>
          <w:rPr>
            <w:webHidden/>
          </w:rPr>
          <w:instrText xml:space="preserve"> PAGEREF _Toc466469957 \h </w:instrText>
        </w:r>
        <w:r>
          <w:rPr>
            <w:webHidden/>
          </w:rPr>
        </w:r>
      </w:ins>
      <w:r>
        <w:rPr>
          <w:webHidden/>
        </w:rPr>
        <w:fldChar w:fldCharType="separate"/>
      </w:r>
      <w:ins w:id="60"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61" w:author="Anne, Krishna" w:date="2016-11-09T15:50:00Z"/>
          <w:rFonts w:asciiTheme="minorHAnsi" w:eastAsiaTheme="minorEastAsia" w:hAnsiTheme="minorHAnsi"/>
          <w:color w:val="auto"/>
          <w:kern w:val="0"/>
          <w:szCs w:val="22"/>
        </w:rPr>
      </w:pPr>
      <w:ins w:id="62" w:author="Anne, Krishna" w:date="2016-11-09T15:50:00Z">
        <w:r w:rsidRPr="0047116B">
          <w:rPr>
            <w:rStyle w:val="Hyperlink"/>
          </w:rPr>
          <w:fldChar w:fldCharType="begin"/>
        </w:r>
        <w:r w:rsidRPr="0047116B">
          <w:rPr>
            <w:rStyle w:val="Hyperlink"/>
          </w:rPr>
          <w:instrText xml:space="preserve"> </w:instrText>
        </w:r>
        <w:r>
          <w:instrText>HYPERLINK \l "_Toc466469958"</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4.1.1.2</w:t>
        </w:r>
        <w:r>
          <w:rPr>
            <w:rFonts w:asciiTheme="minorHAnsi" w:eastAsiaTheme="minorEastAsia" w:hAnsiTheme="minorHAnsi"/>
            <w:color w:val="auto"/>
            <w:kern w:val="0"/>
            <w:szCs w:val="22"/>
          </w:rPr>
          <w:tab/>
        </w:r>
        <w:r w:rsidRPr="0047116B">
          <w:rPr>
            <w:rStyle w:val="Hyperlink"/>
            <w:rFonts w:cs="Calibri"/>
          </w:rPr>
          <w:t>Module Outputs</w:t>
        </w:r>
        <w:r>
          <w:rPr>
            <w:webHidden/>
          </w:rPr>
          <w:tab/>
        </w:r>
        <w:r>
          <w:rPr>
            <w:webHidden/>
          </w:rPr>
          <w:fldChar w:fldCharType="begin"/>
        </w:r>
        <w:r>
          <w:rPr>
            <w:webHidden/>
          </w:rPr>
          <w:instrText xml:space="preserve"> PAGEREF _Toc466469958 \h </w:instrText>
        </w:r>
        <w:r>
          <w:rPr>
            <w:webHidden/>
          </w:rPr>
        </w:r>
      </w:ins>
      <w:r>
        <w:rPr>
          <w:webHidden/>
        </w:rPr>
        <w:fldChar w:fldCharType="separate"/>
      </w:r>
      <w:ins w:id="63"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64" w:author="Anne, Krishna" w:date="2016-11-09T15:50:00Z"/>
          <w:rFonts w:asciiTheme="minorHAnsi" w:eastAsiaTheme="minorEastAsia" w:hAnsiTheme="minorHAnsi"/>
          <w:color w:val="auto"/>
          <w:kern w:val="0"/>
          <w:szCs w:val="22"/>
        </w:rPr>
      </w:pPr>
      <w:ins w:id="65" w:author="Anne, Krishna" w:date="2016-11-09T15:50:00Z">
        <w:r w:rsidRPr="0047116B">
          <w:rPr>
            <w:rStyle w:val="Hyperlink"/>
          </w:rPr>
          <w:fldChar w:fldCharType="begin"/>
        </w:r>
        <w:r w:rsidRPr="0047116B">
          <w:rPr>
            <w:rStyle w:val="Hyperlink"/>
          </w:rPr>
          <w:instrText xml:space="preserve"> </w:instrText>
        </w:r>
        <w:r>
          <w:instrText>HYPERLINK \l "_Toc466469959"</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4.1.2</w:t>
        </w:r>
        <w:r>
          <w:rPr>
            <w:rFonts w:asciiTheme="minorHAnsi" w:eastAsiaTheme="minorEastAsia" w:hAnsiTheme="minorHAnsi"/>
            <w:color w:val="auto"/>
            <w:kern w:val="0"/>
            <w:szCs w:val="22"/>
          </w:rPr>
          <w:tab/>
        </w:r>
        <w:r w:rsidRPr="0047116B">
          <w:rPr>
            <w:rStyle w:val="Hyperlink"/>
            <w:rFonts w:cs="Calibri"/>
          </w:rPr>
          <w:t>Per: PwrLimrPer1</w:t>
        </w:r>
        <w:r>
          <w:rPr>
            <w:webHidden/>
          </w:rPr>
          <w:tab/>
        </w:r>
        <w:r>
          <w:rPr>
            <w:webHidden/>
          </w:rPr>
          <w:fldChar w:fldCharType="begin"/>
        </w:r>
        <w:r>
          <w:rPr>
            <w:webHidden/>
          </w:rPr>
          <w:instrText xml:space="preserve"> PAGEREF _Toc466469959 \h </w:instrText>
        </w:r>
        <w:r>
          <w:rPr>
            <w:webHidden/>
          </w:rPr>
        </w:r>
      </w:ins>
      <w:r>
        <w:rPr>
          <w:webHidden/>
        </w:rPr>
        <w:fldChar w:fldCharType="separate"/>
      </w:r>
      <w:ins w:id="66"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67" w:author="Anne, Krishna" w:date="2016-11-09T15:50:00Z"/>
          <w:rFonts w:asciiTheme="minorHAnsi" w:eastAsiaTheme="minorEastAsia" w:hAnsiTheme="minorHAnsi"/>
          <w:color w:val="auto"/>
          <w:kern w:val="0"/>
          <w:szCs w:val="22"/>
        </w:rPr>
      </w:pPr>
      <w:ins w:id="68" w:author="Anne, Krishna" w:date="2016-11-09T15:50:00Z">
        <w:r w:rsidRPr="0047116B">
          <w:rPr>
            <w:rStyle w:val="Hyperlink"/>
          </w:rPr>
          <w:fldChar w:fldCharType="begin"/>
        </w:r>
        <w:r w:rsidRPr="0047116B">
          <w:rPr>
            <w:rStyle w:val="Hyperlink"/>
          </w:rPr>
          <w:instrText xml:space="preserve"> </w:instrText>
        </w:r>
        <w:r>
          <w:instrText>HYPERLINK \l "_Toc466469960"</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4.1.2.1</w:t>
        </w:r>
        <w:r>
          <w:rPr>
            <w:rFonts w:asciiTheme="minorHAnsi" w:eastAsiaTheme="minorEastAsia" w:hAnsiTheme="minorHAnsi"/>
            <w:color w:val="auto"/>
            <w:kern w:val="0"/>
            <w:szCs w:val="22"/>
          </w:rPr>
          <w:tab/>
        </w:r>
        <w:r w:rsidRPr="0047116B">
          <w:rPr>
            <w:rStyle w:val="Hyperlink"/>
            <w:rFonts w:cs="Calibri"/>
          </w:rPr>
          <w:t>Design Rationale</w:t>
        </w:r>
        <w:r>
          <w:rPr>
            <w:webHidden/>
          </w:rPr>
          <w:tab/>
        </w:r>
        <w:r>
          <w:rPr>
            <w:webHidden/>
          </w:rPr>
          <w:fldChar w:fldCharType="begin"/>
        </w:r>
        <w:r>
          <w:rPr>
            <w:webHidden/>
          </w:rPr>
          <w:instrText xml:space="preserve"> PAGEREF _Toc466469960 \h </w:instrText>
        </w:r>
        <w:r>
          <w:rPr>
            <w:webHidden/>
          </w:rPr>
        </w:r>
      </w:ins>
      <w:r>
        <w:rPr>
          <w:webHidden/>
        </w:rPr>
        <w:fldChar w:fldCharType="separate"/>
      </w:r>
      <w:ins w:id="69"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70" w:author="Anne, Krishna" w:date="2016-11-09T15:50:00Z"/>
          <w:rFonts w:asciiTheme="minorHAnsi" w:eastAsiaTheme="minorEastAsia" w:hAnsiTheme="minorHAnsi"/>
          <w:color w:val="auto"/>
          <w:kern w:val="0"/>
          <w:szCs w:val="22"/>
        </w:rPr>
      </w:pPr>
      <w:ins w:id="71" w:author="Anne, Krishna" w:date="2016-11-09T15:50:00Z">
        <w:r w:rsidRPr="0047116B">
          <w:rPr>
            <w:rStyle w:val="Hyperlink"/>
          </w:rPr>
          <w:fldChar w:fldCharType="begin"/>
        </w:r>
        <w:r w:rsidRPr="0047116B">
          <w:rPr>
            <w:rStyle w:val="Hyperlink"/>
          </w:rPr>
          <w:instrText xml:space="preserve"> </w:instrText>
        </w:r>
        <w:r>
          <w:instrText>HYPERLINK \l "_Toc466469961"</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4.1.2.2</w:t>
        </w:r>
        <w:r>
          <w:rPr>
            <w:rFonts w:asciiTheme="minorHAnsi" w:eastAsiaTheme="minorEastAsia" w:hAnsiTheme="minorHAnsi"/>
            <w:color w:val="auto"/>
            <w:kern w:val="0"/>
            <w:szCs w:val="22"/>
          </w:rPr>
          <w:tab/>
        </w:r>
        <w:r w:rsidRPr="0047116B">
          <w:rPr>
            <w:rStyle w:val="Hyperlink"/>
            <w:rFonts w:cs="Calibri"/>
          </w:rPr>
          <w:t>Store Module Inputs to Local copies</w:t>
        </w:r>
        <w:r>
          <w:rPr>
            <w:webHidden/>
          </w:rPr>
          <w:tab/>
        </w:r>
        <w:r>
          <w:rPr>
            <w:webHidden/>
          </w:rPr>
          <w:fldChar w:fldCharType="begin"/>
        </w:r>
        <w:r>
          <w:rPr>
            <w:webHidden/>
          </w:rPr>
          <w:instrText xml:space="preserve"> PAGEREF _Toc466469961 \h </w:instrText>
        </w:r>
        <w:r>
          <w:rPr>
            <w:webHidden/>
          </w:rPr>
        </w:r>
      </w:ins>
      <w:r>
        <w:rPr>
          <w:webHidden/>
        </w:rPr>
        <w:fldChar w:fldCharType="separate"/>
      </w:r>
      <w:ins w:id="72"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73" w:author="Anne, Krishna" w:date="2016-11-09T15:50:00Z"/>
          <w:rFonts w:asciiTheme="minorHAnsi" w:eastAsiaTheme="minorEastAsia" w:hAnsiTheme="minorHAnsi"/>
          <w:color w:val="auto"/>
          <w:kern w:val="0"/>
          <w:szCs w:val="22"/>
        </w:rPr>
      </w:pPr>
      <w:ins w:id="74" w:author="Anne, Krishna" w:date="2016-11-09T15:50:00Z">
        <w:r w:rsidRPr="0047116B">
          <w:rPr>
            <w:rStyle w:val="Hyperlink"/>
          </w:rPr>
          <w:fldChar w:fldCharType="begin"/>
        </w:r>
        <w:r w:rsidRPr="0047116B">
          <w:rPr>
            <w:rStyle w:val="Hyperlink"/>
          </w:rPr>
          <w:instrText xml:space="preserve"> </w:instrText>
        </w:r>
        <w:r>
          <w:instrText>HYPERLINK \l "_Toc466469962"</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4.1.2.3</w:t>
        </w:r>
        <w:r>
          <w:rPr>
            <w:rFonts w:asciiTheme="minorHAnsi" w:eastAsiaTheme="minorEastAsia" w:hAnsiTheme="minorHAnsi"/>
            <w:color w:val="auto"/>
            <w:kern w:val="0"/>
            <w:szCs w:val="22"/>
          </w:rPr>
          <w:tab/>
        </w:r>
        <w:r w:rsidRPr="0047116B">
          <w:rPr>
            <w:rStyle w:val="Hyperlink"/>
            <w:rFonts w:cs="Calibri"/>
          </w:rPr>
          <w:t>(Processing of function)………</w:t>
        </w:r>
        <w:r>
          <w:rPr>
            <w:webHidden/>
          </w:rPr>
          <w:tab/>
        </w:r>
        <w:r>
          <w:rPr>
            <w:webHidden/>
          </w:rPr>
          <w:fldChar w:fldCharType="begin"/>
        </w:r>
        <w:r>
          <w:rPr>
            <w:webHidden/>
          </w:rPr>
          <w:instrText xml:space="preserve"> PAGEREF _Toc466469962 \h </w:instrText>
        </w:r>
        <w:r>
          <w:rPr>
            <w:webHidden/>
          </w:rPr>
        </w:r>
      </w:ins>
      <w:r>
        <w:rPr>
          <w:webHidden/>
        </w:rPr>
        <w:fldChar w:fldCharType="separate"/>
      </w:r>
      <w:ins w:id="75"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76" w:author="Anne, Krishna" w:date="2016-11-09T15:50:00Z"/>
          <w:rFonts w:asciiTheme="minorHAnsi" w:eastAsiaTheme="minorEastAsia" w:hAnsiTheme="minorHAnsi"/>
          <w:color w:val="auto"/>
          <w:kern w:val="0"/>
          <w:szCs w:val="22"/>
        </w:rPr>
      </w:pPr>
      <w:ins w:id="77" w:author="Anne, Krishna" w:date="2016-11-09T15:50:00Z">
        <w:r w:rsidRPr="0047116B">
          <w:rPr>
            <w:rStyle w:val="Hyperlink"/>
          </w:rPr>
          <w:fldChar w:fldCharType="begin"/>
        </w:r>
        <w:r w:rsidRPr="0047116B">
          <w:rPr>
            <w:rStyle w:val="Hyperlink"/>
          </w:rPr>
          <w:instrText xml:space="preserve"> </w:instrText>
        </w:r>
        <w:r>
          <w:instrText>HYPERLINK \l "_Toc466469963"</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4.1.2.4</w:t>
        </w:r>
        <w:r>
          <w:rPr>
            <w:rFonts w:asciiTheme="minorHAnsi" w:eastAsiaTheme="minorEastAsia" w:hAnsiTheme="minorHAnsi"/>
            <w:color w:val="auto"/>
            <w:kern w:val="0"/>
            <w:szCs w:val="22"/>
          </w:rPr>
          <w:tab/>
        </w:r>
        <w:r w:rsidRPr="0047116B">
          <w:rPr>
            <w:rStyle w:val="Hyperlink"/>
            <w:rFonts w:cs="Calibri"/>
          </w:rPr>
          <w:t>Store Local copy of outputs into Module Outputs</w:t>
        </w:r>
        <w:r>
          <w:rPr>
            <w:webHidden/>
          </w:rPr>
          <w:tab/>
        </w:r>
        <w:r>
          <w:rPr>
            <w:webHidden/>
          </w:rPr>
          <w:fldChar w:fldCharType="begin"/>
        </w:r>
        <w:r>
          <w:rPr>
            <w:webHidden/>
          </w:rPr>
          <w:instrText xml:space="preserve"> PAGEREF _Toc466469963 \h </w:instrText>
        </w:r>
        <w:r>
          <w:rPr>
            <w:webHidden/>
          </w:rPr>
        </w:r>
      </w:ins>
      <w:r>
        <w:rPr>
          <w:webHidden/>
        </w:rPr>
        <w:fldChar w:fldCharType="separate"/>
      </w:r>
      <w:ins w:id="78"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79" w:author="Anne, Krishna" w:date="2016-11-09T15:50:00Z"/>
          <w:rFonts w:asciiTheme="minorHAnsi" w:eastAsiaTheme="minorEastAsia" w:hAnsiTheme="minorHAnsi"/>
          <w:color w:val="auto"/>
          <w:kern w:val="0"/>
          <w:szCs w:val="22"/>
        </w:rPr>
      </w:pPr>
      <w:ins w:id="80" w:author="Anne, Krishna" w:date="2016-11-09T15:50:00Z">
        <w:r w:rsidRPr="0047116B">
          <w:rPr>
            <w:rStyle w:val="Hyperlink"/>
          </w:rPr>
          <w:fldChar w:fldCharType="begin"/>
        </w:r>
        <w:r w:rsidRPr="0047116B">
          <w:rPr>
            <w:rStyle w:val="Hyperlink"/>
          </w:rPr>
          <w:instrText xml:space="preserve"> </w:instrText>
        </w:r>
        <w:r>
          <w:instrText>HYPERLINK \l "_Toc466469964"</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4.1.3</w:t>
        </w:r>
        <w:r>
          <w:rPr>
            <w:rFonts w:asciiTheme="minorHAnsi" w:eastAsiaTheme="minorEastAsia" w:hAnsiTheme="minorHAnsi"/>
            <w:color w:val="auto"/>
            <w:kern w:val="0"/>
            <w:szCs w:val="22"/>
          </w:rPr>
          <w:tab/>
        </w:r>
        <w:r w:rsidRPr="0047116B">
          <w:rPr>
            <w:rStyle w:val="Hyperlink"/>
            <w:rFonts w:cs="Calibri"/>
          </w:rPr>
          <w:t>Per: PwrLimrPer2</w:t>
        </w:r>
        <w:r>
          <w:rPr>
            <w:webHidden/>
          </w:rPr>
          <w:tab/>
        </w:r>
        <w:r>
          <w:rPr>
            <w:webHidden/>
          </w:rPr>
          <w:fldChar w:fldCharType="begin"/>
        </w:r>
        <w:r>
          <w:rPr>
            <w:webHidden/>
          </w:rPr>
          <w:instrText xml:space="preserve"> PAGEREF _Toc466469964 \h </w:instrText>
        </w:r>
        <w:r>
          <w:rPr>
            <w:webHidden/>
          </w:rPr>
        </w:r>
      </w:ins>
      <w:r>
        <w:rPr>
          <w:webHidden/>
        </w:rPr>
        <w:fldChar w:fldCharType="separate"/>
      </w:r>
      <w:ins w:id="81"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82" w:author="Anne, Krishna" w:date="2016-11-09T15:50:00Z"/>
          <w:rFonts w:asciiTheme="minorHAnsi" w:eastAsiaTheme="minorEastAsia" w:hAnsiTheme="minorHAnsi"/>
          <w:color w:val="auto"/>
          <w:kern w:val="0"/>
          <w:szCs w:val="22"/>
        </w:rPr>
      </w:pPr>
      <w:ins w:id="83" w:author="Anne, Krishna" w:date="2016-11-09T15:50:00Z">
        <w:r w:rsidRPr="0047116B">
          <w:rPr>
            <w:rStyle w:val="Hyperlink"/>
          </w:rPr>
          <w:fldChar w:fldCharType="begin"/>
        </w:r>
        <w:r w:rsidRPr="0047116B">
          <w:rPr>
            <w:rStyle w:val="Hyperlink"/>
          </w:rPr>
          <w:instrText xml:space="preserve"> </w:instrText>
        </w:r>
        <w:r>
          <w:instrText>HYPERLINK \l "_Toc466469965"</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4.1.3.1</w:t>
        </w:r>
        <w:r>
          <w:rPr>
            <w:rFonts w:asciiTheme="minorHAnsi" w:eastAsiaTheme="minorEastAsia" w:hAnsiTheme="minorHAnsi"/>
            <w:color w:val="auto"/>
            <w:kern w:val="0"/>
            <w:szCs w:val="22"/>
          </w:rPr>
          <w:tab/>
        </w:r>
        <w:r w:rsidRPr="0047116B">
          <w:rPr>
            <w:rStyle w:val="Hyperlink"/>
            <w:rFonts w:cs="Calibri"/>
          </w:rPr>
          <w:t>Design Rationale</w:t>
        </w:r>
        <w:r>
          <w:rPr>
            <w:webHidden/>
          </w:rPr>
          <w:tab/>
        </w:r>
        <w:r>
          <w:rPr>
            <w:webHidden/>
          </w:rPr>
          <w:fldChar w:fldCharType="begin"/>
        </w:r>
        <w:r>
          <w:rPr>
            <w:webHidden/>
          </w:rPr>
          <w:instrText xml:space="preserve"> PAGEREF _Toc466469965 \h </w:instrText>
        </w:r>
        <w:r>
          <w:rPr>
            <w:webHidden/>
          </w:rPr>
        </w:r>
      </w:ins>
      <w:r>
        <w:rPr>
          <w:webHidden/>
        </w:rPr>
        <w:fldChar w:fldCharType="separate"/>
      </w:r>
      <w:ins w:id="84"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85" w:author="Anne, Krishna" w:date="2016-11-09T15:50:00Z"/>
          <w:rFonts w:asciiTheme="minorHAnsi" w:eastAsiaTheme="minorEastAsia" w:hAnsiTheme="minorHAnsi"/>
          <w:color w:val="auto"/>
          <w:kern w:val="0"/>
          <w:szCs w:val="22"/>
        </w:rPr>
      </w:pPr>
      <w:ins w:id="86" w:author="Anne, Krishna" w:date="2016-11-09T15:50:00Z">
        <w:r w:rsidRPr="0047116B">
          <w:rPr>
            <w:rStyle w:val="Hyperlink"/>
          </w:rPr>
          <w:fldChar w:fldCharType="begin"/>
        </w:r>
        <w:r w:rsidRPr="0047116B">
          <w:rPr>
            <w:rStyle w:val="Hyperlink"/>
          </w:rPr>
          <w:instrText xml:space="preserve"> </w:instrText>
        </w:r>
        <w:r>
          <w:instrText>HYPERLINK \l "_Toc466469966"</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4.1.3.2</w:t>
        </w:r>
        <w:r>
          <w:rPr>
            <w:rFonts w:asciiTheme="minorHAnsi" w:eastAsiaTheme="minorEastAsia" w:hAnsiTheme="minorHAnsi"/>
            <w:color w:val="auto"/>
            <w:kern w:val="0"/>
            <w:szCs w:val="22"/>
          </w:rPr>
          <w:tab/>
        </w:r>
        <w:r w:rsidRPr="0047116B">
          <w:rPr>
            <w:rStyle w:val="Hyperlink"/>
            <w:rFonts w:cs="Calibri"/>
          </w:rPr>
          <w:t>Store Module Inputs to Local copies</w:t>
        </w:r>
        <w:r>
          <w:rPr>
            <w:webHidden/>
          </w:rPr>
          <w:tab/>
        </w:r>
        <w:r>
          <w:rPr>
            <w:webHidden/>
          </w:rPr>
          <w:fldChar w:fldCharType="begin"/>
        </w:r>
        <w:r>
          <w:rPr>
            <w:webHidden/>
          </w:rPr>
          <w:instrText xml:space="preserve"> PAGEREF _Toc466469966 \h </w:instrText>
        </w:r>
        <w:r>
          <w:rPr>
            <w:webHidden/>
          </w:rPr>
        </w:r>
      </w:ins>
      <w:r>
        <w:rPr>
          <w:webHidden/>
        </w:rPr>
        <w:fldChar w:fldCharType="separate"/>
      </w:r>
      <w:ins w:id="87"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88" w:author="Anne, Krishna" w:date="2016-11-09T15:50:00Z"/>
          <w:rFonts w:asciiTheme="minorHAnsi" w:eastAsiaTheme="minorEastAsia" w:hAnsiTheme="minorHAnsi"/>
          <w:color w:val="auto"/>
          <w:kern w:val="0"/>
          <w:szCs w:val="22"/>
        </w:rPr>
      </w:pPr>
      <w:ins w:id="89" w:author="Anne, Krishna" w:date="2016-11-09T15:50:00Z">
        <w:r w:rsidRPr="0047116B">
          <w:rPr>
            <w:rStyle w:val="Hyperlink"/>
          </w:rPr>
          <w:fldChar w:fldCharType="begin"/>
        </w:r>
        <w:r w:rsidRPr="0047116B">
          <w:rPr>
            <w:rStyle w:val="Hyperlink"/>
          </w:rPr>
          <w:instrText xml:space="preserve"> </w:instrText>
        </w:r>
        <w:r>
          <w:instrText>HYPERLINK \l "_Toc466469967"</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4.1.3.3</w:t>
        </w:r>
        <w:r>
          <w:rPr>
            <w:rFonts w:asciiTheme="minorHAnsi" w:eastAsiaTheme="minorEastAsia" w:hAnsiTheme="minorHAnsi"/>
            <w:color w:val="auto"/>
            <w:kern w:val="0"/>
            <w:szCs w:val="22"/>
          </w:rPr>
          <w:tab/>
        </w:r>
        <w:r w:rsidRPr="0047116B">
          <w:rPr>
            <w:rStyle w:val="Hyperlink"/>
            <w:rFonts w:cs="Calibri"/>
          </w:rPr>
          <w:t>(Processing of function)………</w:t>
        </w:r>
        <w:r>
          <w:rPr>
            <w:webHidden/>
          </w:rPr>
          <w:tab/>
        </w:r>
        <w:r>
          <w:rPr>
            <w:webHidden/>
          </w:rPr>
          <w:fldChar w:fldCharType="begin"/>
        </w:r>
        <w:r>
          <w:rPr>
            <w:webHidden/>
          </w:rPr>
          <w:instrText xml:space="preserve"> PAGEREF _Toc466469967 \h </w:instrText>
        </w:r>
        <w:r>
          <w:rPr>
            <w:webHidden/>
          </w:rPr>
        </w:r>
      </w:ins>
      <w:r>
        <w:rPr>
          <w:webHidden/>
        </w:rPr>
        <w:fldChar w:fldCharType="separate"/>
      </w:r>
      <w:ins w:id="90"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91" w:author="Anne, Krishna" w:date="2016-11-09T15:50:00Z"/>
          <w:rFonts w:asciiTheme="minorHAnsi" w:eastAsiaTheme="minorEastAsia" w:hAnsiTheme="minorHAnsi"/>
          <w:color w:val="auto"/>
          <w:kern w:val="0"/>
          <w:szCs w:val="22"/>
        </w:rPr>
      </w:pPr>
      <w:ins w:id="92" w:author="Anne, Krishna" w:date="2016-11-09T15:50:00Z">
        <w:r w:rsidRPr="0047116B">
          <w:rPr>
            <w:rStyle w:val="Hyperlink"/>
          </w:rPr>
          <w:fldChar w:fldCharType="begin"/>
        </w:r>
        <w:r w:rsidRPr="0047116B">
          <w:rPr>
            <w:rStyle w:val="Hyperlink"/>
          </w:rPr>
          <w:instrText xml:space="preserve"> </w:instrText>
        </w:r>
        <w:r>
          <w:instrText>HYPERLINK \l "_Toc466469968"</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4.1.3.4</w:t>
        </w:r>
        <w:r>
          <w:rPr>
            <w:rFonts w:asciiTheme="minorHAnsi" w:eastAsiaTheme="minorEastAsia" w:hAnsiTheme="minorHAnsi"/>
            <w:color w:val="auto"/>
            <w:kern w:val="0"/>
            <w:szCs w:val="22"/>
          </w:rPr>
          <w:tab/>
        </w:r>
        <w:r w:rsidRPr="0047116B">
          <w:rPr>
            <w:rStyle w:val="Hyperlink"/>
            <w:rFonts w:cs="Calibri"/>
          </w:rPr>
          <w:t>Store Local copy of outputs into Module Outputs</w:t>
        </w:r>
        <w:r>
          <w:rPr>
            <w:webHidden/>
          </w:rPr>
          <w:tab/>
        </w:r>
        <w:r>
          <w:rPr>
            <w:webHidden/>
          </w:rPr>
          <w:fldChar w:fldCharType="begin"/>
        </w:r>
        <w:r>
          <w:rPr>
            <w:webHidden/>
          </w:rPr>
          <w:instrText xml:space="preserve"> PAGEREF _Toc466469968 \h </w:instrText>
        </w:r>
        <w:r>
          <w:rPr>
            <w:webHidden/>
          </w:rPr>
        </w:r>
      </w:ins>
      <w:r>
        <w:rPr>
          <w:webHidden/>
        </w:rPr>
        <w:fldChar w:fldCharType="separate"/>
      </w:r>
      <w:ins w:id="93" w:author="Anne, Krishna" w:date="2016-11-09T15:50:00Z">
        <w:r>
          <w:rPr>
            <w:webHidden/>
          </w:rPr>
          <w:t>7</w:t>
        </w:r>
        <w:r>
          <w:rPr>
            <w:webHidden/>
          </w:rPr>
          <w:fldChar w:fldCharType="end"/>
        </w:r>
        <w:r w:rsidRPr="0047116B">
          <w:rPr>
            <w:rStyle w:val="Hyperlink"/>
          </w:rPr>
          <w:fldChar w:fldCharType="end"/>
        </w:r>
      </w:ins>
    </w:p>
    <w:p w:rsidR="000265E7" w:rsidRDefault="000265E7">
      <w:pPr>
        <w:pStyle w:val="TOC2"/>
        <w:rPr>
          <w:ins w:id="94" w:author="Anne, Krishna" w:date="2016-11-09T15:50:00Z"/>
          <w:rFonts w:asciiTheme="minorHAnsi" w:eastAsiaTheme="minorEastAsia" w:hAnsiTheme="minorHAnsi"/>
          <w:color w:val="auto"/>
          <w:kern w:val="0"/>
          <w:szCs w:val="22"/>
        </w:rPr>
      </w:pPr>
      <w:ins w:id="95" w:author="Anne, Krishna" w:date="2016-11-09T15:50:00Z">
        <w:r w:rsidRPr="0047116B">
          <w:rPr>
            <w:rStyle w:val="Hyperlink"/>
          </w:rPr>
          <w:fldChar w:fldCharType="begin"/>
        </w:r>
        <w:r w:rsidRPr="0047116B">
          <w:rPr>
            <w:rStyle w:val="Hyperlink"/>
          </w:rPr>
          <w:instrText xml:space="preserve"> </w:instrText>
        </w:r>
        <w:r>
          <w:instrText>HYPERLINK \l "_Toc466469969"</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Pr>
          <w:t>4.2</w:t>
        </w:r>
        <w:r>
          <w:rPr>
            <w:rFonts w:asciiTheme="minorHAnsi" w:eastAsiaTheme="minorEastAsia" w:hAnsiTheme="minorHAnsi"/>
            <w:color w:val="auto"/>
            <w:kern w:val="0"/>
            <w:szCs w:val="22"/>
          </w:rPr>
          <w:tab/>
        </w:r>
        <w:r w:rsidRPr="0047116B">
          <w:rPr>
            <w:rStyle w:val="Hyperlink"/>
          </w:rPr>
          <w:t>Server Runables</w:t>
        </w:r>
        <w:r>
          <w:rPr>
            <w:webHidden/>
          </w:rPr>
          <w:tab/>
        </w:r>
        <w:r>
          <w:rPr>
            <w:webHidden/>
          </w:rPr>
          <w:fldChar w:fldCharType="begin"/>
        </w:r>
        <w:r>
          <w:rPr>
            <w:webHidden/>
          </w:rPr>
          <w:instrText xml:space="preserve"> PAGEREF _Toc466469969 \h </w:instrText>
        </w:r>
        <w:r>
          <w:rPr>
            <w:webHidden/>
          </w:rPr>
        </w:r>
      </w:ins>
      <w:r>
        <w:rPr>
          <w:webHidden/>
        </w:rPr>
        <w:fldChar w:fldCharType="separate"/>
      </w:r>
      <w:ins w:id="96" w:author="Anne, Krishna" w:date="2016-11-09T15:50:00Z">
        <w:r>
          <w:rPr>
            <w:webHidden/>
          </w:rPr>
          <w:t>8</w:t>
        </w:r>
        <w:r>
          <w:rPr>
            <w:webHidden/>
          </w:rPr>
          <w:fldChar w:fldCharType="end"/>
        </w:r>
        <w:r w:rsidRPr="0047116B">
          <w:rPr>
            <w:rStyle w:val="Hyperlink"/>
          </w:rPr>
          <w:fldChar w:fldCharType="end"/>
        </w:r>
      </w:ins>
    </w:p>
    <w:p w:rsidR="000265E7" w:rsidRDefault="000265E7">
      <w:pPr>
        <w:pStyle w:val="TOC2"/>
        <w:rPr>
          <w:ins w:id="97" w:author="Anne, Krishna" w:date="2016-11-09T15:50:00Z"/>
          <w:rFonts w:asciiTheme="minorHAnsi" w:eastAsiaTheme="minorEastAsia" w:hAnsiTheme="minorHAnsi"/>
          <w:color w:val="auto"/>
          <w:kern w:val="0"/>
          <w:szCs w:val="22"/>
        </w:rPr>
      </w:pPr>
      <w:ins w:id="98" w:author="Anne, Krishna" w:date="2016-11-09T15:50:00Z">
        <w:r w:rsidRPr="0047116B">
          <w:rPr>
            <w:rStyle w:val="Hyperlink"/>
          </w:rPr>
          <w:fldChar w:fldCharType="begin"/>
        </w:r>
        <w:r w:rsidRPr="0047116B">
          <w:rPr>
            <w:rStyle w:val="Hyperlink"/>
          </w:rPr>
          <w:instrText xml:space="preserve"> </w:instrText>
        </w:r>
        <w:r>
          <w:instrText>HYPERLINK \l "_Toc466469970"</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4.3</w:t>
        </w:r>
        <w:r>
          <w:rPr>
            <w:rFonts w:asciiTheme="minorHAnsi" w:eastAsiaTheme="minorEastAsia" w:hAnsiTheme="minorHAnsi"/>
            <w:color w:val="auto"/>
            <w:kern w:val="0"/>
            <w:szCs w:val="22"/>
          </w:rPr>
          <w:tab/>
        </w:r>
        <w:r w:rsidRPr="0047116B">
          <w:rPr>
            <w:rStyle w:val="Hyperlink"/>
            <w:rFonts w:cs="Calibri"/>
          </w:rPr>
          <w:t>Interrupt Functions</w:t>
        </w:r>
        <w:r>
          <w:rPr>
            <w:webHidden/>
          </w:rPr>
          <w:tab/>
        </w:r>
        <w:r>
          <w:rPr>
            <w:webHidden/>
          </w:rPr>
          <w:fldChar w:fldCharType="begin"/>
        </w:r>
        <w:r>
          <w:rPr>
            <w:webHidden/>
          </w:rPr>
          <w:instrText xml:space="preserve"> PAGEREF _Toc466469970 \h </w:instrText>
        </w:r>
        <w:r>
          <w:rPr>
            <w:webHidden/>
          </w:rPr>
        </w:r>
      </w:ins>
      <w:r>
        <w:rPr>
          <w:webHidden/>
        </w:rPr>
        <w:fldChar w:fldCharType="separate"/>
      </w:r>
      <w:ins w:id="99" w:author="Anne, Krishna" w:date="2016-11-09T15:50:00Z">
        <w:r>
          <w:rPr>
            <w:webHidden/>
          </w:rPr>
          <w:t>8</w:t>
        </w:r>
        <w:r>
          <w:rPr>
            <w:webHidden/>
          </w:rPr>
          <w:fldChar w:fldCharType="end"/>
        </w:r>
        <w:r w:rsidRPr="0047116B">
          <w:rPr>
            <w:rStyle w:val="Hyperlink"/>
          </w:rPr>
          <w:fldChar w:fldCharType="end"/>
        </w:r>
      </w:ins>
    </w:p>
    <w:p w:rsidR="000265E7" w:rsidRDefault="000265E7">
      <w:pPr>
        <w:pStyle w:val="TOC2"/>
        <w:rPr>
          <w:ins w:id="100" w:author="Anne, Krishna" w:date="2016-11-09T15:50:00Z"/>
          <w:rFonts w:asciiTheme="minorHAnsi" w:eastAsiaTheme="minorEastAsia" w:hAnsiTheme="minorHAnsi"/>
          <w:color w:val="auto"/>
          <w:kern w:val="0"/>
          <w:szCs w:val="22"/>
        </w:rPr>
      </w:pPr>
      <w:ins w:id="101" w:author="Anne, Krishna" w:date="2016-11-09T15:50:00Z">
        <w:r w:rsidRPr="0047116B">
          <w:rPr>
            <w:rStyle w:val="Hyperlink"/>
          </w:rPr>
          <w:fldChar w:fldCharType="begin"/>
        </w:r>
        <w:r w:rsidRPr="0047116B">
          <w:rPr>
            <w:rStyle w:val="Hyperlink"/>
          </w:rPr>
          <w:instrText xml:space="preserve"> </w:instrText>
        </w:r>
        <w:r>
          <w:instrText>HYPERLINK \l "_Toc466469971"</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cs="Calibri"/>
          </w:rPr>
          <w:t>4.4</w:t>
        </w:r>
        <w:r>
          <w:rPr>
            <w:rFonts w:asciiTheme="minorHAnsi" w:eastAsiaTheme="minorEastAsia" w:hAnsiTheme="minorHAnsi"/>
            <w:color w:val="auto"/>
            <w:kern w:val="0"/>
            <w:szCs w:val="22"/>
          </w:rPr>
          <w:tab/>
        </w:r>
        <w:r w:rsidRPr="0047116B">
          <w:rPr>
            <w:rStyle w:val="Hyperlink"/>
            <w:rFonts w:cs="Calibri"/>
          </w:rPr>
          <w:t>Module Internal (Local) Functions</w:t>
        </w:r>
        <w:r>
          <w:rPr>
            <w:webHidden/>
          </w:rPr>
          <w:tab/>
        </w:r>
        <w:r>
          <w:rPr>
            <w:webHidden/>
          </w:rPr>
          <w:fldChar w:fldCharType="begin"/>
        </w:r>
        <w:r>
          <w:rPr>
            <w:webHidden/>
          </w:rPr>
          <w:instrText xml:space="preserve"> PAGEREF _Toc466469971 \h </w:instrText>
        </w:r>
        <w:r>
          <w:rPr>
            <w:webHidden/>
          </w:rPr>
        </w:r>
      </w:ins>
      <w:r>
        <w:rPr>
          <w:webHidden/>
        </w:rPr>
        <w:fldChar w:fldCharType="separate"/>
      </w:r>
      <w:ins w:id="102" w:author="Anne, Krishna" w:date="2016-11-09T15:50:00Z">
        <w:r>
          <w:rPr>
            <w:webHidden/>
          </w:rPr>
          <w:t>8</w:t>
        </w:r>
        <w:r>
          <w:rPr>
            <w:webHidden/>
          </w:rPr>
          <w:fldChar w:fldCharType="end"/>
        </w:r>
        <w:r w:rsidRPr="0047116B">
          <w:rPr>
            <w:rStyle w:val="Hyperlink"/>
          </w:rPr>
          <w:fldChar w:fldCharType="end"/>
        </w:r>
      </w:ins>
    </w:p>
    <w:p w:rsidR="000265E7" w:rsidRDefault="000265E7">
      <w:pPr>
        <w:pStyle w:val="TOC1"/>
        <w:rPr>
          <w:ins w:id="103" w:author="Anne, Krishna" w:date="2016-11-09T15:50:00Z"/>
          <w:rFonts w:eastAsiaTheme="minorEastAsia"/>
          <w:b w:val="0"/>
          <w:color w:val="auto"/>
          <w:kern w:val="0"/>
          <w:sz w:val="22"/>
          <w:szCs w:val="22"/>
          <w:lang w:val="en-US"/>
        </w:rPr>
      </w:pPr>
      <w:ins w:id="104" w:author="Anne, Krishna" w:date="2016-11-09T15:50:00Z">
        <w:r w:rsidRPr="0047116B">
          <w:rPr>
            <w:rStyle w:val="Hyperlink"/>
          </w:rPr>
          <w:fldChar w:fldCharType="begin"/>
        </w:r>
        <w:r w:rsidRPr="0047116B">
          <w:rPr>
            <w:rStyle w:val="Hyperlink"/>
          </w:rPr>
          <w:instrText xml:space="preserve"> </w:instrText>
        </w:r>
        <w:r>
          <w:instrText>HYPERLINK \l "_Toc466469972"</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ascii="Calibri" w:hAnsi="Calibri" w:cs="Calibri"/>
          </w:rPr>
          <w:t>5</w:t>
        </w:r>
        <w:r>
          <w:rPr>
            <w:rFonts w:eastAsiaTheme="minorEastAsia"/>
            <w:b w:val="0"/>
            <w:color w:val="auto"/>
            <w:kern w:val="0"/>
            <w:sz w:val="22"/>
            <w:szCs w:val="22"/>
            <w:lang w:val="en-US"/>
          </w:rPr>
          <w:tab/>
        </w:r>
        <w:r w:rsidRPr="0047116B">
          <w:rPr>
            <w:rStyle w:val="Hyperlink"/>
            <w:rFonts w:ascii="Calibri" w:hAnsi="Calibri"/>
          </w:rPr>
          <w:t>Known</w:t>
        </w:r>
        <w:r w:rsidRPr="0047116B">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_Toc466469972 \h </w:instrText>
        </w:r>
        <w:r>
          <w:rPr>
            <w:webHidden/>
          </w:rPr>
        </w:r>
      </w:ins>
      <w:r>
        <w:rPr>
          <w:webHidden/>
        </w:rPr>
        <w:fldChar w:fldCharType="separate"/>
      </w:r>
      <w:ins w:id="105" w:author="Anne, Krishna" w:date="2016-11-09T15:50:00Z">
        <w:r>
          <w:rPr>
            <w:webHidden/>
          </w:rPr>
          <w:t>9</w:t>
        </w:r>
        <w:r>
          <w:rPr>
            <w:webHidden/>
          </w:rPr>
          <w:fldChar w:fldCharType="end"/>
        </w:r>
        <w:r w:rsidRPr="0047116B">
          <w:rPr>
            <w:rStyle w:val="Hyperlink"/>
          </w:rPr>
          <w:fldChar w:fldCharType="end"/>
        </w:r>
      </w:ins>
    </w:p>
    <w:p w:rsidR="000265E7" w:rsidRDefault="000265E7">
      <w:pPr>
        <w:pStyle w:val="TOC1"/>
        <w:rPr>
          <w:ins w:id="106" w:author="Anne, Krishna" w:date="2016-11-09T15:50:00Z"/>
          <w:rFonts w:eastAsiaTheme="minorEastAsia"/>
          <w:b w:val="0"/>
          <w:color w:val="auto"/>
          <w:kern w:val="0"/>
          <w:sz w:val="22"/>
          <w:szCs w:val="22"/>
          <w:lang w:val="en-US"/>
        </w:rPr>
      </w:pPr>
      <w:ins w:id="107" w:author="Anne, Krishna" w:date="2016-11-09T15:50:00Z">
        <w:r w:rsidRPr="0047116B">
          <w:rPr>
            <w:rStyle w:val="Hyperlink"/>
          </w:rPr>
          <w:lastRenderedPageBreak/>
          <w:fldChar w:fldCharType="begin"/>
        </w:r>
        <w:r w:rsidRPr="0047116B">
          <w:rPr>
            <w:rStyle w:val="Hyperlink"/>
          </w:rPr>
          <w:instrText xml:space="preserve"> </w:instrText>
        </w:r>
        <w:r>
          <w:instrText>HYPERLINK \l "_Toc466469973"</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Fonts w:ascii="Calibri" w:hAnsi="Calibri" w:cs="Calibri"/>
          </w:rPr>
          <w:t>6</w:t>
        </w:r>
        <w:r>
          <w:rPr>
            <w:rFonts w:eastAsiaTheme="minorEastAsia"/>
            <w:b w:val="0"/>
            <w:color w:val="auto"/>
            <w:kern w:val="0"/>
            <w:sz w:val="22"/>
            <w:szCs w:val="22"/>
            <w:lang w:val="en-US"/>
          </w:rPr>
          <w:tab/>
        </w:r>
        <w:r w:rsidRPr="0047116B">
          <w:rPr>
            <w:rStyle w:val="Hyperlink"/>
            <w:rFonts w:ascii="Calibri" w:hAnsi="Calibri" w:cs="Calibri"/>
          </w:rPr>
          <w:t>UNIT TEST CONSIDERATION</w:t>
        </w:r>
        <w:r>
          <w:rPr>
            <w:webHidden/>
          </w:rPr>
          <w:tab/>
        </w:r>
        <w:r>
          <w:rPr>
            <w:webHidden/>
          </w:rPr>
          <w:fldChar w:fldCharType="begin"/>
        </w:r>
        <w:r>
          <w:rPr>
            <w:webHidden/>
          </w:rPr>
          <w:instrText xml:space="preserve"> PAGEREF _Toc466469973 \h </w:instrText>
        </w:r>
        <w:r>
          <w:rPr>
            <w:webHidden/>
          </w:rPr>
        </w:r>
      </w:ins>
      <w:r>
        <w:rPr>
          <w:webHidden/>
        </w:rPr>
        <w:fldChar w:fldCharType="separate"/>
      </w:r>
      <w:ins w:id="108" w:author="Anne, Krishna" w:date="2016-11-09T15:50:00Z">
        <w:r>
          <w:rPr>
            <w:webHidden/>
          </w:rPr>
          <w:t>10</w:t>
        </w:r>
        <w:r>
          <w:rPr>
            <w:webHidden/>
          </w:rPr>
          <w:fldChar w:fldCharType="end"/>
        </w:r>
        <w:r w:rsidRPr="0047116B">
          <w:rPr>
            <w:rStyle w:val="Hyperlink"/>
          </w:rPr>
          <w:fldChar w:fldCharType="end"/>
        </w:r>
      </w:ins>
    </w:p>
    <w:p w:rsidR="000265E7" w:rsidRDefault="000265E7">
      <w:pPr>
        <w:pStyle w:val="TOC1"/>
        <w:tabs>
          <w:tab w:val="left" w:pos="1400"/>
        </w:tabs>
        <w:rPr>
          <w:ins w:id="109" w:author="Anne, Krishna" w:date="2016-11-09T15:50:00Z"/>
          <w:rFonts w:eastAsiaTheme="minorEastAsia"/>
          <w:b w:val="0"/>
          <w:color w:val="auto"/>
          <w:kern w:val="0"/>
          <w:sz w:val="22"/>
          <w:szCs w:val="22"/>
          <w:lang w:val="en-US"/>
        </w:rPr>
      </w:pPr>
      <w:ins w:id="110" w:author="Anne, Krishna" w:date="2016-11-09T15:50:00Z">
        <w:r w:rsidRPr="0047116B">
          <w:rPr>
            <w:rStyle w:val="Hyperlink"/>
          </w:rPr>
          <w:fldChar w:fldCharType="begin"/>
        </w:r>
        <w:r w:rsidRPr="0047116B">
          <w:rPr>
            <w:rStyle w:val="Hyperlink"/>
          </w:rPr>
          <w:instrText xml:space="preserve"> </w:instrText>
        </w:r>
        <w:r>
          <w:instrText>HYPERLINK \l "_Toc466469974"</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Pr>
          <w:t>Appendix A</w:t>
        </w:r>
        <w:r>
          <w:rPr>
            <w:rFonts w:eastAsiaTheme="minorEastAsia"/>
            <w:b w:val="0"/>
            <w:color w:val="auto"/>
            <w:kern w:val="0"/>
            <w:sz w:val="22"/>
            <w:szCs w:val="22"/>
            <w:lang w:val="en-US"/>
          </w:rPr>
          <w:tab/>
        </w:r>
        <w:r w:rsidRPr="0047116B">
          <w:rPr>
            <w:rStyle w:val="Hyperlink"/>
          </w:rPr>
          <w:t>Abbreviations and Acronyms</w:t>
        </w:r>
        <w:r>
          <w:rPr>
            <w:webHidden/>
          </w:rPr>
          <w:tab/>
        </w:r>
        <w:r>
          <w:rPr>
            <w:webHidden/>
          </w:rPr>
          <w:fldChar w:fldCharType="begin"/>
        </w:r>
        <w:r>
          <w:rPr>
            <w:webHidden/>
          </w:rPr>
          <w:instrText xml:space="preserve"> PAGEREF _Toc466469974 \h </w:instrText>
        </w:r>
        <w:r>
          <w:rPr>
            <w:webHidden/>
          </w:rPr>
        </w:r>
      </w:ins>
      <w:r>
        <w:rPr>
          <w:webHidden/>
        </w:rPr>
        <w:fldChar w:fldCharType="separate"/>
      </w:r>
      <w:ins w:id="111" w:author="Anne, Krishna" w:date="2016-11-09T15:50:00Z">
        <w:r>
          <w:rPr>
            <w:webHidden/>
          </w:rPr>
          <w:t>11</w:t>
        </w:r>
        <w:r>
          <w:rPr>
            <w:webHidden/>
          </w:rPr>
          <w:fldChar w:fldCharType="end"/>
        </w:r>
        <w:r w:rsidRPr="0047116B">
          <w:rPr>
            <w:rStyle w:val="Hyperlink"/>
          </w:rPr>
          <w:fldChar w:fldCharType="end"/>
        </w:r>
      </w:ins>
    </w:p>
    <w:p w:rsidR="000265E7" w:rsidRDefault="000265E7">
      <w:pPr>
        <w:pStyle w:val="TOC1"/>
        <w:tabs>
          <w:tab w:val="left" w:pos="1400"/>
        </w:tabs>
        <w:rPr>
          <w:ins w:id="112" w:author="Anne, Krishna" w:date="2016-11-09T15:50:00Z"/>
          <w:rFonts w:eastAsiaTheme="minorEastAsia"/>
          <w:b w:val="0"/>
          <w:color w:val="auto"/>
          <w:kern w:val="0"/>
          <w:sz w:val="22"/>
          <w:szCs w:val="22"/>
          <w:lang w:val="en-US"/>
        </w:rPr>
      </w:pPr>
      <w:ins w:id="113" w:author="Anne, Krishna" w:date="2016-11-09T15:50:00Z">
        <w:r w:rsidRPr="0047116B">
          <w:rPr>
            <w:rStyle w:val="Hyperlink"/>
          </w:rPr>
          <w:fldChar w:fldCharType="begin"/>
        </w:r>
        <w:r w:rsidRPr="0047116B">
          <w:rPr>
            <w:rStyle w:val="Hyperlink"/>
          </w:rPr>
          <w:instrText xml:space="preserve"> </w:instrText>
        </w:r>
        <w:r>
          <w:instrText>HYPERLINK \l "_Toc466469975"</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Pr>
          <w:t>Appendix B</w:t>
        </w:r>
        <w:r>
          <w:rPr>
            <w:rFonts w:eastAsiaTheme="minorEastAsia"/>
            <w:b w:val="0"/>
            <w:color w:val="auto"/>
            <w:kern w:val="0"/>
            <w:sz w:val="22"/>
            <w:szCs w:val="22"/>
            <w:lang w:val="en-US"/>
          </w:rPr>
          <w:tab/>
        </w:r>
        <w:r w:rsidRPr="0047116B">
          <w:rPr>
            <w:rStyle w:val="Hyperlink"/>
          </w:rPr>
          <w:t>Glossary</w:t>
        </w:r>
        <w:r>
          <w:rPr>
            <w:webHidden/>
          </w:rPr>
          <w:tab/>
        </w:r>
        <w:r>
          <w:rPr>
            <w:webHidden/>
          </w:rPr>
          <w:fldChar w:fldCharType="begin"/>
        </w:r>
        <w:r>
          <w:rPr>
            <w:webHidden/>
          </w:rPr>
          <w:instrText xml:space="preserve"> PAGEREF _Toc466469975 \h </w:instrText>
        </w:r>
        <w:r>
          <w:rPr>
            <w:webHidden/>
          </w:rPr>
        </w:r>
      </w:ins>
      <w:r>
        <w:rPr>
          <w:webHidden/>
        </w:rPr>
        <w:fldChar w:fldCharType="separate"/>
      </w:r>
      <w:ins w:id="114" w:author="Anne, Krishna" w:date="2016-11-09T15:50:00Z">
        <w:r>
          <w:rPr>
            <w:webHidden/>
          </w:rPr>
          <w:t>12</w:t>
        </w:r>
        <w:r>
          <w:rPr>
            <w:webHidden/>
          </w:rPr>
          <w:fldChar w:fldCharType="end"/>
        </w:r>
        <w:r w:rsidRPr="0047116B">
          <w:rPr>
            <w:rStyle w:val="Hyperlink"/>
          </w:rPr>
          <w:fldChar w:fldCharType="end"/>
        </w:r>
      </w:ins>
    </w:p>
    <w:p w:rsidR="000265E7" w:rsidRDefault="000265E7">
      <w:pPr>
        <w:pStyle w:val="TOC1"/>
        <w:tabs>
          <w:tab w:val="left" w:pos="1400"/>
        </w:tabs>
        <w:rPr>
          <w:ins w:id="115" w:author="Anne, Krishna" w:date="2016-11-09T15:50:00Z"/>
          <w:rFonts w:eastAsiaTheme="minorEastAsia"/>
          <w:b w:val="0"/>
          <w:color w:val="auto"/>
          <w:kern w:val="0"/>
          <w:sz w:val="22"/>
          <w:szCs w:val="22"/>
          <w:lang w:val="en-US"/>
        </w:rPr>
      </w:pPr>
      <w:ins w:id="116" w:author="Anne, Krishna" w:date="2016-11-09T15:50:00Z">
        <w:r w:rsidRPr="0047116B">
          <w:rPr>
            <w:rStyle w:val="Hyperlink"/>
          </w:rPr>
          <w:fldChar w:fldCharType="begin"/>
        </w:r>
        <w:r w:rsidRPr="0047116B">
          <w:rPr>
            <w:rStyle w:val="Hyperlink"/>
          </w:rPr>
          <w:instrText xml:space="preserve"> </w:instrText>
        </w:r>
        <w:r>
          <w:instrText>HYPERLINK \l "_Toc466469976"</w:instrText>
        </w:r>
        <w:r w:rsidRPr="0047116B">
          <w:rPr>
            <w:rStyle w:val="Hyperlink"/>
          </w:rPr>
          <w:instrText xml:space="preserve"> </w:instrText>
        </w:r>
        <w:r w:rsidRPr="0047116B">
          <w:rPr>
            <w:rStyle w:val="Hyperlink"/>
          </w:rPr>
        </w:r>
        <w:r w:rsidRPr="0047116B">
          <w:rPr>
            <w:rStyle w:val="Hyperlink"/>
          </w:rPr>
          <w:fldChar w:fldCharType="separate"/>
        </w:r>
        <w:r w:rsidRPr="0047116B">
          <w:rPr>
            <w:rStyle w:val="Hyperlink"/>
          </w:rPr>
          <w:t>Appendix C</w:t>
        </w:r>
        <w:r>
          <w:rPr>
            <w:rFonts w:eastAsiaTheme="minorEastAsia"/>
            <w:b w:val="0"/>
            <w:color w:val="auto"/>
            <w:kern w:val="0"/>
            <w:sz w:val="22"/>
            <w:szCs w:val="22"/>
            <w:lang w:val="en-US"/>
          </w:rPr>
          <w:tab/>
        </w:r>
        <w:r w:rsidRPr="0047116B">
          <w:rPr>
            <w:rStyle w:val="Hyperlink"/>
          </w:rPr>
          <w:t>References</w:t>
        </w:r>
        <w:r>
          <w:rPr>
            <w:webHidden/>
          </w:rPr>
          <w:tab/>
        </w:r>
        <w:r>
          <w:rPr>
            <w:webHidden/>
          </w:rPr>
          <w:fldChar w:fldCharType="begin"/>
        </w:r>
        <w:r>
          <w:rPr>
            <w:webHidden/>
          </w:rPr>
          <w:instrText xml:space="preserve"> PAGEREF _Toc466469976 \h </w:instrText>
        </w:r>
        <w:r>
          <w:rPr>
            <w:webHidden/>
          </w:rPr>
        </w:r>
      </w:ins>
      <w:r>
        <w:rPr>
          <w:webHidden/>
        </w:rPr>
        <w:fldChar w:fldCharType="separate"/>
      </w:r>
      <w:ins w:id="117" w:author="Anne, Krishna" w:date="2016-11-09T15:50:00Z">
        <w:r>
          <w:rPr>
            <w:webHidden/>
          </w:rPr>
          <w:t>13</w:t>
        </w:r>
        <w:r>
          <w:rPr>
            <w:webHidden/>
          </w:rPr>
          <w:fldChar w:fldCharType="end"/>
        </w:r>
        <w:r w:rsidRPr="0047116B">
          <w:rPr>
            <w:rStyle w:val="Hyperlink"/>
          </w:rPr>
          <w:fldChar w:fldCharType="end"/>
        </w:r>
      </w:ins>
    </w:p>
    <w:p w:rsidR="000265E7" w:rsidDel="000265E7" w:rsidRDefault="000265E7" w:rsidP="00E16D14">
      <w:pPr>
        <w:jc w:val="center"/>
        <w:rPr>
          <w:del w:id="118" w:author="Anne, Krishna" w:date="2016-11-09T15:50:00Z"/>
          <w:noProof/>
        </w:rPr>
      </w:pPr>
    </w:p>
    <w:p w:rsidR="00BB47A4" w:rsidDel="000265E7" w:rsidRDefault="00BB47A4" w:rsidP="00E16D14">
      <w:pPr>
        <w:jc w:val="center"/>
        <w:rPr>
          <w:del w:id="119" w:author="Anne, Krishna" w:date="2016-11-09T15:50:00Z"/>
          <w:noProof/>
        </w:rPr>
      </w:pPr>
    </w:p>
    <w:p w:rsidR="00BB47A4" w:rsidDel="000265E7" w:rsidRDefault="00BB47A4">
      <w:pPr>
        <w:pStyle w:val="TOC1"/>
        <w:rPr>
          <w:del w:id="120" w:author="Anne, Krishna" w:date="2016-11-09T15:50:00Z"/>
          <w:rFonts w:eastAsiaTheme="minorEastAsia"/>
          <w:b w:val="0"/>
          <w:color w:val="auto"/>
          <w:kern w:val="0"/>
          <w:sz w:val="22"/>
          <w:szCs w:val="22"/>
          <w:lang w:val="en-US"/>
        </w:rPr>
      </w:pPr>
      <w:del w:id="121" w:author="Anne, Krishna" w:date="2016-11-09T15:50:00Z">
        <w:r w:rsidRPr="000265E7" w:rsidDel="000265E7">
          <w:rPr>
            <w:rFonts w:ascii="Calibri" w:hAnsi="Calibri" w:cs="Calibri"/>
            <w:rPrChange w:id="122" w:author="Anne, Krishna" w:date="2016-11-09T15:50:00Z">
              <w:rPr>
                <w:rStyle w:val="Hyperlink"/>
                <w:rFonts w:ascii="Calibri" w:hAnsi="Calibri" w:cs="Calibri"/>
              </w:rPr>
            </w:rPrChange>
          </w:rPr>
          <w:delText>1</w:delText>
        </w:r>
        <w:r w:rsidDel="000265E7">
          <w:rPr>
            <w:rFonts w:eastAsiaTheme="minorEastAsia"/>
            <w:b w:val="0"/>
            <w:color w:val="auto"/>
            <w:kern w:val="0"/>
            <w:sz w:val="22"/>
            <w:szCs w:val="22"/>
            <w:lang w:val="en-US"/>
          </w:rPr>
          <w:tab/>
        </w:r>
        <w:r w:rsidRPr="000265E7" w:rsidDel="000265E7">
          <w:rPr>
            <w:rFonts w:ascii="Calibri" w:hAnsi="Calibri" w:cs="Calibri"/>
            <w:rPrChange w:id="123" w:author="Anne, Krishna" w:date="2016-11-09T15:50:00Z">
              <w:rPr>
                <w:rStyle w:val="Hyperlink"/>
                <w:rFonts w:ascii="Calibri" w:hAnsi="Calibri" w:cs="Calibri"/>
              </w:rPr>
            </w:rPrChange>
          </w:rPr>
          <w:delText>PwrLimr High-Level Description</w:delText>
        </w:r>
        <w:r w:rsidDel="000265E7">
          <w:rPr>
            <w:webHidden/>
          </w:rPr>
          <w:tab/>
          <w:delText>4</w:delText>
        </w:r>
      </w:del>
    </w:p>
    <w:p w:rsidR="00BB47A4" w:rsidDel="000265E7" w:rsidRDefault="00BB47A4">
      <w:pPr>
        <w:pStyle w:val="TOC1"/>
        <w:rPr>
          <w:del w:id="124" w:author="Anne, Krishna" w:date="2016-11-09T15:50:00Z"/>
          <w:rFonts w:eastAsiaTheme="minorEastAsia"/>
          <w:b w:val="0"/>
          <w:color w:val="auto"/>
          <w:kern w:val="0"/>
          <w:sz w:val="22"/>
          <w:szCs w:val="22"/>
          <w:lang w:val="en-US"/>
        </w:rPr>
      </w:pPr>
      <w:del w:id="125" w:author="Anne, Krishna" w:date="2016-11-09T15:50:00Z">
        <w:r w:rsidRPr="000265E7" w:rsidDel="000265E7">
          <w:rPr>
            <w:rFonts w:ascii="Calibri" w:hAnsi="Calibri" w:cs="Calibri"/>
            <w:rPrChange w:id="126" w:author="Anne, Krishna" w:date="2016-11-09T15:50:00Z">
              <w:rPr>
                <w:rStyle w:val="Hyperlink"/>
                <w:rFonts w:ascii="Calibri" w:hAnsi="Calibri" w:cs="Calibri"/>
              </w:rPr>
            </w:rPrChange>
          </w:rPr>
          <w:delText>2</w:delText>
        </w:r>
        <w:r w:rsidDel="000265E7">
          <w:rPr>
            <w:rFonts w:eastAsiaTheme="minorEastAsia"/>
            <w:b w:val="0"/>
            <w:color w:val="auto"/>
            <w:kern w:val="0"/>
            <w:sz w:val="22"/>
            <w:szCs w:val="22"/>
            <w:lang w:val="en-US"/>
          </w:rPr>
          <w:tab/>
        </w:r>
        <w:r w:rsidRPr="000265E7" w:rsidDel="000265E7">
          <w:rPr>
            <w:rFonts w:ascii="Calibri" w:hAnsi="Calibri" w:cs="Calibri"/>
            <w:rPrChange w:id="127" w:author="Anne, Krishna" w:date="2016-11-09T15:50:00Z">
              <w:rPr>
                <w:rStyle w:val="Hyperlink"/>
                <w:rFonts w:ascii="Calibri" w:hAnsi="Calibri" w:cs="Calibri"/>
              </w:rPr>
            </w:rPrChange>
          </w:rPr>
          <w:delText>Design details of software module</w:delText>
        </w:r>
        <w:r w:rsidDel="000265E7">
          <w:rPr>
            <w:webHidden/>
          </w:rPr>
          <w:tab/>
          <w:delText>5</w:delText>
        </w:r>
      </w:del>
    </w:p>
    <w:p w:rsidR="00BB47A4" w:rsidDel="000265E7" w:rsidRDefault="00BB47A4">
      <w:pPr>
        <w:pStyle w:val="TOC2"/>
        <w:rPr>
          <w:del w:id="128" w:author="Anne, Krishna" w:date="2016-11-09T15:50:00Z"/>
          <w:rFonts w:asciiTheme="minorHAnsi" w:eastAsiaTheme="minorEastAsia" w:hAnsiTheme="minorHAnsi"/>
          <w:color w:val="auto"/>
          <w:kern w:val="0"/>
          <w:szCs w:val="22"/>
        </w:rPr>
      </w:pPr>
      <w:del w:id="129" w:author="Anne, Krishna" w:date="2016-11-09T15:50:00Z">
        <w:r w:rsidRPr="000265E7" w:rsidDel="000265E7">
          <w:rPr>
            <w:rFonts w:cs="Calibri"/>
            <w:rPrChange w:id="130" w:author="Anne, Krishna" w:date="2016-11-09T15:50:00Z">
              <w:rPr>
                <w:rStyle w:val="Hyperlink"/>
                <w:rFonts w:cs="Calibri"/>
              </w:rPr>
            </w:rPrChange>
          </w:rPr>
          <w:delText>2.1</w:delText>
        </w:r>
        <w:r w:rsidDel="000265E7">
          <w:rPr>
            <w:rFonts w:asciiTheme="minorHAnsi" w:eastAsiaTheme="minorEastAsia" w:hAnsiTheme="minorHAnsi"/>
            <w:color w:val="auto"/>
            <w:kern w:val="0"/>
            <w:szCs w:val="22"/>
          </w:rPr>
          <w:tab/>
        </w:r>
        <w:r w:rsidRPr="000265E7" w:rsidDel="000265E7">
          <w:rPr>
            <w:rPrChange w:id="131" w:author="Anne, Krishna" w:date="2016-11-09T15:50:00Z">
              <w:rPr>
                <w:rStyle w:val="Hyperlink"/>
              </w:rPr>
            </w:rPrChange>
          </w:rPr>
          <w:delText>Graphical</w:delText>
        </w:r>
        <w:r w:rsidRPr="000265E7" w:rsidDel="000265E7">
          <w:rPr>
            <w:rFonts w:cs="Calibri"/>
            <w:rPrChange w:id="132" w:author="Anne, Krishna" w:date="2016-11-09T15:50:00Z">
              <w:rPr>
                <w:rStyle w:val="Hyperlink"/>
                <w:rFonts w:cs="Calibri"/>
              </w:rPr>
            </w:rPrChange>
          </w:rPr>
          <w:delText xml:space="preserve"> representation of PwrLimr</w:delText>
        </w:r>
        <w:r w:rsidDel="000265E7">
          <w:rPr>
            <w:webHidden/>
          </w:rPr>
          <w:tab/>
          <w:delText>5</w:delText>
        </w:r>
      </w:del>
    </w:p>
    <w:p w:rsidR="00BB47A4" w:rsidDel="000265E7" w:rsidRDefault="00BB47A4">
      <w:pPr>
        <w:pStyle w:val="TOC2"/>
        <w:rPr>
          <w:del w:id="133" w:author="Anne, Krishna" w:date="2016-11-09T15:50:00Z"/>
          <w:rFonts w:asciiTheme="minorHAnsi" w:eastAsiaTheme="minorEastAsia" w:hAnsiTheme="minorHAnsi"/>
          <w:color w:val="auto"/>
          <w:kern w:val="0"/>
          <w:szCs w:val="22"/>
        </w:rPr>
      </w:pPr>
      <w:del w:id="134" w:author="Anne, Krishna" w:date="2016-11-09T15:50:00Z">
        <w:r w:rsidRPr="000265E7" w:rsidDel="000265E7">
          <w:rPr>
            <w:rFonts w:cs="Calibri"/>
            <w:rPrChange w:id="135" w:author="Anne, Krishna" w:date="2016-11-09T15:50:00Z">
              <w:rPr>
                <w:rStyle w:val="Hyperlink"/>
                <w:rFonts w:cs="Calibri"/>
              </w:rPr>
            </w:rPrChange>
          </w:rPr>
          <w:delText>2.2</w:delText>
        </w:r>
        <w:r w:rsidDel="000265E7">
          <w:rPr>
            <w:rFonts w:asciiTheme="minorHAnsi" w:eastAsiaTheme="minorEastAsia" w:hAnsiTheme="minorHAnsi"/>
            <w:color w:val="auto"/>
            <w:kern w:val="0"/>
            <w:szCs w:val="22"/>
          </w:rPr>
          <w:tab/>
        </w:r>
        <w:r w:rsidRPr="000265E7" w:rsidDel="000265E7">
          <w:rPr>
            <w:rFonts w:cs="Calibri"/>
            <w:rPrChange w:id="136" w:author="Anne, Krishna" w:date="2016-11-09T15:50:00Z">
              <w:rPr>
                <w:rStyle w:val="Hyperlink"/>
                <w:rFonts w:cs="Calibri"/>
              </w:rPr>
            </w:rPrChange>
          </w:rPr>
          <w:delText>Data Flow Diagram</w:delText>
        </w:r>
        <w:r w:rsidDel="000265E7">
          <w:rPr>
            <w:webHidden/>
          </w:rPr>
          <w:tab/>
          <w:delText>5</w:delText>
        </w:r>
      </w:del>
    </w:p>
    <w:p w:rsidR="00BB47A4" w:rsidDel="000265E7" w:rsidRDefault="00BB47A4">
      <w:pPr>
        <w:pStyle w:val="TOC3"/>
        <w:tabs>
          <w:tab w:val="left" w:pos="1200"/>
        </w:tabs>
        <w:rPr>
          <w:del w:id="137" w:author="Anne, Krishna" w:date="2016-11-09T15:50:00Z"/>
          <w:rFonts w:asciiTheme="minorHAnsi" w:eastAsiaTheme="minorEastAsia" w:hAnsiTheme="minorHAnsi"/>
          <w:color w:val="auto"/>
          <w:kern w:val="0"/>
          <w:sz w:val="22"/>
          <w:szCs w:val="22"/>
        </w:rPr>
      </w:pPr>
      <w:del w:id="138" w:author="Anne, Krishna" w:date="2016-11-09T15:50:00Z">
        <w:r w:rsidRPr="000265E7" w:rsidDel="000265E7">
          <w:rPr>
            <w:rFonts w:cs="Calibri"/>
            <w:rPrChange w:id="139" w:author="Anne, Krishna" w:date="2016-11-09T15:50:00Z">
              <w:rPr>
                <w:rStyle w:val="Hyperlink"/>
                <w:rFonts w:cs="Calibri"/>
              </w:rPr>
            </w:rPrChange>
          </w:rPr>
          <w:delText>2.2.1</w:delText>
        </w:r>
        <w:r w:rsidDel="000265E7">
          <w:rPr>
            <w:rFonts w:asciiTheme="minorHAnsi" w:eastAsiaTheme="minorEastAsia" w:hAnsiTheme="minorHAnsi"/>
            <w:color w:val="auto"/>
            <w:kern w:val="0"/>
            <w:sz w:val="22"/>
            <w:szCs w:val="22"/>
          </w:rPr>
          <w:tab/>
        </w:r>
        <w:r w:rsidRPr="000265E7" w:rsidDel="000265E7">
          <w:rPr>
            <w:rPrChange w:id="140" w:author="Anne, Krishna" w:date="2016-11-09T15:50:00Z">
              <w:rPr>
                <w:rStyle w:val="Hyperlink"/>
              </w:rPr>
            </w:rPrChange>
          </w:rPr>
          <w:delText xml:space="preserve">Component </w:delText>
        </w:r>
        <w:r w:rsidRPr="000265E7" w:rsidDel="000265E7">
          <w:rPr>
            <w:rFonts w:cs="Calibri"/>
            <w:rPrChange w:id="141" w:author="Anne, Krishna" w:date="2016-11-09T15:50:00Z">
              <w:rPr>
                <w:rStyle w:val="Hyperlink"/>
                <w:rFonts w:cs="Calibri"/>
              </w:rPr>
            </w:rPrChange>
          </w:rPr>
          <w:delText>level DFD</w:delText>
        </w:r>
        <w:r w:rsidDel="000265E7">
          <w:rPr>
            <w:webHidden/>
          </w:rPr>
          <w:tab/>
          <w:delText>5</w:delText>
        </w:r>
      </w:del>
    </w:p>
    <w:p w:rsidR="00BB47A4" w:rsidDel="000265E7" w:rsidRDefault="00BB47A4">
      <w:pPr>
        <w:pStyle w:val="TOC3"/>
        <w:tabs>
          <w:tab w:val="left" w:pos="1200"/>
        </w:tabs>
        <w:rPr>
          <w:del w:id="142" w:author="Anne, Krishna" w:date="2016-11-09T15:50:00Z"/>
          <w:rFonts w:asciiTheme="minorHAnsi" w:eastAsiaTheme="minorEastAsia" w:hAnsiTheme="minorHAnsi"/>
          <w:color w:val="auto"/>
          <w:kern w:val="0"/>
          <w:sz w:val="22"/>
          <w:szCs w:val="22"/>
        </w:rPr>
      </w:pPr>
      <w:del w:id="143" w:author="Anne, Krishna" w:date="2016-11-09T15:50:00Z">
        <w:r w:rsidRPr="000265E7" w:rsidDel="000265E7">
          <w:rPr>
            <w:rFonts w:cs="Calibri"/>
            <w:rPrChange w:id="144" w:author="Anne, Krishna" w:date="2016-11-09T15:50:00Z">
              <w:rPr>
                <w:rStyle w:val="Hyperlink"/>
                <w:rFonts w:cs="Calibri"/>
              </w:rPr>
            </w:rPrChange>
          </w:rPr>
          <w:delText>2.2.2</w:delText>
        </w:r>
        <w:r w:rsidDel="000265E7">
          <w:rPr>
            <w:rFonts w:asciiTheme="minorHAnsi" w:eastAsiaTheme="minorEastAsia" w:hAnsiTheme="minorHAnsi"/>
            <w:color w:val="auto"/>
            <w:kern w:val="0"/>
            <w:sz w:val="22"/>
            <w:szCs w:val="22"/>
          </w:rPr>
          <w:tab/>
        </w:r>
        <w:r w:rsidRPr="000265E7" w:rsidDel="000265E7">
          <w:rPr>
            <w:rPrChange w:id="145" w:author="Anne, Krishna" w:date="2016-11-09T15:50:00Z">
              <w:rPr>
                <w:rStyle w:val="Hyperlink"/>
              </w:rPr>
            </w:rPrChange>
          </w:rPr>
          <w:delText xml:space="preserve">Function </w:delText>
        </w:r>
        <w:r w:rsidRPr="000265E7" w:rsidDel="000265E7">
          <w:rPr>
            <w:rFonts w:cs="Calibri"/>
            <w:rPrChange w:id="146" w:author="Anne, Krishna" w:date="2016-11-09T15:50:00Z">
              <w:rPr>
                <w:rStyle w:val="Hyperlink"/>
                <w:rFonts w:cs="Calibri"/>
              </w:rPr>
            </w:rPrChange>
          </w:rPr>
          <w:delText>level DFD</w:delText>
        </w:r>
        <w:r w:rsidDel="000265E7">
          <w:rPr>
            <w:webHidden/>
          </w:rPr>
          <w:tab/>
          <w:delText>5</w:delText>
        </w:r>
      </w:del>
    </w:p>
    <w:p w:rsidR="00BB47A4" w:rsidDel="000265E7" w:rsidRDefault="00BB47A4">
      <w:pPr>
        <w:pStyle w:val="TOC1"/>
        <w:rPr>
          <w:del w:id="147" w:author="Anne, Krishna" w:date="2016-11-09T15:50:00Z"/>
          <w:rFonts w:eastAsiaTheme="minorEastAsia"/>
          <w:b w:val="0"/>
          <w:color w:val="auto"/>
          <w:kern w:val="0"/>
          <w:sz w:val="22"/>
          <w:szCs w:val="22"/>
          <w:lang w:val="en-US"/>
        </w:rPr>
      </w:pPr>
      <w:del w:id="148" w:author="Anne, Krishna" w:date="2016-11-09T15:50:00Z">
        <w:r w:rsidRPr="000265E7" w:rsidDel="000265E7">
          <w:rPr>
            <w:rFonts w:ascii="Calibri" w:hAnsi="Calibri" w:cs="Calibri"/>
            <w:rPrChange w:id="149" w:author="Anne, Krishna" w:date="2016-11-09T15:50:00Z">
              <w:rPr>
                <w:rStyle w:val="Hyperlink"/>
                <w:rFonts w:ascii="Calibri" w:hAnsi="Calibri" w:cs="Calibri"/>
              </w:rPr>
            </w:rPrChange>
          </w:rPr>
          <w:delText>3</w:delText>
        </w:r>
        <w:r w:rsidDel="000265E7">
          <w:rPr>
            <w:rFonts w:eastAsiaTheme="minorEastAsia"/>
            <w:b w:val="0"/>
            <w:color w:val="auto"/>
            <w:kern w:val="0"/>
            <w:sz w:val="22"/>
            <w:szCs w:val="22"/>
            <w:lang w:val="en-US"/>
          </w:rPr>
          <w:tab/>
        </w:r>
        <w:r w:rsidRPr="000265E7" w:rsidDel="000265E7">
          <w:rPr>
            <w:rFonts w:ascii="Calibri" w:hAnsi="Calibri" w:cs="Calibri"/>
            <w:rPrChange w:id="150" w:author="Anne, Krishna" w:date="2016-11-09T15:50:00Z">
              <w:rPr>
                <w:rStyle w:val="Hyperlink"/>
                <w:rFonts w:ascii="Calibri" w:hAnsi="Calibri" w:cs="Calibri"/>
              </w:rPr>
            </w:rPrChange>
          </w:rPr>
          <w:delText>Constant Data Dictionary</w:delText>
        </w:r>
        <w:r w:rsidDel="000265E7">
          <w:rPr>
            <w:webHidden/>
          </w:rPr>
          <w:tab/>
          <w:delText>6</w:delText>
        </w:r>
      </w:del>
    </w:p>
    <w:p w:rsidR="00BB47A4" w:rsidDel="000265E7" w:rsidRDefault="00BB47A4">
      <w:pPr>
        <w:pStyle w:val="TOC2"/>
        <w:rPr>
          <w:del w:id="151" w:author="Anne, Krishna" w:date="2016-11-09T15:50:00Z"/>
          <w:rFonts w:asciiTheme="minorHAnsi" w:eastAsiaTheme="minorEastAsia" w:hAnsiTheme="minorHAnsi"/>
          <w:color w:val="auto"/>
          <w:kern w:val="0"/>
          <w:szCs w:val="22"/>
        </w:rPr>
      </w:pPr>
      <w:del w:id="152" w:author="Anne, Krishna" w:date="2016-11-09T15:50:00Z">
        <w:r w:rsidRPr="000265E7" w:rsidDel="000265E7">
          <w:rPr>
            <w:rPrChange w:id="153" w:author="Anne, Krishna" w:date="2016-11-09T15:50:00Z">
              <w:rPr>
                <w:rStyle w:val="Hyperlink"/>
              </w:rPr>
            </w:rPrChange>
          </w:rPr>
          <w:delText>3.1</w:delText>
        </w:r>
        <w:r w:rsidDel="000265E7">
          <w:rPr>
            <w:rFonts w:asciiTheme="minorHAnsi" w:eastAsiaTheme="minorEastAsia" w:hAnsiTheme="minorHAnsi"/>
            <w:color w:val="auto"/>
            <w:kern w:val="0"/>
            <w:szCs w:val="22"/>
          </w:rPr>
          <w:tab/>
        </w:r>
        <w:r w:rsidRPr="000265E7" w:rsidDel="000265E7">
          <w:rPr>
            <w:rPrChange w:id="154" w:author="Anne, Krishna" w:date="2016-11-09T15:50:00Z">
              <w:rPr>
                <w:rStyle w:val="Hyperlink"/>
              </w:rPr>
            </w:rPrChange>
          </w:rPr>
          <w:delText>Program (fixed) Constants</w:delText>
        </w:r>
        <w:r w:rsidDel="000265E7">
          <w:rPr>
            <w:webHidden/>
          </w:rPr>
          <w:tab/>
          <w:delText>6</w:delText>
        </w:r>
      </w:del>
    </w:p>
    <w:p w:rsidR="00BB47A4" w:rsidDel="000265E7" w:rsidRDefault="00BB47A4">
      <w:pPr>
        <w:pStyle w:val="TOC3"/>
        <w:tabs>
          <w:tab w:val="left" w:pos="1200"/>
        </w:tabs>
        <w:rPr>
          <w:del w:id="155" w:author="Anne, Krishna" w:date="2016-11-09T15:50:00Z"/>
          <w:rFonts w:asciiTheme="minorHAnsi" w:eastAsiaTheme="minorEastAsia" w:hAnsiTheme="minorHAnsi"/>
          <w:color w:val="auto"/>
          <w:kern w:val="0"/>
          <w:sz w:val="22"/>
          <w:szCs w:val="22"/>
        </w:rPr>
      </w:pPr>
      <w:del w:id="156" w:author="Anne, Krishna" w:date="2016-11-09T15:50:00Z">
        <w:r w:rsidRPr="000265E7" w:rsidDel="000265E7">
          <w:rPr>
            <w:rPrChange w:id="157" w:author="Anne, Krishna" w:date="2016-11-09T15:50:00Z">
              <w:rPr>
                <w:rStyle w:val="Hyperlink"/>
              </w:rPr>
            </w:rPrChange>
          </w:rPr>
          <w:delText>3.1.1</w:delText>
        </w:r>
        <w:r w:rsidDel="000265E7">
          <w:rPr>
            <w:rFonts w:asciiTheme="minorHAnsi" w:eastAsiaTheme="minorEastAsia" w:hAnsiTheme="minorHAnsi"/>
            <w:color w:val="auto"/>
            <w:kern w:val="0"/>
            <w:sz w:val="22"/>
            <w:szCs w:val="22"/>
          </w:rPr>
          <w:tab/>
        </w:r>
        <w:r w:rsidRPr="000265E7" w:rsidDel="000265E7">
          <w:rPr>
            <w:rPrChange w:id="158" w:author="Anne, Krishna" w:date="2016-11-09T15:50:00Z">
              <w:rPr>
                <w:rStyle w:val="Hyperlink"/>
              </w:rPr>
            </w:rPrChange>
          </w:rPr>
          <w:delText>Embedded Constants</w:delText>
        </w:r>
        <w:r w:rsidDel="000265E7">
          <w:rPr>
            <w:webHidden/>
          </w:rPr>
          <w:tab/>
          <w:delText>6</w:delText>
        </w:r>
      </w:del>
    </w:p>
    <w:p w:rsidR="00BB47A4" w:rsidDel="000265E7" w:rsidRDefault="00BB47A4">
      <w:pPr>
        <w:pStyle w:val="TOC1"/>
        <w:rPr>
          <w:del w:id="159" w:author="Anne, Krishna" w:date="2016-11-09T15:50:00Z"/>
          <w:rFonts w:eastAsiaTheme="minorEastAsia"/>
          <w:b w:val="0"/>
          <w:color w:val="auto"/>
          <w:kern w:val="0"/>
          <w:sz w:val="22"/>
          <w:szCs w:val="22"/>
          <w:lang w:val="en-US"/>
        </w:rPr>
      </w:pPr>
      <w:del w:id="160" w:author="Anne, Krishna" w:date="2016-11-09T15:50:00Z">
        <w:r w:rsidRPr="000265E7" w:rsidDel="000265E7">
          <w:rPr>
            <w:rFonts w:ascii="Calibri" w:hAnsi="Calibri" w:cs="Calibri"/>
            <w:rPrChange w:id="161" w:author="Anne, Krishna" w:date="2016-11-09T15:50:00Z">
              <w:rPr>
                <w:rStyle w:val="Hyperlink"/>
                <w:rFonts w:ascii="Calibri" w:hAnsi="Calibri" w:cs="Calibri"/>
              </w:rPr>
            </w:rPrChange>
          </w:rPr>
          <w:delText>4</w:delText>
        </w:r>
        <w:r w:rsidDel="000265E7">
          <w:rPr>
            <w:rFonts w:eastAsiaTheme="minorEastAsia"/>
            <w:b w:val="0"/>
            <w:color w:val="auto"/>
            <w:kern w:val="0"/>
            <w:sz w:val="22"/>
            <w:szCs w:val="22"/>
            <w:lang w:val="en-US"/>
          </w:rPr>
          <w:tab/>
        </w:r>
        <w:r w:rsidRPr="000265E7" w:rsidDel="000265E7">
          <w:rPr>
            <w:rFonts w:ascii="Calibri" w:hAnsi="Calibri" w:cs="Calibri"/>
            <w:rPrChange w:id="162" w:author="Anne, Krishna" w:date="2016-11-09T15:50:00Z">
              <w:rPr>
                <w:rStyle w:val="Hyperlink"/>
                <w:rFonts w:ascii="Calibri" w:hAnsi="Calibri" w:cs="Calibri"/>
              </w:rPr>
            </w:rPrChange>
          </w:rPr>
          <w:delText>Software Component Implementation</w:delText>
        </w:r>
        <w:r w:rsidDel="000265E7">
          <w:rPr>
            <w:webHidden/>
          </w:rPr>
          <w:tab/>
          <w:delText>7</w:delText>
        </w:r>
      </w:del>
    </w:p>
    <w:p w:rsidR="00BB47A4" w:rsidDel="000265E7" w:rsidRDefault="00BB47A4">
      <w:pPr>
        <w:pStyle w:val="TOC2"/>
        <w:rPr>
          <w:del w:id="163" w:author="Anne, Krishna" w:date="2016-11-09T15:50:00Z"/>
          <w:rFonts w:asciiTheme="minorHAnsi" w:eastAsiaTheme="minorEastAsia" w:hAnsiTheme="minorHAnsi"/>
          <w:color w:val="auto"/>
          <w:kern w:val="0"/>
          <w:szCs w:val="22"/>
        </w:rPr>
      </w:pPr>
      <w:del w:id="164" w:author="Anne, Krishna" w:date="2016-11-09T15:50:00Z">
        <w:r w:rsidRPr="000265E7" w:rsidDel="000265E7">
          <w:rPr>
            <w:rPrChange w:id="165" w:author="Anne, Krishna" w:date="2016-11-09T15:50:00Z">
              <w:rPr>
                <w:rStyle w:val="Hyperlink"/>
              </w:rPr>
            </w:rPrChange>
          </w:rPr>
          <w:delText>4.1</w:delText>
        </w:r>
        <w:r w:rsidDel="000265E7">
          <w:rPr>
            <w:rFonts w:asciiTheme="minorHAnsi" w:eastAsiaTheme="minorEastAsia" w:hAnsiTheme="minorHAnsi"/>
            <w:color w:val="auto"/>
            <w:kern w:val="0"/>
            <w:szCs w:val="22"/>
          </w:rPr>
          <w:tab/>
        </w:r>
        <w:r w:rsidRPr="000265E7" w:rsidDel="000265E7">
          <w:rPr>
            <w:rPrChange w:id="166" w:author="Anne, Krishna" w:date="2016-11-09T15:50:00Z">
              <w:rPr>
                <w:rStyle w:val="Hyperlink"/>
              </w:rPr>
            </w:rPrChange>
          </w:rPr>
          <w:delText>Sub-Module Functions</w:delText>
        </w:r>
        <w:r w:rsidDel="000265E7">
          <w:rPr>
            <w:webHidden/>
          </w:rPr>
          <w:tab/>
          <w:delText>7</w:delText>
        </w:r>
      </w:del>
    </w:p>
    <w:p w:rsidR="00BB47A4" w:rsidDel="000265E7" w:rsidRDefault="00BB47A4">
      <w:pPr>
        <w:pStyle w:val="TOC2"/>
        <w:rPr>
          <w:del w:id="167" w:author="Anne, Krishna" w:date="2016-11-09T15:50:00Z"/>
          <w:rFonts w:asciiTheme="minorHAnsi" w:eastAsiaTheme="minorEastAsia" w:hAnsiTheme="minorHAnsi"/>
          <w:color w:val="auto"/>
          <w:kern w:val="0"/>
          <w:szCs w:val="22"/>
        </w:rPr>
      </w:pPr>
      <w:del w:id="168" w:author="Anne, Krishna" w:date="2016-11-09T15:50:00Z">
        <w:r w:rsidRPr="000265E7" w:rsidDel="000265E7">
          <w:rPr>
            <w:rFonts w:cs="Calibri"/>
            <w:rPrChange w:id="169" w:author="Anne, Krishna" w:date="2016-11-09T15:50:00Z">
              <w:rPr>
                <w:rStyle w:val="Hyperlink"/>
                <w:rFonts w:cs="Calibri"/>
              </w:rPr>
            </w:rPrChange>
          </w:rPr>
          <w:delText>4.1.1</w:delText>
        </w:r>
        <w:r w:rsidDel="000265E7">
          <w:rPr>
            <w:rFonts w:asciiTheme="minorHAnsi" w:eastAsiaTheme="minorEastAsia" w:hAnsiTheme="minorHAnsi"/>
            <w:color w:val="auto"/>
            <w:kern w:val="0"/>
            <w:szCs w:val="22"/>
          </w:rPr>
          <w:tab/>
        </w:r>
        <w:r w:rsidRPr="000265E7" w:rsidDel="000265E7">
          <w:rPr>
            <w:rFonts w:cs="Calibri"/>
            <w:rPrChange w:id="170" w:author="Anne, Krishna" w:date="2016-11-09T15:50:00Z">
              <w:rPr>
                <w:rStyle w:val="Hyperlink"/>
                <w:rFonts w:cs="Calibri"/>
              </w:rPr>
            </w:rPrChange>
          </w:rPr>
          <w:delText>Init: PwrLimrInit1</w:delText>
        </w:r>
        <w:r w:rsidDel="000265E7">
          <w:rPr>
            <w:webHidden/>
          </w:rPr>
          <w:tab/>
          <w:delText>7</w:delText>
        </w:r>
      </w:del>
    </w:p>
    <w:p w:rsidR="00BB47A4" w:rsidDel="000265E7" w:rsidRDefault="00BB47A4">
      <w:pPr>
        <w:pStyle w:val="TOC2"/>
        <w:rPr>
          <w:del w:id="171" w:author="Anne, Krishna" w:date="2016-11-09T15:50:00Z"/>
          <w:rFonts w:asciiTheme="minorHAnsi" w:eastAsiaTheme="minorEastAsia" w:hAnsiTheme="minorHAnsi"/>
          <w:color w:val="auto"/>
          <w:kern w:val="0"/>
          <w:szCs w:val="22"/>
        </w:rPr>
      </w:pPr>
      <w:del w:id="172" w:author="Anne, Krishna" w:date="2016-11-09T15:50:00Z">
        <w:r w:rsidRPr="000265E7" w:rsidDel="000265E7">
          <w:rPr>
            <w:rFonts w:cs="Calibri"/>
            <w:rPrChange w:id="173" w:author="Anne, Krishna" w:date="2016-11-09T15:50:00Z">
              <w:rPr>
                <w:rStyle w:val="Hyperlink"/>
                <w:rFonts w:cs="Calibri"/>
              </w:rPr>
            </w:rPrChange>
          </w:rPr>
          <w:delText>4.1.1.1</w:delText>
        </w:r>
        <w:r w:rsidDel="000265E7">
          <w:rPr>
            <w:rFonts w:asciiTheme="minorHAnsi" w:eastAsiaTheme="minorEastAsia" w:hAnsiTheme="minorHAnsi"/>
            <w:color w:val="auto"/>
            <w:kern w:val="0"/>
            <w:szCs w:val="22"/>
          </w:rPr>
          <w:tab/>
        </w:r>
        <w:r w:rsidRPr="000265E7" w:rsidDel="000265E7">
          <w:rPr>
            <w:rFonts w:cs="Calibri"/>
            <w:rPrChange w:id="174" w:author="Anne, Krishna" w:date="2016-11-09T15:50:00Z">
              <w:rPr>
                <w:rStyle w:val="Hyperlink"/>
                <w:rFonts w:cs="Calibri"/>
              </w:rPr>
            </w:rPrChange>
          </w:rPr>
          <w:delText>Design Rationale</w:delText>
        </w:r>
        <w:r w:rsidDel="000265E7">
          <w:rPr>
            <w:webHidden/>
          </w:rPr>
          <w:tab/>
          <w:delText>7</w:delText>
        </w:r>
      </w:del>
    </w:p>
    <w:p w:rsidR="00BB47A4" w:rsidDel="000265E7" w:rsidRDefault="00BB47A4">
      <w:pPr>
        <w:pStyle w:val="TOC2"/>
        <w:rPr>
          <w:del w:id="175" w:author="Anne, Krishna" w:date="2016-11-09T15:50:00Z"/>
          <w:rFonts w:asciiTheme="minorHAnsi" w:eastAsiaTheme="minorEastAsia" w:hAnsiTheme="minorHAnsi"/>
          <w:color w:val="auto"/>
          <w:kern w:val="0"/>
          <w:szCs w:val="22"/>
        </w:rPr>
      </w:pPr>
      <w:del w:id="176" w:author="Anne, Krishna" w:date="2016-11-09T15:50:00Z">
        <w:r w:rsidRPr="000265E7" w:rsidDel="000265E7">
          <w:rPr>
            <w:rFonts w:cs="Calibri"/>
            <w:rPrChange w:id="177" w:author="Anne, Krishna" w:date="2016-11-09T15:50:00Z">
              <w:rPr>
                <w:rStyle w:val="Hyperlink"/>
                <w:rFonts w:cs="Calibri"/>
              </w:rPr>
            </w:rPrChange>
          </w:rPr>
          <w:delText>4.1.1.2</w:delText>
        </w:r>
        <w:r w:rsidDel="000265E7">
          <w:rPr>
            <w:rFonts w:asciiTheme="minorHAnsi" w:eastAsiaTheme="minorEastAsia" w:hAnsiTheme="minorHAnsi"/>
            <w:color w:val="auto"/>
            <w:kern w:val="0"/>
            <w:szCs w:val="22"/>
          </w:rPr>
          <w:tab/>
        </w:r>
        <w:r w:rsidRPr="000265E7" w:rsidDel="000265E7">
          <w:rPr>
            <w:rFonts w:cs="Calibri"/>
            <w:rPrChange w:id="178" w:author="Anne, Krishna" w:date="2016-11-09T15:50:00Z">
              <w:rPr>
                <w:rStyle w:val="Hyperlink"/>
                <w:rFonts w:cs="Calibri"/>
              </w:rPr>
            </w:rPrChange>
          </w:rPr>
          <w:delText>Module Outputs</w:delText>
        </w:r>
        <w:r w:rsidDel="000265E7">
          <w:rPr>
            <w:webHidden/>
          </w:rPr>
          <w:tab/>
          <w:delText>7</w:delText>
        </w:r>
      </w:del>
    </w:p>
    <w:p w:rsidR="00BB47A4" w:rsidDel="000265E7" w:rsidRDefault="00BB47A4">
      <w:pPr>
        <w:pStyle w:val="TOC2"/>
        <w:rPr>
          <w:del w:id="179" w:author="Anne, Krishna" w:date="2016-11-09T15:50:00Z"/>
          <w:rFonts w:asciiTheme="minorHAnsi" w:eastAsiaTheme="minorEastAsia" w:hAnsiTheme="minorHAnsi"/>
          <w:color w:val="auto"/>
          <w:kern w:val="0"/>
          <w:szCs w:val="22"/>
        </w:rPr>
      </w:pPr>
      <w:del w:id="180" w:author="Anne, Krishna" w:date="2016-11-09T15:50:00Z">
        <w:r w:rsidRPr="000265E7" w:rsidDel="000265E7">
          <w:rPr>
            <w:rFonts w:cs="Calibri"/>
            <w:rPrChange w:id="181" w:author="Anne, Krishna" w:date="2016-11-09T15:50:00Z">
              <w:rPr>
                <w:rStyle w:val="Hyperlink"/>
                <w:rFonts w:cs="Calibri"/>
              </w:rPr>
            </w:rPrChange>
          </w:rPr>
          <w:delText>4.1.2</w:delText>
        </w:r>
        <w:r w:rsidDel="000265E7">
          <w:rPr>
            <w:rFonts w:asciiTheme="minorHAnsi" w:eastAsiaTheme="minorEastAsia" w:hAnsiTheme="minorHAnsi"/>
            <w:color w:val="auto"/>
            <w:kern w:val="0"/>
            <w:szCs w:val="22"/>
          </w:rPr>
          <w:tab/>
        </w:r>
        <w:r w:rsidRPr="000265E7" w:rsidDel="000265E7">
          <w:rPr>
            <w:rFonts w:cs="Calibri"/>
            <w:rPrChange w:id="182" w:author="Anne, Krishna" w:date="2016-11-09T15:50:00Z">
              <w:rPr>
                <w:rStyle w:val="Hyperlink"/>
                <w:rFonts w:cs="Calibri"/>
              </w:rPr>
            </w:rPrChange>
          </w:rPr>
          <w:delText>Per: PwrLimrPer1</w:delText>
        </w:r>
        <w:r w:rsidDel="000265E7">
          <w:rPr>
            <w:webHidden/>
          </w:rPr>
          <w:tab/>
          <w:delText>7</w:delText>
        </w:r>
      </w:del>
    </w:p>
    <w:p w:rsidR="00BB47A4" w:rsidDel="000265E7" w:rsidRDefault="00BB47A4">
      <w:pPr>
        <w:pStyle w:val="TOC2"/>
        <w:rPr>
          <w:del w:id="183" w:author="Anne, Krishna" w:date="2016-11-09T15:50:00Z"/>
          <w:rFonts w:asciiTheme="minorHAnsi" w:eastAsiaTheme="minorEastAsia" w:hAnsiTheme="minorHAnsi"/>
          <w:color w:val="auto"/>
          <w:kern w:val="0"/>
          <w:szCs w:val="22"/>
        </w:rPr>
      </w:pPr>
      <w:del w:id="184" w:author="Anne, Krishna" w:date="2016-11-09T15:50:00Z">
        <w:r w:rsidRPr="000265E7" w:rsidDel="000265E7">
          <w:rPr>
            <w:rFonts w:cs="Calibri"/>
            <w:rPrChange w:id="185" w:author="Anne, Krishna" w:date="2016-11-09T15:50:00Z">
              <w:rPr>
                <w:rStyle w:val="Hyperlink"/>
                <w:rFonts w:cs="Calibri"/>
              </w:rPr>
            </w:rPrChange>
          </w:rPr>
          <w:delText>4.1.2.1</w:delText>
        </w:r>
        <w:r w:rsidDel="000265E7">
          <w:rPr>
            <w:rFonts w:asciiTheme="minorHAnsi" w:eastAsiaTheme="minorEastAsia" w:hAnsiTheme="minorHAnsi"/>
            <w:color w:val="auto"/>
            <w:kern w:val="0"/>
            <w:szCs w:val="22"/>
          </w:rPr>
          <w:tab/>
        </w:r>
        <w:r w:rsidRPr="000265E7" w:rsidDel="000265E7">
          <w:rPr>
            <w:rFonts w:cs="Calibri"/>
            <w:rPrChange w:id="186" w:author="Anne, Krishna" w:date="2016-11-09T15:50:00Z">
              <w:rPr>
                <w:rStyle w:val="Hyperlink"/>
                <w:rFonts w:cs="Calibri"/>
              </w:rPr>
            </w:rPrChange>
          </w:rPr>
          <w:delText>Design Rationale</w:delText>
        </w:r>
        <w:r w:rsidDel="000265E7">
          <w:rPr>
            <w:webHidden/>
          </w:rPr>
          <w:tab/>
          <w:delText>7</w:delText>
        </w:r>
      </w:del>
    </w:p>
    <w:p w:rsidR="00BB47A4" w:rsidDel="000265E7" w:rsidRDefault="00BB47A4">
      <w:pPr>
        <w:pStyle w:val="TOC2"/>
        <w:rPr>
          <w:del w:id="187" w:author="Anne, Krishna" w:date="2016-11-09T15:50:00Z"/>
          <w:rFonts w:asciiTheme="minorHAnsi" w:eastAsiaTheme="minorEastAsia" w:hAnsiTheme="minorHAnsi"/>
          <w:color w:val="auto"/>
          <w:kern w:val="0"/>
          <w:szCs w:val="22"/>
        </w:rPr>
      </w:pPr>
      <w:del w:id="188" w:author="Anne, Krishna" w:date="2016-11-09T15:50:00Z">
        <w:r w:rsidRPr="000265E7" w:rsidDel="000265E7">
          <w:rPr>
            <w:rFonts w:cs="Calibri"/>
            <w:rPrChange w:id="189" w:author="Anne, Krishna" w:date="2016-11-09T15:50:00Z">
              <w:rPr>
                <w:rStyle w:val="Hyperlink"/>
                <w:rFonts w:cs="Calibri"/>
              </w:rPr>
            </w:rPrChange>
          </w:rPr>
          <w:delText>4.1.2.2</w:delText>
        </w:r>
        <w:r w:rsidDel="000265E7">
          <w:rPr>
            <w:rFonts w:asciiTheme="minorHAnsi" w:eastAsiaTheme="minorEastAsia" w:hAnsiTheme="minorHAnsi"/>
            <w:color w:val="auto"/>
            <w:kern w:val="0"/>
            <w:szCs w:val="22"/>
          </w:rPr>
          <w:tab/>
        </w:r>
        <w:r w:rsidRPr="000265E7" w:rsidDel="000265E7">
          <w:rPr>
            <w:rFonts w:cs="Calibri"/>
            <w:rPrChange w:id="190" w:author="Anne, Krishna" w:date="2016-11-09T15:50:00Z">
              <w:rPr>
                <w:rStyle w:val="Hyperlink"/>
                <w:rFonts w:cs="Calibri"/>
              </w:rPr>
            </w:rPrChange>
          </w:rPr>
          <w:delText>Store Module Inputs to Local copies</w:delText>
        </w:r>
        <w:r w:rsidDel="000265E7">
          <w:rPr>
            <w:webHidden/>
          </w:rPr>
          <w:tab/>
          <w:delText>7</w:delText>
        </w:r>
      </w:del>
    </w:p>
    <w:p w:rsidR="00BB47A4" w:rsidDel="000265E7" w:rsidRDefault="00BB47A4">
      <w:pPr>
        <w:pStyle w:val="TOC2"/>
        <w:rPr>
          <w:del w:id="191" w:author="Anne, Krishna" w:date="2016-11-09T15:50:00Z"/>
          <w:rFonts w:asciiTheme="minorHAnsi" w:eastAsiaTheme="minorEastAsia" w:hAnsiTheme="minorHAnsi"/>
          <w:color w:val="auto"/>
          <w:kern w:val="0"/>
          <w:szCs w:val="22"/>
        </w:rPr>
      </w:pPr>
      <w:del w:id="192" w:author="Anne, Krishna" w:date="2016-11-09T15:50:00Z">
        <w:r w:rsidRPr="000265E7" w:rsidDel="000265E7">
          <w:rPr>
            <w:rFonts w:cs="Calibri"/>
            <w:rPrChange w:id="193" w:author="Anne, Krishna" w:date="2016-11-09T15:50:00Z">
              <w:rPr>
                <w:rStyle w:val="Hyperlink"/>
                <w:rFonts w:cs="Calibri"/>
              </w:rPr>
            </w:rPrChange>
          </w:rPr>
          <w:delText>4.1.2.3</w:delText>
        </w:r>
        <w:r w:rsidDel="000265E7">
          <w:rPr>
            <w:rFonts w:asciiTheme="minorHAnsi" w:eastAsiaTheme="minorEastAsia" w:hAnsiTheme="minorHAnsi"/>
            <w:color w:val="auto"/>
            <w:kern w:val="0"/>
            <w:szCs w:val="22"/>
          </w:rPr>
          <w:tab/>
        </w:r>
        <w:r w:rsidRPr="000265E7" w:rsidDel="000265E7">
          <w:rPr>
            <w:rFonts w:cs="Calibri"/>
            <w:rPrChange w:id="194" w:author="Anne, Krishna" w:date="2016-11-09T15:50:00Z">
              <w:rPr>
                <w:rStyle w:val="Hyperlink"/>
                <w:rFonts w:cs="Calibri"/>
              </w:rPr>
            </w:rPrChange>
          </w:rPr>
          <w:delText>(Processing of function)………</w:delText>
        </w:r>
        <w:r w:rsidDel="000265E7">
          <w:rPr>
            <w:webHidden/>
          </w:rPr>
          <w:tab/>
          <w:delText>7</w:delText>
        </w:r>
      </w:del>
    </w:p>
    <w:p w:rsidR="00BB47A4" w:rsidDel="000265E7" w:rsidRDefault="00BB47A4">
      <w:pPr>
        <w:pStyle w:val="TOC2"/>
        <w:rPr>
          <w:del w:id="195" w:author="Anne, Krishna" w:date="2016-11-09T15:50:00Z"/>
          <w:rFonts w:asciiTheme="minorHAnsi" w:eastAsiaTheme="minorEastAsia" w:hAnsiTheme="minorHAnsi"/>
          <w:color w:val="auto"/>
          <w:kern w:val="0"/>
          <w:szCs w:val="22"/>
        </w:rPr>
      </w:pPr>
      <w:del w:id="196" w:author="Anne, Krishna" w:date="2016-11-09T15:50:00Z">
        <w:r w:rsidRPr="000265E7" w:rsidDel="000265E7">
          <w:rPr>
            <w:rFonts w:cs="Calibri"/>
            <w:rPrChange w:id="197" w:author="Anne, Krishna" w:date="2016-11-09T15:50:00Z">
              <w:rPr>
                <w:rStyle w:val="Hyperlink"/>
                <w:rFonts w:cs="Calibri"/>
              </w:rPr>
            </w:rPrChange>
          </w:rPr>
          <w:delText>4.1.2.4</w:delText>
        </w:r>
        <w:r w:rsidDel="000265E7">
          <w:rPr>
            <w:rFonts w:asciiTheme="minorHAnsi" w:eastAsiaTheme="minorEastAsia" w:hAnsiTheme="minorHAnsi"/>
            <w:color w:val="auto"/>
            <w:kern w:val="0"/>
            <w:szCs w:val="22"/>
          </w:rPr>
          <w:tab/>
        </w:r>
        <w:r w:rsidRPr="000265E7" w:rsidDel="000265E7">
          <w:rPr>
            <w:rFonts w:cs="Calibri"/>
            <w:rPrChange w:id="198" w:author="Anne, Krishna" w:date="2016-11-09T15:50:00Z">
              <w:rPr>
                <w:rStyle w:val="Hyperlink"/>
                <w:rFonts w:cs="Calibri"/>
              </w:rPr>
            </w:rPrChange>
          </w:rPr>
          <w:delText>Store Local copy of outputs into Module Outputs</w:delText>
        </w:r>
        <w:r w:rsidDel="000265E7">
          <w:rPr>
            <w:webHidden/>
          </w:rPr>
          <w:tab/>
          <w:delText>7</w:delText>
        </w:r>
      </w:del>
    </w:p>
    <w:p w:rsidR="00BB47A4" w:rsidDel="000265E7" w:rsidRDefault="00BB47A4">
      <w:pPr>
        <w:pStyle w:val="TOC2"/>
        <w:rPr>
          <w:del w:id="199" w:author="Anne, Krishna" w:date="2016-11-09T15:50:00Z"/>
          <w:rFonts w:asciiTheme="minorHAnsi" w:eastAsiaTheme="minorEastAsia" w:hAnsiTheme="minorHAnsi"/>
          <w:color w:val="auto"/>
          <w:kern w:val="0"/>
          <w:szCs w:val="22"/>
        </w:rPr>
      </w:pPr>
      <w:del w:id="200" w:author="Anne, Krishna" w:date="2016-11-09T15:50:00Z">
        <w:r w:rsidRPr="000265E7" w:rsidDel="000265E7">
          <w:rPr>
            <w:rFonts w:cs="Calibri"/>
            <w:rPrChange w:id="201" w:author="Anne, Krishna" w:date="2016-11-09T15:50:00Z">
              <w:rPr>
                <w:rStyle w:val="Hyperlink"/>
                <w:rFonts w:cs="Calibri"/>
              </w:rPr>
            </w:rPrChange>
          </w:rPr>
          <w:delText>4.1.3</w:delText>
        </w:r>
        <w:r w:rsidDel="000265E7">
          <w:rPr>
            <w:rFonts w:asciiTheme="minorHAnsi" w:eastAsiaTheme="minorEastAsia" w:hAnsiTheme="minorHAnsi"/>
            <w:color w:val="auto"/>
            <w:kern w:val="0"/>
            <w:szCs w:val="22"/>
          </w:rPr>
          <w:tab/>
        </w:r>
        <w:r w:rsidRPr="000265E7" w:rsidDel="000265E7">
          <w:rPr>
            <w:rFonts w:cs="Calibri"/>
            <w:rPrChange w:id="202" w:author="Anne, Krishna" w:date="2016-11-09T15:50:00Z">
              <w:rPr>
                <w:rStyle w:val="Hyperlink"/>
                <w:rFonts w:cs="Calibri"/>
              </w:rPr>
            </w:rPrChange>
          </w:rPr>
          <w:delText>Per: PwrLimrPer2</w:delText>
        </w:r>
        <w:r w:rsidDel="000265E7">
          <w:rPr>
            <w:webHidden/>
          </w:rPr>
          <w:tab/>
          <w:delText>7</w:delText>
        </w:r>
      </w:del>
    </w:p>
    <w:p w:rsidR="00BB47A4" w:rsidDel="000265E7" w:rsidRDefault="00BB47A4">
      <w:pPr>
        <w:pStyle w:val="TOC2"/>
        <w:rPr>
          <w:del w:id="203" w:author="Anne, Krishna" w:date="2016-11-09T15:50:00Z"/>
          <w:rFonts w:asciiTheme="minorHAnsi" w:eastAsiaTheme="minorEastAsia" w:hAnsiTheme="minorHAnsi"/>
          <w:color w:val="auto"/>
          <w:kern w:val="0"/>
          <w:szCs w:val="22"/>
        </w:rPr>
      </w:pPr>
      <w:del w:id="204" w:author="Anne, Krishna" w:date="2016-11-09T15:50:00Z">
        <w:r w:rsidRPr="000265E7" w:rsidDel="000265E7">
          <w:rPr>
            <w:rFonts w:cs="Calibri"/>
            <w:rPrChange w:id="205" w:author="Anne, Krishna" w:date="2016-11-09T15:50:00Z">
              <w:rPr>
                <w:rStyle w:val="Hyperlink"/>
                <w:rFonts w:cs="Calibri"/>
              </w:rPr>
            </w:rPrChange>
          </w:rPr>
          <w:delText>4.1.3.1</w:delText>
        </w:r>
        <w:r w:rsidDel="000265E7">
          <w:rPr>
            <w:rFonts w:asciiTheme="minorHAnsi" w:eastAsiaTheme="minorEastAsia" w:hAnsiTheme="minorHAnsi"/>
            <w:color w:val="auto"/>
            <w:kern w:val="0"/>
            <w:szCs w:val="22"/>
          </w:rPr>
          <w:tab/>
        </w:r>
        <w:r w:rsidRPr="000265E7" w:rsidDel="000265E7">
          <w:rPr>
            <w:rFonts w:cs="Calibri"/>
            <w:rPrChange w:id="206" w:author="Anne, Krishna" w:date="2016-11-09T15:50:00Z">
              <w:rPr>
                <w:rStyle w:val="Hyperlink"/>
                <w:rFonts w:cs="Calibri"/>
              </w:rPr>
            </w:rPrChange>
          </w:rPr>
          <w:delText>Design Rationale</w:delText>
        </w:r>
        <w:r w:rsidDel="000265E7">
          <w:rPr>
            <w:webHidden/>
          </w:rPr>
          <w:tab/>
          <w:delText>7</w:delText>
        </w:r>
      </w:del>
    </w:p>
    <w:p w:rsidR="00BB47A4" w:rsidDel="000265E7" w:rsidRDefault="00BB47A4">
      <w:pPr>
        <w:pStyle w:val="TOC2"/>
        <w:rPr>
          <w:del w:id="207" w:author="Anne, Krishna" w:date="2016-11-09T15:50:00Z"/>
          <w:rFonts w:asciiTheme="minorHAnsi" w:eastAsiaTheme="minorEastAsia" w:hAnsiTheme="minorHAnsi"/>
          <w:color w:val="auto"/>
          <w:kern w:val="0"/>
          <w:szCs w:val="22"/>
        </w:rPr>
      </w:pPr>
      <w:del w:id="208" w:author="Anne, Krishna" w:date="2016-11-09T15:50:00Z">
        <w:r w:rsidRPr="000265E7" w:rsidDel="000265E7">
          <w:rPr>
            <w:rFonts w:cs="Calibri"/>
            <w:rPrChange w:id="209" w:author="Anne, Krishna" w:date="2016-11-09T15:50:00Z">
              <w:rPr>
                <w:rStyle w:val="Hyperlink"/>
                <w:rFonts w:cs="Calibri"/>
              </w:rPr>
            </w:rPrChange>
          </w:rPr>
          <w:delText>4.1.3.2</w:delText>
        </w:r>
        <w:r w:rsidDel="000265E7">
          <w:rPr>
            <w:rFonts w:asciiTheme="minorHAnsi" w:eastAsiaTheme="minorEastAsia" w:hAnsiTheme="minorHAnsi"/>
            <w:color w:val="auto"/>
            <w:kern w:val="0"/>
            <w:szCs w:val="22"/>
          </w:rPr>
          <w:tab/>
        </w:r>
        <w:r w:rsidRPr="000265E7" w:rsidDel="000265E7">
          <w:rPr>
            <w:rFonts w:cs="Calibri"/>
            <w:rPrChange w:id="210" w:author="Anne, Krishna" w:date="2016-11-09T15:50:00Z">
              <w:rPr>
                <w:rStyle w:val="Hyperlink"/>
                <w:rFonts w:cs="Calibri"/>
              </w:rPr>
            </w:rPrChange>
          </w:rPr>
          <w:delText>Store Module Inputs to Local copies</w:delText>
        </w:r>
        <w:r w:rsidDel="000265E7">
          <w:rPr>
            <w:webHidden/>
          </w:rPr>
          <w:tab/>
          <w:delText>7</w:delText>
        </w:r>
      </w:del>
    </w:p>
    <w:p w:rsidR="00BB47A4" w:rsidDel="000265E7" w:rsidRDefault="00BB47A4">
      <w:pPr>
        <w:pStyle w:val="TOC2"/>
        <w:rPr>
          <w:del w:id="211" w:author="Anne, Krishna" w:date="2016-11-09T15:50:00Z"/>
          <w:rFonts w:asciiTheme="minorHAnsi" w:eastAsiaTheme="minorEastAsia" w:hAnsiTheme="minorHAnsi"/>
          <w:color w:val="auto"/>
          <w:kern w:val="0"/>
          <w:szCs w:val="22"/>
        </w:rPr>
      </w:pPr>
      <w:del w:id="212" w:author="Anne, Krishna" w:date="2016-11-09T15:50:00Z">
        <w:r w:rsidRPr="000265E7" w:rsidDel="000265E7">
          <w:rPr>
            <w:rFonts w:cs="Calibri"/>
            <w:rPrChange w:id="213" w:author="Anne, Krishna" w:date="2016-11-09T15:50:00Z">
              <w:rPr>
                <w:rStyle w:val="Hyperlink"/>
                <w:rFonts w:cs="Calibri"/>
              </w:rPr>
            </w:rPrChange>
          </w:rPr>
          <w:delText>4.1.3.3</w:delText>
        </w:r>
        <w:r w:rsidDel="000265E7">
          <w:rPr>
            <w:rFonts w:asciiTheme="minorHAnsi" w:eastAsiaTheme="minorEastAsia" w:hAnsiTheme="minorHAnsi"/>
            <w:color w:val="auto"/>
            <w:kern w:val="0"/>
            <w:szCs w:val="22"/>
          </w:rPr>
          <w:tab/>
        </w:r>
        <w:r w:rsidRPr="000265E7" w:rsidDel="000265E7">
          <w:rPr>
            <w:rFonts w:cs="Calibri"/>
            <w:rPrChange w:id="214" w:author="Anne, Krishna" w:date="2016-11-09T15:50:00Z">
              <w:rPr>
                <w:rStyle w:val="Hyperlink"/>
                <w:rFonts w:cs="Calibri"/>
              </w:rPr>
            </w:rPrChange>
          </w:rPr>
          <w:delText>(Processing of function)………</w:delText>
        </w:r>
        <w:r w:rsidDel="000265E7">
          <w:rPr>
            <w:webHidden/>
          </w:rPr>
          <w:tab/>
          <w:delText>7</w:delText>
        </w:r>
      </w:del>
    </w:p>
    <w:p w:rsidR="00BB47A4" w:rsidDel="000265E7" w:rsidRDefault="00BB47A4">
      <w:pPr>
        <w:pStyle w:val="TOC2"/>
        <w:rPr>
          <w:del w:id="215" w:author="Anne, Krishna" w:date="2016-11-09T15:50:00Z"/>
          <w:rFonts w:asciiTheme="minorHAnsi" w:eastAsiaTheme="minorEastAsia" w:hAnsiTheme="minorHAnsi"/>
          <w:color w:val="auto"/>
          <w:kern w:val="0"/>
          <w:szCs w:val="22"/>
        </w:rPr>
      </w:pPr>
      <w:del w:id="216" w:author="Anne, Krishna" w:date="2016-11-09T15:50:00Z">
        <w:r w:rsidRPr="000265E7" w:rsidDel="000265E7">
          <w:rPr>
            <w:rFonts w:cs="Calibri"/>
            <w:rPrChange w:id="217" w:author="Anne, Krishna" w:date="2016-11-09T15:50:00Z">
              <w:rPr>
                <w:rStyle w:val="Hyperlink"/>
                <w:rFonts w:cs="Calibri"/>
              </w:rPr>
            </w:rPrChange>
          </w:rPr>
          <w:delText>4.1.3.4</w:delText>
        </w:r>
        <w:r w:rsidDel="000265E7">
          <w:rPr>
            <w:rFonts w:asciiTheme="minorHAnsi" w:eastAsiaTheme="minorEastAsia" w:hAnsiTheme="minorHAnsi"/>
            <w:color w:val="auto"/>
            <w:kern w:val="0"/>
            <w:szCs w:val="22"/>
          </w:rPr>
          <w:tab/>
        </w:r>
        <w:r w:rsidRPr="000265E7" w:rsidDel="000265E7">
          <w:rPr>
            <w:rFonts w:cs="Calibri"/>
            <w:rPrChange w:id="218" w:author="Anne, Krishna" w:date="2016-11-09T15:50:00Z">
              <w:rPr>
                <w:rStyle w:val="Hyperlink"/>
                <w:rFonts w:cs="Calibri"/>
              </w:rPr>
            </w:rPrChange>
          </w:rPr>
          <w:delText>Store Local copy of outputs into Module Outputs</w:delText>
        </w:r>
        <w:r w:rsidDel="000265E7">
          <w:rPr>
            <w:webHidden/>
          </w:rPr>
          <w:tab/>
          <w:delText>7</w:delText>
        </w:r>
      </w:del>
    </w:p>
    <w:p w:rsidR="00BB47A4" w:rsidDel="000265E7" w:rsidRDefault="00BB47A4">
      <w:pPr>
        <w:pStyle w:val="TOC2"/>
        <w:rPr>
          <w:del w:id="219" w:author="Anne, Krishna" w:date="2016-11-09T15:50:00Z"/>
          <w:rFonts w:asciiTheme="minorHAnsi" w:eastAsiaTheme="minorEastAsia" w:hAnsiTheme="minorHAnsi"/>
          <w:color w:val="auto"/>
          <w:kern w:val="0"/>
          <w:szCs w:val="22"/>
        </w:rPr>
      </w:pPr>
      <w:del w:id="220" w:author="Anne, Krishna" w:date="2016-11-09T15:50:00Z">
        <w:r w:rsidRPr="000265E7" w:rsidDel="000265E7">
          <w:rPr>
            <w:rPrChange w:id="221" w:author="Anne, Krishna" w:date="2016-11-09T15:50:00Z">
              <w:rPr>
                <w:rStyle w:val="Hyperlink"/>
              </w:rPr>
            </w:rPrChange>
          </w:rPr>
          <w:delText>4.2</w:delText>
        </w:r>
        <w:r w:rsidDel="000265E7">
          <w:rPr>
            <w:rFonts w:asciiTheme="minorHAnsi" w:eastAsiaTheme="minorEastAsia" w:hAnsiTheme="minorHAnsi"/>
            <w:color w:val="auto"/>
            <w:kern w:val="0"/>
            <w:szCs w:val="22"/>
          </w:rPr>
          <w:tab/>
        </w:r>
        <w:r w:rsidRPr="000265E7" w:rsidDel="000265E7">
          <w:rPr>
            <w:rPrChange w:id="222" w:author="Anne, Krishna" w:date="2016-11-09T15:50:00Z">
              <w:rPr>
                <w:rStyle w:val="Hyperlink"/>
              </w:rPr>
            </w:rPrChange>
          </w:rPr>
          <w:delText>Server Runables</w:delText>
        </w:r>
        <w:r w:rsidDel="000265E7">
          <w:rPr>
            <w:webHidden/>
          </w:rPr>
          <w:tab/>
          <w:delText>8</w:delText>
        </w:r>
      </w:del>
    </w:p>
    <w:p w:rsidR="00BB47A4" w:rsidDel="000265E7" w:rsidRDefault="00BB47A4">
      <w:pPr>
        <w:pStyle w:val="TOC2"/>
        <w:rPr>
          <w:del w:id="223" w:author="Anne, Krishna" w:date="2016-11-09T15:50:00Z"/>
          <w:rFonts w:asciiTheme="minorHAnsi" w:eastAsiaTheme="minorEastAsia" w:hAnsiTheme="minorHAnsi"/>
          <w:color w:val="auto"/>
          <w:kern w:val="0"/>
          <w:szCs w:val="22"/>
        </w:rPr>
      </w:pPr>
      <w:del w:id="224" w:author="Anne, Krishna" w:date="2016-11-09T15:50:00Z">
        <w:r w:rsidRPr="000265E7" w:rsidDel="000265E7">
          <w:rPr>
            <w:rFonts w:cs="Calibri"/>
            <w:rPrChange w:id="225" w:author="Anne, Krishna" w:date="2016-11-09T15:50:00Z">
              <w:rPr>
                <w:rStyle w:val="Hyperlink"/>
                <w:rFonts w:cs="Calibri"/>
              </w:rPr>
            </w:rPrChange>
          </w:rPr>
          <w:delText>4.3</w:delText>
        </w:r>
        <w:r w:rsidDel="000265E7">
          <w:rPr>
            <w:rFonts w:asciiTheme="minorHAnsi" w:eastAsiaTheme="minorEastAsia" w:hAnsiTheme="minorHAnsi"/>
            <w:color w:val="auto"/>
            <w:kern w:val="0"/>
            <w:szCs w:val="22"/>
          </w:rPr>
          <w:tab/>
        </w:r>
        <w:r w:rsidRPr="000265E7" w:rsidDel="000265E7">
          <w:rPr>
            <w:rFonts w:cs="Calibri"/>
            <w:rPrChange w:id="226" w:author="Anne, Krishna" w:date="2016-11-09T15:50:00Z">
              <w:rPr>
                <w:rStyle w:val="Hyperlink"/>
                <w:rFonts w:cs="Calibri"/>
              </w:rPr>
            </w:rPrChange>
          </w:rPr>
          <w:delText>Interrupt Functions</w:delText>
        </w:r>
        <w:r w:rsidDel="000265E7">
          <w:rPr>
            <w:webHidden/>
          </w:rPr>
          <w:tab/>
          <w:delText>8</w:delText>
        </w:r>
      </w:del>
    </w:p>
    <w:p w:rsidR="00BB47A4" w:rsidDel="000265E7" w:rsidRDefault="00BB47A4">
      <w:pPr>
        <w:pStyle w:val="TOC2"/>
        <w:rPr>
          <w:del w:id="227" w:author="Anne, Krishna" w:date="2016-11-09T15:50:00Z"/>
          <w:rFonts w:asciiTheme="minorHAnsi" w:eastAsiaTheme="minorEastAsia" w:hAnsiTheme="minorHAnsi"/>
          <w:color w:val="auto"/>
          <w:kern w:val="0"/>
          <w:szCs w:val="22"/>
        </w:rPr>
      </w:pPr>
      <w:del w:id="228" w:author="Anne, Krishna" w:date="2016-11-09T15:50:00Z">
        <w:r w:rsidRPr="000265E7" w:rsidDel="000265E7">
          <w:rPr>
            <w:rFonts w:cs="Calibri"/>
            <w:rPrChange w:id="229" w:author="Anne, Krishna" w:date="2016-11-09T15:50:00Z">
              <w:rPr>
                <w:rStyle w:val="Hyperlink"/>
                <w:rFonts w:cs="Calibri"/>
              </w:rPr>
            </w:rPrChange>
          </w:rPr>
          <w:delText>4.4</w:delText>
        </w:r>
        <w:r w:rsidDel="000265E7">
          <w:rPr>
            <w:rFonts w:asciiTheme="minorHAnsi" w:eastAsiaTheme="minorEastAsia" w:hAnsiTheme="minorHAnsi"/>
            <w:color w:val="auto"/>
            <w:kern w:val="0"/>
            <w:szCs w:val="22"/>
          </w:rPr>
          <w:tab/>
        </w:r>
        <w:r w:rsidRPr="000265E7" w:rsidDel="000265E7">
          <w:rPr>
            <w:rFonts w:cs="Calibri"/>
            <w:rPrChange w:id="230" w:author="Anne, Krishna" w:date="2016-11-09T15:50:00Z">
              <w:rPr>
                <w:rStyle w:val="Hyperlink"/>
                <w:rFonts w:cs="Calibri"/>
              </w:rPr>
            </w:rPrChange>
          </w:rPr>
          <w:delText>Module Internal (Local) Functions</w:delText>
        </w:r>
        <w:r w:rsidDel="000265E7">
          <w:rPr>
            <w:webHidden/>
          </w:rPr>
          <w:tab/>
          <w:delText>8</w:delText>
        </w:r>
      </w:del>
    </w:p>
    <w:p w:rsidR="00BB47A4" w:rsidDel="000265E7" w:rsidRDefault="00BB47A4">
      <w:pPr>
        <w:pStyle w:val="TOC2"/>
        <w:rPr>
          <w:del w:id="231" w:author="Anne, Krishna" w:date="2016-11-09T15:50:00Z"/>
          <w:rFonts w:asciiTheme="minorHAnsi" w:eastAsiaTheme="minorEastAsia" w:hAnsiTheme="minorHAnsi"/>
          <w:color w:val="auto"/>
          <w:kern w:val="0"/>
          <w:szCs w:val="22"/>
        </w:rPr>
      </w:pPr>
      <w:del w:id="232" w:author="Anne, Krishna" w:date="2016-11-09T15:50:00Z">
        <w:r w:rsidRPr="000265E7" w:rsidDel="000265E7">
          <w:rPr>
            <w:rFonts w:cs="Calibri"/>
            <w:rPrChange w:id="233" w:author="Anne, Krishna" w:date="2016-11-09T15:50:00Z">
              <w:rPr>
                <w:rStyle w:val="Hyperlink"/>
                <w:rFonts w:cs="Calibri"/>
              </w:rPr>
            </w:rPrChange>
          </w:rPr>
          <w:delText>4.4.1</w:delText>
        </w:r>
        <w:r w:rsidDel="000265E7">
          <w:rPr>
            <w:rFonts w:asciiTheme="minorHAnsi" w:eastAsiaTheme="minorEastAsia" w:hAnsiTheme="minorHAnsi"/>
            <w:color w:val="auto"/>
            <w:kern w:val="0"/>
            <w:szCs w:val="22"/>
          </w:rPr>
          <w:tab/>
        </w:r>
        <w:r w:rsidRPr="000265E7" w:rsidDel="000265E7">
          <w:rPr>
            <w:rFonts w:cs="Calibri"/>
            <w:rPrChange w:id="234" w:author="Anne, Krishna" w:date="2016-11-09T15:50:00Z">
              <w:rPr>
                <w:rStyle w:val="Hyperlink"/>
                <w:rFonts w:cs="Calibri"/>
              </w:rPr>
            </w:rPrChange>
          </w:rPr>
          <w:delText>Local Function #1</w:delText>
        </w:r>
        <w:r w:rsidDel="000265E7">
          <w:rPr>
            <w:webHidden/>
          </w:rPr>
          <w:tab/>
          <w:delText>8</w:delText>
        </w:r>
      </w:del>
    </w:p>
    <w:p w:rsidR="00BB47A4" w:rsidDel="000265E7" w:rsidRDefault="00BB47A4">
      <w:pPr>
        <w:pStyle w:val="TOC2"/>
        <w:rPr>
          <w:del w:id="235" w:author="Anne, Krishna" w:date="2016-11-09T15:50:00Z"/>
          <w:rFonts w:asciiTheme="minorHAnsi" w:eastAsiaTheme="minorEastAsia" w:hAnsiTheme="minorHAnsi"/>
          <w:color w:val="auto"/>
          <w:kern w:val="0"/>
          <w:szCs w:val="22"/>
        </w:rPr>
      </w:pPr>
      <w:del w:id="236" w:author="Anne, Krishna" w:date="2016-11-09T15:50:00Z">
        <w:r w:rsidRPr="000265E7" w:rsidDel="000265E7">
          <w:rPr>
            <w:rFonts w:cs="Calibri"/>
            <w:rPrChange w:id="237" w:author="Anne, Krishna" w:date="2016-11-09T15:50:00Z">
              <w:rPr>
                <w:rStyle w:val="Hyperlink"/>
                <w:rFonts w:cs="Calibri"/>
              </w:rPr>
            </w:rPrChange>
          </w:rPr>
          <w:lastRenderedPageBreak/>
          <w:delText>4.4.1.1</w:delText>
        </w:r>
        <w:r w:rsidDel="000265E7">
          <w:rPr>
            <w:rFonts w:asciiTheme="minorHAnsi" w:eastAsiaTheme="minorEastAsia" w:hAnsiTheme="minorHAnsi"/>
            <w:color w:val="auto"/>
            <w:kern w:val="0"/>
            <w:szCs w:val="22"/>
          </w:rPr>
          <w:tab/>
        </w:r>
        <w:r w:rsidRPr="000265E7" w:rsidDel="000265E7">
          <w:rPr>
            <w:rFonts w:cs="Calibri"/>
            <w:rPrChange w:id="238" w:author="Anne, Krishna" w:date="2016-11-09T15:50:00Z">
              <w:rPr>
                <w:rStyle w:val="Hyperlink"/>
                <w:rFonts w:cs="Calibri"/>
              </w:rPr>
            </w:rPrChange>
          </w:rPr>
          <w:delText>Design Rationale</w:delText>
        </w:r>
        <w:r w:rsidDel="000265E7">
          <w:rPr>
            <w:webHidden/>
          </w:rPr>
          <w:tab/>
          <w:delText>8</w:delText>
        </w:r>
      </w:del>
    </w:p>
    <w:p w:rsidR="00BB47A4" w:rsidDel="000265E7" w:rsidRDefault="00BB47A4">
      <w:pPr>
        <w:pStyle w:val="TOC2"/>
        <w:rPr>
          <w:del w:id="239" w:author="Anne, Krishna" w:date="2016-11-09T15:50:00Z"/>
          <w:rFonts w:asciiTheme="minorHAnsi" w:eastAsiaTheme="minorEastAsia" w:hAnsiTheme="minorHAnsi"/>
          <w:color w:val="auto"/>
          <w:kern w:val="0"/>
          <w:szCs w:val="22"/>
        </w:rPr>
      </w:pPr>
      <w:del w:id="240" w:author="Anne, Krishna" w:date="2016-11-09T15:50:00Z">
        <w:r w:rsidRPr="000265E7" w:rsidDel="000265E7">
          <w:rPr>
            <w:rFonts w:cs="Calibri"/>
            <w:rPrChange w:id="241" w:author="Anne, Krishna" w:date="2016-11-09T15:50:00Z">
              <w:rPr>
                <w:rStyle w:val="Hyperlink"/>
                <w:rFonts w:cs="Calibri"/>
              </w:rPr>
            </w:rPrChange>
          </w:rPr>
          <w:delText>4.4.1.2</w:delText>
        </w:r>
        <w:r w:rsidDel="000265E7">
          <w:rPr>
            <w:rFonts w:asciiTheme="minorHAnsi" w:eastAsiaTheme="minorEastAsia" w:hAnsiTheme="minorHAnsi"/>
            <w:color w:val="auto"/>
            <w:kern w:val="0"/>
            <w:szCs w:val="22"/>
          </w:rPr>
          <w:tab/>
        </w:r>
        <w:r w:rsidRPr="000265E7" w:rsidDel="000265E7">
          <w:rPr>
            <w:rFonts w:cs="Calibri"/>
            <w:rPrChange w:id="242" w:author="Anne, Krishna" w:date="2016-11-09T15:50:00Z">
              <w:rPr>
                <w:rStyle w:val="Hyperlink"/>
                <w:rFonts w:cs="Calibri"/>
              </w:rPr>
            </w:rPrChange>
          </w:rPr>
          <w:delText>Processing</w:delText>
        </w:r>
        <w:r w:rsidDel="000265E7">
          <w:rPr>
            <w:webHidden/>
          </w:rPr>
          <w:tab/>
          <w:delText>8</w:delText>
        </w:r>
      </w:del>
    </w:p>
    <w:p w:rsidR="00BB47A4" w:rsidDel="000265E7" w:rsidRDefault="00BB47A4">
      <w:pPr>
        <w:pStyle w:val="TOC2"/>
        <w:rPr>
          <w:del w:id="243" w:author="Anne, Krishna" w:date="2016-11-09T15:50:00Z"/>
          <w:rFonts w:asciiTheme="minorHAnsi" w:eastAsiaTheme="minorEastAsia" w:hAnsiTheme="minorHAnsi"/>
          <w:color w:val="auto"/>
          <w:kern w:val="0"/>
          <w:szCs w:val="22"/>
        </w:rPr>
      </w:pPr>
      <w:del w:id="244" w:author="Anne, Krishna" w:date="2016-11-09T15:50:00Z">
        <w:r w:rsidRPr="000265E7" w:rsidDel="000265E7">
          <w:rPr>
            <w:rFonts w:cs="Calibri"/>
            <w:rPrChange w:id="245" w:author="Anne, Krishna" w:date="2016-11-09T15:50:00Z">
              <w:rPr>
                <w:rStyle w:val="Hyperlink"/>
                <w:rFonts w:cs="Calibri"/>
              </w:rPr>
            </w:rPrChange>
          </w:rPr>
          <w:delText>4.5</w:delText>
        </w:r>
        <w:r w:rsidDel="000265E7">
          <w:rPr>
            <w:rFonts w:asciiTheme="minorHAnsi" w:eastAsiaTheme="minorEastAsia" w:hAnsiTheme="minorHAnsi"/>
            <w:color w:val="auto"/>
            <w:kern w:val="0"/>
            <w:szCs w:val="22"/>
          </w:rPr>
          <w:tab/>
        </w:r>
        <w:r w:rsidRPr="000265E7" w:rsidDel="000265E7">
          <w:rPr>
            <w:rFonts w:cs="Calibri"/>
            <w:rPrChange w:id="246" w:author="Anne, Krishna" w:date="2016-11-09T15:50:00Z">
              <w:rPr>
                <w:rStyle w:val="Hyperlink"/>
                <w:rFonts w:cs="Calibri"/>
              </w:rPr>
            </w:rPrChange>
          </w:rPr>
          <w:delText>GLOBAL Function/Macro Definitions</w:delText>
        </w:r>
        <w:r w:rsidDel="000265E7">
          <w:rPr>
            <w:webHidden/>
          </w:rPr>
          <w:tab/>
          <w:delText>8</w:delText>
        </w:r>
      </w:del>
    </w:p>
    <w:p w:rsidR="00BB47A4" w:rsidDel="000265E7" w:rsidRDefault="00BB47A4">
      <w:pPr>
        <w:pStyle w:val="TOC1"/>
        <w:rPr>
          <w:del w:id="247" w:author="Anne, Krishna" w:date="2016-11-09T15:50:00Z"/>
          <w:rFonts w:eastAsiaTheme="minorEastAsia"/>
          <w:b w:val="0"/>
          <w:color w:val="auto"/>
          <w:kern w:val="0"/>
          <w:sz w:val="22"/>
          <w:szCs w:val="22"/>
          <w:lang w:val="en-US"/>
        </w:rPr>
      </w:pPr>
      <w:del w:id="248" w:author="Anne, Krishna" w:date="2016-11-09T15:50:00Z">
        <w:r w:rsidRPr="000265E7" w:rsidDel="000265E7">
          <w:rPr>
            <w:rFonts w:ascii="Calibri" w:hAnsi="Calibri" w:cs="Calibri"/>
            <w:rPrChange w:id="249" w:author="Anne, Krishna" w:date="2016-11-09T15:50:00Z">
              <w:rPr>
                <w:rStyle w:val="Hyperlink"/>
                <w:rFonts w:ascii="Calibri" w:hAnsi="Calibri" w:cs="Calibri"/>
              </w:rPr>
            </w:rPrChange>
          </w:rPr>
          <w:delText>5</w:delText>
        </w:r>
        <w:r w:rsidDel="000265E7">
          <w:rPr>
            <w:rFonts w:eastAsiaTheme="minorEastAsia"/>
            <w:b w:val="0"/>
            <w:color w:val="auto"/>
            <w:kern w:val="0"/>
            <w:sz w:val="22"/>
            <w:szCs w:val="22"/>
            <w:lang w:val="en-US"/>
          </w:rPr>
          <w:tab/>
        </w:r>
        <w:r w:rsidRPr="000265E7" w:rsidDel="000265E7">
          <w:rPr>
            <w:rFonts w:ascii="Calibri" w:hAnsi="Calibri"/>
            <w:rPrChange w:id="250" w:author="Anne, Krishna" w:date="2016-11-09T15:50:00Z">
              <w:rPr>
                <w:rStyle w:val="Hyperlink"/>
                <w:rFonts w:ascii="Calibri" w:hAnsi="Calibri"/>
              </w:rPr>
            </w:rPrChange>
          </w:rPr>
          <w:delText>Known</w:delText>
        </w:r>
        <w:r w:rsidRPr="000265E7" w:rsidDel="000265E7">
          <w:rPr>
            <w:rFonts w:ascii="Calibri" w:hAnsi="Calibri" w:cs="Calibri"/>
            <w:rPrChange w:id="251" w:author="Anne, Krishna" w:date="2016-11-09T15:50:00Z">
              <w:rPr>
                <w:rStyle w:val="Hyperlink"/>
                <w:rFonts w:ascii="Calibri" w:hAnsi="Calibri" w:cs="Calibri"/>
              </w:rPr>
            </w:rPrChange>
          </w:rPr>
          <w:delText xml:space="preserve"> Limitations with Design</w:delText>
        </w:r>
        <w:r w:rsidDel="000265E7">
          <w:rPr>
            <w:webHidden/>
          </w:rPr>
          <w:tab/>
          <w:delText>9</w:delText>
        </w:r>
      </w:del>
    </w:p>
    <w:p w:rsidR="00BB47A4" w:rsidDel="000265E7" w:rsidRDefault="00BB47A4">
      <w:pPr>
        <w:pStyle w:val="TOC1"/>
        <w:rPr>
          <w:del w:id="252" w:author="Anne, Krishna" w:date="2016-11-09T15:50:00Z"/>
          <w:rFonts w:eastAsiaTheme="minorEastAsia"/>
          <w:b w:val="0"/>
          <w:color w:val="auto"/>
          <w:kern w:val="0"/>
          <w:sz w:val="22"/>
          <w:szCs w:val="22"/>
          <w:lang w:val="en-US"/>
        </w:rPr>
      </w:pPr>
      <w:del w:id="253" w:author="Anne, Krishna" w:date="2016-11-09T15:50:00Z">
        <w:r w:rsidRPr="000265E7" w:rsidDel="000265E7">
          <w:rPr>
            <w:rFonts w:ascii="Calibri" w:hAnsi="Calibri" w:cs="Calibri"/>
            <w:rPrChange w:id="254" w:author="Anne, Krishna" w:date="2016-11-09T15:50:00Z">
              <w:rPr>
                <w:rStyle w:val="Hyperlink"/>
                <w:rFonts w:ascii="Calibri" w:hAnsi="Calibri" w:cs="Calibri"/>
              </w:rPr>
            </w:rPrChange>
          </w:rPr>
          <w:delText>6</w:delText>
        </w:r>
        <w:r w:rsidDel="000265E7">
          <w:rPr>
            <w:rFonts w:eastAsiaTheme="minorEastAsia"/>
            <w:b w:val="0"/>
            <w:color w:val="auto"/>
            <w:kern w:val="0"/>
            <w:sz w:val="22"/>
            <w:szCs w:val="22"/>
            <w:lang w:val="en-US"/>
          </w:rPr>
          <w:tab/>
        </w:r>
        <w:r w:rsidRPr="000265E7" w:rsidDel="000265E7">
          <w:rPr>
            <w:rFonts w:ascii="Calibri" w:hAnsi="Calibri" w:cs="Calibri"/>
            <w:rPrChange w:id="255" w:author="Anne, Krishna" w:date="2016-11-09T15:50:00Z">
              <w:rPr>
                <w:rStyle w:val="Hyperlink"/>
                <w:rFonts w:ascii="Calibri" w:hAnsi="Calibri" w:cs="Calibri"/>
              </w:rPr>
            </w:rPrChange>
          </w:rPr>
          <w:delText>UNIT TEST CONSIDERATION</w:delText>
        </w:r>
        <w:r w:rsidDel="000265E7">
          <w:rPr>
            <w:webHidden/>
          </w:rPr>
          <w:tab/>
          <w:delText>10</w:delText>
        </w:r>
      </w:del>
    </w:p>
    <w:p w:rsidR="00BB47A4" w:rsidDel="000265E7" w:rsidRDefault="00BB47A4">
      <w:pPr>
        <w:pStyle w:val="TOC1"/>
        <w:tabs>
          <w:tab w:val="left" w:pos="1400"/>
        </w:tabs>
        <w:rPr>
          <w:del w:id="256" w:author="Anne, Krishna" w:date="2016-11-09T15:50:00Z"/>
          <w:rFonts w:eastAsiaTheme="minorEastAsia"/>
          <w:b w:val="0"/>
          <w:color w:val="auto"/>
          <w:kern w:val="0"/>
          <w:sz w:val="22"/>
          <w:szCs w:val="22"/>
          <w:lang w:val="en-US"/>
        </w:rPr>
      </w:pPr>
      <w:del w:id="257" w:author="Anne, Krishna" w:date="2016-11-09T15:50:00Z">
        <w:r w:rsidRPr="000265E7" w:rsidDel="000265E7">
          <w:rPr>
            <w:rPrChange w:id="258" w:author="Anne, Krishna" w:date="2016-11-09T15:50:00Z">
              <w:rPr>
                <w:rStyle w:val="Hyperlink"/>
              </w:rPr>
            </w:rPrChange>
          </w:rPr>
          <w:delText>Appendix A</w:delText>
        </w:r>
        <w:r w:rsidDel="000265E7">
          <w:rPr>
            <w:rFonts w:eastAsiaTheme="minorEastAsia"/>
            <w:b w:val="0"/>
            <w:color w:val="auto"/>
            <w:kern w:val="0"/>
            <w:sz w:val="22"/>
            <w:szCs w:val="22"/>
            <w:lang w:val="en-US"/>
          </w:rPr>
          <w:tab/>
        </w:r>
        <w:r w:rsidRPr="000265E7" w:rsidDel="000265E7">
          <w:rPr>
            <w:rPrChange w:id="259" w:author="Anne, Krishna" w:date="2016-11-09T15:50:00Z">
              <w:rPr>
                <w:rStyle w:val="Hyperlink"/>
              </w:rPr>
            </w:rPrChange>
          </w:rPr>
          <w:delText>Abbreviations and Acronyms</w:delText>
        </w:r>
        <w:r w:rsidDel="000265E7">
          <w:rPr>
            <w:webHidden/>
          </w:rPr>
          <w:tab/>
          <w:delText>11</w:delText>
        </w:r>
      </w:del>
    </w:p>
    <w:p w:rsidR="00BB47A4" w:rsidDel="000265E7" w:rsidRDefault="00BB47A4">
      <w:pPr>
        <w:pStyle w:val="TOC1"/>
        <w:tabs>
          <w:tab w:val="left" w:pos="1400"/>
        </w:tabs>
        <w:rPr>
          <w:del w:id="260" w:author="Anne, Krishna" w:date="2016-11-09T15:50:00Z"/>
          <w:rFonts w:eastAsiaTheme="minorEastAsia"/>
          <w:b w:val="0"/>
          <w:color w:val="auto"/>
          <w:kern w:val="0"/>
          <w:sz w:val="22"/>
          <w:szCs w:val="22"/>
          <w:lang w:val="en-US"/>
        </w:rPr>
      </w:pPr>
      <w:del w:id="261" w:author="Anne, Krishna" w:date="2016-11-09T15:50:00Z">
        <w:r w:rsidRPr="000265E7" w:rsidDel="000265E7">
          <w:rPr>
            <w:rPrChange w:id="262" w:author="Anne, Krishna" w:date="2016-11-09T15:50:00Z">
              <w:rPr>
                <w:rStyle w:val="Hyperlink"/>
              </w:rPr>
            </w:rPrChange>
          </w:rPr>
          <w:delText>Appendix B</w:delText>
        </w:r>
        <w:r w:rsidDel="000265E7">
          <w:rPr>
            <w:rFonts w:eastAsiaTheme="minorEastAsia"/>
            <w:b w:val="0"/>
            <w:color w:val="auto"/>
            <w:kern w:val="0"/>
            <w:sz w:val="22"/>
            <w:szCs w:val="22"/>
            <w:lang w:val="en-US"/>
          </w:rPr>
          <w:tab/>
        </w:r>
        <w:r w:rsidRPr="000265E7" w:rsidDel="000265E7">
          <w:rPr>
            <w:rPrChange w:id="263" w:author="Anne, Krishna" w:date="2016-11-09T15:50:00Z">
              <w:rPr>
                <w:rStyle w:val="Hyperlink"/>
              </w:rPr>
            </w:rPrChange>
          </w:rPr>
          <w:delText>Glossary</w:delText>
        </w:r>
        <w:r w:rsidDel="000265E7">
          <w:rPr>
            <w:webHidden/>
          </w:rPr>
          <w:tab/>
          <w:delText>12</w:delText>
        </w:r>
      </w:del>
    </w:p>
    <w:p w:rsidR="00BB47A4" w:rsidDel="000265E7" w:rsidRDefault="00BB47A4">
      <w:pPr>
        <w:pStyle w:val="TOC1"/>
        <w:tabs>
          <w:tab w:val="left" w:pos="1400"/>
        </w:tabs>
        <w:rPr>
          <w:del w:id="264" w:author="Anne, Krishna" w:date="2016-11-09T15:50:00Z"/>
          <w:rFonts w:eastAsiaTheme="minorEastAsia"/>
          <w:b w:val="0"/>
          <w:color w:val="auto"/>
          <w:kern w:val="0"/>
          <w:sz w:val="22"/>
          <w:szCs w:val="22"/>
          <w:lang w:val="en-US"/>
        </w:rPr>
      </w:pPr>
      <w:del w:id="265" w:author="Anne, Krishna" w:date="2016-11-09T15:50:00Z">
        <w:r w:rsidRPr="000265E7" w:rsidDel="000265E7">
          <w:rPr>
            <w:rPrChange w:id="266" w:author="Anne, Krishna" w:date="2016-11-09T15:50:00Z">
              <w:rPr>
                <w:rStyle w:val="Hyperlink"/>
              </w:rPr>
            </w:rPrChange>
          </w:rPr>
          <w:delText>Appendix C</w:delText>
        </w:r>
        <w:r w:rsidDel="000265E7">
          <w:rPr>
            <w:rFonts w:eastAsiaTheme="minorEastAsia"/>
            <w:b w:val="0"/>
            <w:color w:val="auto"/>
            <w:kern w:val="0"/>
            <w:sz w:val="22"/>
            <w:szCs w:val="22"/>
            <w:lang w:val="en-US"/>
          </w:rPr>
          <w:tab/>
        </w:r>
        <w:r w:rsidRPr="000265E7" w:rsidDel="000265E7">
          <w:rPr>
            <w:rPrChange w:id="267" w:author="Anne, Krishna" w:date="2016-11-09T15:50:00Z">
              <w:rPr>
                <w:rStyle w:val="Hyperlink"/>
              </w:rPr>
            </w:rPrChange>
          </w:rPr>
          <w:delText>References</w:delText>
        </w:r>
        <w:r w:rsidDel="000265E7">
          <w:rPr>
            <w:webHidden/>
          </w:rPr>
          <w:tab/>
          <w:delText>13</w:delText>
        </w:r>
      </w:del>
    </w:p>
    <w:p w:rsidR="00F95E33" w:rsidRPr="00A158C7" w:rsidRDefault="00E16D14" w:rsidP="00393DD1">
      <w:pPr>
        <w:jc w:val="center"/>
      </w:pPr>
      <w:r>
        <w:rPr>
          <w:caps/>
        </w:rPr>
        <w:fldChar w:fldCharType="end"/>
      </w:r>
    </w:p>
    <w:bookmarkStart w:id="268" w:name="_Toc406065228"/>
    <w:bookmarkEnd w:id="6"/>
    <w:bookmarkEnd w:id="7"/>
    <w:bookmarkEnd w:id="8"/>
    <w:bookmarkEnd w:id="9"/>
    <w:bookmarkEnd w:id="10"/>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69" w:name="_Toc466469945"/>
      <w:r w:rsidR="005378A7">
        <w:rPr>
          <w:rFonts w:ascii="Calibri" w:hAnsi="Calibri" w:cs="Calibri"/>
        </w:rPr>
        <w:t>PwrLimr</w:t>
      </w:r>
      <w:r>
        <w:rPr>
          <w:rFonts w:ascii="Calibri" w:hAnsi="Calibri" w:cs="Calibri"/>
        </w:rPr>
        <w:fldChar w:fldCharType="end"/>
      </w:r>
      <w:r w:rsidR="00D229A6">
        <w:rPr>
          <w:rFonts w:ascii="Calibri" w:hAnsi="Calibri" w:cs="Calibri"/>
        </w:rPr>
        <w:t xml:space="preserve"> </w:t>
      </w:r>
      <w:r w:rsidR="00D229A6" w:rsidRPr="00AA38E8">
        <w:rPr>
          <w:rFonts w:ascii="Calibri" w:hAnsi="Calibri" w:cs="Calibri"/>
        </w:rPr>
        <w:t>High-Level Description</w:t>
      </w:r>
      <w:bookmarkEnd w:id="268"/>
      <w:bookmarkEnd w:id="269"/>
    </w:p>
    <w:p w:rsidR="00D229A6" w:rsidRDefault="004D6C5D" w:rsidP="00D229A6">
      <w:pPr>
        <w:rPr>
          <w:rFonts w:cs="Calibri"/>
          <w:i/>
        </w:rPr>
      </w:pPr>
      <w:r>
        <w:rPr>
          <w:rFonts w:cs="Calibri"/>
          <w:i/>
        </w:rPr>
        <w:t>Refer FDD</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70" w:name="_Toc406065229"/>
      <w:bookmarkStart w:id="271" w:name="_Toc466469946"/>
      <w:r w:rsidRPr="00AA38E8">
        <w:rPr>
          <w:rFonts w:ascii="Calibri" w:hAnsi="Calibri" w:cs="Calibri"/>
        </w:rPr>
        <w:lastRenderedPageBreak/>
        <w:t>Design details of software module</w:t>
      </w:r>
      <w:bookmarkEnd w:id="270"/>
      <w:bookmarkEnd w:id="271"/>
    </w:p>
    <w:p w:rsidR="00D229A6" w:rsidRPr="00AA38E8" w:rsidRDefault="00D229A6" w:rsidP="00D229A6">
      <w:pPr>
        <w:pStyle w:val="Heading2"/>
        <w:rPr>
          <w:rFonts w:ascii="Calibri" w:hAnsi="Calibri" w:cs="Calibri"/>
        </w:rPr>
      </w:pPr>
      <w:bookmarkStart w:id="272" w:name="_Toc406065230"/>
      <w:bookmarkStart w:id="273" w:name="_Toc466469947"/>
      <w:r w:rsidRPr="00D229A6">
        <w:lastRenderedPageBreak/>
        <w:t>Graphical</w:t>
      </w:r>
      <w:r>
        <w:rPr>
          <w:rFonts w:ascii="Calibri" w:hAnsi="Calibri" w:cs="Calibri"/>
        </w:rPr>
        <w:t xml:space="preserve"> representation of </w:t>
      </w:r>
      <w:bookmarkEnd w:id="272"/>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5378A7">
        <w:rPr>
          <w:rFonts w:ascii="Calibri" w:hAnsi="Calibri" w:cs="Calibri"/>
        </w:rPr>
        <w:t>PwrLimr</w:t>
      </w:r>
      <w:bookmarkEnd w:id="273"/>
      <w:r w:rsidR="00AE55D3">
        <w:rPr>
          <w:rFonts w:ascii="Calibri" w:hAnsi="Calibri" w:cs="Calibri"/>
        </w:rPr>
        <w:fldChar w:fldCharType="end"/>
      </w:r>
    </w:p>
    <w:p w:rsidR="00D229A6" w:rsidRDefault="00FD049C" w:rsidP="00D229A6">
      <w:pPr>
        <w:rPr>
          <w:rFonts w:cs="Calibri"/>
          <w:i/>
        </w:rPr>
      </w:pPr>
      <w:del w:id="274" w:author="Anne, Krishna" w:date="2016-11-09T15:48:00Z">
        <w:r w:rsidDel="000265E7">
          <w:rPr>
            <w:rFonts w:cs="Calibri"/>
            <w:i/>
            <w:noProof/>
            <w:lang w:bidi="ar-SA"/>
          </w:rPr>
          <w:lastRenderedPageBreak/>
          <w:drawing>
            <wp:inline distT="0" distB="0" distL="0" distR="0" wp14:anchorId="1B43F899" wp14:editId="19A4C1AD">
              <wp:extent cx="4044950" cy="422247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046313" cy="4223894"/>
                      </a:xfrm>
                      <a:prstGeom prst="rect">
                        <a:avLst/>
                      </a:prstGeom>
                    </pic:spPr>
                  </pic:pic>
                </a:graphicData>
              </a:graphic>
            </wp:inline>
          </w:drawing>
        </w:r>
      </w:del>
      <w:ins w:id="275" w:author="Anne, Krishna" w:date="2016-11-09T15:48:00Z">
        <w:r w:rsidR="000265E7">
          <w:rPr>
            <w:rFonts w:cs="Calibri"/>
            <w:i/>
            <w:noProof/>
            <w:lang w:bidi="ar-SA"/>
          </w:rPr>
          <w:lastRenderedPageBreak/>
          <w:drawing>
            <wp:inline distT="0" distB="0" distL="0" distR="0">
              <wp:extent cx="4429125" cy="50888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508889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76" w:name="_Toc406065231"/>
      <w:bookmarkStart w:id="277" w:name="_Toc466469948"/>
      <w:r w:rsidRPr="002D6391">
        <w:rPr>
          <w:rFonts w:ascii="Calibri" w:hAnsi="Calibri" w:cs="Calibri"/>
        </w:rPr>
        <w:t>Data Flow Diagram</w:t>
      </w:r>
      <w:bookmarkEnd w:id="276"/>
      <w:bookmarkEnd w:id="277"/>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278" w:name="_Toc375924736"/>
      <w:bookmarkStart w:id="279" w:name="_Toc406065232"/>
      <w:bookmarkStart w:id="280" w:name="_Toc46646994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78"/>
      <w:bookmarkEnd w:id="279"/>
      <w:bookmarkEnd w:id="280"/>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281" w:name="_Toc375924737"/>
      <w:bookmarkStart w:id="282" w:name="_Toc406065233"/>
      <w:bookmarkStart w:id="283" w:name="_Toc46646995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81"/>
      <w:bookmarkEnd w:id="282"/>
      <w:bookmarkEnd w:id="283"/>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84" w:name="_Toc338170479"/>
      <w:bookmarkStart w:id="285" w:name="_Toc375678228"/>
      <w:bookmarkStart w:id="286" w:name="_Toc418080062"/>
      <w:bookmarkStart w:id="287" w:name="_Toc421709912"/>
      <w:bookmarkStart w:id="288" w:name="_Toc466469951"/>
      <w:r w:rsidRPr="00AC4CD8">
        <w:rPr>
          <w:rFonts w:ascii="Calibri" w:hAnsi="Calibri" w:cs="Calibri"/>
        </w:rPr>
        <w:lastRenderedPageBreak/>
        <w:t>Constant Data Dictionary</w:t>
      </w:r>
      <w:bookmarkEnd w:id="284"/>
      <w:bookmarkEnd w:id="285"/>
      <w:bookmarkEnd w:id="286"/>
      <w:bookmarkEnd w:id="287"/>
      <w:bookmarkEnd w:id="288"/>
    </w:p>
    <w:p w:rsidR="00AC4CD8" w:rsidRPr="00DA5500" w:rsidRDefault="00AC4CD8" w:rsidP="00AC4CD8">
      <w:pPr>
        <w:pStyle w:val="Heading2"/>
        <w:spacing w:after="60"/>
        <w:rPr>
          <w:rFonts w:ascii="Calibri" w:hAnsi="Calibri"/>
        </w:rPr>
      </w:pPr>
      <w:bookmarkStart w:id="289" w:name="_Toc421011506"/>
      <w:bookmarkStart w:id="290" w:name="_Toc421786527"/>
      <w:bookmarkStart w:id="291" w:name="_Toc418080064"/>
      <w:bookmarkStart w:id="292" w:name="_Toc466469952"/>
      <w:r w:rsidRPr="00DA5500">
        <w:rPr>
          <w:rFonts w:ascii="Calibri" w:hAnsi="Calibri"/>
        </w:rPr>
        <w:t>Program (fixed) Constants</w:t>
      </w:r>
      <w:bookmarkEnd w:id="289"/>
      <w:bookmarkEnd w:id="290"/>
      <w:bookmarkEnd w:id="292"/>
    </w:p>
    <w:p w:rsidR="00AC4CD8" w:rsidRPr="00DA5500" w:rsidRDefault="00AC4CD8" w:rsidP="00AC4CD8">
      <w:pPr>
        <w:pStyle w:val="Heading3"/>
        <w:tabs>
          <w:tab w:val="clear" w:pos="1017"/>
          <w:tab w:val="num" w:pos="567"/>
        </w:tabs>
        <w:ind w:left="567"/>
        <w:rPr>
          <w:rFonts w:ascii="Calibri" w:hAnsi="Calibri"/>
        </w:rPr>
      </w:pPr>
      <w:bookmarkStart w:id="293" w:name="_Toc466469953"/>
      <w:bookmarkEnd w:id="291"/>
      <w:r w:rsidRPr="00DA5500">
        <w:rPr>
          <w:rFonts w:ascii="Calibri" w:hAnsi="Calibri"/>
        </w:rPr>
        <w:t>Embedded Constants</w:t>
      </w:r>
      <w:bookmarkEnd w:id="293"/>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FA3EC9" w:rsidP="00F4318C">
            <w:pPr>
              <w:spacing w:before="60"/>
              <w:jc w:val="center"/>
              <w:rPr>
                <w:rFonts w:cs="Calibri"/>
                <w:sz w:val="16"/>
                <w:szCs w:val="16"/>
              </w:rPr>
            </w:pPr>
            <w:r>
              <w:rPr>
                <w:rFonts w:cs="Calibri"/>
                <w:sz w:val="16"/>
                <w:szCs w:val="16"/>
              </w:rPr>
              <w:t>MAXNRIVTRS_CNT_F32</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F041E5" w:rsidP="00F4318C">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FA3EC9"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FA3EC9" w:rsidP="00F4318C">
            <w:pPr>
              <w:spacing w:before="60"/>
              <w:jc w:val="center"/>
              <w:rPr>
                <w:rFonts w:cs="Calibri"/>
                <w:sz w:val="16"/>
                <w:szCs w:val="16"/>
              </w:rPr>
            </w:pPr>
            <w:r>
              <w:rPr>
                <w:rFonts w:cs="Calibri"/>
                <w:sz w:val="16"/>
                <w:szCs w:val="16"/>
              </w:rPr>
              <w:t>2.0</w:t>
            </w:r>
          </w:p>
        </w:tc>
      </w:tr>
    </w:tbl>
    <w:p w:rsidR="002B094F" w:rsidRDefault="002B094F" w:rsidP="002518E0">
      <w:pPr>
        <w:pStyle w:val="BodyText3"/>
        <w:rPr>
          <w:rFonts w:cs="Calibri"/>
          <w:sz w:val="20"/>
          <w:szCs w:val="20"/>
        </w:rPr>
      </w:pPr>
    </w:p>
    <w:p w:rsidR="00D3042A" w:rsidRPr="0048012A" w:rsidRDefault="00D3042A" w:rsidP="00D3042A">
      <w:pPr>
        <w:pStyle w:val="BodyText3"/>
        <w:numPr>
          <w:ilvl w:val="0"/>
          <w:numId w:val="22"/>
        </w:numPr>
        <w:rPr>
          <w:rFonts w:cs="Calibri"/>
          <w:sz w:val="20"/>
          <w:szCs w:val="20"/>
        </w:rPr>
      </w:pPr>
      <w:r>
        <w:rPr>
          <w:rFonts w:cs="Calibri"/>
          <w:sz w:val="20"/>
          <w:szCs w:val="20"/>
        </w:rPr>
        <w:t>For other constants, refer DataDict.m</w:t>
      </w:r>
    </w:p>
    <w:p w:rsidR="00AC4CD8" w:rsidRPr="00DA5500" w:rsidRDefault="00AC4CD8" w:rsidP="00AC4CD8">
      <w:pPr>
        <w:pStyle w:val="Heading1"/>
        <w:ind w:left="562" w:hanging="562"/>
        <w:rPr>
          <w:rFonts w:ascii="Calibri" w:hAnsi="Calibri" w:cs="Calibri"/>
        </w:rPr>
      </w:pPr>
      <w:bookmarkStart w:id="294" w:name="_Ref87065593"/>
      <w:bookmarkStart w:id="295" w:name="_Toc338170483"/>
      <w:bookmarkStart w:id="296" w:name="_Toc375678229"/>
      <w:bookmarkStart w:id="297" w:name="_Toc418080067"/>
      <w:bookmarkStart w:id="298" w:name="_Toc421786702"/>
      <w:bookmarkStart w:id="299" w:name="_Toc46646995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4"/>
      <w:bookmarkEnd w:id="295"/>
      <w:bookmarkEnd w:id="296"/>
      <w:bookmarkEnd w:id="297"/>
      <w:bookmarkEnd w:id="298"/>
      <w:bookmarkEnd w:id="299"/>
    </w:p>
    <w:p w:rsidR="002B094F" w:rsidRPr="00987B4A" w:rsidRDefault="002B094F" w:rsidP="00007584">
      <w:pPr>
        <w:pStyle w:val="Heading2"/>
        <w:spacing w:after="60"/>
        <w:rPr>
          <w:rFonts w:ascii="Calibri" w:hAnsi="Calibri"/>
        </w:rPr>
      </w:pPr>
      <w:bookmarkStart w:id="300" w:name="_Toc338170484"/>
      <w:bookmarkStart w:id="301" w:name="_Toc418080068"/>
      <w:bookmarkStart w:id="302" w:name="_Toc421709916"/>
      <w:bookmarkStart w:id="303" w:name="_Toc466469955"/>
      <w:r w:rsidRPr="00007584">
        <w:rPr>
          <w:rFonts w:ascii="Calibri" w:hAnsi="Calibri"/>
        </w:rPr>
        <w:t>Sub</w:t>
      </w:r>
      <w:r w:rsidRPr="00987B4A">
        <w:rPr>
          <w:rFonts w:ascii="Calibri" w:hAnsi="Calibri"/>
        </w:rPr>
        <w:t>-Module Functions</w:t>
      </w:r>
      <w:bookmarkEnd w:id="300"/>
      <w:bookmarkEnd w:id="301"/>
      <w:bookmarkEnd w:id="302"/>
      <w:bookmarkEnd w:id="303"/>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04" w:name="_Toc421011514"/>
      <w:bookmarkStart w:id="305" w:name="_Toc466469956"/>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378A7">
        <w:rPr>
          <w:rFonts w:ascii="Calibri" w:hAnsi="Calibri" w:cs="Calibri"/>
        </w:rPr>
        <w:t>PwrLimr</w:t>
      </w:r>
      <w:r w:rsidR="006D634C">
        <w:rPr>
          <w:rFonts w:ascii="Calibri" w:hAnsi="Calibri" w:cs="Calibri"/>
        </w:rPr>
        <w:fldChar w:fldCharType="end"/>
      </w:r>
      <w:bookmarkEnd w:id="304"/>
      <w:r w:rsidR="001E0996">
        <w:rPr>
          <w:rFonts w:ascii="Calibri" w:hAnsi="Calibri" w:cs="Calibri"/>
        </w:rPr>
        <w:t>Init1</w:t>
      </w:r>
      <w:bookmarkEnd w:id="305"/>
    </w:p>
    <w:p w:rsidR="00007584" w:rsidRPr="00AA38E8" w:rsidRDefault="00007584" w:rsidP="00007584">
      <w:pPr>
        <w:pStyle w:val="Heading2"/>
        <w:numPr>
          <w:ilvl w:val="3"/>
          <w:numId w:val="11"/>
        </w:numPr>
        <w:spacing w:after="60"/>
        <w:rPr>
          <w:rFonts w:ascii="Calibri" w:hAnsi="Calibri" w:cs="Calibri"/>
        </w:rPr>
      </w:pPr>
      <w:bookmarkStart w:id="306" w:name="_Toc421011515"/>
      <w:bookmarkStart w:id="307" w:name="_Toc466469957"/>
      <w:r w:rsidRPr="00AA38E8">
        <w:rPr>
          <w:rFonts w:ascii="Calibri" w:hAnsi="Calibri" w:cs="Calibri"/>
        </w:rPr>
        <w:t>Design Rationale</w:t>
      </w:r>
      <w:bookmarkEnd w:id="306"/>
      <w:bookmarkEnd w:id="307"/>
    </w:p>
    <w:p w:rsidR="00007584" w:rsidRPr="00A26934" w:rsidRDefault="001E0996" w:rsidP="00007584">
      <w:pPr>
        <w:rPr>
          <w:rFonts w:cs="Calibri"/>
          <w:i/>
        </w:rPr>
      </w:pPr>
      <w:r>
        <w:rPr>
          <w:rFonts w:cs="Calibri"/>
          <w:i/>
        </w:rPr>
        <w:t xml:space="preserve">Init function is present in DataDict.m file but not shown in FDD model. </w:t>
      </w:r>
      <w:r w:rsidR="00F90885">
        <w:rPr>
          <w:rFonts w:cs="Calibri"/>
          <w:i/>
        </w:rPr>
        <w:t xml:space="preserve">Per the note in </w:t>
      </w:r>
      <w:r w:rsidR="00F90885" w:rsidRPr="00F90885">
        <w:rPr>
          <w:rFonts w:cs="Calibri"/>
          <w:i/>
        </w:rPr>
        <w:t>SF019B_PwrLimr/PwrLimr</w:t>
      </w:r>
      <w:r w:rsidR="00F90885">
        <w:rPr>
          <w:rFonts w:cs="Calibri"/>
          <w:i/>
        </w:rPr>
        <w:t xml:space="preserve"> in the model</w:t>
      </w:r>
      <w:r>
        <w:rPr>
          <w:rFonts w:cs="Calibri"/>
          <w:i/>
        </w:rPr>
        <w:t xml:space="preserve">, the init function is responsible for updating the low pass filters used in the periodic functions. Additionally, the init function starts up a timer used in the ‘Asst_Lmt_Condition_Determination’ block in the model. </w:t>
      </w:r>
    </w:p>
    <w:p w:rsidR="00007584" w:rsidRPr="00AA38E8" w:rsidRDefault="00007584" w:rsidP="00007584">
      <w:pPr>
        <w:pStyle w:val="Heading2"/>
        <w:numPr>
          <w:ilvl w:val="3"/>
          <w:numId w:val="11"/>
        </w:numPr>
        <w:spacing w:after="60"/>
        <w:rPr>
          <w:rFonts w:ascii="Calibri" w:hAnsi="Calibri" w:cs="Calibri"/>
        </w:rPr>
      </w:pPr>
      <w:bookmarkStart w:id="308" w:name="_Toc421011516"/>
      <w:bookmarkStart w:id="309" w:name="_Toc466469958"/>
      <w:r w:rsidRPr="00AA38E8">
        <w:rPr>
          <w:rFonts w:ascii="Calibri" w:hAnsi="Calibri" w:cs="Calibri"/>
        </w:rPr>
        <w:t>Module Outputs</w:t>
      </w:r>
      <w:bookmarkEnd w:id="308"/>
      <w:bookmarkEnd w:id="309"/>
    </w:p>
    <w:p w:rsidR="00007584" w:rsidRPr="00A26934" w:rsidRDefault="00C5309C" w:rsidP="00007584">
      <w:pPr>
        <w:rPr>
          <w:rFonts w:cs="Calibri"/>
          <w:i/>
        </w:rPr>
      </w:pPr>
      <w:r>
        <w:rPr>
          <w:rFonts w:cs="Calibri"/>
          <w:i/>
        </w:rPr>
        <w:t>Refer FDD</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310" w:name="_Toc421011518"/>
      <w:bookmarkStart w:id="311" w:name="_Toc466469959"/>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378A7">
        <w:rPr>
          <w:rFonts w:ascii="Calibri" w:hAnsi="Calibri" w:cs="Calibri"/>
        </w:rPr>
        <w:t>PwrLimr</w:t>
      </w:r>
      <w:r w:rsidR="006D634C">
        <w:rPr>
          <w:rFonts w:ascii="Calibri" w:hAnsi="Calibri" w:cs="Calibri"/>
        </w:rPr>
        <w:fldChar w:fldCharType="end"/>
      </w:r>
      <w:bookmarkEnd w:id="310"/>
      <w:r w:rsidR="003C70E0">
        <w:rPr>
          <w:rFonts w:ascii="Calibri" w:hAnsi="Calibri" w:cs="Calibri"/>
        </w:rPr>
        <w:t>Per1</w:t>
      </w:r>
      <w:bookmarkEnd w:id="311"/>
    </w:p>
    <w:p w:rsidR="00DB3C1D" w:rsidRPr="00AA38E8" w:rsidRDefault="00DB3C1D" w:rsidP="00DB3C1D">
      <w:pPr>
        <w:pStyle w:val="Heading2"/>
        <w:numPr>
          <w:ilvl w:val="3"/>
          <w:numId w:val="11"/>
        </w:numPr>
        <w:spacing w:after="60"/>
        <w:rPr>
          <w:rFonts w:ascii="Calibri" w:hAnsi="Calibri" w:cs="Calibri"/>
        </w:rPr>
      </w:pPr>
      <w:bookmarkStart w:id="312" w:name="_Toc421011519"/>
      <w:bookmarkStart w:id="313" w:name="_Toc466469960"/>
      <w:r w:rsidRPr="00AA38E8">
        <w:rPr>
          <w:rFonts w:ascii="Calibri" w:hAnsi="Calibri" w:cs="Calibri"/>
        </w:rPr>
        <w:t>Design Rationale</w:t>
      </w:r>
      <w:bookmarkEnd w:id="312"/>
      <w:bookmarkEnd w:id="313"/>
    </w:p>
    <w:p w:rsidR="00DB3C1D" w:rsidRPr="0033680E" w:rsidRDefault="003C70E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14" w:name="_Toc421011520"/>
      <w:bookmarkStart w:id="315" w:name="_Toc466469961"/>
      <w:r w:rsidRPr="00AA38E8">
        <w:rPr>
          <w:rFonts w:ascii="Calibri" w:hAnsi="Calibri" w:cs="Calibri"/>
        </w:rPr>
        <w:t>Store Module Inputs to Local copies</w:t>
      </w:r>
      <w:bookmarkEnd w:id="314"/>
      <w:bookmarkEnd w:id="315"/>
    </w:p>
    <w:p w:rsidR="00DB3C1D" w:rsidRPr="0033680E" w:rsidRDefault="003C70E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16" w:name="_Toc421011521"/>
      <w:bookmarkStart w:id="317" w:name="_Toc466469962"/>
      <w:r w:rsidRPr="00AA38E8">
        <w:rPr>
          <w:rFonts w:ascii="Calibri" w:hAnsi="Calibri" w:cs="Calibri"/>
        </w:rPr>
        <w:t>(Processing of function)………</w:t>
      </w:r>
      <w:bookmarkEnd w:id="316"/>
      <w:bookmarkEnd w:id="317"/>
    </w:p>
    <w:p w:rsidR="00DB3C1D" w:rsidRPr="0033680E" w:rsidRDefault="003C70E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18" w:name="_Toc421011522"/>
      <w:bookmarkStart w:id="319" w:name="_Toc466469963"/>
      <w:r w:rsidRPr="00AA38E8">
        <w:rPr>
          <w:rFonts w:ascii="Calibri" w:hAnsi="Calibri" w:cs="Calibri"/>
        </w:rPr>
        <w:t>Store Local copy of outputs into Module Outputs</w:t>
      </w:r>
      <w:bookmarkEnd w:id="318"/>
      <w:bookmarkEnd w:id="319"/>
    </w:p>
    <w:p w:rsidR="00DB3C1D" w:rsidRDefault="00E96E95" w:rsidP="00DB3C1D">
      <w:pPr>
        <w:rPr>
          <w:rFonts w:cs="Calibri"/>
          <w:i/>
        </w:rPr>
      </w:pPr>
      <w:r>
        <w:rPr>
          <w:rFonts w:cs="Calibri"/>
          <w:i/>
        </w:rPr>
        <w:t>Refer FDD</w:t>
      </w:r>
    </w:p>
    <w:p w:rsidR="00C43C98" w:rsidRPr="00AA38E8" w:rsidRDefault="00C43C98" w:rsidP="00C43C98">
      <w:pPr>
        <w:pStyle w:val="Heading2"/>
        <w:numPr>
          <w:ilvl w:val="2"/>
          <w:numId w:val="11"/>
        </w:numPr>
        <w:tabs>
          <w:tab w:val="clear" w:pos="1017"/>
          <w:tab w:val="num" w:pos="567"/>
        </w:tabs>
        <w:spacing w:after="60"/>
        <w:ind w:left="567"/>
        <w:rPr>
          <w:rFonts w:ascii="Calibri" w:hAnsi="Calibri" w:cs="Calibri"/>
        </w:rPr>
      </w:pPr>
      <w:bookmarkStart w:id="320" w:name="_Toc466469964"/>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PwrLimr</w:t>
      </w:r>
      <w:r>
        <w:rPr>
          <w:rFonts w:ascii="Calibri" w:hAnsi="Calibri" w:cs="Calibri"/>
        </w:rPr>
        <w:fldChar w:fldCharType="end"/>
      </w:r>
      <w:r>
        <w:rPr>
          <w:rFonts w:ascii="Calibri" w:hAnsi="Calibri" w:cs="Calibri"/>
        </w:rPr>
        <w:t>Per2</w:t>
      </w:r>
      <w:bookmarkEnd w:id="320"/>
    </w:p>
    <w:p w:rsidR="00C43C98" w:rsidRPr="00AA38E8" w:rsidRDefault="00C43C98" w:rsidP="00C43C98">
      <w:pPr>
        <w:pStyle w:val="Heading2"/>
        <w:numPr>
          <w:ilvl w:val="3"/>
          <w:numId w:val="11"/>
        </w:numPr>
        <w:spacing w:after="60"/>
        <w:rPr>
          <w:rFonts w:ascii="Calibri" w:hAnsi="Calibri" w:cs="Calibri"/>
        </w:rPr>
      </w:pPr>
      <w:bookmarkStart w:id="321" w:name="_Toc466469965"/>
      <w:r w:rsidRPr="00AA38E8">
        <w:rPr>
          <w:rFonts w:ascii="Calibri" w:hAnsi="Calibri" w:cs="Calibri"/>
        </w:rPr>
        <w:t>Design Rationale</w:t>
      </w:r>
      <w:bookmarkEnd w:id="321"/>
    </w:p>
    <w:p w:rsidR="00C43C98" w:rsidRPr="0033680E" w:rsidRDefault="0006375B" w:rsidP="00C43C98">
      <w:pPr>
        <w:rPr>
          <w:rFonts w:cs="Calibri"/>
          <w:i/>
        </w:rPr>
      </w:pPr>
      <w:r w:rsidRPr="0006375B">
        <w:rPr>
          <w:rFonts w:cs="Calibri"/>
          <w:i/>
        </w:rPr>
        <w:t>GetTiSpan100MicroSec32bit</w:t>
      </w:r>
      <w:r>
        <w:rPr>
          <w:rFonts w:cs="Calibri"/>
          <w:i/>
        </w:rPr>
        <w:t xml:space="preserve"> returns elapsed time in counts where one count is equal to 100 microseconds. Therefore, the value returned from that function is divided by 10 to get the elapsed time in milliseconds.</w:t>
      </w:r>
    </w:p>
    <w:p w:rsidR="00C43C98" w:rsidRPr="00AA38E8" w:rsidRDefault="00C43C98" w:rsidP="00C43C98">
      <w:pPr>
        <w:pStyle w:val="Heading2"/>
        <w:numPr>
          <w:ilvl w:val="3"/>
          <w:numId w:val="11"/>
        </w:numPr>
        <w:spacing w:after="60"/>
        <w:rPr>
          <w:rFonts w:ascii="Calibri" w:hAnsi="Calibri" w:cs="Calibri"/>
        </w:rPr>
      </w:pPr>
      <w:bookmarkStart w:id="322" w:name="_Toc466469966"/>
      <w:r w:rsidRPr="00AA38E8">
        <w:rPr>
          <w:rFonts w:ascii="Calibri" w:hAnsi="Calibri" w:cs="Calibri"/>
        </w:rPr>
        <w:t>Store Module Inputs to Local copies</w:t>
      </w:r>
      <w:bookmarkEnd w:id="322"/>
    </w:p>
    <w:p w:rsidR="00C43C98" w:rsidRPr="0033680E" w:rsidRDefault="00C43C98" w:rsidP="00C43C98">
      <w:pPr>
        <w:rPr>
          <w:rFonts w:cs="Calibri"/>
          <w:i/>
        </w:rPr>
      </w:pPr>
      <w:r>
        <w:rPr>
          <w:rFonts w:cs="Calibri"/>
          <w:i/>
        </w:rPr>
        <w:t>Refer FDD</w:t>
      </w:r>
    </w:p>
    <w:p w:rsidR="00C43C98" w:rsidRPr="00AA38E8" w:rsidRDefault="00C43C98" w:rsidP="00C43C98">
      <w:pPr>
        <w:pStyle w:val="Heading2"/>
        <w:numPr>
          <w:ilvl w:val="3"/>
          <w:numId w:val="11"/>
        </w:numPr>
        <w:spacing w:after="60"/>
        <w:rPr>
          <w:rFonts w:ascii="Calibri" w:hAnsi="Calibri" w:cs="Calibri"/>
        </w:rPr>
      </w:pPr>
      <w:bookmarkStart w:id="323" w:name="_Toc466469967"/>
      <w:r w:rsidRPr="00AA38E8">
        <w:rPr>
          <w:rFonts w:ascii="Calibri" w:hAnsi="Calibri" w:cs="Calibri"/>
        </w:rPr>
        <w:t>(Processing of function)………</w:t>
      </w:r>
      <w:bookmarkEnd w:id="323"/>
    </w:p>
    <w:p w:rsidR="00C43C98" w:rsidRPr="0033680E" w:rsidRDefault="00C43C98" w:rsidP="00C43C98">
      <w:pPr>
        <w:rPr>
          <w:rFonts w:cs="Calibri"/>
          <w:i/>
        </w:rPr>
      </w:pPr>
      <w:r>
        <w:rPr>
          <w:rFonts w:cs="Calibri"/>
          <w:i/>
        </w:rPr>
        <w:t>Refer FDD</w:t>
      </w:r>
    </w:p>
    <w:p w:rsidR="00C43C98" w:rsidRPr="00AA38E8" w:rsidRDefault="00C43C98" w:rsidP="00C43C98">
      <w:pPr>
        <w:pStyle w:val="Heading2"/>
        <w:numPr>
          <w:ilvl w:val="3"/>
          <w:numId w:val="11"/>
        </w:numPr>
        <w:spacing w:after="60"/>
        <w:rPr>
          <w:rFonts w:ascii="Calibri" w:hAnsi="Calibri" w:cs="Calibri"/>
        </w:rPr>
      </w:pPr>
      <w:bookmarkStart w:id="324" w:name="_Toc466469968"/>
      <w:r w:rsidRPr="00AA38E8">
        <w:rPr>
          <w:rFonts w:ascii="Calibri" w:hAnsi="Calibri" w:cs="Calibri"/>
        </w:rPr>
        <w:t>Store Local copy of outputs into Module Outputs</w:t>
      </w:r>
      <w:bookmarkEnd w:id="324"/>
    </w:p>
    <w:p w:rsidR="00C43C98" w:rsidRPr="0033680E" w:rsidRDefault="00C43C98" w:rsidP="00C43C98">
      <w:pPr>
        <w:rPr>
          <w:rFonts w:cs="Calibri"/>
          <w:i/>
        </w:rPr>
      </w:pPr>
      <w:r>
        <w:rPr>
          <w:rFonts w:cs="Calibri"/>
          <w:i/>
        </w:rP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325" w:name="_Toc466469969"/>
      <w:r>
        <w:rPr>
          <w:rFonts w:ascii="Calibri" w:hAnsi="Calibri"/>
        </w:rPr>
        <w:lastRenderedPageBreak/>
        <w:t>Server R</w:t>
      </w:r>
      <w:r w:rsidRPr="008C6874">
        <w:rPr>
          <w:rFonts w:ascii="Calibri" w:hAnsi="Calibri"/>
        </w:rPr>
        <w:t>unables</w:t>
      </w:r>
      <w:bookmarkEnd w:id="325"/>
      <w:r w:rsidR="002B094F" w:rsidRPr="008C6874">
        <w:rPr>
          <w:rFonts w:ascii="Calibri" w:hAnsi="Calibri"/>
        </w:rPr>
        <w:t xml:space="preserve"> </w:t>
      </w:r>
    </w:p>
    <w:p w:rsidR="00A8287C" w:rsidRPr="00A8287C" w:rsidRDefault="00A8287C" w:rsidP="00A8287C">
      <w:pPr>
        <w:rPr>
          <w:lang w:bidi="ar-SA"/>
        </w:rPr>
      </w:pPr>
      <w:r>
        <w:rPr>
          <w:lang w:bidi="ar-SA"/>
        </w:rPr>
        <w:t>None</w:t>
      </w:r>
    </w:p>
    <w:p w:rsidR="008C6874" w:rsidRPr="00AA38E8" w:rsidRDefault="008C6874" w:rsidP="008C6874">
      <w:pPr>
        <w:pStyle w:val="Heading2"/>
        <w:spacing w:after="60"/>
        <w:rPr>
          <w:rFonts w:ascii="Calibri" w:hAnsi="Calibri" w:cs="Calibri"/>
        </w:rPr>
      </w:pPr>
      <w:bookmarkStart w:id="326" w:name="_Toc382301471"/>
      <w:bookmarkStart w:id="327" w:name="_Toc383698997"/>
      <w:bookmarkStart w:id="328" w:name="_Ref382299966"/>
      <w:bookmarkStart w:id="329" w:name="_Toc421011529"/>
      <w:bookmarkStart w:id="330" w:name="_Toc466469970"/>
      <w:bookmarkEnd w:id="326"/>
      <w:bookmarkEnd w:id="327"/>
      <w:r w:rsidRPr="00AA38E8">
        <w:rPr>
          <w:rFonts w:ascii="Calibri" w:hAnsi="Calibri" w:cs="Calibri"/>
        </w:rPr>
        <w:t>Interrupt Functions</w:t>
      </w:r>
      <w:bookmarkEnd w:id="328"/>
      <w:bookmarkEnd w:id="329"/>
      <w:bookmarkEnd w:id="330"/>
    </w:p>
    <w:p w:rsidR="002B094F" w:rsidRPr="00A8287C" w:rsidRDefault="00A8287C" w:rsidP="008C6874">
      <w:pPr>
        <w:rPr>
          <w:rFonts w:cs="Calibri"/>
        </w:rPr>
      </w:pPr>
      <w:r w:rsidRPr="00A8287C">
        <w:rPr>
          <w:rFonts w:cs="Calibri"/>
        </w:rPr>
        <w:t>None</w:t>
      </w:r>
    </w:p>
    <w:p w:rsidR="002B094F" w:rsidRDefault="002B094F" w:rsidP="008C6874">
      <w:pPr>
        <w:pStyle w:val="Heading2"/>
        <w:spacing w:after="60"/>
        <w:rPr>
          <w:rFonts w:ascii="Calibri" w:hAnsi="Calibri" w:cs="Calibri"/>
        </w:rPr>
      </w:pPr>
      <w:bookmarkStart w:id="331" w:name="_Toc338170485"/>
      <w:bookmarkStart w:id="332" w:name="_Toc418080074"/>
      <w:bookmarkStart w:id="333" w:name="_Toc421709919"/>
      <w:bookmarkStart w:id="334" w:name="_Toc466469971"/>
      <w:r w:rsidRPr="008C6874">
        <w:rPr>
          <w:rFonts w:ascii="Calibri" w:hAnsi="Calibri" w:cs="Calibri"/>
        </w:rPr>
        <w:t>Module Internal (Local) Functions</w:t>
      </w:r>
      <w:bookmarkEnd w:id="331"/>
      <w:bookmarkEnd w:id="332"/>
      <w:bookmarkEnd w:id="333"/>
      <w:bookmarkEnd w:id="334"/>
    </w:p>
    <w:p w:rsidR="00A8287C" w:rsidRPr="00A8287C" w:rsidRDefault="00A8287C" w:rsidP="00A8287C">
      <w:pPr>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35" w:name="_Toc418080076"/>
      <w:bookmarkStart w:id="336" w:name="_Toc421709921"/>
      <w:bookmarkStart w:id="337" w:name="_Toc466469972"/>
      <w:r w:rsidRPr="002E3F2E">
        <w:rPr>
          <w:rFonts w:ascii="Calibri" w:hAnsi="Calibri"/>
        </w:rPr>
        <w:lastRenderedPageBreak/>
        <w:t>Known</w:t>
      </w:r>
      <w:r w:rsidRPr="00AA38E8">
        <w:rPr>
          <w:rFonts w:ascii="Calibri" w:hAnsi="Calibri" w:cs="Calibri"/>
        </w:rPr>
        <w:t xml:space="preserve"> Limitations with Design</w:t>
      </w:r>
      <w:bookmarkEnd w:id="335"/>
      <w:bookmarkEnd w:id="336"/>
      <w:bookmarkEnd w:id="337"/>
    </w:p>
    <w:p w:rsidR="00531B8C" w:rsidRDefault="006458B2"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338" w:name="_Toc382297449"/>
      <w:bookmarkStart w:id="339" w:name="_Toc418080077"/>
      <w:bookmarkStart w:id="340" w:name="_Toc421709922"/>
      <w:bookmarkStart w:id="341" w:name="_Toc466469973"/>
      <w:r w:rsidRPr="00E75CFE">
        <w:rPr>
          <w:rFonts w:ascii="Calibri" w:hAnsi="Calibri" w:cs="Calibri"/>
        </w:rPr>
        <w:lastRenderedPageBreak/>
        <w:t>UNIT TEST CONSIDERATION</w:t>
      </w:r>
      <w:bookmarkEnd w:id="338"/>
      <w:bookmarkEnd w:id="339"/>
      <w:bookmarkEnd w:id="340"/>
      <w:bookmarkEnd w:id="341"/>
    </w:p>
    <w:p w:rsidR="00531B8C" w:rsidRPr="00531B8C" w:rsidRDefault="004E2C4D" w:rsidP="00531B8C">
      <w:pPr>
        <w:rPr>
          <w:lang w:bidi="ar-SA"/>
        </w:rPr>
      </w:pPr>
      <w:r>
        <w:rPr>
          <w:rFonts w:cs="Calibri"/>
        </w:rPr>
        <w:t>None</w:t>
      </w:r>
    </w:p>
    <w:p w:rsidR="00786BDF" w:rsidRPr="00A158C7" w:rsidRDefault="00786BDF" w:rsidP="000B37D5">
      <w:pPr>
        <w:pStyle w:val="Heading7"/>
      </w:pPr>
      <w:bookmarkStart w:id="342" w:name="_Toc466469974"/>
      <w:r w:rsidRPr="00A158C7">
        <w:lastRenderedPageBreak/>
        <w:t>Abbreviations and Acronyms</w:t>
      </w:r>
      <w:bookmarkEnd w:id="3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43" w:name="_Toc466469975"/>
      <w:r w:rsidRPr="00A158C7">
        <w:lastRenderedPageBreak/>
        <w:t>Glossary</w:t>
      </w:r>
      <w:bookmarkEnd w:id="34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44" w:name="_Toc466469976"/>
      <w:r w:rsidRPr="00A158C7">
        <w:lastRenderedPageBreak/>
        <w:t>References</w:t>
      </w:r>
      <w:bookmarkEnd w:id="3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45" w:name="_Ref313612389"/>
            <w:r>
              <w:t>AUTOSAR Specification of Memory Mapping (Link:</w:t>
            </w:r>
            <w:hyperlink r:id="rId15" w:history="1">
              <w:r w:rsidRPr="00F35C33">
                <w:rPr>
                  <w:rStyle w:val="Hyperlink"/>
                </w:rPr>
                <w:t>AUTOSAR_SWS_MemoryMapping.pdf</w:t>
              </w:r>
            </w:hyperlink>
            <w:r>
              <w:t>)</w:t>
            </w:r>
            <w:bookmarkEnd w:id="345"/>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7A6178" w:rsidP="00B758D2">
            <w:pPr>
              <w:keepNext/>
            </w:pPr>
            <w:r>
              <w:t xml:space="preserve">EA4 </w:t>
            </w:r>
            <w:hyperlink r:id="rId16" w:history="1">
              <w:bookmarkStart w:id="346" w:name="_Ref335300243"/>
              <w:r w:rsidR="00531B8C" w:rsidRPr="00FC427F">
                <w:t>Software Naming Conventions.doc</w:t>
              </w:r>
              <w:bookmarkEnd w:id="346"/>
            </w:hyperlink>
          </w:p>
        </w:tc>
        <w:tc>
          <w:tcPr>
            <w:tcW w:w="2091" w:type="dxa"/>
            <w:shd w:val="clear" w:color="auto" w:fill="auto"/>
          </w:tcPr>
          <w:p w:rsidR="00531B8C" w:rsidRDefault="007A6178" w:rsidP="00B758D2">
            <w:pPr>
              <w:rPr>
                <w:lang w:bidi="ar-SA"/>
              </w:rPr>
            </w:pPr>
            <w:r>
              <w:rPr>
                <w:lang w:bidi="ar-SA"/>
              </w:rPr>
              <w:t>01.00.00</w:t>
            </w:r>
          </w:p>
        </w:tc>
      </w:tr>
      <w:tr w:rsidR="00531B8C" w:rsidRPr="00A158C7" w:rsidTr="00B758D2">
        <w:tc>
          <w:tcPr>
            <w:tcW w:w="738" w:type="dxa"/>
            <w:shd w:val="clear" w:color="auto" w:fill="auto"/>
          </w:tcPr>
          <w:p w:rsidR="00531B8C" w:rsidRDefault="00531B8C" w:rsidP="00B758D2">
            <w:pPr>
              <w:jc w:val="center"/>
            </w:pPr>
            <w:r>
              <w:t>4</w:t>
            </w:r>
          </w:p>
        </w:tc>
        <w:bookmarkStart w:id="347"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47"/>
          </w:p>
        </w:tc>
        <w:tc>
          <w:tcPr>
            <w:tcW w:w="2091" w:type="dxa"/>
            <w:shd w:val="clear" w:color="auto" w:fill="auto"/>
          </w:tcPr>
          <w:p w:rsidR="00531B8C" w:rsidRDefault="00531B8C" w:rsidP="00B758D2">
            <w:pPr>
              <w:rPr>
                <w:lang w:bidi="ar-SA"/>
              </w:rPr>
            </w:pPr>
            <w:r>
              <w:rPr>
                <w:lang w:bidi="ar-SA"/>
              </w:rPr>
              <w:t>2.</w:t>
            </w:r>
            <w:r w:rsidR="004E5FA8">
              <w:rPr>
                <w:lang w:bidi="ar-SA"/>
              </w:rPr>
              <w:t>1</w:t>
            </w:r>
          </w:p>
        </w:tc>
      </w:tr>
      <w:tr w:rsidR="004E5FA8" w:rsidRPr="00A158C7" w:rsidTr="00B758D2">
        <w:tc>
          <w:tcPr>
            <w:tcW w:w="738" w:type="dxa"/>
            <w:shd w:val="clear" w:color="auto" w:fill="auto"/>
          </w:tcPr>
          <w:p w:rsidR="004E5FA8" w:rsidRDefault="004E5FA8" w:rsidP="00B758D2">
            <w:pPr>
              <w:jc w:val="center"/>
            </w:pPr>
            <w:r>
              <w:t>5</w:t>
            </w:r>
          </w:p>
        </w:tc>
        <w:tc>
          <w:tcPr>
            <w:tcW w:w="6458" w:type="dxa"/>
            <w:shd w:val="clear" w:color="auto" w:fill="auto"/>
          </w:tcPr>
          <w:p w:rsidR="004E5FA8" w:rsidRDefault="004E5FA8" w:rsidP="00B758D2">
            <w:pPr>
              <w:keepNext/>
            </w:pPr>
            <w:r>
              <w:t>SF019B_PwrLimr_Design</w:t>
            </w:r>
          </w:p>
        </w:tc>
        <w:tc>
          <w:tcPr>
            <w:tcW w:w="2091" w:type="dxa"/>
            <w:shd w:val="clear" w:color="auto" w:fill="auto"/>
          </w:tcPr>
          <w:p w:rsidR="004E5FA8" w:rsidRDefault="004E5FA8"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54B" w:rsidRDefault="00BE554B">
      <w:r>
        <w:separator/>
      </w:r>
    </w:p>
  </w:endnote>
  <w:endnote w:type="continuationSeparator" w:id="0">
    <w:p w:rsidR="00BE554B" w:rsidRDefault="00BE5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E85A59">
            <w:rPr>
              <w:sz w:val="16"/>
              <w:szCs w:val="16"/>
            </w:rPr>
            <w:t>PwrLimr</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F50209">
            <w:rPr>
              <w:sz w:val="16"/>
              <w:szCs w:val="16"/>
            </w:rPr>
            <w:t>EA4 01.00.00</w:t>
          </w:r>
          <w:r>
            <w:rPr>
              <w:sz w:val="16"/>
              <w:szCs w:val="16"/>
            </w:rPr>
            <w:fldChar w:fldCharType="end"/>
          </w:r>
        </w:p>
      </w:tc>
      <w:tc>
        <w:tcPr>
          <w:tcW w:w="1667" w:type="pct"/>
          <w:vAlign w:val="center"/>
        </w:tcPr>
        <w:p w:rsidR="00F4318C" w:rsidDel="000265E7" w:rsidRDefault="000265E7" w:rsidP="000265E7">
          <w:pPr>
            <w:pStyle w:val="Footer"/>
            <w:spacing w:after="0"/>
            <w:jc w:val="center"/>
            <w:rPr>
              <w:del w:id="348" w:author="Anne, Krishna" w:date="2016-11-09T15:49:00Z"/>
              <w:sz w:val="16"/>
              <w:szCs w:val="16"/>
            </w:rPr>
          </w:pPr>
          <w:ins w:id="349" w:author="Anne, Krishna" w:date="2016-11-09T15:49:00Z">
            <w:r>
              <w:rPr>
                <w:sz w:val="16"/>
                <w:szCs w:val="16"/>
              </w:rPr>
              <w:t>Nov</w:t>
            </w:r>
          </w:ins>
          <w:r w:rsidR="00F4318C">
            <w:rPr>
              <w:sz w:val="16"/>
              <w:szCs w:val="16"/>
            </w:rPr>
            <w:fldChar w:fldCharType="begin"/>
          </w:r>
          <w:r w:rsidR="00F4318C">
            <w:rPr>
              <w:sz w:val="16"/>
              <w:szCs w:val="16"/>
            </w:rPr>
            <w:instrText xml:space="preserve"> DOCPROPERTY  "Release Date"  \* MERGEFORMAT </w:instrText>
          </w:r>
          <w:r w:rsidR="00F4318C">
            <w:rPr>
              <w:sz w:val="16"/>
              <w:szCs w:val="16"/>
            </w:rPr>
            <w:fldChar w:fldCharType="separate"/>
          </w:r>
          <w:r w:rsidR="00E85A59">
            <w:rPr>
              <w:sz w:val="16"/>
              <w:szCs w:val="16"/>
            </w:rPr>
            <w:t xml:space="preserve">August </w:t>
          </w:r>
          <w:ins w:id="350" w:author="Anne, Krishna" w:date="2016-11-09T15:49:00Z">
            <w:r>
              <w:rPr>
                <w:sz w:val="16"/>
                <w:szCs w:val="16"/>
              </w:rPr>
              <w:t>09</w:t>
            </w:r>
          </w:ins>
          <w:del w:id="351" w:author="Anne, Krishna" w:date="2016-11-09T15:49:00Z">
            <w:r w:rsidR="00E85A59" w:rsidDel="000265E7">
              <w:rPr>
                <w:sz w:val="16"/>
                <w:szCs w:val="16"/>
              </w:rPr>
              <w:delText>14</w:delText>
            </w:r>
          </w:del>
          <w:r w:rsidR="00F50209">
            <w:rPr>
              <w:sz w:val="16"/>
              <w:szCs w:val="16"/>
            </w:rPr>
            <w:t>, 201</w:t>
          </w:r>
          <w:ins w:id="352" w:author="Anne, Krishna" w:date="2016-11-09T15:49:00Z">
            <w:r>
              <w:rPr>
                <w:sz w:val="16"/>
                <w:szCs w:val="16"/>
              </w:rPr>
              <w:t>6</w:t>
            </w:r>
          </w:ins>
          <w:del w:id="353" w:author="Anne, Krishna" w:date="2016-11-09T15:49:00Z">
            <w:r w:rsidR="00F50209" w:rsidDel="000265E7">
              <w:rPr>
                <w:sz w:val="16"/>
                <w:szCs w:val="16"/>
              </w:rPr>
              <w:delText>5</w:delText>
            </w:r>
          </w:del>
          <w:r w:rsidR="00F4318C">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265E7">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265E7">
            <w:rPr>
              <w:b/>
              <w:noProof/>
              <w:sz w:val="16"/>
              <w:szCs w:val="16"/>
            </w:rPr>
            <w:t>17</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54B" w:rsidRDefault="00BE554B">
      <w:r>
        <w:separator/>
      </w:r>
    </w:p>
  </w:footnote>
  <w:footnote w:type="continuationSeparator" w:id="0">
    <w:p w:rsidR="00BE554B" w:rsidRDefault="00BE5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C0140A1"/>
    <w:multiLevelType w:val="hybridMultilevel"/>
    <w:tmpl w:val="66460DA4"/>
    <w:lvl w:ilvl="0" w:tplc="188AE194">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09"/>
    <w:rsid w:val="000040A2"/>
    <w:rsid w:val="00007584"/>
    <w:rsid w:val="00010BFD"/>
    <w:rsid w:val="00015232"/>
    <w:rsid w:val="000201AB"/>
    <w:rsid w:val="000265E7"/>
    <w:rsid w:val="00030567"/>
    <w:rsid w:val="00030607"/>
    <w:rsid w:val="000318E7"/>
    <w:rsid w:val="0004234C"/>
    <w:rsid w:val="000515DF"/>
    <w:rsid w:val="000558D3"/>
    <w:rsid w:val="000573ED"/>
    <w:rsid w:val="00057E0F"/>
    <w:rsid w:val="0006375B"/>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67E"/>
    <w:rsid w:val="00145E51"/>
    <w:rsid w:val="00152830"/>
    <w:rsid w:val="00180DD1"/>
    <w:rsid w:val="00181748"/>
    <w:rsid w:val="001833C5"/>
    <w:rsid w:val="00186C07"/>
    <w:rsid w:val="00194117"/>
    <w:rsid w:val="00196283"/>
    <w:rsid w:val="001A069D"/>
    <w:rsid w:val="001A6A75"/>
    <w:rsid w:val="001B11CC"/>
    <w:rsid w:val="001B1516"/>
    <w:rsid w:val="001B15E2"/>
    <w:rsid w:val="001B2DFC"/>
    <w:rsid w:val="001B4CA5"/>
    <w:rsid w:val="001B716A"/>
    <w:rsid w:val="001C3CBB"/>
    <w:rsid w:val="001D2F1D"/>
    <w:rsid w:val="001D6053"/>
    <w:rsid w:val="001E0996"/>
    <w:rsid w:val="001E4501"/>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58F"/>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0DA6"/>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3DD1"/>
    <w:rsid w:val="003A5B2A"/>
    <w:rsid w:val="003B4A55"/>
    <w:rsid w:val="003C70E0"/>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D6C5D"/>
    <w:rsid w:val="004E2C4D"/>
    <w:rsid w:val="004E39D0"/>
    <w:rsid w:val="004E5FA8"/>
    <w:rsid w:val="004F3C64"/>
    <w:rsid w:val="00507960"/>
    <w:rsid w:val="00510DB3"/>
    <w:rsid w:val="00514FCB"/>
    <w:rsid w:val="005200B6"/>
    <w:rsid w:val="00527EC6"/>
    <w:rsid w:val="00531B8C"/>
    <w:rsid w:val="0053510E"/>
    <w:rsid w:val="005366FA"/>
    <w:rsid w:val="005378A7"/>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012"/>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58B2"/>
    <w:rsid w:val="00646455"/>
    <w:rsid w:val="00660449"/>
    <w:rsid w:val="00665E4E"/>
    <w:rsid w:val="00667AE7"/>
    <w:rsid w:val="00673A6E"/>
    <w:rsid w:val="0067654E"/>
    <w:rsid w:val="006811FF"/>
    <w:rsid w:val="00681E5A"/>
    <w:rsid w:val="006845E9"/>
    <w:rsid w:val="00686ED4"/>
    <w:rsid w:val="0069335D"/>
    <w:rsid w:val="0069657C"/>
    <w:rsid w:val="006A61EA"/>
    <w:rsid w:val="006A7C28"/>
    <w:rsid w:val="006B5229"/>
    <w:rsid w:val="006B5F56"/>
    <w:rsid w:val="006C12CB"/>
    <w:rsid w:val="006C2D7D"/>
    <w:rsid w:val="006D634C"/>
    <w:rsid w:val="006E1C97"/>
    <w:rsid w:val="006E6F59"/>
    <w:rsid w:val="006F2855"/>
    <w:rsid w:val="006F3CF4"/>
    <w:rsid w:val="00700280"/>
    <w:rsid w:val="00702C1E"/>
    <w:rsid w:val="00707BA6"/>
    <w:rsid w:val="00715441"/>
    <w:rsid w:val="007219DD"/>
    <w:rsid w:val="00722EA8"/>
    <w:rsid w:val="00725671"/>
    <w:rsid w:val="00727610"/>
    <w:rsid w:val="00732AE7"/>
    <w:rsid w:val="00737A19"/>
    <w:rsid w:val="00751961"/>
    <w:rsid w:val="0075721A"/>
    <w:rsid w:val="00765195"/>
    <w:rsid w:val="00767585"/>
    <w:rsid w:val="00770295"/>
    <w:rsid w:val="00773CA8"/>
    <w:rsid w:val="00784FF5"/>
    <w:rsid w:val="00786BDF"/>
    <w:rsid w:val="007A2CEC"/>
    <w:rsid w:val="007A3BEB"/>
    <w:rsid w:val="007A3D19"/>
    <w:rsid w:val="007A6178"/>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0D3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287C"/>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46CA"/>
    <w:rsid w:val="00B9722C"/>
    <w:rsid w:val="00BA089B"/>
    <w:rsid w:val="00BA0D62"/>
    <w:rsid w:val="00BA5041"/>
    <w:rsid w:val="00BA7BCD"/>
    <w:rsid w:val="00BB166E"/>
    <w:rsid w:val="00BB4210"/>
    <w:rsid w:val="00BB47A4"/>
    <w:rsid w:val="00BC45C7"/>
    <w:rsid w:val="00BC6B0F"/>
    <w:rsid w:val="00BD17E2"/>
    <w:rsid w:val="00BD2498"/>
    <w:rsid w:val="00BD29F5"/>
    <w:rsid w:val="00BD7322"/>
    <w:rsid w:val="00BE554B"/>
    <w:rsid w:val="00BE7F06"/>
    <w:rsid w:val="00BF5242"/>
    <w:rsid w:val="00C0276C"/>
    <w:rsid w:val="00C04F32"/>
    <w:rsid w:val="00C145F2"/>
    <w:rsid w:val="00C22A00"/>
    <w:rsid w:val="00C2356B"/>
    <w:rsid w:val="00C373E0"/>
    <w:rsid w:val="00C375E8"/>
    <w:rsid w:val="00C43C98"/>
    <w:rsid w:val="00C5309C"/>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42A"/>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85A59"/>
    <w:rsid w:val="00E9004B"/>
    <w:rsid w:val="00E96E95"/>
    <w:rsid w:val="00EB1228"/>
    <w:rsid w:val="00ED3D2B"/>
    <w:rsid w:val="00EE263E"/>
    <w:rsid w:val="00EE26AB"/>
    <w:rsid w:val="00EE3BBC"/>
    <w:rsid w:val="00EF190F"/>
    <w:rsid w:val="00F041E5"/>
    <w:rsid w:val="00F1257A"/>
    <w:rsid w:val="00F33BD1"/>
    <w:rsid w:val="00F36729"/>
    <w:rsid w:val="00F36CC2"/>
    <w:rsid w:val="00F417BB"/>
    <w:rsid w:val="00F4318C"/>
    <w:rsid w:val="00F43F8E"/>
    <w:rsid w:val="00F50209"/>
    <w:rsid w:val="00F51C8D"/>
    <w:rsid w:val="00F56F9A"/>
    <w:rsid w:val="00F602B0"/>
    <w:rsid w:val="00F651F5"/>
    <w:rsid w:val="00F727CE"/>
    <w:rsid w:val="00F737FE"/>
    <w:rsid w:val="00F90885"/>
    <w:rsid w:val="00F90FCC"/>
    <w:rsid w:val="00F91518"/>
    <w:rsid w:val="00F95E33"/>
    <w:rsid w:val="00FA3EC9"/>
    <w:rsid w:val="00FB39DC"/>
    <w:rsid w:val="00FC02CC"/>
    <w:rsid w:val="00FC45EA"/>
    <w:rsid w:val="00FC5A02"/>
    <w:rsid w:val="00FD049C"/>
    <w:rsid w:val="00FD293C"/>
    <w:rsid w:val="00FD60F0"/>
    <w:rsid w:val="00FE0FBB"/>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19B_PwrLimr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630845DCD54931A804FA4B2F8B1FCD"/>
        <w:category>
          <w:name w:val="General"/>
          <w:gallery w:val="placeholder"/>
        </w:category>
        <w:types>
          <w:type w:val="bbPlcHdr"/>
        </w:types>
        <w:behaviors>
          <w:behavior w:val="content"/>
        </w:behaviors>
        <w:guid w:val="{75A09703-FDE5-4F58-BFE5-C33736653A0D}"/>
      </w:docPartPr>
      <w:docPartBody>
        <w:p w:rsidR="00AC53DE" w:rsidRDefault="001F1AAF">
          <w:pPr>
            <w:pStyle w:val="7E630845DCD54931A804FA4B2F8B1FC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AAF"/>
    <w:rsid w:val="00174164"/>
    <w:rsid w:val="001F1AAF"/>
    <w:rsid w:val="004426F7"/>
    <w:rsid w:val="004E01C8"/>
    <w:rsid w:val="00647AA3"/>
    <w:rsid w:val="007E4AE6"/>
    <w:rsid w:val="00AC53DE"/>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630845DCD54931A804FA4B2F8B1FCD">
    <w:name w:val="7E630845DCD54931A804FA4B2F8B1F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630845DCD54931A804FA4B2F8B1FCD">
    <w:name w:val="7E630845DCD54931A804FA4B2F8B1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109D0B85-1DD4-474C-A0E7-F8A5B9F4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0</TotalTime>
  <Pages>17</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8137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Anne, Krishna</cp:lastModifiedBy>
  <cp:revision>2</cp:revision>
  <cp:lastPrinted>2014-12-17T17:01:00Z</cp:lastPrinted>
  <dcterms:created xsi:type="dcterms:W3CDTF">2016-11-09T20:51:00Z</dcterms:created>
  <dcterms:modified xsi:type="dcterms:W3CDTF">2016-11-09T20:51:00Z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