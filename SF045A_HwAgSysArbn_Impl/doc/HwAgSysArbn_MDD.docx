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b/>
          <w:sz w:val="48"/>
          <w:szCs w:val="48"/>
        </w:rPr>
        <w:alias w:val="Title"/>
        <w:tag w:val=""/>
        <w:id w:val="-74908585"/>
        <w:placeholder>
          <w:docPart w:val="C2966C1C78A542E78209F7B948180BD7"/>
        </w:placeholder>
        <w:dataBinding w:prefixMappings="xmlns:ns0='http://purl.org/dc/elements/1.1/' xmlns:ns1='http://schemas.openxmlformats.org/package/2006/metadata/core-properties' " w:xpath="/ns1:coreProperties[1]/ns0:title[1]" w:storeItemID="{6C3C8BC8-F283-45AE-878A-BAB7291924A1}"/>
        <w:text/>
      </w:sdtPr>
      <w:sdtEndPr/>
      <w:sdtContent>
        <w:p w:rsidR="00947A9A" w:rsidRDefault="00D229A6" w:rsidP="00665E4E">
          <w:pPr>
            <w:tabs>
              <w:tab w:val="left" w:pos="4320"/>
              <w:tab w:val="left" w:pos="8640"/>
            </w:tabs>
            <w:spacing w:before="1440" w:after="600"/>
            <w:jc w:val="center"/>
            <w:rPr>
              <w:b/>
              <w:sz w:val="48"/>
              <w:szCs w:val="48"/>
            </w:rPr>
          </w:pPr>
          <w:r>
            <w:rPr>
              <w:b/>
              <w:sz w:val="48"/>
              <w:szCs w:val="48"/>
            </w:rPr>
            <w:t>Module Design Document</w:t>
          </w:r>
        </w:p>
      </w:sdtContent>
    </w:sdt>
    <w:p w:rsidR="00D229A6" w:rsidRPr="00D229A6" w:rsidRDefault="00D229A6" w:rsidP="00D229A6">
      <w:pPr>
        <w:tabs>
          <w:tab w:val="left" w:pos="4320"/>
          <w:tab w:val="left" w:pos="8640"/>
        </w:tabs>
        <w:spacing w:after="0"/>
        <w:jc w:val="center"/>
        <w:rPr>
          <w:rFonts w:cs="Calibri"/>
          <w:b/>
          <w:sz w:val="48"/>
          <w:szCs w:val="48"/>
        </w:rPr>
      </w:pPr>
      <w:r w:rsidRPr="00D229A6">
        <w:rPr>
          <w:rFonts w:cs="Calibri"/>
          <w:b/>
          <w:sz w:val="48"/>
          <w:szCs w:val="48"/>
        </w:rPr>
        <w:t>For</w:t>
      </w:r>
    </w:p>
    <w:p w:rsidR="00D229A6" w:rsidRDefault="007C4A1B" w:rsidP="007E0373">
      <w:pPr>
        <w:tabs>
          <w:tab w:val="left" w:pos="4320"/>
          <w:tab w:val="left" w:pos="8640"/>
        </w:tabs>
        <w:spacing w:before="120" w:after="360"/>
        <w:jc w:val="center"/>
        <w:rPr>
          <w:b/>
          <w:sz w:val="36"/>
        </w:rPr>
      </w:pPr>
      <w:r>
        <w:rPr>
          <w:rFonts w:cs="Calibri"/>
          <w:b/>
          <w:sz w:val="48"/>
          <w:szCs w:val="48"/>
        </w:rPr>
        <w:fldChar w:fldCharType="begin"/>
      </w:r>
      <w:r>
        <w:rPr>
          <w:rFonts w:cs="Calibri"/>
          <w:b/>
          <w:sz w:val="48"/>
          <w:szCs w:val="48"/>
        </w:rPr>
        <w:instrText xml:space="preserve"> DOCPROPERTY  "Document Version"  \* MERGEFORMAT </w:instrText>
      </w:r>
      <w:r>
        <w:rPr>
          <w:rFonts w:cs="Calibri"/>
          <w:b/>
          <w:sz w:val="48"/>
          <w:szCs w:val="48"/>
        </w:rPr>
        <w:fldChar w:fldCharType="separate"/>
      </w:r>
      <w:proofErr w:type="spellStart"/>
      <w:r w:rsidR="00BA63AA">
        <w:rPr>
          <w:rFonts w:cs="Calibri"/>
          <w:b/>
          <w:sz w:val="48"/>
          <w:szCs w:val="48"/>
        </w:rPr>
        <w:t>HwAgSysArbn</w:t>
      </w:r>
      <w:proofErr w:type="spellEnd"/>
      <w:r>
        <w:rPr>
          <w:rFonts w:cs="Calibri"/>
          <w:b/>
          <w:sz w:val="48"/>
          <w:szCs w:val="48"/>
        </w:rPr>
        <w:fldChar w:fldCharType="end"/>
      </w:r>
    </w:p>
    <w:p w:rsidR="005E61CD" w:rsidRPr="007E0373" w:rsidRDefault="005E61CD" w:rsidP="007E0373">
      <w:pPr>
        <w:tabs>
          <w:tab w:val="left" w:pos="4320"/>
          <w:tab w:val="left" w:pos="8640"/>
        </w:tabs>
        <w:spacing w:before="120" w:after="360"/>
        <w:jc w:val="center"/>
        <w:rPr>
          <w:b/>
          <w:sz w:val="36"/>
        </w:rPr>
      </w:pPr>
    </w:p>
    <w:p w:rsidR="005E61CD" w:rsidRPr="007E0373" w:rsidRDefault="005E61CD" w:rsidP="007E0373">
      <w:pPr>
        <w:tabs>
          <w:tab w:val="left" w:pos="4320"/>
          <w:tab w:val="left" w:pos="8640"/>
        </w:tabs>
        <w:spacing w:before="120" w:after="360"/>
        <w:jc w:val="center"/>
        <w:rPr>
          <w:b/>
          <w:sz w:val="36"/>
        </w:rPr>
      </w:pPr>
      <w:del w:id="0" w:author="Windows User" w:date="2016-06-20T17:54:00Z">
        <w:r w:rsidRPr="007E0373" w:rsidDel="00363C9F">
          <w:rPr>
            <w:b/>
            <w:sz w:val="36"/>
          </w:rPr>
          <w:fldChar w:fldCharType="begin"/>
        </w:r>
        <w:r w:rsidRPr="007E0373" w:rsidDel="00363C9F">
          <w:rPr>
            <w:b/>
            <w:sz w:val="36"/>
          </w:rPr>
          <w:delInstrText xml:space="preserve"> DOCPROPERTY  "Release Date"  \* MERGEFORMAT </w:delInstrText>
        </w:r>
        <w:r w:rsidRPr="007E0373" w:rsidDel="00363C9F">
          <w:rPr>
            <w:b/>
            <w:sz w:val="36"/>
          </w:rPr>
          <w:fldChar w:fldCharType="separate"/>
        </w:r>
        <w:r w:rsidR="00BA63AA" w:rsidDel="00363C9F">
          <w:rPr>
            <w:b/>
            <w:sz w:val="36"/>
          </w:rPr>
          <w:delText>September 07, 2015</w:delText>
        </w:r>
        <w:r w:rsidRPr="007E0373" w:rsidDel="00363C9F">
          <w:rPr>
            <w:b/>
            <w:sz w:val="36"/>
          </w:rPr>
          <w:fldChar w:fldCharType="end"/>
        </w:r>
      </w:del>
      <w:ins w:id="1" w:author="Windows User" w:date="2016-06-20T17:54:00Z">
        <w:r w:rsidR="00363C9F" w:rsidRPr="007E0373">
          <w:rPr>
            <w:b/>
            <w:sz w:val="36"/>
          </w:rPr>
          <w:fldChar w:fldCharType="begin"/>
        </w:r>
        <w:r w:rsidR="00363C9F" w:rsidRPr="007E0373">
          <w:rPr>
            <w:b/>
            <w:sz w:val="36"/>
          </w:rPr>
          <w:instrText xml:space="preserve"> DOCPROPERTY  "Release Date"  \* MERGEFORMAT </w:instrText>
        </w:r>
        <w:r w:rsidR="00363C9F" w:rsidRPr="007E0373">
          <w:rPr>
            <w:b/>
            <w:sz w:val="36"/>
          </w:rPr>
          <w:fldChar w:fldCharType="separate"/>
        </w:r>
        <w:r w:rsidR="00363C9F">
          <w:rPr>
            <w:b/>
            <w:sz w:val="36"/>
          </w:rPr>
          <w:t>June 20, 201</w:t>
        </w:r>
        <w:r w:rsidR="00363C9F" w:rsidRPr="007E0373">
          <w:rPr>
            <w:b/>
            <w:sz w:val="36"/>
          </w:rPr>
          <w:fldChar w:fldCharType="end"/>
        </w:r>
        <w:r w:rsidR="00363C9F">
          <w:rPr>
            <w:b/>
            <w:sz w:val="36"/>
          </w:rPr>
          <w:t>6</w:t>
        </w:r>
      </w:ins>
    </w:p>
    <w:p w:rsidR="00B81C1B" w:rsidRPr="00A158C7" w:rsidRDefault="00B81C1B" w:rsidP="007E0373">
      <w:pPr>
        <w:tabs>
          <w:tab w:val="left" w:pos="4320"/>
          <w:tab w:val="left" w:pos="8640"/>
        </w:tabs>
        <w:spacing w:before="960"/>
        <w:jc w:val="center"/>
        <w:rPr>
          <w:b/>
          <w:sz w:val="24"/>
        </w:rPr>
      </w:pPr>
      <w:r w:rsidRPr="00A158C7">
        <w:rPr>
          <w:b/>
          <w:sz w:val="24"/>
        </w:rPr>
        <w:t>Prepared For:</w:t>
      </w:r>
    </w:p>
    <w:p w:rsidR="00AA61A8" w:rsidRPr="00A158C7" w:rsidRDefault="00F43F8E" w:rsidP="00DE23CE">
      <w:pPr>
        <w:tabs>
          <w:tab w:val="left" w:pos="4320"/>
          <w:tab w:val="left" w:pos="8640"/>
        </w:tabs>
        <w:jc w:val="center"/>
        <w:rPr>
          <w:b/>
          <w:sz w:val="24"/>
        </w:rPr>
      </w:pPr>
      <w:r>
        <w:rPr>
          <w:b/>
          <w:sz w:val="24"/>
        </w:rPr>
        <w:fldChar w:fldCharType="begin"/>
      </w:r>
      <w:r>
        <w:rPr>
          <w:b/>
          <w:sz w:val="24"/>
        </w:rPr>
        <w:instrText xml:space="preserve"> DOCPROPERTY  "Prepared for Group"  \* MERGEFORMAT </w:instrText>
      </w:r>
      <w:r>
        <w:rPr>
          <w:b/>
          <w:sz w:val="24"/>
        </w:rPr>
        <w:fldChar w:fldCharType="separate"/>
      </w:r>
      <w:r w:rsidR="00BA63AA">
        <w:rPr>
          <w:b/>
          <w:sz w:val="24"/>
        </w:rPr>
        <w:t>Software Engineering</w:t>
      </w:r>
      <w:r>
        <w:rPr>
          <w:b/>
          <w:sz w:val="24"/>
        </w:rPr>
        <w:fldChar w:fldCharType="end"/>
      </w:r>
    </w:p>
    <w:p w:rsidR="00DE23CE" w:rsidRPr="00A158C7" w:rsidRDefault="007E0373" w:rsidP="00DE23CE">
      <w:pPr>
        <w:tabs>
          <w:tab w:val="left" w:pos="4320"/>
          <w:tab w:val="left" w:pos="8640"/>
        </w:tabs>
        <w:jc w:val="center"/>
        <w:rPr>
          <w:b/>
          <w:sz w:val="24"/>
        </w:rPr>
      </w:pPr>
      <w:r>
        <w:rPr>
          <w:b/>
          <w:sz w:val="24"/>
        </w:rPr>
        <w:fldChar w:fldCharType="begin"/>
      </w:r>
      <w:r>
        <w:rPr>
          <w:b/>
          <w:sz w:val="24"/>
        </w:rPr>
        <w:instrText xml:space="preserve"> DOCPROPERTY  Company  \* MERGEFORMAT </w:instrText>
      </w:r>
      <w:r>
        <w:rPr>
          <w:b/>
          <w:sz w:val="24"/>
        </w:rPr>
        <w:fldChar w:fldCharType="separate"/>
      </w:r>
      <w:proofErr w:type="spellStart"/>
      <w:r w:rsidR="00BA63AA">
        <w:rPr>
          <w:b/>
          <w:sz w:val="24"/>
        </w:rPr>
        <w:t>Nexteer</w:t>
      </w:r>
      <w:proofErr w:type="spellEnd"/>
      <w:r w:rsidR="00BA63AA">
        <w:rPr>
          <w:b/>
          <w:sz w:val="24"/>
        </w:rPr>
        <w:t xml:space="preserve"> Automotive</w:t>
      </w:r>
      <w:r>
        <w:rPr>
          <w:b/>
          <w:sz w:val="24"/>
        </w:rPr>
        <w:fldChar w:fldCharType="end"/>
      </w:r>
      <w:r>
        <w:rPr>
          <w:b/>
          <w:sz w:val="24"/>
        </w:rPr>
        <w:t>,</w:t>
      </w:r>
    </w:p>
    <w:p w:rsidR="007E0373" w:rsidRDefault="007E0373">
      <w:pPr>
        <w:tabs>
          <w:tab w:val="left" w:pos="4320"/>
          <w:tab w:val="left" w:pos="8640"/>
        </w:tabs>
        <w:jc w:val="center"/>
        <w:rPr>
          <w:b/>
          <w:sz w:val="24"/>
        </w:rPr>
      </w:pPr>
      <w:r>
        <w:rPr>
          <w:b/>
          <w:sz w:val="24"/>
        </w:rPr>
        <w:fldChar w:fldCharType="begin"/>
      </w:r>
      <w:r>
        <w:rPr>
          <w:b/>
          <w:sz w:val="24"/>
        </w:rPr>
        <w:instrText xml:space="preserve"> DOCPROPERTY  Location  \* MERGEFORMAT </w:instrText>
      </w:r>
      <w:r>
        <w:rPr>
          <w:b/>
          <w:sz w:val="24"/>
        </w:rPr>
        <w:fldChar w:fldCharType="separate"/>
      </w:r>
      <w:r w:rsidR="00BA63AA">
        <w:rPr>
          <w:b/>
          <w:sz w:val="24"/>
        </w:rPr>
        <w:t>Saginaw, MI, USA</w:t>
      </w:r>
      <w:r>
        <w:rPr>
          <w:b/>
          <w:sz w:val="24"/>
        </w:rPr>
        <w:fldChar w:fldCharType="end"/>
      </w:r>
    </w:p>
    <w:p w:rsidR="00B81C1B" w:rsidRPr="00A158C7" w:rsidRDefault="00B81C1B" w:rsidP="007E0373">
      <w:pPr>
        <w:tabs>
          <w:tab w:val="left" w:pos="4320"/>
          <w:tab w:val="left" w:pos="8640"/>
        </w:tabs>
        <w:spacing w:before="960"/>
        <w:jc w:val="center"/>
        <w:rPr>
          <w:b/>
          <w:sz w:val="24"/>
        </w:rPr>
      </w:pPr>
      <w:r w:rsidRPr="00A158C7">
        <w:rPr>
          <w:b/>
          <w:sz w:val="24"/>
        </w:rPr>
        <w:t xml:space="preserve">Prepared By: </w:t>
      </w:r>
    </w:p>
    <w:p w:rsidR="00891F29" w:rsidDel="00363C9F" w:rsidRDefault="0054769F" w:rsidP="00891F29">
      <w:pPr>
        <w:tabs>
          <w:tab w:val="left" w:pos="4320"/>
          <w:tab w:val="left" w:pos="8640"/>
        </w:tabs>
        <w:jc w:val="center"/>
        <w:rPr>
          <w:del w:id="2" w:author="Windows User" w:date="2016-06-20T17:54:00Z"/>
          <w:b/>
          <w:sz w:val="24"/>
        </w:rPr>
      </w:pPr>
      <w:del w:id="3" w:author="Windows User" w:date="2016-06-20T17:54:00Z">
        <w:r w:rsidDel="00363C9F">
          <w:rPr>
            <w:b/>
            <w:sz w:val="24"/>
          </w:rPr>
          <w:fldChar w:fldCharType="begin"/>
        </w:r>
        <w:r w:rsidDel="00363C9F">
          <w:rPr>
            <w:b/>
            <w:sz w:val="24"/>
          </w:rPr>
          <w:delInstrText xml:space="preserve"> DOCPROPERTY  "Prepared by Group"  \* MERGEFORMAT </w:delInstrText>
        </w:r>
        <w:r w:rsidDel="00363C9F">
          <w:rPr>
            <w:b/>
            <w:sz w:val="24"/>
          </w:rPr>
          <w:fldChar w:fldCharType="separate"/>
        </w:r>
        <w:r w:rsidR="00BA63AA" w:rsidDel="00363C9F">
          <w:rPr>
            <w:b/>
            <w:sz w:val="24"/>
          </w:rPr>
          <w:delText>Sarika Natu</w:delText>
        </w:r>
        <w:r w:rsidDel="00363C9F">
          <w:rPr>
            <w:b/>
            <w:sz w:val="24"/>
          </w:rPr>
          <w:fldChar w:fldCharType="end"/>
        </w:r>
        <w:r w:rsidR="00891F29" w:rsidRPr="00A158C7" w:rsidDel="00363C9F">
          <w:rPr>
            <w:b/>
            <w:sz w:val="24"/>
          </w:rPr>
          <w:delText>,</w:delText>
        </w:r>
      </w:del>
    </w:p>
    <w:p w:rsidR="00BA63AA" w:rsidDel="00363C9F" w:rsidRDefault="00BA63AA" w:rsidP="00891F29">
      <w:pPr>
        <w:tabs>
          <w:tab w:val="left" w:pos="4320"/>
          <w:tab w:val="left" w:pos="8640"/>
        </w:tabs>
        <w:jc w:val="center"/>
        <w:rPr>
          <w:del w:id="4" w:author="Windows User" w:date="2016-06-20T17:54:00Z"/>
          <w:b/>
          <w:sz w:val="24"/>
        </w:rPr>
      </w:pPr>
      <w:del w:id="5" w:author="Windows User" w:date="2016-06-20T17:54:00Z">
        <w:r w:rsidDel="00363C9F">
          <w:rPr>
            <w:b/>
            <w:sz w:val="24"/>
          </w:rPr>
          <w:delText>KPIT Technologies,</w:delText>
        </w:r>
      </w:del>
    </w:p>
    <w:p w:rsidR="00BA63AA" w:rsidRPr="00A158C7" w:rsidRDefault="00BA63AA" w:rsidP="00891F29">
      <w:pPr>
        <w:tabs>
          <w:tab w:val="left" w:pos="4320"/>
          <w:tab w:val="left" w:pos="8640"/>
        </w:tabs>
        <w:jc w:val="center"/>
        <w:rPr>
          <w:b/>
          <w:sz w:val="24"/>
        </w:rPr>
      </w:pPr>
      <w:del w:id="6" w:author="Windows User" w:date="2016-06-20T17:54:00Z">
        <w:r w:rsidDel="00363C9F">
          <w:rPr>
            <w:b/>
            <w:sz w:val="24"/>
          </w:rPr>
          <w:delText>India</w:delText>
        </w:r>
      </w:del>
      <w:proofErr w:type="spellStart"/>
      <w:ins w:id="7" w:author="Windows User" w:date="2016-06-20T17:54:00Z">
        <w:r w:rsidR="00363C9F">
          <w:rPr>
            <w:b/>
            <w:sz w:val="24"/>
          </w:rPr>
          <w:t>Spandana</w:t>
        </w:r>
        <w:proofErr w:type="spellEnd"/>
        <w:r w:rsidR="00363C9F">
          <w:rPr>
            <w:b/>
            <w:sz w:val="24"/>
          </w:rPr>
          <w:t xml:space="preserve"> </w:t>
        </w:r>
        <w:proofErr w:type="spellStart"/>
        <w:r w:rsidR="00363C9F">
          <w:rPr>
            <w:b/>
            <w:sz w:val="24"/>
          </w:rPr>
          <w:t>Balani</w:t>
        </w:r>
      </w:ins>
      <w:proofErr w:type="spellEnd"/>
    </w:p>
    <w:p w:rsidR="00363C9F" w:rsidRPr="00AA38E8" w:rsidRDefault="00B81C1B">
      <w:pPr>
        <w:tabs>
          <w:tab w:val="left" w:pos="4320"/>
          <w:tab w:val="left" w:pos="8640"/>
        </w:tabs>
        <w:jc w:val="center"/>
        <w:rPr>
          <w:ins w:id="8" w:author="Windows User" w:date="2016-06-20T17:58:00Z"/>
          <w:rFonts w:cs="Calibri"/>
          <w:b/>
        </w:rPr>
        <w:pPrChange w:id="9" w:author="Windows User" w:date="2016-06-20T17:58:00Z">
          <w:pPr>
            <w:tabs>
              <w:tab w:val="left" w:pos="4320"/>
              <w:tab w:val="left" w:pos="8640"/>
            </w:tabs>
          </w:pPr>
        </w:pPrChange>
      </w:pPr>
      <w:r w:rsidRPr="00A158C7">
        <w:rPr>
          <w:b/>
          <w:sz w:val="23"/>
        </w:rPr>
        <w:br w:type="page"/>
      </w:r>
      <w:r w:rsidR="00393DBF">
        <w:rPr>
          <w:b/>
          <w:sz w:val="28"/>
          <w:szCs w:val="28"/>
          <w:u w:val="single"/>
        </w:rPr>
        <w:lastRenderedPageBreak/>
        <w:t>Change</w:t>
      </w:r>
      <w:r w:rsidRPr="006C2D7D">
        <w:rPr>
          <w:b/>
          <w:sz w:val="28"/>
          <w:szCs w:val="28"/>
          <w:u w:val="single"/>
        </w:rPr>
        <w:t xml:space="preserve"> History</w:t>
      </w:r>
    </w:p>
    <w:p w:rsidR="00363C9F" w:rsidRPr="00AA38E8" w:rsidRDefault="00363C9F" w:rsidP="00363C9F">
      <w:pPr>
        <w:tabs>
          <w:tab w:val="left" w:pos="4320"/>
          <w:tab w:val="left" w:pos="8640"/>
        </w:tabs>
        <w:rPr>
          <w:ins w:id="10" w:author="Windows User" w:date="2016-06-20T17:58:00Z"/>
          <w:rFonts w:cs="Calibri"/>
          <w:b/>
        </w:rPr>
      </w:pPr>
    </w:p>
    <w:tbl>
      <w:tblPr>
        <w:tblW w:w="80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3870"/>
        <w:gridCol w:w="1170"/>
        <w:gridCol w:w="990"/>
        <w:gridCol w:w="1440"/>
      </w:tblGrid>
      <w:tr w:rsidR="00363C9F" w:rsidRPr="00AA38E8" w:rsidTr="009A15AD">
        <w:trPr>
          <w:ins w:id="11" w:author="Windows User" w:date="2016-06-20T17:58:00Z"/>
        </w:trPr>
        <w:tc>
          <w:tcPr>
            <w:tcW w:w="540" w:type="dxa"/>
          </w:tcPr>
          <w:p w:rsidR="00363C9F" w:rsidRPr="00AA38E8" w:rsidRDefault="00363C9F" w:rsidP="009A15AD">
            <w:pPr>
              <w:jc w:val="center"/>
              <w:rPr>
                <w:ins w:id="12" w:author="Windows User" w:date="2016-06-20T17:58:00Z"/>
                <w:rFonts w:cs="Calibri"/>
                <w:b/>
              </w:rPr>
            </w:pPr>
            <w:ins w:id="13" w:author="Windows User" w:date="2016-06-20T17:58:00Z">
              <w:r w:rsidRPr="00AA38E8">
                <w:rPr>
                  <w:rFonts w:cs="Calibri"/>
                  <w:b/>
                </w:rPr>
                <w:t>Sl. No.</w:t>
              </w:r>
            </w:ins>
          </w:p>
        </w:tc>
        <w:tc>
          <w:tcPr>
            <w:tcW w:w="3870" w:type="dxa"/>
          </w:tcPr>
          <w:p w:rsidR="00363C9F" w:rsidRPr="00AA38E8" w:rsidRDefault="00363C9F" w:rsidP="009A15AD">
            <w:pPr>
              <w:jc w:val="center"/>
              <w:rPr>
                <w:ins w:id="14" w:author="Windows User" w:date="2016-06-20T17:58:00Z"/>
                <w:rFonts w:cs="Calibri"/>
                <w:b/>
              </w:rPr>
            </w:pPr>
            <w:ins w:id="15" w:author="Windows User" w:date="2016-06-20T17:58:00Z">
              <w:r w:rsidRPr="00AA38E8">
                <w:rPr>
                  <w:rFonts w:cs="Calibri"/>
                  <w:b/>
                </w:rPr>
                <w:t>Description</w:t>
              </w:r>
            </w:ins>
          </w:p>
        </w:tc>
        <w:tc>
          <w:tcPr>
            <w:tcW w:w="1170" w:type="dxa"/>
          </w:tcPr>
          <w:p w:rsidR="00363C9F" w:rsidRPr="00AA38E8" w:rsidRDefault="00363C9F" w:rsidP="009A15AD">
            <w:pPr>
              <w:jc w:val="center"/>
              <w:rPr>
                <w:ins w:id="16" w:author="Windows User" w:date="2016-06-20T17:58:00Z"/>
                <w:rFonts w:cs="Calibri"/>
                <w:b/>
              </w:rPr>
            </w:pPr>
            <w:ins w:id="17" w:author="Windows User" w:date="2016-06-20T17:58:00Z">
              <w:r w:rsidRPr="00AA38E8">
                <w:rPr>
                  <w:rFonts w:cs="Calibri"/>
                  <w:b/>
                </w:rPr>
                <w:t>Author</w:t>
              </w:r>
            </w:ins>
          </w:p>
        </w:tc>
        <w:tc>
          <w:tcPr>
            <w:tcW w:w="990" w:type="dxa"/>
          </w:tcPr>
          <w:p w:rsidR="00363C9F" w:rsidRPr="00AA38E8" w:rsidRDefault="00363C9F" w:rsidP="009A15AD">
            <w:pPr>
              <w:jc w:val="center"/>
              <w:rPr>
                <w:ins w:id="18" w:author="Windows User" w:date="2016-06-20T17:58:00Z"/>
                <w:rFonts w:cs="Calibri"/>
                <w:b/>
              </w:rPr>
            </w:pPr>
            <w:ins w:id="19" w:author="Windows User" w:date="2016-06-20T17:58:00Z">
              <w:r w:rsidRPr="00AA38E8">
                <w:rPr>
                  <w:rFonts w:cs="Calibri"/>
                  <w:b/>
                </w:rPr>
                <w:t>Version</w:t>
              </w:r>
            </w:ins>
          </w:p>
        </w:tc>
        <w:tc>
          <w:tcPr>
            <w:tcW w:w="1440" w:type="dxa"/>
          </w:tcPr>
          <w:p w:rsidR="00363C9F" w:rsidRPr="00AA38E8" w:rsidRDefault="00363C9F" w:rsidP="009A15AD">
            <w:pPr>
              <w:jc w:val="center"/>
              <w:rPr>
                <w:ins w:id="20" w:author="Windows User" w:date="2016-06-20T17:58:00Z"/>
                <w:rFonts w:cs="Calibri"/>
                <w:b/>
              </w:rPr>
            </w:pPr>
            <w:ins w:id="21" w:author="Windows User" w:date="2016-06-20T17:58:00Z">
              <w:r w:rsidRPr="00AA38E8">
                <w:rPr>
                  <w:rFonts w:cs="Calibri"/>
                  <w:b/>
                </w:rPr>
                <w:t>Date</w:t>
              </w:r>
            </w:ins>
          </w:p>
        </w:tc>
      </w:tr>
      <w:tr w:rsidR="00363C9F" w:rsidRPr="00AA38E8" w:rsidTr="009A15AD">
        <w:trPr>
          <w:ins w:id="22" w:author="Windows User" w:date="2016-06-20T17:58:00Z"/>
        </w:trPr>
        <w:tc>
          <w:tcPr>
            <w:tcW w:w="540" w:type="dxa"/>
          </w:tcPr>
          <w:p w:rsidR="00363C9F" w:rsidRPr="00AA38E8" w:rsidRDefault="00363C9F" w:rsidP="009A15AD">
            <w:pPr>
              <w:rPr>
                <w:ins w:id="23" w:author="Windows User" w:date="2016-06-20T17:58:00Z"/>
                <w:rFonts w:cs="Calibri"/>
              </w:rPr>
            </w:pPr>
            <w:ins w:id="24" w:author="Windows User" w:date="2016-06-20T17:58:00Z">
              <w:r>
                <w:rPr>
                  <w:rFonts w:cs="Calibri"/>
                </w:rPr>
                <w:t>1</w:t>
              </w:r>
            </w:ins>
          </w:p>
        </w:tc>
        <w:tc>
          <w:tcPr>
            <w:tcW w:w="3870" w:type="dxa"/>
          </w:tcPr>
          <w:p w:rsidR="00363C9F" w:rsidRPr="00AA38E8" w:rsidRDefault="00363C9F" w:rsidP="009A15AD">
            <w:pPr>
              <w:rPr>
                <w:ins w:id="25" w:author="Windows User" w:date="2016-06-20T17:58:00Z"/>
                <w:rFonts w:cs="Calibri"/>
              </w:rPr>
            </w:pPr>
            <w:ins w:id="26" w:author="Windows User" w:date="2016-06-20T17:58:00Z">
              <w:r>
                <w:rPr>
                  <w:rFonts w:cs="Calibri"/>
                </w:rPr>
                <w:t>Initial Version</w:t>
              </w:r>
            </w:ins>
          </w:p>
        </w:tc>
        <w:tc>
          <w:tcPr>
            <w:tcW w:w="1170" w:type="dxa"/>
          </w:tcPr>
          <w:p w:rsidR="00363C9F" w:rsidRPr="00AA38E8" w:rsidRDefault="00363C9F" w:rsidP="009A15AD">
            <w:pPr>
              <w:jc w:val="center"/>
              <w:rPr>
                <w:ins w:id="27" w:author="Windows User" w:date="2016-06-20T17:58:00Z"/>
                <w:rFonts w:cs="Calibri"/>
              </w:rPr>
            </w:pPr>
            <w:proofErr w:type="spellStart"/>
            <w:ins w:id="28" w:author="Windows User" w:date="2016-06-20T17:58:00Z">
              <w:r w:rsidRPr="0006400A">
                <w:rPr>
                  <w:rFonts w:cs="Calibri"/>
                </w:rPr>
                <w:t>Sarika</w:t>
              </w:r>
              <w:proofErr w:type="spellEnd"/>
              <w:r w:rsidRPr="0006400A">
                <w:rPr>
                  <w:rFonts w:cs="Calibri"/>
                </w:rPr>
                <w:t xml:space="preserve"> </w:t>
              </w:r>
              <w:proofErr w:type="spellStart"/>
              <w:r w:rsidRPr="0006400A">
                <w:rPr>
                  <w:rFonts w:cs="Calibri"/>
                </w:rPr>
                <w:t>Natu</w:t>
              </w:r>
              <w:proofErr w:type="spellEnd"/>
              <w:r>
                <w:rPr>
                  <w:rFonts w:cs="Calibri"/>
                </w:rPr>
                <w:t>(KPIT Technologies)</w:t>
              </w:r>
            </w:ins>
          </w:p>
        </w:tc>
        <w:tc>
          <w:tcPr>
            <w:tcW w:w="990" w:type="dxa"/>
          </w:tcPr>
          <w:p w:rsidR="00363C9F" w:rsidRPr="00AA38E8" w:rsidRDefault="00363C9F" w:rsidP="009A15AD">
            <w:pPr>
              <w:jc w:val="center"/>
              <w:rPr>
                <w:ins w:id="29" w:author="Windows User" w:date="2016-06-20T17:58:00Z"/>
                <w:rFonts w:cs="Calibri"/>
              </w:rPr>
            </w:pPr>
            <w:ins w:id="30" w:author="Windows User" w:date="2016-06-20T17:58:00Z">
              <w:r>
                <w:rPr>
                  <w:rFonts w:cs="Calibri"/>
                </w:rPr>
                <w:t>1.0</w:t>
              </w:r>
            </w:ins>
          </w:p>
        </w:tc>
        <w:tc>
          <w:tcPr>
            <w:tcW w:w="1440" w:type="dxa"/>
          </w:tcPr>
          <w:p w:rsidR="00363C9F" w:rsidRPr="00AA38E8" w:rsidRDefault="00363C9F" w:rsidP="009A15AD">
            <w:pPr>
              <w:jc w:val="center"/>
              <w:rPr>
                <w:ins w:id="31" w:author="Windows User" w:date="2016-06-20T17:58:00Z"/>
                <w:rFonts w:cs="Calibri"/>
              </w:rPr>
            </w:pPr>
            <w:ins w:id="32" w:author="Windows User" w:date="2016-06-20T17:58:00Z">
              <w:r>
                <w:rPr>
                  <w:rFonts w:cs="Calibri"/>
                </w:rPr>
                <w:t>07-Sept-2015</w:t>
              </w:r>
            </w:ins>
          </w:p>
        </w:tc>
      </w:tr>
      <w:tr w:rsidR="00363C9F" w:rsidRPr="00AA38E8" w:rsidTr="009A15AD">
        <w:trPr>
          <w:ins w:id="33" w:author="Windows User" w:date="2016-06-20T17:58:00Z"/>
        </w:trPr>
        <w:tc>
          <w:tcPr>
            <w:tcW w:w="540" w:type="dxa"/>
          </w:tcPr>
          <w:p w:rsidR="00363C9F" w:rsidRDefault="0021764C" w:rsidP="009A15AD">
            <w:pPr>
              <w:rPr>
                <w:ins w:id="34" w:author="Windows User" w:date="2016-06-20T17:58:00Z"/>
                <w:rFonts w:cs="Calibri"/>
              </w:rPr>
            </w:pPr>
            <w:ins w:id="35" w:author="Windows User" w:date="2016-07-01T14:52:00Z">
              <w:r>
                <w:rPr>
                  <w:rFonts w:cs="Calibri"/>
                </w:rPr>
                <w:t>2</w:t>
              </w:r>
            </w:ins>
          </w:p>
        </w:tc>
        <w:tc>
          <w:tcPr>
            <w:tcW w:w="3870" w:type="dxa"/>
          </w:tcPr>
          <w:p w:rsidR="00363C9F" w:rsidRDefault="00363C9F" w:rsidP="009A15AD">
            <w:pPr>
              <w:rPr>
                <w:ins w:id="36" w:author="Windows User" w:date="2016-06-20T17:58:00Z"/>
              </w:rPr>
            </w:pPr>
            <w:ins w:id="37" w:author="Windows User" w:date="2016-06-20T17:58:00Z">
              <w:r>
                <w:rPr>
                  <w:rFonts w:cs="Calibri"/>
                </w:rPr>
                <w:t xml:space="preserve">SF045A_HwAgSysArbn_Design </w:t>
              </w:r>
              <w:r w:rsidRPr="004D7986">
                <w:t>version 2 implementation</w:t>
              </w:r>
            </w:ins>
          </w:p>
        </w:tc>
        <w:tc>
          <w:tcPr>
            <w:tcW w:w="1170" w:type="dxa"/>
          </w:tcPr>
          <w:p w:rsidR="00363C9F" w:rsidRDefault="00363C9F" w:rsidP="009A15AD">
            <w:pPr>
              <w:jc w:val="center"/>
              <w:rPr>
                <w:ins w:id="38" w:author="Windows User" w:date="2016-06-20T17:58:00Z"/>
                <w:rFonts w:cs="Calibri"/>
              </w:rPr>
            </w:pPr>
            <w:ins w:id="39" w:author="Windows User" w:date="2016-06-20T17:58:00Z">
              <w:r>
                <w:rPr>
                  <w:rFonts w:cs="Calibri"/>
                </w:rPr>
                <w:t>SB</w:t>
              </w:r>
            </w:ins>
          </w:p>
        </w:tc>
        <w:tc>
          <w:tcPr>
            <w:tcW w:w="990" w:type="dxa"/>
          </w:tcPr>
          <w:p w:rsidR="00363C9F" w:rsidRDefault="00363C9F" w:rsidP="00363C9F">
            <w:pPr>
              <w:jc w:val="center"/>
              <w:rPr>
                <w:ins w:id="40" w:author="Windows User" w:date="2016-06-20T17:58:00Z"/>
                <w:rFonts w:cs="Calibri"/>
              </w:rPr>
            </w:pPr>
            <w:ins w:id="41" w:author="Windows User" w:date="2016-06-20T17:58:00Z">
              <w:r>
                <w:rPr>
                  <w:rFonts w:cs="Calibri"/>
                </w:rPr>
                <w:t>2.0</w:t>
              </w:r>
            </w:ins>
          </w:p>
        </w:tc>
        <w:tc>
          <w:tcPr>
            <w:tcW w:w="1440" w:type="dxa"/>
          </w:tcPr>
          <w:p w:rsidR="00363C9F" w:rsidRDefault="00363C9F" w:rsidP="009A15AD">
            <w:pPr>
              <w:jc w:val="center"/>
              <w:rPr>
                <w:ins w:id="42" w:author="Windows User" w:date="2016-06-20T17:58:00Z"/>
                <w:rFonts w:cs="Calibri"/>
              </w:rPr>
            </w:pPr>
            <w:ins w:id="43" w:author="Windows User" w:date="2016-06-20T17:58:00Z">
              <w:r>
                <w:rPr>
                  <w:rFonts w:cs="Calibri"/>
                </w:rPr>
                <w:t>20-Jun-2016</w:t>
              </w:r>
            </w:ins>
          </w:p>
        </w:tc>
      </w:tr>
      <w:tr w:rsidR="00363C9F" w:rsidRPr="00AA38E8" w:rsidTr="009A15AD">
        <w:trPr>
          <w:ins w:id="44" w:author="Windows User" w:date="2016-06-20T17:58:00Z"/>
        </w:trPr>
        <w:tc>
          <w:tcPr>
            <w:tcW w:w="540" w:type="dxa"/>
          </w:tcPr>
          <w:p w:rsidR="00363C9F" w:rsidRDefault="00363C9F" w:rsidP="009A15AD">
            <w:pPr>
              <w:rPr>
                <w:ins w:id="45" w:author="Windows User" w:date="2016-06-20T17:58:00Z"/>
                <w:rFonts w:cs="Calibri"/>
              </w:rPr>
            </w:pPr>
          </w:p>
        </w:tc>
        <w:tc>
          <w:tcPr>
            <w:tcW w:w="3870" w:type="dxa"/>
          </w:tcPr>
          <w:p w:rsidR="00363C9F" w:rsidRDefault="00363C9F" w:rsidP="009A15AD">
            <w:pPr>
              <w:rPr>
                <w:ins w:id="46" w:author="Windows User" w:date="2016-06-20T17:58:00Z"/>
              </w:rPr>
            </w:pPr>
          </w:p>
        </w:tc>
        <w:tc>
          <w:tcPr>
            <w:tcW w:w="1170" w:type="dxa"/>
          </w:tcPr>
          <w:p w:rsidR="00363C9F" w:rsidRDefault="00363C9F" w:rsidP="009A15AD">
            <w:pPr>
              <w:jc w:val="center"/>
              <w:rPr>
                <w:ins w:id="47" w:author="Windows User" w:date="2016-06-20T17:58:00Z"/>
                <w:rFonts w:cs="Calibri"/>
              </w:rPr>
            </w:pPr>
          </w:p>
        </w:tc>
        <w:tc>
          <w:tcPr>
            <w:tcW w:w="990" w:type="dxa"/>
          </w:tcPr>
          <w:p w:rsidR="00363C9F" w:rsidRDefault="00363C9F" w:rsidP="009A15AD">
            <w:pPr>
              <w:jc w:val="center"/>
              <w:rPr>
                <w:ins w:id="48" w:author="Windows User" w:date="2016-06-20T17:58:00Z"/>
                <w:rFonts w:cs="Calibri"/>
              </w:rPr>
            </w:pPr>
          </w:p>
        </w:tc>
        <w:tc>
          <w:tcPr>
            <w:tcW w:w="1440" w:type="dxa"/>
          </w:tcPr>
          <w:p w:rsidR="00363C9F" w:rsidRDefault="00363C9F" w:rsidP="009A15AD">
            <w:pPr>
              <w:jc w:val="center"/>
              <w:rPr>
                <w:ins w:id="49" w:author="Windows User" w:date="2016-06-20T17:58:00Z"/>
                <w:rFonts w:cs="Calibri"/>
              </w:rPr>
            </w:pPr>
          </w:p>
        </w:tc>
      </w:tr>
      <w:tr w:rsidR="00363C9F" w:rsidRPr="00AA38E8" w:rsidTr="009A15AD">
        <w:trPr>
          <w:ins w:id="50" w:author="Windows User" w:date="2016-06-20T17:58:00Z"/>
        </w:trPr>
        <w:tc>
          <w:tcPr>
            <w:tcW w:w="540" w:type="dxa"/>
          </w:tcPr>
          <w:p w:rsidR="00363C9F" w:rsidRDefault="00363C9F" w:rsidP="009A15AD">
            <w:pPr>
              <w:rPr>
                <w:ins w:id="51" w:author="Windows User" w:date="2016-06-20T17:58:00Z"/>
                <w:rFonts w:cs="Calibri"/>
              </w:rPr>
            </w:pPr>
          </w:p>
        </w:tc>
        <w:tc>
          <w:tcPr>
            <w:tcW w:w="3870" w:type="dxa"/>
          </w:tcPr>
          <w:p w:rsidR="00363C9F" w:rsidRDefault="00363C9F" w:rsidP="009A15AD">
            <w:pPr>
              <w:rPr>
                <w:ins w:id="52" w:author="Windows User" w:date="2016-06-20T17:58:00Z"/>
              </w:rPr>
            </w:pPr>
          </w:p>
        </w:tc>
        <w:tc>
          <w:tcPr>
            <w:tcW w:w="1170" w:type="dxa"/>
          </w:tcPr>
          <w:p w:rsidR="00363C9F" w:rsidRDefault="00363C9F" w:rsidP="009A15AD">
            <w:pPr>
              <w:jc w:val="center"/>
              <w:rPr>
                <w:ins w:id="53" w:author="Windows User" w:date="2016-06-20T17:58:00Z"/>
                <w:rFonts w:cs="Calibri"/>
              </w:rPr>
            </w:pPr>
          </w:p>
        </w:tc>
        <w:tc>
          <w:tcPr>
            <w:tcW w:w="990" w:type="dxa"/>
          </w:tcPr>
          <w:p w:rsidR="00363C9F" w:rsidRDefault="00363C9F" w:rsidP="009A15AD">
            <w:pPr>
              <w:jc w:val="center"/>
              <w:rPr>
                <w:ins w:id="54" w:author="Windows User" w:date="2016-06-20T17:58:00Z"/>
                <w:rFonts w:cs="Calibri"/>
              </w:rPr>
            </w:pPr>
          </w:p>
        </w:tc>
        <w:tc>
          <w:tcPr>
            <w:tcW w:w="1440" w:type="dxa"/>
          </w:tcPr>
          <w:p w:rsidR="00363C9F" w:rsidRDefault="00363C9F" w:rsidP="009A15AD">
            <w:pPr>
              <w:jc w:val="center"/>
              <w:rPr>
                <w:ins w:id="55" w:author="Windows User" w:date="2016-06-20T17:58:00Z"/>
                <w:rFonts w:cs="Calibri"/>
              </w:rPr>
            </w:pPr>
          </w:p>
        </w:tc>
      </w:tr>
    </w:tbl>
    <w:p w:rsidR="00363C9F" w:rsidRDefault="00363C9F" w:rsidP="00480A9D">
      <w:pPr>
        <w:tabs>
          <w:tab w:val="left" w:pos="4320"/>
          <w:tab w:val="left" w:pos="8640"/>
        </w:tabs>
        <w:jc w:val="center"/>
        <w:rPr>
          <w:ins w:id="56" w:author="Windows User" w:date="2016-06-20T17:57:00Z"/>
          <w:b/>
          <w:sz w:val="28"/>
          <w:szCs w:val="28"/>
          <w:u w:val="single"/>
        </w:rPr>
      </w:pPr>
    </w:p>
    <w:p w:rsidR="00363C9F" w:rsidRPr="006C2D7D" w:rsidRDefault="00363C9F" w:rsidP="00480A9D">
      <w:pPr>
        <w:tabs>
          <w:tab w:val="left" w:pos="4320"/>
          <w:tab w:val="left" w:pos="8640"/>
        </w:tabs>
        <w:jc w:val="center"/>
        <w:rPr>
          <w:b/>
          <w:sz w:val="28"/>
          <w:szCs w:val="28"/>
          <w:u w:val="single"/>
        </w:rPr>
      </w:pPr>
    </w:p>
    <w:tbl>
      <w:tblPr>
        <w:tblW w:w="85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Change w:id="57" w:author="Windows User" w:date="2016-06-20T17:57:00Z">
          <w:tblPr>
            <w:tblW w:w="74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PrChange>
      </w:tblPr>
      <w:tblGrid>
        <w:gridCol w:w="644"/>
        <w:gridCol w:w="2929"/>
        <w:gridCol w:w="2160"/>
        <w:gridCol w:w="1350"/>
        <w:gridCol w:w="1440"/>
        <w:tblGridChange w:id="58">
          <w:tblGrid>
            <w:gridCol w:w="1053"/>
            <w:gridCol w:w="1467"/>
            <w:gridCol w:w="1053"/>
            <w:gridCol w:w="1467"/>
            <w:gridCol w:w="693"/>
            <w:gridCol w:w="1350"/>
            <w:gridCol w:w="117"/>
            <w:gridCol w:w="1323"/>
            <w:gridCol w:w="27"/>
            <w:gridCol w:w="1440"/>
          </w:tblGrid>
        </w:tblGridChange>
      </w:tblGrid>
      <w:tr w:rsidR="00363C9F" w:rsidRPr="00AA38E8" w:rsidTr="00363C9F">
        <w:trPr>
          <w:jc w:val="center"/>
          <w:trPrChange w:id="59" w:author="Windows User" w:date="2016-06-20T17:57:00Z">
            <w:trPr>
              <w:jc w:val="center"/>
            </w:trPr>
          </w:trPrChange>
        </w:trPr>
        <w:tc>
          <w:tcPr>
            <w:tcW w:w="644" w:type="dxa"/>
            <w:tcPrChange w:id="60" w:author="Windows User" w:date="2016-06-20T17:57:00Z">
              <w:tcPr>
                <w:tcW w:w="2520" w:type="dxa"/>
                <w:gridSpan w:val="2"/>
              </w:tcPr>
            </w:tcPrChange>
          </w:tcPr>
          <w:p w:rsidR="00363C9F" w:rsidRPr="00AA38E8" w:rsidRDefault="00363C9F" w:rsidP="00D229A6">
            <w:pPr>
              <w:jc w:val="center"/>
              <w:rPr>
                <w:ins w:id="61" w:author="Windows User" w:date="2016-06-20T17:55:00Z"/>
                <w:rFonts w:cs="Calibri"/>
                <w:b/>
              </w:rPr>
            </w:pPr>
          </w:p>
        </w:tc>
        <w:tc>
          <w:tcPr>
            <w:tcW w:w="2929" w:type="dxa"/>
            <w:tcPrChange w:id="62" w:author="Windows User" w:date="2016-06-20T17:57:00Z">
              <w:tcPr>
                <w:tcW w:w="2520" w:type="dxa"/>
                <w:gridSpan w:val="2"/>
              </w:tcPr>
            </w:tcPrChange>
          </w:tcPr>
          <w:p w:rsidR="00363C9F" w:rsidRPr="00AA38E8" w:rsidRDefault="00363C9F" w:rsidP="00D229A6">
            <w:pPr>
              <w:jc w:val="center"/>
              <w:rPr>
                <w:rFonts w:cs="Calibri"/>
                <w:b/>
              </w:rPr>
            </w:pPr>
            <w:del w:id="63" w:author="Windows User" w:date="2016-06-20T17:59:00Z">
              <w:r w:rsidRPr="00AA38E8" w:rsidDel="00363C9F">
                <w:rPr>
                  <w:rFonts w:cs="Calibri"/>
                  <w:b/>
                </w:rPr>
                <w:delText>Description</w:delText>
              </w:r>
            </w:del>
          </w:p>
        </w:tc>
        <w:tc>
          <w:tcPr>
            <w:tcW w:w="2160" w:type="dxa"/>
            <w:tcPrChange w:id="64" w:author="Windows User" w:date="2016-06-20T17:57:00Z">
              <w:tcPr>
                <w:tcW w:w="2160" w:type="dxa"/>
                <w:gridSpan w:val="3"/>
              </w:tcPr>
            </w:tcPrChange>
          </w:tcPr>
          <w:p w:rsidR="00363C9F" w:rsidRPr="00AA38E8" w:rsidRDefault="00363C9F" w:rsidP="00D229A6">
            <w:pPr>
              <w:jc w:val="center"/>
              <w:rPr>
                <w:rFonts w:cs="Calibri"/>
                <w:b/>
              </w:rPr>
            </w:pPr>
            <w:del w:id="65" w:author="Windows User" w:date="2016-06-20T17:59:00Z">
              <w:r w:rsidRPr="00AA38E8" w:rsidDel="00363C9F">
                <w:rPr>
                  <w:rFonts w:cs="Calibri"/>
                  <w:b/>
                </w:rPr>
                <w:delText>Author</w:delText>
              </w:r>
            </w:del>
          </w:p>
        </w:tc>
        <w:tc>
          <w:tcPr>
            <w:tcW w:w="1350" w:type="dxa"/>
            <w:tcPrChange w:id="66" w:author="Windows User" w:date="2016-06-20T17:57:00Z">
              <w:tcPr>
                <w:tcW w:w="1350" w:type="dxa"/>
                <w:gridSpan w:val="2"/>
              </w:tcPr>
            </w:tcPrChange>
          </w:tcPr>
          <w:p w:rsidR="00363C9F" w:rsidRPr="00AA38E8" w:rsidRDefault="00363C9F" w:rsidP="00D229A6">
            <w:pPr>
              <w:jc w:val="center"/>
              <w:rPr>
                <w:rFonts w:cs="Calibri"/>
                <w:b/>
              </w:rPr>
            </w:pPr>
            <w:del w:id="67" w:author="Windows User" w:date="2016-06-20T17:59:00Z">
              <w:r w:rsidRPr="00AA38E8" w:rsidDel="00363C9F">
                <w:rPr>
                  <w:rFonts w:cs="Calibri"/>
                  <w:b/>
                </w:rPr>
                <w:delText>Version</w:delText>
              </w:r>
            </w:del>
          </w:p>
        </w:tc>
        <w:tc>
          <w:tcPr>
            <w:tcW w:w="1440" w:type="dxa"/>
            <w:tcPrChange w:id="68" w:author="Windows User" w:date="2016-06-20T17:57:00Z">
              <w:tcPr>
                <w:tcW w:w="1440" w:type="dxa"/>
              </w:tcPr>
            </w:tcPrChange>
          </w:tcPr>
          <w:p w:rsidR="00363C9F" w:rsidRPr="00AA38E8" w:rsidRDefault="00363C9F" w:rsidP="00D229A6">
            <w:pPr>
              <w:jc w:val="center"/>
              <w:rPr>
                <w:rFonts w:cs="Calibri"/>
                <w:b/>
              </w:rPr>
            </w:pPr>
            <w:del w:id="69" w:author="Windows User" w:date="2016-06-20T17:59:00Z">
              <w:r w:rsidRPr="00AA38E8" w:rsidDel="00363C9F">
                <w:rPr>
                  <w:rFonts w:cs="Calibri"/>
                  <w:b/>
                </w:rPr>
                <w:delText>Date</w:delText>
              </w:r>
            </w:del>
          </w:p>
        </w:tc>
      </w:tr>
      <w:tr w:rsidR="00363C9F" w:rsidRPr="00AA38E8" w:rsidTr="00363C9F">
        <w:trPr>
          <w:jc w:val="center"/>
          <w:trPrChange w:id="70" w:author="Windows User" w:date="2016-06-20T17:57:00Z">
            <w:trPr>
              <w:jc w:val="center"/>
            </w:trPr>
          </w:trPrChange>
        </w:trPr>
        <w:tc>
          <w:tcPr>
            <w:tcW w:w="644" w:type="dxa"/>
            <w:tcPrChange w:id="71" w:author="Windows User" w:date="2016-06-20T17:57:00Z">
              <w:tcPr>
                <w:tcW w:w="2520" w:type="dxa"/>
                <w:gridSpan w:val="2"/>
              </w:tcPr>
            </w:tcPrChange>
          </w:tcPr>
          <w:p w:rsidR="00363C9F" w:rsidRDefault="00363C9F" w:rsidP="00B629A0">
            <w:pPr>
              <w:rPr>
                <w:ins w:id="72" w:author="Windows User" w:date="2016-06-20T17:55:00Z"/>
                <w:rFonts w:cs="Calibri"/>
              </w:rPr>
            </w:pPr>
          </w:p>
        </w:tc>
        <w:tc>
          <w:tcPr>
            <w:tcW w:w="2929" w:type="dxa"/>
            <w:tcPrChange w:id="73" w:author="Windows User" w:date="2016-06-20T17:57:00Z">
              <w:tcPr>
                <w:tcW w:w="2520" w:type="dxa"/>
                <w:gridSpan w:val="2"/>
              </w:tcPr>
            </w:tcPrChange>
          </w:tcPr>
          <w:p w:rsidR="00363C9F" w:rsidRPr="00AA38E8" w:rsidRDefault="00363C9F" w:rsidP="00B629A0">
            <w:pPr>
              <w:rPr>
                <w:rFonts w:cs="Calibri"/>
              </w:rPr>
            </w:pPr>
            <w:del w:id="74" w:author="Windows User" w:date="2016-06-20T17:59:00Z">
              <w:r w:rsidDel="00363C9F">
                <w:rPr>
                  <w:rFonts w:cs="Calibri"/>
                </w:rPr>
                <w:delText>Initial Version</w:delText>
              </w:r>
            </w:del>
          </w:p>
        </w:tc>
        <w:tc>
          <w:tcPr>
            <w:tcW w:w="2160" w:type="dxa"/>
            <w:tcPrChange w:id="75" w:author="Windows User" w:date="2016-06-20T17:57:00Z">
              <w:tcPr>
                <w:tcW w:w="2160" w:type="dxa"/>
                <w:gridSpan w:val="3"/>
              </w:tcPr>
            </w:tcPrChange>
          </w:tcPr>
          <w:p w:rsidR="00363C9F" w:rsidRPr="00AA38E8" w:rsidRDefault="00363C9F" w:rsidP="00B629A0">
            <w:pPr>
              <w:rPr>
                <w:rFonts w:cs="Calibri"/>
              </w:rPr>
            </w:pPr>
            <w:del w:id="76" w:author="Windows User" w:date="2016-06-20T17:59:00Z">
              <w:r w:rsidRPr="0006400A" w:rsidDel="00363C9F">
                <w:rPr>
                  <w:rFonts w:cs="Calibri"/>
                </w:rPr>
                <w:delText>Sarika Natu</w:delText>
              </w:r>
              <w:r w:rsidDel="00363C9F">
                <w:rPr>
                  <w:rFonts w:cs="Calibri"/>
                </w:rPr>
                <w:delText>(KPIT Technologies)</w:delText>
              </w:r>
            </w:del>
          </w:p>
        </w:tc>
        <w:tc>
          <w:tcPr>
            <w:tcW w:w="1350" w:type="dxa"/>
            <w:tcPrChange w:id="77" w:author="Windows User" w:date="2016-06-20T17:57:00Z">
              <w:tcPr>
                <w:tcW w:w="1350" w:type="dxa"/>
                <w:gridSpan w:val="2"/>
              </w:tcPr>
            </w:tcPrChange>
          </w:tcPr>
          <w:p w:rsidR="00363C9F" w:rsidRPr="00AA38E8" w:rsidRDefault="00363C9F" w:rsidP="00B629A0">
            <w:pPr>
              <w:rPr>
                <w:rFonts w:cs="Calibri"/>
              </w:rPr>
            </w:pPr>
            <w:del w:id="78" w:author="Windows User" w:date="2016-06-20T17:59:00Z">
              <w:r w:rsidDel="00363C9F">
                <w:rPr>
                  <w:rFonts w:cs="Calibri"/>
                </w:rPr>
                <w:delText>1.0</w:delText>
              </w:r>
            </w:del>
          </w:p>
        </w:tc>
        <w:tc>
          <w:tcPr>
            <w:tcW w:w="1440" w:type="dxa"/>
            <w:tcPrChange w:id="79" w:author="Windows User" w:date="2016-06-20T17:57:00Z">
              <w:tcPr>
                <w:tcW w:w="1440" w:type="dxa"/>
              </w:tcPr>
            </w:tcPrChange>
          </w:tcPr>
          <w:p w:rsidR="00363C9F" w:rsidRPr="00AA38E8" w:rsidRDefault="00363C9F" w:rsidP="00B629A0">
            <w:pPr>
              <w:rPr>
                <w:rFonts w:cs="Calibri"/>
              </w:rPr>
            </w:pPr>
            <w:del w:id="80" w:author="Windows User" w:date="2016-06-20T17:59:00Z">
              <w:r w:rsidDel="00363C9F">
                <w:rPr>
                  <w:rFonts w:cs="Calibri"/>
                </w:rPr>
                <w:delText>07-Sept-2015</w:delText>
              </w:r>
            </w:del>
          </w:p>
        </w:tc>
      </w:tr>
      <w:tr w:rsidR="00363C9F" w:rsidRPr="00AA38E8" w:rsidTr="00363C9F">
        <w:tblPrEx>
          <w:tblPrExChange w:id="81" w:author="Windows User" w:date="2016-06-20T17:57:00Z">
            <w:tblPrEx>
              <w:tblW w:w="8523" w:type="dxa"/>
            </w:tblPrEx>
          </w:tblPrExChange>
        </w:tblPrEx>
        <w:trPr>
          <w:jc w:val="center"/>
          <w:ins w:id="82" w:author="Windows User" w:date="2016-06-20T17:55:00Z"/>
          <w:trPrChange w:id="83" w:author="Windows User" w:date="2016-06-20T17:57:00Z">
            <w:trPr>
              <w:gridAfter w:val="0"/>
              <w:jc w:val="center"/>
            </w:trPr>
          </w:trPrChange>
        </w:trPr>
        <w:tc>
          <w:tcPr>
            <w:tcW w:w="644" w:type="dxa"/>
            <w:tcPrChange w:id="84" w:author="Windows User" w:date="2016-06-20T17:57:00Z">
              <w:tcPr>
                <w:tcW w:w="1053" w:type="dxa"/>
              </w:tcPr>
            </w:tcPrChange>
          </w:tcPr>
          <w:p w:rsidR="00363C9F" w:rsidRDefault="00363C9F" w:rsidP="00B629A0">
            <w:pPr>
              <w:rPr>
                <w:ins w:id="85" w:author="Windows User" w:date="2016-06-20T17:55:00Z"/>
                <w:rFonts w:cs="Calibri"/>
              </w:rPr>
            </w:pPr>
          </w:p>
        </w:tc>
        <w:tc>
          <w:tcPr>
            <w:tcW w:w="2929" w:type="dxa"/>
            <w:tcPrChange w:id="86" w:author="Windows User" w:date="2016-06-20T17:57:00Z">
              <w:tcPr>
                <w:tcW w:w="2520" w:type="dxa"/>
                <w:gridSpan w:val="2"/>
              </w:tcPr>
            </w:tcPrChange>
          </w:tcPr>
          <w:p w:rsidR="00363C9F" w:rsidRDefault="00363C9F" w:rsidP="00B629A0">
            <w:pPr>
              <w:rPr>
                <w:ins w:id="87" w:author="Windows User" w:date="2016-06-20T17:55:00Z"/>
                <w:rFonts w:cs="Calibri"/>
              </w:rPr>
            </w:pPr>
          </w:p>
        </w:tc>
        <w:tc>
          <w:tcPr>
            <w:tcW w:w="2160" w:type="dxa"/>
            <w:tcPrChange w:id="88" w:author="Windows User" w:date="2016-06-20T17:57:00Z">
              <w:tcPr>
                <w:tcW w:w="2160" w:type="dxa"/>
                <w:gridSpan w:val="2"/>
              </w:tcPr>
            </w:tcPrChange>
          </w:tcPr>
          <w:p w:rsidR="00363C9F" w:rsidRPr="0006400A" w:rsidRDefault="00363C9F" w:rsidP="00B629A0">
            <w:pPr>
              <w:rPr>
                <w:ins w:id="89" w:author="Windows User" w:date="2016-06-20T17:55:00Z"/>
                <w:rFonts w:cs="Calibri"/>
              </w:rPr>
            </w:pPr>
          </w:p>
        </w:tc>
        <w:tc>
          <w:tcPr>
            <w:tcW w:w="1350" w:type="dxa"/>
            <w:tcPrChange w:id="90" w:author="Windows User" w:date="2016-06-20T17:57:00Z">
              <w:tcPr>
                <w:tcW w:w="1350" w:type="dxa"/>
              </w:tcPr>
            </w:tcPrChange>
          </w:tcPr>
          <w:p w:rsidR="00363C9F" w:rsidRDefault="00363C9F" w:rsidP="00B629A0">
            <w:pPr>
              <w:rPr>
                <w:ins w:id="91" w:author="Windows User" w:date="2016-06-20T17:55:00Z"/>
                <w:rFonts w:cs="Calibri"/>
              </w:rPr>
            </w:pPr>
          </w:p>
        </w:tc>
        <w:tc>
          <w:tcPr>
            <w:tcW w:w="1440" w:type="dxa"/>
            <w:tcPrChange w:id="92" w:author="Windows User" w:date="2016-06-20T17:57:00Z">
              <w:tcPr>
                <w:tcW w:w="1440" w:type="dxa"/>
                <w:gridSpan w:val="2"/>
              </w:tcPr>
            </w:tcPrChange>
          </w:tcPr>
          <w:p w:rsidR="00363C9F" w:rsidRDefault="00363C9F" w:rsidP="00B629A0">
            <w:pPr>
              <w:rPr>
                <w:ins w:id="93" w:author="Windows User" w:date="2016-06-20T17:55:00Z"/>
                <w:rFonts w:cs="Calibri"/>
              </w:rPr>
            </w:pPr>
          </w:p>
        </w:tc>
      </w:tr>
    </w:tbl>
    <w:p w:rsidR="0060359A" w:rsidRDefault="0060359A">
      <w:pPr>
        <w:spacing w:after="0"/>
        <w:rPr>
          <w:b/>
          <w:sz w:val="28"/>
          <w:szCs w:val="28"/>
          <w:u w:val="single"/>
        </w:rPr>
      </w:pPr>
      <w:bookmarkStart w:id="94" w:name="_Toc348792978"/>
      <w:bookmarkStart w:id="95" w:name="_Toc348793074"/>
      <w:bookmarkStart w:id="96" w:name="_Toc348793965"/>
      <w:bookmarkStart w:id="97" w:name="_Toc349459173"/>
      <w:bookmarkStart w:id="98" w:name="_Toc349621609"/>
    </w:p>
    <w:p w:rsidR="00EE3BBC" w:rsidRPr="0060359A" w:rsidRDefault="00EE3BBC">
      <w:pPr>
        <w:spacing w:after="0"/>
        <w:rPr>
          <w:b/>
          <w:sz w:val="28"/>
          <w:szCs w:val="28"/>
        </w:rPr>
      </w:pPr>
      <w:r w:rsidRPr="0060359A">
        <w:rPr>
          <w:b/>
          <w:sz w:val="28"/>
          <w:szCs w:val="28"/>
        </w:rPr>
        <w:br w:type="page"/>
      </w:r>
    </w:p>
    <w:p w:rsidR="0060359A" w:rsidRDefault="0060359A">
      <w:pPr>
        <w:spacing w:after="0"/>
        <w:rPr>
          <w:b/>
          <w:sz w:val="28"/>
          <w:szCs w:val="28"/>
          <w:u w:val="single"/>
        </w:rPr>
      </w:pPr>
    </w:p>
    <w:p w:rsidR="0021764C" w:rsidRDefault="00891F29">
      <w:pPr>
        <w:pStyle w:val="TOC1"/>
        <w:rPr>
          <w:ins w:id="99" w:author="Windows User" w:date="2016-07-01T14:52:00Z"/>
          <w:sz w:val="32"/>
          <w:szCs w:val="32"/>
          <w:u w:val="single"/>
        </w:rPr>
      </w:pPr>
      <w:r w:rsidRPr="00C728E9">
        <w:rPr>
          <w:sz w:val="32"/>
          <w:szCs w:val="32"/>
          <w:u w:val="single"/>
        </w:rPr>
        <w:t>Table of Contents</w:t>
      </w:r>
    </w:p>
    <w:bookmarkStart w:id="100" w:name="_GoBack"/>
    <w:bookmarkEnd w:id="100"/>
    <w:p w:rsidR="00785D79" w:rsidRDefault="00E16D14">
      <w:pPr>
        <w:pStyle w:val="TOC1"/>
        <w:rPr>
          <w:ins w:id="101" w:author="Windows User" w:date="2016-06-20T17:59:00Z"/>
          <w:rFonts w:eastAsiaTheme="minorEastAsia"/>
          <w:b w:val="0"/>
          <w:color w:val="auto"/>
          <w:kern w:val="0"/>
          <w:sz w:val="22"/>
          <w:szCs w:val="22"/>
          <w:lang w:val="en-US"/>
        </w:rPr>
      </w:pPr>
      <w:r>
        <w:rPr>
          <w:caps/>
          <w:sz w:val="32"/>
          <w:szCs w:val="32"/>
        </w:rPr>
        <w:fldChar w:fldCharType="begin"/>
      </w:r>
      <w:r w:rsidRPr="00C728E9">
        <w:rPr>
          <w:caps/>
          <w:sz w:val="32"/>
          <w:szCs w:val="32"/>
        </w:rPr>
        <w:instrText xml:space="preserve"> TOC \o "2-3" \h \z \t "Heading 1,1,Heading 7,1" </w:instrText>
      </w:r>
      <w:r>
        <w:rPr>
          <w:caps/>
          <w:sz w:val="32"/>
          <w:szCs w:val="32"/>
        </w:rPr>
        <w:fldChar w:fldCharType="separate"/>
      </w:r>
      <w:ins w:id="102" w:author="Windows User" w:date="2016-06-20T17:59:00Z">
        <w:r w:rsidR="00785D79" w:rsidRPr="00B7629E">
          <w:rPr>
            <w:rStyle w:val="Hyperlink"/>
          </w:rPr>
          <w:fldChar w:fldCharType="begin"/>
        </w:r>
        <w:r w:rsidR="00785D79" w:rsidRPr="00B7629E">
          <w:rPr>
            <w:rStyle w:val="Hyperlink"/>
          </w:rPr>
          <w:instrText xml:space="preserve"> </w:instrText>
        </w:r>
        <w:r w:rsidR="00785D79">
          <w:instrText>HYPERLINK \l "_Toc454208907"</w:instrText>
        </w:r>
        <w:r w:rsidR="00785D79" w:rsidRPr="00B7629E">
          <w:rPr>
            <w:rStyle w:val="Hyperlink"/>
          </w:rPr>
          <w:instrText xml:space="preserve"> </w:instrText>
        </w:r>
        <w:r w:rsidR="00785D79" w:rsidRPr="00B7629E">
          <w:rPr>
            <w:rStyle w:val="Hyperlink"/>
          </w:rPr>
          <w:fldChar w:fldCharType="separate"/>
        </w:r>
        <w:r w:rsidR="00785D79" w:rsidRPr="00B7629E">
          <w:rPr>
            <w:rStyle w:val="Hyperlink"/>
            <w:rFonts w:ascii="Calibri" w:hAnsi="Calibri" w:cs="Calibri"/>
          </w:rPr>
          <w:t>1</w:t>
        </w:r>
        <w:r w:rsidR="00785D79">
          <w:rPr>
            <w:rFonts w:eastAsiaTheme="minorEastAsia"/>
            <w:b w:val="0"/>
            <w:color w:val="auto"/>
            <w:kern w:val="0"/>
            <w:sz w:val="22"/>
            <w:szCs w:val="22"/>
            <w:lang w:val="en-US"/>
          </w:rPr>
          <w:tab/>
        </w:r>
        <w:r w:rsidR="00785D79" w:rsidRPr="00B7629E">
          <w:rPr>
            <w:rStyle w:val="Hyperlink"/>
            <w:rFonts w:ascii="Calibri" w:hAnsi="Calibri" w:cs="Calibri"/>
          </w:rPr>
          <w:t>HwAgSysArbn &amp; High-Level Description</w:t>
        </w:r>
        <w:r w:rsidR="00785D79">
          <w:rPr>
            <w:webHidden/>
          </w:rPr>
          <w:tab/>
        </w:r>
        <w:r w:rsidR="00785D79">
          <w:rPr>
            <w:webHidden/>
          </w:rPr>
          <w:fldChar w:fldCharType="begin"/>
        </w:r>
        <w:r w:rsidR="00785D79">
          <w:rPr>
            <w:webHidden/>
          </w:rPr>
          <w:instrText xml:space="preserve"> PAGEREF _Toc454208907 \h </w:instrText>
        </w:r>
      </w:ins>
      <w:r w:rsidR="00785D79">
        <w:rPr>
          <w:webHidden/>
        </w:rPr>
      </w:r>
      <w:r w:rsidR="00785D79">
        <w:rPr>
          <w:webHidden/>
        </w:rPr>
        <w:fldChar w:fldCharType="separate"/>
      </w:r>
      <w:ins w:id="103" w:author="Windows User" w:date="2016-06-20T17:59:00Z">
        <w:r w:rsidR="00785D79">
          <w:rPr>
            <w:webHidden/>
          </w:rPr>
          <w:t>4</w:t>
        </w:r>
        <w:r w:rsidR="00785D79">
          <w:rPr>
            <w:webHidden/>
          </w:rPr>
          <w:fldChar w:fldCharType="end"/>
        </w:r>
        <w:r w:rsidR="00785D79" w:rsidRPr="00B7629E">
          <w:rPr>
            <w:rStyle w:val="Hyperlink"/>
          </w:rPr>
          <w:fldChar w:fldCharType="end"/>
        </w:r>
      </w:ins>
    </w:p>
    <w:p w:rsidR="00785D79" w:rsidRDefault="00785D79">
      <w:pPr>
        <w:pStyle w:val="TOC1"/>
        <w:rPr>
          <w:ins w:id="104" w:author="Windows User" w:date="2016-06-20T17:59:00Z"/>
          <w:rFonts w:eastAsiaTheme="minorEastAsia"/>
          <w:b w:val="0"/>
          <w:color w:val="auto"/>
          <w:kern w:val="0"/>
          <w:sz w:val="22"/>
          <w:szCs w:val="22"/>
          <w:lang w:val="en-US"/>
        </w:rPr>
      </w:pPr>
      <w:ins w:id="105" w:author="Windows User" w:date="2016-06-20T17:59:00Z">
        <w:r w:rsidRPr="00B7629E">
          <w:rPr>
            <w:rStyle w:val="Hyperlink"/>
          </w:rPr>
          <w:fldChar w:fldCharType="begin"/>
        </w:r>
        <w:r w:rsidRPr="00B7629E">
          <w:rPr>
            <w:rStyle w:val="Hyperlink"/>
          </w:rPr>
          <w:instrText xml:space="preserve"> </w:instrText>
        </w:r>
        <w:r>
          <w:instrText>HYPERLINK \l "_Toc454208908"</w:instrText>
        </w:r>
        <w:r w:rsidRPr="00B7629E">
          <w:rPr>
            <w:rStyle w:val="Hyperlink"/>
          </w:rPr>
          <w:instrText xml:space="preserve"> </w:instrText>
        </w:r>
        <w:r w:rsidRPr="00B7629E">
          <w:rPr>
            <w:rStyle w:val="Hyperlink"/>
          </w:rPr>
          <w:fldChar w:fldCharType="separate"/>
        </w:r>
        <w:r w:rsidRPr="00B7629E">
          <w:rPr>
            <w:rStyle w:val="Hyperlink"/>
            <w:rFonts w:ascii="Calibri" w:hAnsi="Calibri" w:cs="Calibri"/>
          </w:rPr>
          <w:t>2</w:t>
        </w:r>
        <w:r>
          <w:rPr>
            <w:rFonts w:eastAsiaTheme="minorEastAsia"/>
            <w:b w:val="0"/>
            <w:color w:val="auto"/>
            <w:kern w:val="0"/>
            <w:sz w:val="22"/>
            <w:szCs w:val="22"/>
            <w:lang w:val="en-US"/>
          </w:rPr>
          <w:tab/>
        </w:r>
        <w:r w:rsidRPr="00B7629E">
          <w:rPr>
            <w:rStyle w:val="Hyperlink"/>
            <w:rFonts w:ascii="Calibri" w:hAnsi="Calibri" w:cs="Calibri"/>
          </w:rPr>
          <w:t>Design details of software module</w:t>
        </w:r>
        <w:r>
          <w:rPr>
            <w:webHidden/>
          </w:rPr>
          <w:tab/>
        </w:r>
        <w:r>
          <w:rPr>
            <w:webHidden/>
          </w:rPr>
          <w:fldChar w:fldCharType="begin"/>
        </w:r>
        <w:r>
          <w:rPr>
            <w:webHidden/>
          </w:rPr>
          <w:instrText xml:space="preserve"> PAGEREF _Toc454208908 \h </w:instrText>
        </w:r>
      </w:ins>
      <w:r>
        <w:rPr>
          <w:webHidden/>
        </w:rPr>
      </w:r>
      <w:r>
        <w:rPr>
          <w:webHidden/>
        </w:rPr>
        <w:fldChar w:fldCharType="separate"/>
      </w:r>
      <w:ins w:id="106" w:author="Windows User" w:date="2016-06-20T17:59:00Z">
        <w:r>
          <w:rPr>
            <w:webHidden/>
          </w:rPr>
          <w:t>5</w:t>
        </w:r>
        <w:r>
          <w:rPr>
            <w:webHidden/>
          </w:rPr>
          <w:fldChar w:fldCharType="end"/>
        </w:r>
        <w:r w:rsidRPr="00B7629E">
          <w:rPr>
            <w:rStyle w:val="Hyperlink"/>
          </w:rPr>
          <w:fldChar w:fldCharType="end"/>
        </w:r>
      </w:ins>
    </w:p>
    <w:p w:rsidR="00785D79" w:rsidRDefault="00785D79">
      <w:pPr>
        <w:pStyle w:val="TOC2"/>
        <w:rPr>
          <w:ins w:id="107" w:author="Windows User" w:date="2016-06-20T17:59:00Z"/>
          <w:rFonts w:asciiTheme="minorHAnsi" w:eastAsiaTheme="minorEastAsia" w:hAnsiTheme="minorHAnsi"/>
          <w:color w:val="auto"/>
          <w:kern w:val="0"/>
          <w:szCs w:val="22"/>
        </w:rPr>
      </w:pPr>
      <w:ins w:id="108" w:author="Windows User" w:date="2016-06-20T17:59:00Z">
        <w:r w:rsidRPr="00B7629E">
          <w:rPr>
            <w:rStyle w:val="Hyperlink"/>
          </w:rPr>
          <w:fldChar w:fldCharType="begin"/>
        </w:r>
        <w:r w:rsidRPr="00B7629E">
          <w:rPr>
            <w:rStyle w:val="Hyperlink"/>
          </w:rPr>
          <w:instrText xml:space="preserve"> </w:instrText>
        </w:r>
        <w:r>
          <w:instrText>HYPERLINK \l "_Toc454208909"</w:instrText>
        </w:r>
        <w:r w:rsidRPr="00B7629E">
          <w:rPr>
            <w:rStyle w:val="Hyperlink"/>
          </w:rPr>
          <w:instrText xml:space="preserve"> </w:instrText>
        </w:r>
        <w:r w:rsidRPr="00B7629E">
          <w:rPr>
            <w:rStyle w:val="Hyperlink"/>
          </w:rPr>
          <w:fldChar w:fldCharType="separate"/>
        </w:r>
        <w:r w:rsidRPr="00B7629E">
          <w:rPr>
            <w:rStyle w:val="Hyperlink"/>
            <w:rFonts w:cs="Calibri"/>
          </w:rPr>
          <w:t>2.1</w:t>
        </w:r>
        <w:r>
          <w:rPr>
            <w:rFonts w:asciiTheme="minorHAnsi" w:eastAsiaTheme="minorEastAsia" w:hAnsiTheme="minorHAnsi"/>
            <w:color w:val="auto"/>
            <w:kern w:val="0"/>
            <w:szCs w:val="22"/>
          </w:rPr>
          <w:tab/>
        </w:r>
        <w:r w:rsidRPr="00B7629E">
          <w:rPr>
            <w:rStyle w:val="Hyperlink"/>
          </w:rPr>
          <w:t>Graphical</w:t>
        </w:r>
        <w:r w:rsidRPr="00B7629E">
          <w:rPr>
            <w:rStyle w:val="Hyperlink"/>
            <w:rFonts w:cs="Calibri"/>
          </w:rPr>
          <w:t xml:space="preserve"> representation of HwAgSysArbn</w:t>
        </w:r>
        <w:r>
          <w:rPr>
            <w:webHidden/>
          </w:rPr>
          <w:tab/>
        </w:r>
        <w:r>
          <w:rPr>
            <w:webHidden/>
          </w:rPr>
          <w:fldChar w:fldCharType="begin"/>
        </w:r>
        <w:r>
          <w:rPr>
            <w:webHidden/>
          </w:rPr>
          <w:instrText xml:space="preserve"> PAGEREF _Toc454208909 \h </w:instrText>
        </w:r>
      </w:ins>
      <w:r>
        <w:rPr>
          <w:webHidden/>
        </w:rPr>
      </w:r>
      <w:r>
        <w:rPr>
          <w:webHidden/>
        </w:rPr>
        <w:fldChar w:fldCharType="separate"/>
      </w:r>
      <w:ins w:id="109" w:author="Windows User" w:date="2016-06-20T17:59:00Z">
        <w:r>
          <w:rPr>
            <w:webHidden/>
          </w:rPr>
          <w:t>5</w:t>
        </w:r>
        <w:r>
          <w:rPr>
            <w:webHidden/>
          </w:rPr>
          <w:fldChar w:fldCharType="end"/>
        </w:r>
        <w:r w:rsidRPr="00B7629E">
          <w:rPr>
            <w:rStyle w:val="Hyperlink"/>
          </w:rPr>
          <w:fldChar w:fldCharType="end"/>
        </w:r>
      </w:ins>
    </w:p>
    <w:p w:rsidR="00785D79" w:rsidRDefault="00785D79">
      <w:pPr>
        <w:pStyle w:val="TOC2"/>
        <w:rPr>
          <w:ins w:id="110" w:author="Windows User" w:date="2016-06-20T17:59:00Z"/>
          <w:rFonts w:asciiTheme="minorHAnsi" w:eastAsiaTheme="minorEastAsia" w:hAnsiTheme="minorHAnsi"/>
          <w:color w:val="auto"/>
          <w:kern w:val="0"/>
          <w:szCs w:val="22"/>
        </w:rPr>
      </w:pPr>
      <w:ins w:id="111" w:author="Windows User" w:date="2016-06-20T17:59:00Z">
        <w:r w:rsidRPr="00B7629E">
          <w:rPr>
            <w:rStyle w:val="Hyperlink"/>
          </w:rPr>
          <w:fldChar w:fldCharType="begin"/>
        </w:r>
        <w:r w:rsidRPr="00B7629E">
          <w:rPr>
            <w:rStyle w:val="Hyperlink"/>
          </w:rPr>
          <w:instrText xml:space="preserve"> </w:instrText>
        </w:r>
        <w:r>
          <w:instrText>HYPERLINK \l "_Toc454208910"</w:instrText>
        </w:r>
        <w:r w:rsidRPr="00B7629E">
          <w:rPr>
            <w:rStyle w:val="Hyperlink"/>
          </w:rPr>
          <w:instrText xml:space="preserve"> </w:instrText>
        </w:r>
        <w:r w:rsidRPr="00B7629E">
          <w:rPr>
            <w:rStyle w:val="Hyperlink"/>
          </w:rPr>
          <w:fldChar w:fldCharType="separate"/>
        </w:r>
        <w:r w:rsidRPr="00B7629E">
          <w:rPr>
            <w:rStyle w:val="Hyperlink"/>
            <w:rFonts w:cs="Calibri"/>
          </w:rPr>
          <w:t>2.2</w:t>
        </w:r>
        <w:r>
          <w:rPr>
            <w:rFonts w:asciiTheme="minorHAnsi" w:eastAsiaTheme="minorEastAsia" w:hAnsiTheme="minorHAnsi"/>
            <w:color w:val="auto"/>
            <w:kern w:val="0"/>
            <w:szCs w:val="22"/>
          </w:rPr>
          <w:tab/>
        </w:r>
        <w:r w:rsidRPr="00B7629E">
          <w:rPr>
            <w:rStyle w:val="Hyperlink"/>
            <w:rFonts w:cs="Calibri"/>
          </w:rPr>
          <w:t>Data Flow Diagram</w:t>
        </w:r>
        <w:r>
          <w:rPr>
            <w:webHidden/>
          </w:rPr>
          <w:tab/>
        </w:r>
        <w:r>
          <w:rPr>
            <w:webHidden/>
          </w:rPr>
          <w:fldChar w:fldCharType="begin"/>
        </w:r>
        <w:r>
          <w:rPr>
            <w:webHidden/>
          </w:rPr>
          <w:instrText xml:space="preserve"> PAGEREF _Toc454208910 \h </w:instrText>
        </w:r>
      </w:ins>
      <w:r>
        <w:rPr>
          <w:webHidden/>
        </w:rPr>
      </w:r>
      <w:r>
        <w:rPr>
          <w:webHidden/>
        </w:rPr>
        <w:fldChar w:fldCharType="separate"/>
      </w:r>
      <w:ins w:id="112" w:author="Windows User" w:date="2016-06-20T17:59:00Z">
        <w:r>
          <w:rPr>
            <w:webHidden/>
          </w:rPr>
          <w:t>5</w:t>
        </w:r>
        <w:r>
          <w:rPr>
            <w:webHidden/>
          </w:rPr>
          <w:fldChar w:fldCharType="end"/>
        </w:r>
        <w:r w:rsidRPr="00B7629E">
          <w:rPr>
            <w:rStyle w:val="Hyperlink"/>
          </w:rPr>
          <w:fldChar w:fldCharType="end"/>
        </w:r>
      </w:ins>
    </w:p>
    <w:p w:rsidR="00785D79" w:rsidRDefault="00785D79">
      <w:pPr>
        <w:pStyle w:val="TOC3"/>
        <w:tabs>
          <w:tab w:val="left" w:pos="1200"/>
        </w:tabs>
        <w:rPr>
          <w:ins w:id="113" w:author="Windows User" w:date="2016-06-20T17:59:00Z"/>
          <w:rFonts w:asciiTheme="minorHAnsi" w:eastAsiaTheme="minorEastAsia" w:hAnsiTheme="minorHAnsi"/>
          <w:color w:val="auto"/>
          <w:kern w:val="0"/>
          <w:sz w:val="22"/>
          <w:szCs w:val="22"/>
        </w:rPr>
      </w:pPr>
      <w:ins w:id="114" w:author="Windows User" w:date="2016-06-20T17:59:00Z">
        <w:r w:rsidRPr="00B7629E">
          <w:rPr>
            <w:rStyle w:val="Hyperlink"/>
          </w:rPr>
          <w:fldChar w:fldCharType="begin"/>
        </w:r>
        <w:r w:rsidRPr="00B7629E">
          <w:rPr>
            <w:rStyle w:val="Hyperlink"/>
          </w:rPr>
          <w:instrText xml:space="preserve"> </w:instrText>
        </w:r>
        <w:r>
          <w:instrText>HYPERLINK \l "_Toc454208911"</w:instrText>
        </w:r>
        <w:r w:rsidRPr="00B7629E">
          <w:rPr>
            <w:rStyle w:val="Hyperlink"/>
          </w:rPr>
          <w:instrText xml:space="preserve"> </w:instrText>
        </w:r>
        <w:r w:rsidRPr="00B7629E">
          <w:rPr>
            <w:rStyle w:val="Hyperlink"/>
          </w:rPr>
          <w:fldChar w:fldCharType="separate"/>
        </w:r>
        <w:r w:rsidRPr="00B7629E">
          <w:rPr>
            <w:rStyle w:val="Hyperlink"/>
            <w:rFonts w:cs="Calibri"/>
          </w:rPr>
          <w:t>2.2.1</w:t>
        </w:r>
        <w:r>
          <w:rPr>
            <w:rFonts w:asciiTheme="minorHAnsi" w:eastAsiaTheme="minorEastAsia" w:hAnsiTheme="minorHAnsi"/>
            <w:color w:val="auto"/>
            <w:kern w:val="0"/>
            <w:sz w:val="22"/>
            <w:szCs w:val="22"/>
          </w:rPr>
          <w:tab/>
        </w:r>
        <w:r w:rsidRPr="00B7629E">
          <w:rPr>
            <w:rStyle w:val="Hyperlink"/>
          </w:rPr>
          <w:t xml:space="preserve">Component </w:t>
        </w:r>
        <w:r w:rsidRPr="00B7629E">
          <w:rPr>
            <w:rStyle w:val="Hyperlink"/>
            <w:rFonts w:cs="Calibri"/>
          </w:rPr>
          <w:t>level DFD</w:t>
        </w:r>
        <w:r>
          <w:rPr>
            <w:webHidden/>
          </w:rPr>
          <w:tab/>
        </w:r>
        <w:r>
          <w:rPr>
            <w:webHidden/>
          </w:rPr>
          <w:fldChar w:fldCharType="begin"/>
        </w:r>
        <w:r>
          <w:rPr>
            <w:webHidden/>
          </w:rPr>
          <w:instrText xml:space="preserve"> PAGEREF _Toc454208911 \h </w:instrText>
        </w:r>
      </w:ins>
      <w:r>
        <w:rPr>
          <w:webHidden/>
        </w:rPr>
      </w:r>
      <w:r>
        <w:rPr>
          <w:webHidden/>
        </w:rPr>
        <w:fldChar w:fldCharType="separate"/>
      </w:r>
      <w:ins w:id="115" w:author="Windows User" w:date="2016-06-20T17:59:00Z">
        <w:r>
          <w:rPr>
            <w:webHidden/>
          </w:rPr>
          <w:t>5</w:t>
        </w:r>
        <w:r>
          <w:rPr>
            <w:webHidden/>
          </w:rPr>
          <w:fldChar w:fldCharType="end"/>
        </w:r>
        <w:r w:rsidRPr="00B7629E">
          <w:rPr>
            <w:rStyle w:val="Hyperlink"/>
          </w:rPr>
          <w:fldChar w:fldCharType="end"/>
        </w:r>
      </w:ins>
    </w:p>
    <w:p w:rsidR="00785D79" w:rsidRDefault="00785D79">
      <w:pPr>
        <w:pStyle w:val="TOC3"/>
        <w:tabs>
          <w:tab w:val="left" w:pos="1200"/>
        </w:tabs>
        <w:rPr>
          <w:ins w:id="116" w:author="Windows User" w:date="2016-06-20T17:59:00Z"/>
          <w:rFonts w:asciiTheme="minorHAnsi" w:eastAsiaTheme="minorEastAsia" w:hAnsiTheme="minorHAnsi"/>
          <w:color w:val="auto"/>
          <w:kern w:val="0"/>
          <w:sz w:val="22"/>
          <w:szCs w:val="22"/>
        </w:rPr>
      </w:pPr>
      <w:ins w:id="117" w:author="Windows User" w:date="2016-06-20T17:59:00Z">
        <w:r w:rsidRPr="00B7629E">
          <w:rPr>
            <w:rStyle w:val="Hyperlink"/>
          </w:rPr>
          <w:fldChar w:fldCharType="begin"/>
        </w:r>
        <w:r w:rsidRPr="00B7629E">
          <w:rPr>
            <w:rStyle w:val="Hyperlink"/>
          </w:rPr>
          <w:instrText xml:space="preserve"> </w:instrText>
        </w:r>
        <w:r>
          <w:instrText>HYPERLINK \l "_Toc454208912"</w:instrText>
        </w:r>
        <w:r w:rsidRPr="00B7629E">
          <w:rPr>
            <w:rStyle w:val="Hyperlink"/>
          </w:rPr>
          <w:instrText xml:space="preserve"> </w:instrText>
        </w:r>
        <w:r w:rsidRPr="00B7629E">
          <w:rPr>
            <w:rStyle w:val="Hyperlink"/>
          </w:rPr>
          <w:fldChar w:fldCharType="separate"/>
        </w:r>
        <w:r w:rsidRPr="00B7629E">
          <w:rPr>
            <w:rStyle w:val="Hyperlink"/>
            <w:rFonts w:cs="Calibri"/>
          </w:rPr>
          <w:t>2.2.2</w:t>
        </w:r>
        <w:r>
          <w:rPr>
            <w:rFonts w:asciiTheme="minorHAnsi" w:eastAsiaTheme="minorEastAsia" w:hAnsiTheme="minorHAnsi"/>
            <w:color w:val="auto"/>
            <w:kern w:val="0"/>
            <w:sz w:val="22"/>
            <w:szCs w:val="22"/>
          </w:rPr>
          <w:tab/>
        </w:r>
        <w:r w:rsidRPr="00B7629E">
          <w:rPr>
            <w:rStyle w:val="Hyperlink"/>
          </w:rPr>
          <w:t xml:space="preserve">Function </w:t>
        </w:r>
        <w:r w:rsidRPr="00B7629E">
          <w:rPr>
            <w:rStyle w:val="Hyperlink"/>
            <w:rFonts w:cs="Calibri"/>
          </w:rPr>
          <w:t>level DFD</w:t>
        </w:r>
        <w:r>
          <w:rPr>
            <w:webHidden/>
          </w:rPr>
          <w:tab/>
        </w:r>
        <w:r>
          <w:rPr>
            <w:webHidden/>
          </w:rPr>
          <w:fldChar w:fldCharType="begin"/>
        </w:r>
        <w:r>
          <w:rPr>
            <w:webHidden/>
          </w:rPr>
          <w:instrText xml:space="preserve"> PAGEREF _Toc454208912 \h </w:instrText>
        </w:r>
      </w:ins>
      <w:r>
        <w:rPr>
          <w:webHidden/>
        </w:rPr>
      </w:r>
      <w:r>
        <w:rPr>
          <w:webHidden/>
        </w:rPr>
        <w:fldChar w:fldCharType="separate"/>
      </w:r>
      <w:ins w:id="118" w:author="Windows User" w:date="2016-06-20T17:59:00Z">
        <w:r>
          <w:rPr>
            <w:webHidden/>
          </w:rPr>
          <w:t>5</w:t>
        </w:r>
        <w:r>
          <w:rPr>
            <w:webHidden/>
          </w:rPr>
          <w:fldChar w:fldCharType="end"/>
        </w:r>
        <w:r w:rsidRPr="00B7629E">
          <w:rPr>
            <w:rStyle w:val="Hyperlink"/>
          </w:rPr>
          <w:fldChar w:fldCharType="end"/>
        </w:r>
      </w:ins>
    </w:p>
    <w:p w:rsidR="00785D79" w:rsidRDefault="00785D79">
      <w:pPr>
        <w:pStyle w:val="TOC1"/>
        <w:rPr>
          <w:ins w:id="119" w:author="Windows User" w:date="2016-06-20T17:59:00Z"/>
          <w:rFonts w:eastAsiaTheme="minorEastAsia"/>
          <w:b w:val="0"/>
          <w:color w:val="auto"/>
          <w:kern w:val="0"/>
          <w:sz w:val="22"/>
          <w:szCs w:val="22"/>
          <w:lang w:val="en-US"/>
        </w:rPr>
      </w:pPr>
      <w:ins w:id="120" w:author="Windows User" w:date="2016-06-20T17:59:00Z">
        <w:r w:rsidRPr="00B7629E">
          <w:rPr>
            <w:rStyle w:val="Hyperlink"/>
          </w:rPr>
          <w:fldChar w:fldCharType="begin"/>
        </w:r>
        <w:r w:rsidRPr="00B7629E">
          <w:rPr>
            <w:rStyle w:val="Hyperlink"/>
          </w:rPr>
          <w:instrText xml:space="preserve"> </w:instrText>
        </w:r>
        <w:r>
          <w:instrText>HYPERLINK \l "_Toc454208913"</w:instrText>
        </w:r>
        <w:r w:rsidRPr="00B7629E">
          <w:rPr>
            <w:rStyle w:val="Hyperlink"/>
          </w:rPr>
          <w:instrText xml:space="preserve"> </w:instrText>
        </w:r>
        <w:r w:rsidRPr="00B7629E">
          <w:rPr>
            <w:rStyle w:val="Hyperlink"/>
          </w:rPr>
          <w:fldChar w:fldCharType="separate"/>
        </w:r>
        <w:r w:rsidRPr="00B7629E">
          <w:rPr>
            <w:rStyle w:val="Hyperlink"/>
            <w:rFonts w:ascii="Calibri" w:hAnsi="Calibri" w:cs="Calibri"/>
          </w:rPr>
          <w:t>3</w:t>
        </w:r>
        <w:r>
          <w:rPr>
            <w:rFonts w:eastAsiaTheme="minorEastAsia"/>
            <w:b w:val="0"/>
            <w:color w:val="auto"/>
            <w:kern w:val="0"/>
            <w:sz w:val="22"/>
            <w:szCs w:val="22"/>
            <w:lang w:val="en-US"/>
          </w:rPr>
          <w:tab/>
        </w:r>
        <w:r w:rsidRPr="00B7629E">
          <w:rPr>
            <w:rStyle w:val="Hyperlink"/>
            <w:rFonts w:ascii="Calibri" w:hAnsi="Calibri" w:cs="Calibri"/>
          </w:rPr>
          <w:t>Constant Data Dictionary</w:t>
        </w:r>
        <w:r>
          <w:rPr>
            <w:webHidden/>
          </w:rPr>
          <w:tab/>
        </w:r>
        <w:r>
          <w:rPr>
            <w:webHidden/>
          </w:rPr>
          <w:fldChar w:fldCharType="begin"/>
        </w:r>
        <w:r>
          <w:rPr>
            <w:webHidden/>
          </w:rPr>
          <w:instrText xml:space="preserve"> PAGEREF _Toc454208913 \h </w:instrText>
        </w:r>
      </w:ins>
      <w:r>
        <w:rPr>
          <w:webHidden/>
        </w:rPr>
      </w:r>
      <w:r>
        <w:rPr>
          <w:webHidden/>
        </w:rPr>
        <w:fldChar w:fldCharType="separate"/>
      </w:r>
      <w:ins w:id="121" w:author="Windows User" w:date="2016-06-20T17:59:00Z">
        <w:r>
          <w:rPr>
            <w:webHidden/>
          </w:rPr>
          <w:t>6</w:t>
        </w:r>
        <w:r>
          <w:rPr>
            <w:webHidden/>
          </w:rPr>
          <w:fldChar w:fldCharType="end"/>
        </w:r>
        <w:r w:rsidRPr="00B7629E">
          <w:rPr>
            <w:rStyle w:val="Hyperlink"/>
          </w:rPr>
          <w:fldChar w:fldCharType="end"/>
        </w:r>
      </w:ins>
    </w:p>
    <w:p w:rsidR="00785D79" w:rsidRDefault="00785D79">
      <w:pPr>
        <w:pStyle w:val="TOC2"/>
        <w:rPr>
          <w:ins w:id="122" w:author="Windows User" w:date="2016-06-20T17:59:00Z"/>
          <w:rFonts w:asciiTheme="minorHAnsi" w:eastAsiaTheme="minorEastAsia" w:hAnsiTheme="minorHAnsi"/>
          <w:color w:val="auto"/>
          <w:kern w:val="0"/>
          <w:szCs w:val="22"/>
        </w:rPr>
      </w:pPr>
      <w:ins w:id="123" w:author="Windows User" w:date="2016-06-20T17:59:00Z">
        <w:r w:rsidRPr="00B7629E">
          <w:rPr>
            <w:rStyle w:val="Hyperlink"/>
          </w:rPr>
          <w:fldChar w:fldCharType="begin"/>
        </w:r>
        <w:r w:rsidRPr="00B7629E">
          <w:rPr>
            <w:rStyle w:val="Hyperlink"/>
          </w:rPr>
          <w:instrText xml:space="preserve"> </w:instrText>
        </w:r>
        <w:r>
          <w:instrText>HYPERLINK \l "_Toc454208914"</w:instrText>
        </w:r>
        <w:r w:rsidRPr="00B7629E">
          <w:rPr>
            <w:rStyle w:val="Hyperlink"/>
          </w:rPr>
          <w:instrText xml:space="preserve"> </w:instrText>
        </w:r>
        <w:r w:rsidRPr="00B7629E">
          <w:rPr>
            <w:rStyle w:val="Hyperlink"/>
          </w:rPr>
          <w:fldChar w:fldCharType="separate"/>
        </w:r>
        <w:r w:rsidRPr="00B7629E">
          <w:rPr>
            <w:rStyle w:val="Hyperlink"/>
          </w:rPr>
          <w:t>3.1</w:t>
        </w:r>
        <w:r>
          <w:rPr>
            <w:rFonts w:asciiTheme="minorHAnsi" w:eastAsiaTheme="minorEastAsia" w:hAnsiTheme="minorHAnsi"/>
            <w:color w:val="auto"/>
            <w:kern w:val="0"/>
            <w:szCs w:val="22"/>
          </w:rPr>
          <w:tab/>
        </w:r>
        <w:r w:rsidRPr="00B7629E">
          <w:rPr>
            <w:rStyle w:val="Hyperlink"/>
          </w:rPr>
          <w:t>Program (fixed) Constants</w:t>
        </w:r>
        <w:r>
          <w:rPr>
            <w:webHidden/>
          </w:rPr>
          <w:tab/>
        </w:r>
        <w:r>
          <w:rPr>
            <w:webHidden/>
          </w:rPr>
          <w:fldChar w:fldCharType="begin"/>
        </w:r>
        <w:r>
          <w:rPr>
            <w:webHidden/>
          </w:rPr>
          <w:instrText xml:space="preserve"> PAGEREF _Toc454208914 \h </w:instrText>
        </w:r>
      </w:ins>
      <w:r>
        <w:rPr>
          <w:webHidden/>
        </w:rPr>
      </w:r>
      <w:r>
        <w:rPr>
          <w:webHidden/>
        </w:rPr>
        <w:fldChar w:fldCharType="separate"/>
      </w:r>
      <w:ins w:id="124" w:author="Windows User" w:date="2016-06-20T17:59:00Z">
        <w:r>
          <w:rPr>
            <w:webHidden/>
          </w:rPr>
          <w:t>6</w:t>
        </w:r>
        <w:r>
          <w:rPr>
            <w:webHidden/>
          </w:rPr>
          <w:fldChar w:fldCharType="end"/>
        </w:r>
        <w:r w:rsidRPr="00B7629E">
          <w:rPr>
            <w:rStyle w:val="Hyperlink"/>
          </w:rPr>
          <w:fldChar w:fldCharType="end"/>
        </w:r>
      </w:ins>
    </w:p>
    <w:p w:rsidR="00785D79" w:rsidRDefault="00785D79">
      <w:pPr>
        <w:pStyle w:val="TOC3"/>
        <w:tabs>
          <w:tab w:val="left" w:pos="1200"/>
        </w:tabs>
        <w:rPr>
          <w:ins w:id="125" w:author="Windows User" w:date="2016-06-20T17:59:00Z"/>
          <w:rFonts w:asciiTheme="minorHAnsi" w:eastAsiaTheme="minorEastAsia" w:hAnsiTheme="minorHAnsi"/>
          <w:color w:val="auto"/>
          <w:kern w:val="0"/>
          <w:sz w:val="22"/>
          <w:szCs w:val="22"/>
        </w:rPr>
      </w:pPr>
      <w:ins w:id="126" w:author="Windows User" w:date="2016-06-20T17:59:00Z">
        <w:r w:rsidRPr="00B7629E">
          <w:rPr>
            <w:rStyle w:val="Hyperlink"/>
          </w:rPr>
          <w:fldChar w:fldCharType="begin"/>
        </w:r>
        <w:r w:rsidRPr="00B7629E">
          <w:rPr>
            <w:rStyle w:val="Hyperlink"/>
          </w:rPr>
          <w:instrText xml:space="preserve"> </w:instrText>
        </w:r>
        <w:r>
          <w:instrText>HYPERLINK \l "_Toc454208915"</w:instrText>
        </w:r>
        <w:r w:rsidRPr="00B7629E">
          <w:rPr>
            <w:rStyle w:val="Hyperlink"/>
          </w:rPr>
          <w:instrText xml:space="preserve"> </w:instrText>
        </w:r>
        <w:r w:rsidRPr="00B7629E">
          <w:rPr>
            <w:rStyle w:val="Hyperlink"/>
          </w:rPr>
          <w:fldChar w:fldCharType="separate"/>
        </w:r>
        <w:r w:rsidRPr="00B7629E">
          <w:rPr>
            <w:rStyle w:val="Hyperlink"/>
          </w:rPr>
          <w:t>3.1.1</w:t>
        </w:r>
        <w:r>
          <w:rPr>
            <w:rFonts w:asciiTheme="minorHAnsi" w:eastAsiaTheme="minorEastAsia" w:hAnsiTheme="minorHAnsi"/>
            <w:color w:val="auto"/>
            <w:kern w:val="0"/>
            <w:sz w:val="22"/>
            <w:szCs w:val="22"/>
          </w:rPr>
          <w:tab/>
        </w:r>
        <w:r w:rsidRPr="00B7629E">
          <w:rPr>
            <w:rStyle w:val="Hyperlink"/>
          </w:rPr>
          <w:t>Embedded Constants</w:t>
        </w:r>
        <w:r>
          <w:rPr>
            <w:webHidden/>
          </w:rPr>
          <w:tab/>
        </w:r>
        <w:r>
          <w:rPr>
            <w:webHidden/>
          </w:rPr>
          <w:fldChar w:fldCharType="begin"/>
        </w:r>
        <w:r>
          <w:rPr>
            <w:webHidden/>
          </w:rPr>
          <w:instrText xml:space="preserve"> PAGEREF _Toc454208915 \h </w:instrText>
        </w:r>
      </w:ins>
      <w:r>
        <w:rPr>
          <w:webHidden/>
        </w:rPr>
      </w:r>
      <w:r>
        <w:rPr>
          <w:webHidden/>
        </w:rPr>
        <w:fldChar w:fldCharType="separate"/>
      </w:r>
      <w:ins w:id="127" w:author="Windows User" w:date="2016-06-20T17:59:00Z">
        <w:r>
          <w:rPr>
            <w:webHidden/>
          </w:rPr>
          <w:t>6</w:t>
        </w:r>
        <w:r>
          <w:rPr>
            <w:webHidden/>
          </w:rPr>
          <w:fldChar w:fldCharType="end"/>
        </w:r>
        <w:r w:rsidRPr="00B7629E">
          <w:rPr>
            <w:rStyle w:val="Hyperlink"/>
          </w:rPr>
          <w:fldChar w:fldCharType="end"/>
        </w:r>
      </w:ins>
    </w:p>
    <w:p w:rsidR="00785D79" w:rsidRDefault="00785D79">
      <w:pPr>
        <w:pStyle w:val="TOC1"/>
        <w:rPr>
          <w:ins w:id="128" w:author="Windows User" w:date="2016-06-20T17:59:00Z"/>
          <w:rFonts w:eastAsiaTheme="minorEastAsia"/>
          <w:b w:val="0"/>
          <w:color w:val="auto"/>
          <w:kern w:val="0"/>
          <w:sz w:val="22"/>
          <w:szCs w:val="22"/>
          <w:lang w:val="en-US"/>
        </w:rPr>
      </w:pPr>
      <w:ins w:id="129" w:author="Windows User" w:date="2016-06-20T17:59:00Z">
        <w:r w:rsidRPr="00B7629E">
          <w:rPr>
            <w:rStyle w:val="Hyperlink"/>
          </w:rPr>
          <w:fldChar w:fldCharType="begin"/>
        </w:r>
        <w:r w:rsidRPr="00B7629E">
          <w:rPr>
            <w:rStyle w:val="Hyperlink"/>
          </w:rPr>
          <w:instrText xml:space="preserve"> </w:instrText>
        </w:r>
        <w:r>
          <w:instrText>HYPERLINK \l "_Toc454208916"</w:instrText>
        </w:r>
        <w:r w:rsidRPr="00B7629E">
          <w:rPr>
            <w:rStyle w:val="Hyperlink"/>
          </w:rPr>
          <w:instrText xml:space="preserve"> </w:instrText>
        </w:r>
        <w:r w:rsidRPr="00B7629E">
          <w:rPr>
            <w:rStyle w:val="Hyperlink"/>
          </w:rPr>
          <w:fldChar w:fldCharType="separate"/>
        </w:r>
        <w:r w:rsidRPr="00B7629E">
          <w:rPr>
            <w:rStyle w:val="Hyperlink"/>
            <w:rFonts w:ascii="Calibri" w:hAnsi="Calibri" w:cs="Calibri"/>
          </w:rPr>
          <w:t>4</w:t>
        </w:r>
        <w:r>
          <w:rPr>
            <w:rFonts w:eastAsiaTheme="minorEastAsia"/>
            <w:b w:val="0"/>
            <w:color w:val="auto"/>
            <w:kern w:val="0"/>
            <w:sz w:val="22"/>
            <w:szCs w:val="22"/>
            <w:lang w:val="en-US"/>
          </w:rPr>
          <w:tab/>
        </w:r>
        <w:r w:rsidRPr="00B7629E">
          <w:rPr>
            <w:rStyle w:val="Hyperlink"/>
            <w:rFonts w:ascii="Calibri" w:hAnsi="Calibri" w:cs="Calibri"/>
          </w:rPr>
          <w:t>Software Component Implementation</w:t>
        </w:r>
        <w:r>
          <w:rPr>
            <w:webHidden/>
          </w:rPr>
          <w:tab/>
        </w:r>
        <w:r>
          <w:rPr>
            <w:webHidden/>
          </w:rPr>
          <w:fldChar w:fldCharType="begin"/>
        </w:r>
        <w:r>
          <w:rPr>
            <w:webHidden/>
          </w:rPr>
          <w:instrText xml:space="preserve"> PAGEREF _Toc454208916 \h </w:instrText>
        </w:r>
      </w:ins>
      <w:r>
        <w:rPr>
          <w:webHidden/>
        </w:rPr>
      </w:r>
      <w:r>
        <w:rPr>
          <w:webHidden/>
        </w:rPr>
        <w:fldChar w:fldCharType="separate"/>
      </w:r>
      <w:ins w:id="130" w:author="Windows User" w:date="2016-06-20T17:59:00Z">
        <w:r>
          <w:rPr>
            <w:webHidden/>
          </w:rPr>
          <w:t>7</w:t>
        </w:r>
        <w:r>
          <w:rPr>
            <w:webHidden/>
          </w:rPr>
          <w:fldChar w:fldCharType="end"/>
        </w:r>
        <w:r w:rsidRPr="00B7629E">
          <w:rPr>
            <w:rStyle w:val="Hyperlink"/>
          </w:rPr>
          <w:fldChar w:fldCharType="end"/>
        </w:r>
      </w:ins>
    </w:p>
    <w:p w:rsidR="00785D79" w:rsidRDefault="00785D79">
      <w:pPr>
        <w:pStyle w:val="TOC2"/>
        <w:rPr>
          <w:ins w:id="131" w:author="Windows User" w:date="2016-06-20T17:59:00Z"/>
          <w:rFonts w:asciiTheme="minorHAnsi" w:eastAsiaTheme="minorEastAsia" w:hAnsiTheme="minorHAnsi"/>
          <w:color w:val="auto"/>
          <w:kern w:val="0"/>
          <w:szCs w:val="22"/>
        </w:rPr>
      </w:pPr>
      <w:ins w:id="132" w:author="Windows User" w:date="2016-06-20T17:59:00Z">
        <w:r w:rsidRPr="00B7629E">
          <w:rPr>
            <w:rStyle w:val="Hyperlink"/>
          </w:rPr>
          <w:fldChar w:fldCharType="begin"/>
        </w:r>
        <w:r w:rsidRPr="00B7629E">
          <w:rPr>
            <w:rStyle w:val="Hyperlink"/>
          </w:rPr>
          <w:instrText xml:space="preserve"> </w:instrText>
        </w:r>
        <w:r>
          <w:instrText>HYPERLINK \l "_Toc454208917"</w:instrText>
        </w:r>
        <w:r w:rsidRPr="00B7629E">
          <w:rPr>
            <w:rStyle w:val="Hyperlink"/>
          </w:rPr>
          <w:instrText xml:space="preserve"> </w:instrText>
        </w:r>
        <w:r w:rsidRPr="00B7629E">
          <w:rPr>
            <w:rStyle w:val="Hyperlink"/>
          </w:rPr>
          <w:fldChar w:fldCharType="separate"/>
        </w:r>
        <w:r w:rsidRPr="00B7629E">
          <w:rPr>
            <w:rStyle w:val="Hyperlink"/>
          </w:rPr>
          <w:t>4.1</w:t>
        </w:r>
        <w:r>
          <w:rPr>
            <w:rFonts w:asciiTheme="minorHAnsi" w:eastAsiaTheme="minorEastAsia" w:hAnsiTheme="minorHAnsi"/>
            <w:color w:val="auto"/>
            <w:kern w:val="0"/>
            <w:szCs w:val="22"/>
          </w:rPr>
          <w:tab/>
        </w:r>
        <w:r w:rsidRPr="00B7629E">
          <w:rPr>
            <w:rStyle w:val="Hyperlink"/>
          </w:rPr>
          <w:t>Sub-Module Functions</w:t>
        </w:r>
        <w:r>
          <w:rPr>
            <w:webHidden/>
          </w:rPr>
          <w:tab/>
        </w:r>
        <w:r>
          <w:rPr>
            <w:webHidden/>
          </w:rPr>
          <w:fldChar w:fldCharType="begin"/>
        </w:r>
        <w:r>
          <w:rPr>
            <w:webHidden/>
          </w:rPr>
          <w:instrText xml:space="preserve"> PAGEREF _Toc454208917 \h </w:instrText>
        </w:r>
      </w:ins>
      <w:r>
        <w:rPr>
          <w:webHidden/>
        </w:rPr>
      </w:r>
      <w:r>
        <w:rPr>
          <w:webHidden/>
        </w:rPr>
        <w:fldChar w:fldCharType="separate"/>
      </w:r>
      <w:ins w:id="133" w:author="Windows User" w:date="2016-06-20T17:59:00Z">
        <w:r>
          <w:rPr>
            <w:webHidden/>
          </w:rPr>
          <w:t>7</w:t>
        </w:r>
        <w:r>
          <w:rPr>
            <w:webHidden/>
          </w:rPr>
          <w:fldChar w:fldCharType="end"/>
        </w:r>
        <w:r w:rsidRPr="00B7629E">
          <w:rPr>
            <w:rStyle w:val="Hyperlink"/>
          </w:rPr>
          <w:fldChar w:fldCharType="end"/>
        </w:r>
      </w:ins>
    </w:p>
    <w:p w:rsidR="00785D79" w:rsidRDefault="00785D79">
      <w:pPr>
        <w:pStyle w:val="TOC2"/>
        <w:rPr>
          <w:ins w:id="134" w:author="Windows User" w:date="2016-06-20T17:59:00Z"/>
          <w:rFonts w:asciiTheme="minorHAnsi" w:eastAsiaTheme="minorEastAsia" w:hAnsiTheme="minorHAnsi"/>
          <w:color w:val="auto"/>
          <w:kern w:val="0"/>
          <w:szCs w:val="22"/>
        </w:rPr>
      </w:pPr>
      <w:ins w:id="135" w:author="Windows User" w:date="2016-06-20T17:59:00Z">
        <w:r w:rsidRPr="00B7629E">
          <w:rPr>
            <w:rStyle w:val="Hyperlink"/>
          </w:rPr>
          <w:fldChar w:fldCharType="begin"/>
        </w:r>
        <w:r w:rsidRPr="00B7629E">
          <w:rPr>
            <w:rStyle w:val="Hyperlink"/>
          </w:rPr>
          <w:instrText xml:space="preserve"> </w:instrText>
        </w:r>
        <w:r>
          <w:instrText>HYPERLINK \l "_Toc454208918"</w:instrText>
        </w:r>
        <w:r w:rsidRPr="00B7629E">
          <w:rPr>
            <w:rStyle w:val="Hyperlink"/>
          </w:rPr>
          <w:instrText xml:space="preserve"> </w:instrText>
        </w:r>
        <w:r w:rsidRPr="00B7629E">
          <w:rPr>
            <w:rStyle w:val="Hyperlink"/>
          </w:rPr>
          <w:fldChar w:fldCharType="separate"/>
        </w:r>
        <w:r w:rsidRPr="00B7629E">
          <w:rPr>
            <w:rStyle w:val="Hyperlink"/>
            <w:rFonts w:cs="Calibri"/>
          </w:rPr>
          <w:t>4.1.1</w:t>
        </w:r>
        <w:r>
          <w:rPr>
            <w:rFonts w:asciiTheme="minorHAnsi" w:eastAsiaTheme="minorEastAsia" w:hAnsiTheme="minorHAnsi"/>
            <w:color w:val="auto"/>
            <w:kern w:val="0"/>
            <w:szCs w:val="22"/>
          </w:rPr>
          <w:tab/>
        </w:r>
        <w:r w:rsidRPr="00B7629E">
          <w:rPr>
            <w:rStyle w:val="Hyperlink"/>
            <w:rFonts w:cs="Calibri"/>
          </w:rPr>
          <w:t>Init: HwAgSysArbn_Init1</w:t>
        </w:r>
        <w:r>
          <w:rPr>
            <w:webHidden/>
          </w:rPr>
          <w:tab/>
        </w:r>
        <w:r>
          <w:rPr>
            <w:webHidden/>
          </w:rPr>
          <w:fldChar w:fldCharType="begin"/>
        </w:r>
        <w:r>
          <w:rPr>
            <w:webHidden/>
          </w:rPr>
          <w:instrText xml:space="preserve"> PAGEREF _Toc454208918 \h </w:instrText>
        </w:r>
      </w:ins>
      <w:r>
        <w:rPr>
          <w:webHidden/>
        </w:rPr>
      </w:r>
      <w:r>
        <w:rPr>
          <w:webHidden/>
        </w:rPr>
        <w:fldChar w:fldCharType="separate"/>
      </w:r>
      <w:ins w:id="136" w:author="Windows User" w:date="2016-06-20T17:59:00Z">
        <w:r>
          <w:rPr>
            <w:webHidden/>
          </w:rPr>
          <w:t>7</w:t>
        </w:r>
        <w:r>
          <w:rPr>
            <w:webHidden/>
          </w:rPr>
          <w:fldChar w:fldCharType="end"/>
        </w:r>
        <w:r w:rsidRPr="00B7629E">
          <w:rPr>
            <w:rStyle w:val="Hyperlink"/>
          </w:rPr>
          <w:fldChar w:fldCharType="end"/>
        </w:r>
      </w:ins>
    </w:p>
    <w:p w:rsidR="00785D79" w:rsidRDefault="00785D79">
      <w:pPr>
        <w:pStyle w:val="TOC2"/>
        <w:rPr>
          <w:ins w:id="137" w:author="Windows User" w:date="2016-06-20T17:59:00Z"/>
          <w:rFonts w:asciiTheme="minorHAnsi" w:eastAsiaTheme="minorEastAsia" w:hAnsiTheme="minorHAnsi"/>
          <w:color w:val="auto"/>
          <w:kern w:val="0"/>
          <w:szCs w:val="22"/>
        </w:rPr>
      </w:pPr>
      <w:ins w:id="138" w:author="Windows User" w:date="2016-06-20T17:59:00Z">
        <w:r w:rsidRPr="00B7629E">
          <w:rPr>
            <w:rStyle w:val="Hyperlink"/>
          </w:rPr>
          <w:fldChar w:fldCharType="begin"/>
        </w:r>
        <w:r w:rsidRPr="00B7629E">
          <w:rPr>
            <w:rStyle w:val="Hyperlink"/>
          </w:rPr>
          <w:instrText xml:space="preserve"> </w:instrText>
        </w:r>
        <w:r>
          <w:instrText>HYPERLINK \l "_Toc454208919"</w:instrText>
        </w:r>
        <w:r w:rsidRPr="00B7629E">
          <w:rPr>
            <w:rStyle w:val="Hyperlink"/>
          </w:rPr>
          <w:instrText xml:space="preserve"> </w:instrText>
        </w:r>
        <w:r w:rsidRPr="00B7629E">
          <w:rPr>
            <w:rStyle w:val="Hyperlink"/>
          </w:rPr>
          <w:fldChar w:fldCharType="separate"/>
        </w:r>
        <w:r w:rsidRPr="00B7629E">
          <w:rPr>
            <w:rStyle w:val="Hyperlink"/>
            <w:rFonts w:cs="Calibri"/>
          </w:rPr>
          <w:t>4.1.1.1</w:t>
        </w:r>
        <w:r>
          <w:rPr>
            <w:rFonts w:asciiTheme="minorHAnsi" w:eastAsiaTheme="minorEastAsia" w:hAnsiTheme="minorHAnsi"/>
            <w:color w:val="auto"/>
            <w:kern w:val="0"/>
            <w:szCs w:val="22"/>
          </w:rPr>
          <w:tab/>
        </w:r>
        <w:r w:rsidRPr="00B7629E">
          <w:rPr>
            <w:rStyle w:val="Hyperlink"/>
            <w:rFonts w:cs="Calibri"/>
          </w:rPr>
          <w:t>Design Rationale</w:t>
        </w:r>
        <w:r>
          <w:rPr>
            <w:webHidden/>
          </w:rPr>
          <w:tab/>
        </w:r>
        <w:r>
          <w:rPr>
            <w:webHidden/>
          </w:rPr>
          <w:fldChar w:fldCharType="begin"/>
        </w:r>
        <w:r>
          <w:rPr>
            <w:webHidden/>
          </w:rPr>
          <w:instrText xml:space="preserve"> PAGEREF _Toc454208919 \h </w:instrText>
        </w:r>
      </w:ins>
      <w:r>
        <w:rPr>
          <w:webHidden/>
        </w:rPr>
      </w:r>
      <w:r>
        <w:rPr>
          <w:webHidden/>
        </w:rPr>
        <w:fldChar w:fldCharType="separate"/>
      </w:r>
      <w:ins w:id="139" w:author="Windows User" w:date="2016-06-20T17:59:00Z">
        <w:r>
          <w:rPr>
            <w:webHidden/>
          </w:rPr>
          <w:t>7</w:t>
        </w:r>
        <w:r>
          <w:rPr>
            <w:webHidden/>
          </w:rPr>
          <w:fldChar w:fldCharType="end"/>
        </w:r>
        <w:r w:rsidRPr="00B7629E">
          <w:rPr>
            <w:rStyle w:val="Hyperlink"/>
          </w:rPr>
          <w:fldChar w:fldCharType="end"/>
        </w:r>
      </w:ins>
    </w:p>
    <w:p w:rsidR="00785D79" w:rsidRDefault="00785D79">
      <w:pPr>
        <w:pStyle w:val="TOC2"/>
        <w:rPr>
          <w:ins w:id="140" w:author="Windows User" w:date="2016-06-20T17:59:00Z"/>
          <w:rFonts w:asciiTheme="minorHAnsi" w:eastAsiaTheme="minorEastAsia" w:hAnsiTheme="minorHAnsi"/>
          <w:color w:val="auto"/>
          <w:kern w:val="0"/>
          <w:szCs w:val="22"/>
        </w:rPr>
      </w:pPr>
      <w:ins w:id="141" w:author="Windows User" w:date="2016-06-20T17:59:00Z">
        <w:r w:rsidRPr="00B7629E">
          <w:rPr>
            <w:rStyle w:val="Hyperlink"/>
          </w:rPr>
          <w:fldChar w:fldCharType="begin"/>
        </w:r>
        <w:r w:rsidRPr="00B7629E">
          <w:rPr>
            <w:rStyle w:val="Hyperlink"/>
          </w:rPr>
          <w:instrText xml:space="preserve"> </w:instrText>
        </w:r>
        <w:r>
          <w:instrText>HYPERLINK \l "_Toc454208920"</w:instrText>
        </w:r>
        <w:r w:rsidRPr="00B7629E">
          <w:rPr>
            <w:rStyle w:val="Hyperlink"/>
          </w:rPr>
          <w:instrText xml:space="preserve"> </w:instrText>
        </w:r>
        <w:r w:rsidRPr="00B7629E">
          <w:rPr>
            <w:rStyle w:val="Hyperlink"/>
          </w:rPr>
          <w:fldChar w:fldCharType="separate"/>
        </w:r>
        <w:r w:rsidRPr="00B7629E">
          <w:rPr>
            <w:rStyle w:val="Hyperlink"/>
            <w:rFonts w:cs="Calibri"/>
          </w:rPr>
          <w:t>4.1.1.2</w:t>
        </w:r>
        <w:r>
          <w:rPr>
            <w:rFonts w:asciiTheme="minorHAnsi" w:eastAsiaTheme="minorEastAsia" w:hAnsiTheme="minorHAnsi"/>
            <w:color w:val="auto"/>
            <w:kern w:val="0"/>
            <w:szCs w:val="22"/>
          </w:rPr>
          <w:tab/>
        </w:r>
        <w:r w:rsidRPr="00B7629E">
          <w:rPr>
            <w:rStyle w:val="Hyperlink"/>
            <w:rFonts w:cs="Calibri"/>
          </w:rPr>
          <w:t>Module Outputs</w:t>
        </w:r>
        <w:r>
          <w:rPr>
            <w:webHidden/>
          </w:rPr>
          <w:tab/>
        </w:r>
        <w:r>
          <w:rPr>
            <w:webHidden/>
          </w:rPr>
          <w:fldChar w:fldCharType="begin"/>
        </w:r>
        <w:r>
          <w:rPr>
            <w:webHidden/>
          </w:rPr>
          <w:instrText xml:space="preserve"> PAGEREF _Toc454208920 \h </w:instrText>
        </w:r>
      </w:ins>
      <w:r>
        <w:rPr>
          <w:webHidden/>
        </w:rPr>
      </w:r>
      <w:r>
        <w:rPr>
          <w:webHidden/>
        </w:rPr>
        <w:fldChar w:fldCharType="separate"/>
      </w:r>
      <w:ins w:id="142" w:author="Windows User" w:date="2016-06-20T17:59:00Z">
        <w:r>
          <w:rPr>
            <w:webHidden/>
          </w:rPr>
          <w:t>7</w:t>
        </w:r>
        <w:r>
          <w:rPr>
            <w:webHidden/>
          </w:rPr>
          <w:fldChar w:fldCharType="end"/>
        </w:r>
        <w:r w:rsidRPr="00B7629E">
          <w:rPr>
            <w:rStyle w:val="Hyperlink"/>
          </w:rPr>
          <w:fldChar w:fldCharType="end"/>
        </w:r>
      </w:ins>
    </w:p>
    <w:p w:rsidR="00785D79" w:rsidRDefault="00785D79">
      <w:pPr>
        <w:pStyle w:val="TOC2"/>
        <w:rPr>
          <w:ins w:id="143" w:author="Windows User" w:date="2016-06-20T17:59:00Z"/>
          <w:rFonts w:asciiTheme="minorHAnsi" w:eastAsiaTheme="minorEastAsia" w:hAnsiTheme="minorHAnsi"/>
          <w:color w:val="auto"/>
          <w:kern w:val="0"/>
          <w:szCs w:val="22"/>
        </w:rPr>
      </w:pPr>
      <w:ins w:id="144" w:author="Windows User" w:date="2016-06-20T17:59:00Z">
        <w:r w:rsidRPr="00B7629E">
          <w:rPr>
            <w:rStyle w:val="Hyperlink"/>
          </w:rPr>
          <w:fldChar w:fldCharType="begin"/>
        </w:r>
        <w:r w:rsidRPr="00B7629E">
          <w:rPr>
            <w:rStyle w:val="Hyperlink"/>
          </w:rPr>
          <w:instrText xml:space="preserve"> </w:instrText>
        </w:r>
        <w:r>
          <w:instrText>HYPERLINK \l "_Toc454208921"</w:instrText>
        </w:r>
        <w:r w:rsidRPr="00B7629E">
          <w:rPr>
            <w:rStyle w:val="Hyperlink"/>
          </w:rPr>
          <w:instrText xml:space="preserve"> </w:instrText>
        </w:r>
        <w:r w:rsidRPr="00B7629E">
          <w:rPr>
            <w:rStyle w:val="Hyperlink"/>
          </w:rPr>
          <w:fldChar w:fldCharType="separate"/>
        </w:r>
        <w:r w:rsidRPr="00B7629E">
          <w:rPr>
            <w:rStyle w:val="Hyperlink"/>
            <w:rFonts w:cs="Calibri"/>
          </w:rPr>
          <w:t>4.1.2</w:t>
        </w:r>
        <w:r>
          <w:rPr>
            <w:rFonts w:asciiTheme="minorHAnsi" w:eastAsiaTheme="minorEastAsia" w:hAnsiTheme="minorHAnsi"/>
            <w:color w:val="auto"/>
            <w:kern w:val="0"/>
            <w:szCs w:val="22"/>
          </w:rPr>
          <w:tab/>
        </w:r>
        <w:r w:rsidRPr="00B7629E">
          <w:rPr>
            <w:rStyle w:val="Hyperlink"/>
            <w:rFonts w:cs="Calibri"/>
          </w:rPr>
          <w:t>Per: HwAgSysArbn_Per1</w:t>
        </w:r>
        <w:r>
          <w:rPr>
            <w:webHidden/>
          </w:rPr>
          <w:tab/>
        </w:r>
        <w:r>
          <w:rPr>
            <w:webHidden/>
          </w:rPr>
          <w:fldChar w:fldCharType="begin"/>
        </w:r>
        <w:r>
          <w:rPr>
            <w:webHidden/>
          </w:rPr>
          <w:instrText xml:space="preserve"> PAGEREF _Toc454208921 \h </w:instrText>
        </w:r>
      </w:ins>
      <w:r>
        <w:rPr>
          <w:webHidden/>
        </w:rPr>
      </w:r>
      <w:r>
        <w:rPr>
          <w:webHidden/>
        </w:rPr>
        <w:fldChar w:fldCharType="separate"/>
      </w:r>
      <w:ins w:id="145" w:author="Windows User" w:date="2016-06-20T17:59:00Z">
        <w:r>
          <w:rPr>
            <w:webHidden/>
          </w:rPr>
          <w:t>7</w:t>
        </w:r>
        <w:r>
          <w:rPr>
            <w:webHidden/>
          </w:rPr>
          <w:fldChar w:fldCharType="end"/>
        </w:r>
        <w:r w:rsidRPr="00B7629E">
          <w:rPr>
            <w:rStyle w:val="Hyperlink"/>
          </w:rPr>
          <w:fldChar w:fldCharType="end"/>
        </w:r>
      </w:ins>
    </w:p>
    <w:p w:rsidR="00785D79" w:rsidRDefault="00785D79">
      <w:pPr>
        <w:pStyle w:val="TOC2"/>
        <w:rPr>
          <w:ins w:id="146" w:author="Windows User" w:date="2016-06-20T17:59:00Z"/>
          <w:rFonts w:asciiTheme="minorHAnsi" w:eastAsiaTheme="minorEastAsia" w:hAnsiTheme="minorHAnsi"/>
          <w:color w:val="auto"/>
          <w:kern w:val="0"/>
          <w:szCs w:val="22"/>
        </w:rPr>
      </w:pPr>
      <w:ins w:id="147" w:author="Windows User" w:date="2016-06-20T17:59:00Z">
        <w:r w:rsidRPr="00B7629E">
          <w:rPr>
            <w:rStyle w:val="Hyperlink"/>
          </w:rPr>
          <w:fldChar w:fldCharType="begin"/>
        </w:r>
        <w:r w:rsidRPr="00B7629E">
          <w:rPr>
            <w:rStyle w:val="Hyperlink"/>
          </w:rPr>
          <w:instrText xml:space="preserve"> </w:instrText>
        </w:r>
        <w:r>
          <w:instrText>HYPERLINK \l "_Toc454208922"</w:instrText>
        </w:r>
        <w:r w:rsidRPr="00B7629E">
          <w:rPr>
            <w:rStyle w:val="Hyperlink"/>
          </w:rPr>
          <w:instrText xml:space="preserve"> </w:instrText>
        </w:r>
        <w:r w:rsidRPr="00B7629E">
          <w:rPr>
            <w:rStyle w:val="Hyperlink"/>
          </w:rPr>
          <w:fldChar w:fldCharType="separate"/>
        </w:r>
        <w:r w:rsidRPr="00B7629E">
          <w:rPr>
            <w:rStyle w:val="Hyperlink"/>
            <w:rFonts w:cs="Calibri"/>
          </w:rPr>
          <w:t>4.1.2.1</w:t>
        </w:r>
        <w:r>
          <w:rPr>
            <w:rFonts w:asciiTheme="minorHAnsi" w:eastAsiaTheme="minorEastAsia" w:hAnsiTheme="minorHAnsi"/>
            <w:color w:val="auto"/>
            <w:kern w:val="0"/>
            <w:szCs w:val="22"/>
          </w:rPr>
          <w:tab/>
        </w:r>
        <w:r w:rsidRPr="00B7629E">
          <w:rPr>
            <w:rStyle w:val="Hyperlink"/>
            <w:rFonts w:cs="Calibri"/>
          </w:rPr>
          <w:t>Design Rationale</w:t>
        </w:r>
        <w:r>
          <w:rPr>
            <w:webHidden/>
          </w:rPr>
          <w:tab/>
        </w:r>
        <w:r>
          <w:rPr>
            <w:webHidden/>
          </w:rPr>
          <w:fldChar w:fldCharType="begin"/>
        </w:r>
        <w:r>
          <w:rPr>
            <w:webHidden/>
          </w:rPr>
          <w:instrText xml:space="preserve"> PAGEREF _Toc454208922 \h </w:instrText>
        </w:r>
      </w:ins>
      <w:r>
        <w:rPr>
          <w:webHidden/>
        </w:rPr>
      </w:r>
      <w:r>
        <w:rPr>
          <w:webHidden/>
        </w:rPr>
        <w:fldChar w:fldCharType="separate"/>
      </w:r>
      <w:ins w:id="148" w:author="Windows User" w:date="2016-06-20T17:59:00Z">
        <w:r>
          <w:rPr>
            <w:webHidden/>
          </w:rPr>
          <w:t>7</w:t>
        </w:r>
        <w:r>
          <w:rPr>
            <w:webHidden/>
          </w:rPr>
          <w:fldChar w:fldCharType="end"/>
        </w:r>
        <w:r w:rsidRPr="00B7629E">
          <w:rPr>
            <w:rStyle w:val="Hyperlink"/>
          </w:rPr>
          <w:fldChar w:fldCharType="end"/>
        </w:r>
      </w:ins>
    </w:p>
    <w:p w:rsidR="00785D79" w:rsidRDefault="00785D79">
      <w:pPr>
        <w:pStyle w:val="TOC2"/>
        <w:rPr>
          <w:ins w:id="149" w:author="Windows User" w:date="2016-06-20T17:59:00Z"/>
          <w:rFonts w:asciiTheme="minorHAnsi" w:eastAsiaTheme="minorEastAsia" w:hAnsiTheme="minorHAnsi"/>
          <w:color w:val="auto"/>
          <w:kern w:val="0"/>
          <w:szCs w:val="22"/>
        </w:rPr>
      </w:pPr>
      <w:ins w:id="150" w:author="Windows User" w:date="2016-06-20T17:59:00Z">
        <w:r w:rsidRPr="00B7629E">
          <w:rPr>
            <w:rStyle w:val="Hyperlink"/>
          </w:rPr>
          <w:fldChar w:fldCharType="begin"/>
        </w:r>
        <w:r w:rsidRPr="00B7629E">
          <w:rPr>
            <w:rStyle w:val="Hyperlink"/>
          </w:rPr>
          <w:instrText xml:space="preserve"> </w:instrText>
        </w:r>
        <w:r>
          <w:instrText>HYPERLINK \l "_Toc454208923"</w:instrText>
        </w:r>
        <w:r w:rsidRPr="00B7629E">
          <w:rPr>
            <w:rStyle w:val="Hyperlink"/>
          </w:rPr>
          <w:instrText xml:space="preserve"> </w:instrText>
        </w:r>
        <w:r w:rsidRPr="00B7629E">
          <w:rPr>
            <w:rStyle w:val="Hyperlink"/>
          </w:rPr>
          <w:fldChar w:fldCharType="separate"/>
        </w:r>
        <w:r w:rsidRPr="00B7629E">
          <w:rPr>
            <w:rStyle w:val="Hyperlink"/>
            <w:rFonts w:cs="Calibri"/>
          </w:rPr>
          <w:t>4.1.2.2</w:t>
        </w:r>
        <w:r>
          <w:rPr>
            <w:rFonts w:asciiTheme="minorHAnsi" w:eastAsiaTheme="minorEastAsia" w:hAnsiTheme="minorHAnsi"/>
            <w:color w:val="auto"/>
            <w:kern w:val="0"/>
            <w:szCs w:val="22"/>
          </w:rPr>
          <w:tab/>
        </w:r>
        <w:r w:rsidRPr="00B7629E">
          <w:rPr>
            <w:rStyle w:val="Hyperlink"/>
            <w:rFonts w:cs="Calibri"/>
          </w:rPr>
          <w:t>Store Module Inputs to Local copies</w:t>
        </w:r>
        <w:r>
          <w:rPr>
            <w:webHidden/>
          </w:rPr>
          <w:tab/>
        </w:r>
        <w:r>
          <w:rPr>
            <w:webHidden/>
          </w:rPr>
          <w:fldChar w:fldCharType="begin"/>
        </w:r>
        <w:r>
          <w:rPr>
            <w:webHidden/>
          </w:rPr>
          <w:instrText xml:space="preserve"> PAGEREF _Toc454208923 \h </w:instrText>
        </w:r>
      </w:ins>
      <w:r>
        <w:rPr>
          <w:webHidden/>
        </w:rPr>
      </w:r>
      <w:r>
        <w:rPr>
          <w:webHidden/>
        </w:rPr>
        <w:fldChar w:fldCharType="separate"/>
      </w:r>
      <w:ins w:id="151" w:author="Windows User" w:date="2016-06-20T17:59:00Z">
        <w:r>
          <w:rPr>
            <w:webHidden/>
          </w:rPr>
          <w:t>7</w:t>
        </w:r>
        <w:r>
          <w:rPr>
            <w:webHidden/>
          </w:rPr>
          <w:fldChar w:fldCharType="end"/>
        </w:r>
        <w:r w:rsidRPr="00B7629E">
          <w:rPr>
            <w:rStyle w:val="Hyperlink"/>
          </w:rPr>
          <w:fldChar w:fldCharType="end"/>
        </w:r>
      </w:ins>
    </w:p>
    <w:p w:rsidR="00785D79" w:rsidRDefault="00785D79">
      <w:pPr>
        <w:pStyle w:val="TOC2"/>
        <w:rPr>
          <w:ins w:id="152" w:author="Windows User" w:date="2016-06-20T17:59:00Z"/>
          <w:rFonts w:asciiTheme="minorHAnsi" w:eastAsiaTheme="minorEastAsia" w:hAnsiTheme="minorHAnsi"/>
          <w:color w:val="auto"/>
          <w:kern w:val="0"/>
          <w:szCs w:val="22"/>
        </w:rPr>
      </w:pPr>
      <w:ins w:id="153" w:author="Windows User" w:date="2016-06-20T17:59:00Z">
        <w:r w:rsidRPr="00B7629E">
          <w:rPr>
            <w:rStyle w:val="Hyperlink"/>
          </w:rPr>
          <w:fldChar w:fldCharType="begin"/>
        </w:r>
        <w:r w:rsidRPr="00B7629E">
          <w:rPr>
            <w:rStyle w:val="Hyperlink"/>
          </w:rPr>
          <w:instrText xml:space="preserve"> </w:instrText>
        </w:r>
        <w:r>
          <w:instrText>HYPERLINK \l "_Toc454208924"</w:instrText>
        </w:r>
        <w:r w:rsidRPr="00B7629E">
          <w:rPr>
            <w:rStyle w:val="Hyperlink"/>
          </w:rPr>
          <w:instrText xml:space="preserve"> </w:instrText>
        </w:r>
        <w:r w:rsidRPr="00B7629E">
          <w:rPr>
            <w:rStyle w:val="Hyperlink"/>
          </w:rPr>
          <w:fldChar w:fldCharType="separate"/>
        </w:r>
        <w:r w:rsidRPr="00B7629E">
          <w:rPr>
            <w:rStyle w:val="Hyperlink"/>
            <w:rFonts w:cs="Calibri"/>
          </w:rPr>
          <w:t>4.1.2.3</w:t>
        </w:r>
        <w:r>
          <w:rPr>
            <w:rFonts w:asciiTheme="minorHAnsi" w:eastAsiaTheme="minorEastAsia" w:hAnsiTheme="minorHAnsi"/>
            <w:color w:val="auto"/>
            <w:kern w:val="0"/>
            <w:szCs w:val="22"/>
          </w:rPr>
          <w:tab/>
        </w:r>
        <w:r w:rsidRPr="00B7629E">
          <w:rPr>
            <w:rStyle w:val="Hyperlink"/>
            <w:rFonts w:cs="Calibri"/>
          </w:rPr>
          <w:t>(Processing of function)………</w:t>
        </w:r>
        <w:r>
          <w:rPr>
            <w:webHidden/>
          </w:rPr>
          <w:tab/>
        </w:r>
        <w:r>
          <w:rPr>
            <w:webHidden/>
          </w:rPr>
          <w:fldChar w:fldCharType="begin"/>
        </w:r>
        <w:r>
          <w:rPr>
            <w:webHidden/>
          </w:rPr>
          <w:instrText xml:space="preserve"> PAGEREF _Toc454208924 \h </w:instrText>
        </w:r>
      </w:ins>
      <w:r>
        <w:rPr>
          <w:webHidden/>
        </w:rPr>
      </w:r>
      <w:r>
        <w:rPr>
          <w:webHidden/>
        </w:rPr>
        <w:fldChar w:fldCharType="separate"/>
      </w:r>
      <w:ins w:id="154" w:author="Windows User" w:date="2016-06-20T17:59:00Z">
        <w:r>
          <w:rPr>
            <w:webHidden/>
          </w:rPr>
          <w:t>7</w:t>
        </w:r>
        <w:r>
          <w:rPr>
            <w:webHidden/>
          </w:rPr>
          <w:fldChar w:fldCharType="end"/>
        </w:r>
        <w:r w:rsidRPr="00B7629E">
          <w:rPr>
            <w:rStyle w:val="Hyperlink"/>
          </w:rPr>
          <w:fldChar w:fldCharType="end"/>
        </w:r>
      </w:ins>
    </w:p>
    <w:p w:rsidR="00785D79" w:rsidRDefault="00785D79">
      <w:pPr>
        <w:pStyle w:val="TOC2"/>
        <w:rPr>
          <w:ins w:id="155" w:author="Windows User" w:date="2016-06-20T17:59:00Z"/>
          <w:rFonts w:asciiTheme="minorHAnsi" w:eastAsiaTheme="minorEastAsia" w:hAnsiTheme="minorHAnsi"/>
          <w:color w:val="auto"/>
          <w:kern w:val="0"/>
          <w:szCs w:val="22"/>
        </w:rPr>
      </w:pPr>
      <w:ins w:id="156" w:author="Windows User" w:date="2016-06-20T17:59:00Z">
        <w:r w:rsidRPr="00B7629E">
          <w:rPr>
            <w:rStyle w:val="Hyperlink"/>
          </w:rPr>
          <w:fldChar w:fldCharType="begin"/>
        </w:r>
        <w:r w:rsidRPr="00B7629E">
          <w:rPr>
            <w:rStyle w:val="Hyperlink"/>
          </w:rPr>
          <w:instrText xml:space="preserve"> </w:instrText>
        </w:r>
        <w:r>
          <w:instrText>HYPERLINK \l "_Toc454208925"</w:instrText>
        </w:r>
        <w:r w:rsidRPr="00B7629E">
          <w:rPr>
            <w:rStyle w:val="Hyperlink"/>
          </w:rPr>
          <w:instrText xml:space="preserve"> </w:instrText>
        </w:r>
        <w:r w:rsidRPr="00B7629E">
          <w:rPr>
            <w:rStyle w:val="Hyperlink"/>
          </w:rPr>
          <w:fldChar w:fldCharType="separate"/>
        </w:r>
        <w:r w:rsidRPr="00B7629E">
          <w:rPr>
            <w:rStyle w:val="Hyperlink"/>
            <w:rFonts w:cs="Calibri"/>
          </w:rPr>
          <w:t>4.1.2.4</w:t>
        </w:r>
        <w:r>
          <w:rPr>
            <w:rFonts w:asciiTheme="minorHAnsi" w:eastAsiaTheme="minorEastAsia" w:hAnsiTheme="minorHAnsi"/>
            <w:color w:val="auto"/>
            <w:kern w:val="0"/>
            <w:szCs w:val="22"/>
          </w:rPr>
          <w:tab/>
        </w:r>
        <w:r w:rsidRPr="00B7629E">
          <w:rPr>
            <w:rStyle w:val="Hyperlink"/>
            <w:rFonts w:cs="Calibri"/>
          </w:rPr>
          <w:t>Store Local copy of outputs into Module Outputs</w:t>
        </w:r>
        <w:r>
          <w:rPr>
            <w:webHidden/>
          </w:rPr>
          <w:tab/>
        </w:r>
        <w:r>
          <w:rPr>
            <w:webHidden/>
          </w:rPr>
          <w:fldChar w:fldCharType="begin"/>
        </w:r>
        <w:r>
          <w:rPr>
            <w:webHidden/>
          </w:rPr>
          <w:instrText xml:space="preserve"> PAGEREF _Toc454208925 \h </w:instrText>
        </w:r>
      </w:ins>
      <w:r>
        <w:rPr>
          <w:webHidden/>
        </w:rPr>
      </w:r>
      <w:r>
        <w:rPr>
          <w:webHidden/>
        </w:rPr>
        <w:fldChar w:fldCharType="separate"/>
      </w:r>
      <w:ins w:id="157" w:author="Windows User" w:date="2016-06-20T17:59:00Z">
        <w:r>
          <w:rPr>
            <w:webHidden/>
          </w:rPr>
          <w:t>7</w:t>
        </w:r>
        <w:r>
          <w:rPr>
            <w:webHidden/>
          </w:rPr>
          <w:fldChar w:fldCharType="end"/>
        </w:r>
        <w:r w:rsidRPr="00B7629E">
          <w:rPr>
            <w:rStyle w:val="Hyperlink"/>
          </w:rPr>
          <w:fldChar w:fldCharType="end"/>
        </w:r>
      </w:ins>
    </w:p>
    <w:p w:rsidR="00785D79" w:rsidRDefault="00785D79">
      <w:pPr>
        <w:pStyle w:val="TOC2"/>
        <w:rPr>
          <w:ins w:id="158" w:author="Windows User" w:date="2016-06-20T17:59:00Z"/>
          <w:rFonts w:asciiTheme="minorHAnsi" w:eastAsiaTheme="minorEastAsia" w:hAnsiTheme="minorHAnsi"/>
          <w:color w:val="auto"/>
          <w:kern w:val="0"/>
          <w:szCs w:val="22"/>
        </w:rPr>
      </w:pPr>
      <w:ins w:id="159" w:author="Windows User" w:date="2016-06-20T17:59:00Z">
        <w:r w:rsidRPr="00B7629E">
          <w:rPr>
            <w:rStyle w:val="Hyperlink"/>
          </w:rPr>
          <w:fldChar w:fldCharType="begin"/>
        </w:r>
        <w:r w:rsidRPr="00B7629E">
          <w:rPr>
            <w:rStyle w:val="Hyperlink"/>
          </w:rPr>
          <w:instrText xml:space="preserve"> </w:instrText>
        </w:r>
        <w:r>
          <w:instrText>HYPERLINK \l "_Toc454208926"</w:instrText>
        </w:r>
        <w:r w:rsidRPr="00B7629E">
          <w:rPr>
            <w:rStyle w:val="Hyperlink"/>
          </w:rPr>
          <w:instrText xml:space="preserve"> </w:instrText>
        </w:r>
        <w:r w:rsidRPr="00B7629E">
          <w:rPr>
            <w:rStyle w:val="Hyperlink"/>
          </w:rPr>
          <w:fldChar w:fldCharType="separate"/>
        </w:r>
        <w:r w:rsidRPr="00B7629E">
          <w:rPr>
            <w:rStyle w:val="Hyperlink"/>
          </w:rPr>
          <w:t>4.2</w:t>
        </w:r>
        <w:r>
          <w:rPr>
            <w:rFonts w:asciiTheme="minorHAnsi" w:eastAsiaTheme="minorEastAsia" w:hAnsiTheme="minorHAnsi"/>
            <w:color w:val="auto"/>
            <w:kern w:val="0"/>
            <w:szCs w:val="22"/>
          </w:rPr>
          <w:tab/>
        </w:r>
        <w:r w:rsidRPr="00B7629E">
          <w:rPr>
            <w:rStyle w:val="Hyperlink"/>
          </w:rPr>
          <w:t>Server Runables</w:t>
        </w:r>
        <w:r>
          <w:rPr>
            <w:webHidden/>
          </w:rPr>
          <w:tab/>
        </w:r>
        <w:r>
          <w:rPr>
            <w:webHidden/>
          </w:rPr>
          <w:fldChar w:fldCharType="begin"/>
        </w:r>
        <w:r>
          <w:rPr>
            <w:webHidden/>
          </w:rPr>
          <w:instrText xml:space="preserve"> PAGEREF _Toc454208926 \h </w:instrText>
        </w:r>
      </w:ins>
      <w:r>
        <w:rPr>
          <w:webHidden/>
        </w:rPr>
      </w:r>
      <w:r>
        <w:rPr>
          <w:webHidden/>
        </w:rPr>
        <w:fldChar w:fldCharType="separate"/>
      </w:r>
      <w:ins w:id="160" w:author="Windows User" w:date="2016-06-20T17:59:00Z">
        <w:r>
          <w:rPr>
            <w:webHidden/>
          </w:rPr>
          <w:t>7</w:t>
        </w:r>
        <w:r>
          <w:rPr>
            <w:webHidden/>
          </w:rPr>
          <w:fldChar w:fldCharType="end"/>
        </w:r>
        <w:r w:rsidRPr="00B7629E">
          <w:rPr>
            <w:rStyle w:val="Hyperlink"/>
          </w:rPr>
          <w:fldChar w:fldCharType="end"/>
        </w:r>
      </w:ins>
    </w:p>
    <w:p w:rsidR="00785D79" w:rsidRDefault="00785D79">
      <w:pPr>
        <w:pStyle w:val="TOC2"/>
        <w:rPr>
          <w:ins w:id="161" w:author="Windows User" w:date="2016-06-20T17:59:00Z"/>
          <w:rFonts w:asciiTheme="minorHAnsi" w:eastAsiaTheme="minorEastAsia" w:hAnsiTheme="minorHAnsi"/>
          <w:color w:val="auto"/>
          <w:kern w:val="0"/>
          <w:szCs w:val="22"/>
        </w:rPr>
      </w:pPr>
      <w:ins w:id="162" w:author="Windows User" w:date="2016-06-20T17:59:00Z">
        <w:r w:rsidRPr="00B7629E">
          <w:rPr>
            <w:rStyle w:val="Hyperlink"/>
          </w:rPr>
          <w:fldChar w:fldCharType="begin"/>
        </w:r>
        <w:r w:rsidRPr="00B7629E">
          <w:rPr>
            <w:rStyle w:val="Hyperlink"/>
          </w:rPr>
          <w:instrText xml:space="preserve"> </w:instrText>
        </w:r>
        <w:r>
          <w:instrText>HYPERLINK \l "_Toc454208927"</w:instrText>
        </w:r>
        <w:r w:rsidRPr="00B7629E">
          <w:rPr>
            <w:rStyle w:val="Hyperlink"/>
          </w:rPr>
          <w:instrText xml:space="preserve"> </w:instrText>
        </w:r>
        <w:r w:rsidRPr="00B7629E">
          <w:rPr>
            <w:rStyle w:val="Hyperlink"/>
          </w:rPr>
          <w:fldChar w:fldCharType="separate"/>
        </w:r>
        <w:r w:rsidRPr="00B7629E">
          <w:rPr>
            <w:rStyle w:val="Hyperlink"/>
            <w:rFonts w:cs="Calibri"/>
          </w:rPr>
          <w:t>4.3</w:t>
        </w:r>
        <w:r>
          <w:rPr>
            <w:rFonts w:asciiTheme="minorHAnsi" w:eastAsiaTheme="minorEastAsia" w:hAnsiTheme="minorHAnsi"/>
            <w:color w:val="auto"/>
            <w:kern w:val="0"/>
            <w:szCs w:val="22"/>
          </w:rPr>
          <w:tab/>
        </w:r>
        <w:r w:rsidRPr="00B7629E">
          <w:rPr>
            <w:rStyle w:val="Hyperlink"/>
            <w:rFonts w:cs="Calibri"/>
          </w:rPr>
          <w:t>Interrupt Functions</w:t>
        </w:r>
        <w:r>
          <w:rPr>
            <w:webHidden/>
          </w:rPr>
          <w:tab/>
        </w:r>
        <w:r>
          <w:rPr>
            <w:webHidden/>
          </w:rPr>
          <w:fldChar w:fldCharType="begin"/>
        </w:r>
        <w:r>
          <w:rPr>
            <w:webHidden/>
          </w:rPr>
          <w:instrText xml:space="preserve"> PAGEREF _Toc454208927 \h </w:instrText>
        </w:r>
      </w:ins>
      <w:r>
        <w:rPr>
          <w:webHidden/>
        </w:rPr>
      </w:r>
      <w:r>
        <w:rPr>
          <w:webHidden/>
        </w:rPr>
        <w:fldChar w:fldCharType="separate"/>
      </w:r>
      <w:ins w:id="163" w:author="Windows User" w:date="2016-06-20T17:59:00Z">
        <w:r>
          <w:rPr>
            <w:webHidden/>
          </w:rPr>
          <w:t>7</w:t>
        </w:r>
        <w:r>
          <w:rPr>
            <w:webHidden/>
          </w:rPr>
          <w:fldChar w:fldCharType="end"/>
        </w:r>
        <w:r w:rsidRPr="00B7629E">
          <w:rPr>
            <w:rStyle w:val="Hyperlink"/>
          </w:rPr>
          <w:fldChar w:fldCharType="end"/>
        </w:r>
      </w:ins>
    </w:p>
    <w:p w:rsidR="00785D79" w:rsidRDefault="00785D79">
      <w:pPr>
        <w:pStyle w:val="TOC2"/>
        <w:rPr>
          <w:ins w:id="164" w:author="Windows User" w:date="2016-06-20T17:59:00Z"/>
          <w:rFonts w:asciiTheme="minorHAnsi" w:eastAsiaTheme="minorEastAsia" w:hAnsiTheme="minorHAnsi"/>
          <w:color w:val="auto"/>
          <w:kern w:val="0"/>
          <w:szCs w:val="22"/>
        </w:rPr>
      </w:pPr>
      <w:ins w:id="165" w:author="Windows User" w:date="2016-06-20T17:59:00Z">
        <w:r w:rsidRPr="00B7629E">
          <w:rPr>
            <w:rStyle w:val="Hyperlink"/>
          </w:rPr>
          <w:fldChar w:fldCharType="begin"/>
        </w:r>
        <w:r w:rsidRPr="00B7629E">
          <w:rPr>
            <w:rStyle w:val="Hyperlink"/>
          </w:rPr>
          <w:instrText xml:space="preserve"> </w:instrText>
        </w:r>
        <w:r>
          <w:instrText>HYPERLINK \l "_Toc454208928"</w:instrText>
        </w:r>
        <w:r w:rsidRPr="00B7629E">
          <w:rPr>
            <w:rStyle w:val="Hyperlink"/>
          </w:rPr>
          <w:instrText xml:space="preserve"> </w:instrText>
        </w:r>
        <w:r w:rsidRPr="00B7629E">
          <w:rPr>
            <w:rStyle w:val="Hyperlink"/>
          </w:rPr>
          <w:fldChar w:fldCharType="separate"/>
        </w:r>
        <w:r w:rsidRPr="00B7629E">
          <w:rPr>
            <w:rStyle w:val="Hyperlink"/>
            <w:rFonts w:cs="Calibri"/>
          </w:rPr>
          <w:t>4.4</w:t>
        </w:r>
        <w:r>
          <w:rPr>
            <w:rFonts w:asciiTheme="minorHAnsi" w:eastAsiaTheme="minorEastAsia" w:hAnsiTheme="minorHAnsi"/>
            <w:color w:val="auto"/>
            <w:kern w:val="0"/>
            <w:szCs w:val="22"/>
          </w:rPr>
          <w:tab/>
        </w:r>
        <w:r w:rsidRPr="00B7629E">
          <w:rPr>
            <w:rStyle w:val="Hyperlink"/>
            <w:rFonts w:cs="Calibri"/>
          </w:rPr>
          <w:t>Module Internal (Local) Functions</w:t>
        </w:r>
        <w:r>
          <w:rPr>
            <w:webHidden/>
          </w:rPr>
          <w:tab/>
        </w:r>
        <w:r>
          <w:rPr>
            <w:webHidden/>
          </w:rPr>
          <w:fldChar w:fldCharType="begin"/>
        </w:r>
        <w:r>
          <w:rPr>
            <w:webHidden/>
          </w:rPr>
          <w:instrText xml:space="preserve"> PAGEREF _Toc454208928 \h </w:instrText>
        </w:r>
      </w:ins>
      <w:r>
        <w:rPr>
          <w:webHidden/>
        </w:rPr>
      </w:r>
      <w:r>
        <w:rPr>
          <w:webHidden/>
        </w:rPr>
        <w:fldChar w:fldCharType="separate"/>
      </w:r>
      <w:ins w:id="166" w:author="Windows User" w:date="2016-06-20T17:59:00Z">
        <w:r>
          <w:rPr>
            <w:webHidden/>
          </w:rPr>
          <w:t>7</w:t>
        </w:r>
        <w:r>
          <w:rPr>
            <w:webHidden/>
          </w:rPr>
          <w:fldChar w:fldCharType="end"/>
        </w:r>
        <w:r w:rsidRPr="00B7629E">
          <w:rPr>
            <w:rStyle w:val="Hyperlink"/>
          </w:rPr>
          <w:fldChar w:fldCharType="end"/>
        </w:r>
      </w:ins>
    </w:p>
    <w:p w:rsidR="00785D79" w:rsidRDefault="00785D79">
      <w:pPr>
        <w:pStyle w:val="TOC2"/>
        <w:rPr>
          <w:ins w:id="167" w:author="Windows User" w:date="2016-06-20T17:59:00Z"/>
          <w:rFonts w:asciiTheme="minorHAnsi" w:eastAsiaTheme="minorEastAsia" w:hAnsiTheme="minorHAnsi"/>
          <w:color w:val="auto"/>
          <w:kern w:val="0"/>
          <w:szCs w:val="22"/>
        </w:rPr>
      </w:pPr>
      <w:ins w:id="168" w:author="Windows User" w:date="2016-06-20T17:59:00Z">
        <w:r w:rsidRPr="00B7629E">
          <w:rPr>
            <w:rStyle w:val="Hyperlink"/>
          </w:rPr>
          <w:fldChar w:fldCharType="begin"/>
        </w:r>
        <w:r w:rsidRPr="00B7629E">
          <w:rPr>
            <w:rStyle w:val="Hyperlink"/>
          </w:rPr>
          <w:instrText xml:space="preserve"> </w:instrText>
        </w:r>
        <w:r>
          <w:instrText>HYPERLINK \l "_Toc454208941"</w:instrText>
        </w:r>
        <w:r w:rsidRPr="00B7629E">
          <w:rPr>
            <w:rStyle w:val="Hyperlink"/>
          </w:rPr>
          <w:instrText xml:space="preserve"> </w:instrText>
        </w:r>
        <w:r w:rsidRPr="00B7629E">
          <w:rPr>
            <w:rStyle w:val="Hyperlink"/>
          </w:rPr>
          <w:fldChar w:fldCharType="separate"/>
        </w:r>
        <w:r w:rsidRPr="00B7629E">
          <w:rPr>
            <w:rStyle w:val="Hyperlink"/>
            <w:rFonts w:cs="Calibri"/>
          </w:rPr>
          <w:t>4.4.1</w:t>
        </w:r>
        <w:r>
          <w:rPr>
            <w:rFonts w:asciiTheme="minorHAnsi" w:eastAsiaTheme="minorEastAsia" w:hAnsiTheme="minorHAnsi"/>
            <w:color w:val="auto"/>
            <w:kern w:val="0"/>
            <w:szCs w:val="22"/>
          </w:rPr>
          <w:tab/>
        </w:r>
        <w:r w:rsidRPr="00B7629E">
          <w:rPr>
            <w:rStyle w:val="Hyperlink"/>
            <w:rFonts w:cs="Calibri"/>
          </w:rPr>
          <w:t>Local Function #1</w:t>
        </w:r>
        <w:r>
          <w:rPr>
            <w:webHidden/>
          </w:rPr>
          <w:tab/>
        </w:r>
        <w:r>
          <w:rPr>
            <w:webHidden/>
          </w:rPr>
          <w:fldChar w:fldCharType="begin"/>
        </w:r>
        <w:r>
          <w:rPr>
            <w:webHidden/>
          </w:rPr>
          <w:instrText xml:space="preserve"> PAGEREF _Toc454208941 \h </w:instrText>
        </w:r>
      </w:ins>
      <w:r>
        <w:rPr>
          <w:webHidden/>
        </w:rPr>
      </w:r>
      <w:r>
        <w:rPr>
          <w:webHidden/>
        </w:rPr>
        <w:fldChar w:fldCharType="separate"/>
      </w:r>
      <w:ins w:id="169" w:author="Windows User" w:date="2016-06-20T17:59:00Z">
        <w:r>
          <w:rPr>
            <w:webHidden/>
          </w:rPr>
          <w:t>7</w:t>
        </w:r>
        <w:r>
          <w:rPr>
            <w:webHidden/>
          </w:rPr>
          <w:fldChar w:fldCharType="end"/>
        </w:r>
        <w:r w:rsidRPr="00B7629E">
          <w:rPr>
            <w:rStyle w:val="Hyperlink"/>
          </w:rPr>
          <w:fldChar w:fldCharType="end"/>
        </w:r>
      </w:ins>
    </w:p>
    <w:p w:rsidR="00785D79" w:rsidRDefault="00785D79">
      <w:pPr>
        <w:pStyle w:val="TOC2"/>
        <w:rPr>
          <w:ins w:id="170" w:author="Windows User" w:date="2016-06-20T17:59:00Z"/>
          <w:rFonts w:asciiTheme="minorHAnsi" w:eastAsiaTheme="minorEastAsia" w:hAnsiTheme="minorHAnsi"/>
          <w:color w:val="auto"/>
          <w:kern w:val="0"/>
          <w:szCs w:val="22"/>
        </w:rPr>
      </w:pPr>
      <w:ins w:id="171" w:author="Windows User" w:date="2016-06-20T17:59:00Z">
        <w:r w:rsidRPr="00B7629E">
          <w:rPr>
            <w:rStyle w:val="Hyperlink"/>
          </w:rPr>
          <w:fldChar w:fldCharType="begin"/>
        </w:r>
        <w:r w:rsidRPr="00B7629E">
          <w:rPr>
            <w:rStyle w:val="Hyperlink"/>
          </w:rPr>
          <w:instrText xml:space="preserve"> </w:instrText>
        </w:r>
        <w:r>
          <w:instrText>HYPERLINK \l "_Toc454208942"</w:instrText>
        </w:r>
        <w:r w:rsidRPr="00B7629E">
          <w:rPr>
            <w:rStyle w:val="Hyperlink"/>
          </w:rPr>
          <w:instrText xml:space="preserve"> </w:instrText>
        </w:r>
        <w:r w:rsidRPr="00B7629E">
          <w:rPr>
            <w:rStyle w:val="Hyperlink"/>
          </w:rPr>
          <w:fldChar w:fldCharType="separate"/>
        </w:r>
        <w:r w:rsidRPr="00B7629E">
          <w:rPr>
            <w:rStyle w:val="Hyperlink"/>
            <w:rFonts w:cs="Calibri"/>
          </w:rPr>
          <w:t>4.4.1.1</w:t>
        </w:r>
        <w:r>
          <w:rPr>
            <w:rFonts w:asciiTheme="minorHAnsi" w:eastAsiaTheme="minorEastAsia" w:hAnsiTheme="minorHAnsi"/>
            <w:color w:val="auto"/>
            <w:kern w:val="0"/>
            <w:szCs w:val="22"/>
          </w:rPr>
          <w:tab/>
        </w:r>
        <w:r w:rsidRPr="00B7629E">
          <w:rPr>
            <w:rStyle w:val="Hyperlink"/>
            <w:rFonts w:cs="Calibri"/>
          </w:rPr>
          <w:t>Design Rationale</w:t>
        </w:r>
        <w:r>
          <w:rPr>
            <w:webHidden/>
          </w:rPr>
          <w:tab/>
        </w:r>
        <w:r>
          <w:rPr>
            <w:webHidden/>
          </w:rPr>
          <w:fldChar w:fldCharType="begin"/>
        </w:r>
        <w:r>
          <w:rPr>
            <w:webHidden/>
          </w:rPr>
          <w:instrText xml:space="preserve"> PAGEREF _Toc454208942 \h </w:instrText>
        </w:r>
      </w:ins>
      <w:r>
        <w:rPr>
          <w:webHidden/>
        </w:rPr>
      </w:r>
      <w:r>
        <w:rPr>
          <w:webHidden/>
        </w:rPr>
        <w:fldChar w:fldCharType="separate"/>
      </w:r>
      <w:ins w:id="172" w:author="Windows User" w:date="2016-06-20T17:59:00Z">
        <w:r>
          <w:rPr>
            <w:webHidden/>
          </w:rPr>
          <w:t>8</w:t>
        </w:r>
        <w:r>
          <w:rPr>
            <w:webHidden/>
          </w:rPr>
          <w:fldChar w:fldCharType="end"/>
        </w:r>
        <w:r w:rsidRPr="00B7629E">
          <w:rPr>
            <w:rStyle w:val="Hyperlink"/>
          </w:rPr>
          <w:fldChar w:fldCharType="end"/>
        </w:r>
      </w:ins>
    </w:p>
    <w:p w:rsidR="00785D79" w:rsidRDefault="00785D79">
      <w:pPr>
        <w:pStyle w:val="TOC2"/>
        <w:rPr>
          <w:ins w:id="173" w:author="Windows User" w:date="2016-06-20T17:59:00Z"/>
          <w:rFonts w:asciiTheme="minorHAnsi" w:eastAsiaTheme="minorEastAsia" w:hAnsiTheme="minorHAnsi"/>
          <w:color w:val="auto"/>
          <w:kern w:val="0"/>
          <w:szCs w:val="22"/>
        </w:rPr>
      </w:pPr>
      <w:ins w:id="174" w:author="Windows User" w:date="2016-06-20T17:59:00Z">
        <w:r w:rsidRPr="00B7629E">
          <w:rPr>
            <w:rStyle w:val="Hyperlink"/>
          </w:rPr>
          <w:fldChar w:fldCharType="begin"/>
        </w:r>
        <w:r w:rsidRPr="00B7629E">
          <w:rPr>
            <w:rStyle w:val="Hyperlink"/>
          </w:rPr>
          <w:instrText xml:space="preserve"> </w:instrText>
        </w:r>
        <w:r>
          <w:instrText>HYPERLINK \l "_Toc454208943"</w:instrText>
        </w:r>
        <w:r w:rsidRPr="00B7629E">
          <w:rPr>
            <w:rStyle w:val="Hyperlink"/>
          </w:rPr>
          <w:instrText xml:space="preserve"> </w:instrText>
        </w:r>
        <w:r w:rsidRPr="00B7629E">
          <w:rPr>
            <w:rStyle w:val="Hyperlink"/>
          </w:rPr>
          <w:fldChar w:fldCharType="separate"/>
        </w:r>
        <w:r w:rsidRPr="00B7629E">
          <w:rPr>
            <w:rStyle w:val="Hyperlink"/>
            <w:rFonts w:cs="Calibri"/>
          </w:rPr>
          <w:t>4.4.1.2</w:t>
        </w:r>
        <w:r>
          <w:rPr>
            <w:rFonts w:asciiTheme="minorHAnsi" w:eastAsiaTheme="minorEastAsia" w:hAnsiTheme="minorHAnsi"/>
            <w:color w:val="auto"/>
            <w:kern w:val="0"/>
            <w:szCs w:val="22"/>
          </w:rPr>
          <w:tab/>
        </w:r>
        <w:r w:rsidRPr="00B7629E">
          <w:rPr>
            <w:rStyle w:val="Hyperlink"/>
            <w:rFonts w:cs="Calibri"/>
          </w:rPr>
          <w:t>Processing</w:t>
        </w:r>
        <w:r>
          <w:rPr>
            <w:webHidden/>
          </w:rPr>
          <w:tab/>
        </w:r>
        <w:r>
          <w:rPr>
            <w:webHidden/>
          </w:rPr>
          <w:fldChar w:fldCharType="begin"/>
        </w:r>
        <w:r>
          <w:rPr>
            <w:webHidden/>
          </w:rPr>
          <w:instrText xml:space="preserve"> PAGEREF _Toc454208943 \h </w:instrText>
        </w:r>
      </w:ins>
      <w:r>
        <w:rPr>
          <w:webHidden/>
        </w:rPr>
      </w:r>
      <w:r>
        <w:rPr>
          <w:webHidden/>
        </w:rPr>
        <w:fldChar w:fldCharType="separate"/>
      </w:r>
      <w:ins w:id="175" w:author="Windows User" w:date="2016-06-20T17:59:00Z">
        <w:r>
          <w:rPr>
            <w:webHidden/>
          </w:rPr>
          <w:t>8</w:t>
        </w:r>
        <w:r>
          <w:rPr>
            <w:webHidden/>
          </w:rPr>
          <w:fldChar w:fldCharType="end"/>
        </w:r>
        <w:r w:rsidRPr="00B7629E">
          <w:rPr>
            <w:rStyle w:val="Hyperlink"/>
          </w:rPr>
          <w:fldChar w:fldCharType="end"/>
        </w:r>
      </w:ins>
    </w:p>
    <w:p w:rsidR="00785D79" w:rsidRDefault="00785D79">
      <w:pPr>
        <w:pStyle w:val="TOC2"/>
        <w:rPr>
          <w:ins w:id="176" w:author="Windows User" w:date="2016-06-20T17:59:00Z"/>
          <w:rFonts w:asciiTheme="minorHAnsi" w:eastAsiaTheme="minorEastAsia" w:hAnsiTheme="minorHAnsi"/>
          <w:color w:val="auto"/>
          <w:kern w:val="0"/>
          <w:szCs w:val="22"/>
        </w:rPr>
      </w:pPr>
      <w:ins w:id="177" w:author="Windows User" w:date="2016-06-20T17:59:00Z">
        <w:r w:rsidRPr="00B7629E">
          <w:rPr>
            <w:rStyle w:val="Hyperlink"/>
          </w:rPr>
          <w:fldChar w:fldCharType="begin"/>
        </w:r>
        <w:r w:rsidRPr="00B7629E">
          <w:rPr>
            <w:rStyle w:val="Hyperlink"/>
          </w:rPr>
          <w:instrText xml:space="preserve"> </w:instrText>
        </w:r>
        <w:r>
          <w:instrText>HYPERLINK \l "_Toc454208944"</w:instrText>
        </w:r>
        <w:r w:rsidRPr="00B7629E">
          <w:rPr>
            <w:rStyle w:val="Hyperlink"/>
          </w:rPr>
          <w:instrText xml:space="preserve"> </w:instrText>
        </w:r>
        <w:r w:rsidRPr="00B7629E">
          <w:rPr>
            <w:rStyle w:val="Hyperlink"/>
          </w:rPr>
          <w:fldChar w:fldCharType="separate"/>
        </w:r>
        <w:r w:rsidRPr="00B7629E">
          <w:rPr>
            <w:rStyle w:val="Hyperlink"/>
            <w:rFonts w:cs="Calibri"/>
          </w:rPr>
          <w:t>4.5</w:t>
        </w:r>
        <w:r>
          <w:rPr>
            <w:rFonts w:asciiTheme="minorHAnsi" w:eastAsiaTheme="minorEastAsia" w:hAnsiTheme="minorHAnsi"/>
            <w:color w:val="auto"/>
            <w:kern w:val="0"/>
            <w:szCs w:val="22"/>
          </w:rPr>
          <w:tab/>
        </w:r>
        <w:r w:rsidRPr="00B7629E">
          <w:rPr>
            <w:rStyle w:val="Hyperlink"/>
            <w:rFonts w:cs="Calibri"/>
          </w:rPr>
          <w:t>GLOBAL Function/Macro Definitions</w:t>
        </w:r>
        <w:r>
          <w:rPr>
            <w:webHidden/>
          </w:rPr>
          <w:tab/>
        </w:r>
        <w:r>
          <w:rPr>
            <w:webHidden/>
          </w:rPr>
          <w:fldChar w:fldCharType="begin"/>
        </w:r>
        <w:r>
          <w:rPr>
            <w:webHidden/>
          </w:rPr>
          <w:instrText xml:space="preserve"> PAGEREF _Toc454208944 \h </w:instrText>
        </w:r>
      </w:ins>
      <w:r>
        <w:rPr>
          <w:webHidden/>
        </w:rPr>
      </w:r>
      <w:r>
        <w:rPr>
          <w:webHidden/>
        </w:rPr>
        <w:fldChar w:fldCharType="separate"/>
      </w:r>
      <w:ins w:id="178" w:author="Windows User" w:date="2016-06-20T17:59:00Z">
        <w:r>
          <w:rPr>
            <w:webHidden/>
          </w:rPr>
          <w:t>8</w:t>
        </w:r>
        <w:r>
          <w:rPr>
            <w:webHidden/>
          </w:rPr>
          <w:fldChar w:fldCharType="end"/>
        </w:r>
        <w:r w:rsidRPr="00B7629E">
          <w:rPr>
            <w:rStyle w:val="Hyperlink"/>
          </w:rPr>
          <w:fldChar w:fldCharType="end"/>
        </w:r>
      </w:ins>
    </w:p>
    <w:p w:rsidR="00785D79" w:rsidRDefault="00785D79">
      <w:pPr>
        <w:pStyle w:val="TOC1"/>
        <w:rPr>
          <w:ins w:id="179" w:author="Windows User" w:date="2016-06-20T17:59:00Z"/>
          <w:rFonts w:eastAsiaTheme="minorEastAsia"/>
          <w:b w:val="0"/>
          <w:color w:val="auto"/>
          <w:kern w:val="0"/>
          <w:sz w:val="22"/>
          <w:szCs w:val="22"/>
          <w:lang w:val="en-US"/>
        </w:rPr>
      </w:pPr>
      <w:ins w:id="180" w:author="Windows User" w:date="2016-06-20T17:59:00Z">
        <w:r w:rsidRPr="00B7629E">
          <w:rPr>
            <w:rStyle w:val="Hyperlink"/>
          </w:rPr>
          <w:fldChar w:fldCharType="begin"/>
        </w:r>
        <w:r w:rsidRPr="00B7629E">
          <w:rPr>
            <w:rStyle w:val="Hyperlink"/>
          </w:rPr>
          <w:instrText xml:space="preserve"> </w:instrText>
        </w:r>
        <w:r>
          <w:instrText>HYPERLINK \l "_Toc454208945"</w:instrText>
        </w:r>
        <w:r w:rsidRPr="00B7629E">
          <w:rPr>
            <w:rStyle w:val="Hyperlink"/>
          </w:rPr>
          <w:instrText xml:space="preserve"> </w:instrText>
        </w:r>
        <w:r w:rsidRPr="00B7629E">
          <w:rPr>
            <w:rStyle w:val="Hyperlink"/>
          </w:rPr>
          <w:fldChar w:fldCharType="separate"/>
        </w:r>
        <w:r w:rsidRPr="00B7629E">
          <w:rPr>
            <w:rStyle w:val="Hyperlink"/>
            <w:rFonts w:ascii="Calibri" w:hAnsi="Calibri" w:cs="Calibri"/>
          </w:rPr>
          <w:t>5</w:t>
        </w:r>
        <w:r>
          <w:rPr>
            <w:rFonts w:eastAsiaTheme="minorEastAsia"/>
            <w:b w:val="0"/>
            <w:color w:val="auto"/>
            <w:kern w:val="0"/>
            <w:sz w:val="22"/>
            <w:szCs w:val="22"/>
            <w:lang w:val="en-US"/>
          </w:rPr>
          <w:tab/>
        </w:r>
        <w:r w:rsidRPr="00B7629E">
          <w:rPr>
            <w:rStyle w:val="Hyperlink"/>
            <w:rFonts w:ascii="Calibri" w:hAnsi="Calibri"/>
          </w:rPr>
          <w:t>Known</w:t>
        </w:r>
        <w:r w:rsidRPr="00B7629E">
          <w:rPr>
            <w:rStyle w:val="Hyperlink"/>
            <w:rFonts w:ascii="Calibri" w:hAnsi="Calibri" w:cs="Calibri"/>
          </w:rPr>
          <w:t xml:space="preserve"> Limitations with Design</w:t>
        </w:r>
        <w:r>
          <w:rPr>
            <w:webHidden/>
          </w:rPr>
          <w:tab/>
        </w:r>
        <w:r>
          <w:rPr>
            <w:webHidden/>
          </w:rPr>
          <w:fldChar w:fldCharType="begin"/>
        </w:r>
        <w:r>
          <w:rPr>
            <w:webHidden/>
          </w:rPr>
          <w:instrText xml:space="preserve"> PAGEREF _Toc454208945 \h </w:instrText>
        </w:r>
      </w:ins>
      <w:r>
        <w:rPr>
          <w:webHidden/>
        </w:rPr>
      </w:r>
      <w:r>
        <w:rPr>
          <w:webHidden/>
        </w:rPr>
        <w:fldChar w:fldCharType="separate"/>
      </w:r>
      <w:ins w:id="181" w:author="Windows User" w:date="2016-06-20T17:59:00Z">
        <w:r>
          <w:rPr>
            <w:webHidden/>
          </w:rPr>
          <w:t>9</w:t>
        </w:r>
        <w:r>
          <w:rPr>
            <w:webHidden/>
          </w:rPr>
          <w:fldChar w:fldCharType="end"/>
        </w:r>
        <w:r w:rsidRPr="00B7629E">
          <w:rPr>
            <w:rStyle w:val="Hyperlink"/>
          </w:rPr>
          <w:fldChar w:fldCharType="end"/>
        </w:r>
      </w:ins>
    </w:p>
    <w:p w:rsidR="00785D79" w:rsidRDefault="00785D79">
      <w:pPr>
        <w:pStyle w:val="TOC1"/>
        <w:rPr>
          <w:ins w:id="182" w:author="Windows User" w:date="2016-06-20T17:59:00Z"/>
          <w:rFonts w:eastAsiaTheme="minorEastAsia"/>
          <w:b w:val="0"/>
          <w:color w:val="auto"/>
          <w:kern w:val="0"/>
          <w:sz w:val="22"/>
          <w:szCs w:val="22"/>
          <w:lang w:val="en-US"/>
        </w:rPr>
      </w:pPr>
      <w:ins w:id="183" w:author="Windows User" w:date="2016-06-20T17:59:00Z">
        <w:r w:rsidRPr="00B7629E">
          <w:rPr>
            <w:rStyle w:val="Hyperlink"/>
          </w:rPr>
          <w:fldChar w:fldCharType="begin"/>
        </w:r>
        <w:r w:rsidRPr="00B7629E">
          <w:rPr>
            <w:rStyle w:val="Hyperlink"/>
          </w:rPr>
          <w:instrText xml:space="preserve"> </w:instrText>
        </w:r>
        <w:r>
          <w:instrText>HYPERLINK \l "_Toc454208946"</w:instrText>
        </w:r>
        <w:r w:rsidRPr="00B7629E">
          <w:rPr>
            <w:rStyle w:val="Hyperlink"/>
          </w:rPr>
          <w:instrText xml:space="preserve"> </w:instrText>
        </w:r>
        <w:r w:rsidRPr="00B7629E">
          <w:rPr>
            <w:rStyle w:val="Hyperlink"/>
          </w:rPr>
          <w:fldChar w:fldCharType="separate"/>
        </w:r>
        <w:r w:rsidRPr="00B7629E">
          <w:rPr>
            <w:rStyle w:val="Hyperlink"/>
            <w:rFonts w:ascii="Calibri" w:hAnsi="Calibri" w:cs="Calibri"/>
          </w:rPr>
          <w:t>6</w:t>
        </w:r>
        <w:r>
          <w:rPr>
            <w:rFonts w:eastAsiaTheme="minorEastAsia"/>
            <w:b w:val="0"/>
            <w:color w:val="auto"/>
            <w:kern w:val="0"/>
            <w:sz w:val="22"/>
            <w:szCs w:val="22"/>
            <w:lang w:val="en-US"/>
          </w:rPr>
          <w:tab/>
        </w:r>
        <w:r w:rsidRPr="00B7629E">
          <w:rPr>
            <w:rStyle w:val="Hyperlink"/>
            <w:rFonts w:ascii="Calibri" w:hAnsi="Calibri" w:cs="Calibri"/>
          </w:rPr>
          <w:t>UNIT TEST CONSIDERATION</w:t>
        </w:r>
        <w:r>
          <w:rPr>
            <w:webHidden/>
          </w:rPr>
          <w:tab/>
        </w:r>
        <w:r>
          <w:rPr>
            <w:webHidden/>
          </w:rPr>
          <w:fldChar w:fldCharType="begin"/>
        </w:r>
        <w:r>
          <w:rPr>
            <w:webHidden/>
          </w:rPr>
          <w:instrText xml:space="preserve"> PAGEREF _Toc454208946 \h </w:instrText>
        </w:r>
      </w:ins>
      <w:r>
        <w:rPr>
          <w:webHidden/>
        </w:rPr>
      </w:r>
      <w:r>
        <w:rPr>
          <w:webHidden/>
        </w:rPr>
        <w:fldChar w:fldCharType="separate"/>
      </w:r>
      <w:ins w:id="184" w:author="Windows User" w:date="2016-06-20T17:59:00Z">
        <w:r>
          <w:rPr>
            <w:webHidden/>
          </w:rPr>
          <w:t>10</w:t>
        </w:r>
        <w:r>
          <w:rPr>
            <w:webHidden/>
          </w:rPr>
          <w:fldChar w:fldCharType="end"/>
        </w:r>
        <w:r w:rsidRPr="00B7629E">
          <w:rPr>
            <w:rStyle w:val="Hyperlink"/>
          </w:rPr>
          <w:fldChar w:fldCharType="end"/>
        </w:r>
      </w:ins>
    </w:p>
    <w:p w:rsidR="00785D79" w:rsidRDefault="00785D79">
      <w:pPr>
        <w:pStyle w:val="TOC1"/>
        <w:tabs>
          <w:tab w:val="left" w:pos="1400"/>
        </w:tabs>
        <w:rPr>
          <w:ins w:id="185" w:author="Windows User" w:date="2016-06-20T17:59:00Z"/>
          <w:rFonts w:eastAsiaTheme="minorEastAsia"/>
          <w:b w:val="0"/>
          <w:color w:val="auto"/>
          <w:kern w:val="0"/>
          <w:sz w:val="22"/>
          <w:szCs w:val="22"/>
          <w:lang w:val="en-US"/>
        </w:rPr>
      </w:pPr>
      <w:ins w:id="186" w:author="Windows User" w:date="2016-06-20T17:59:00Z">
        <w:r w:rsidRPr="00B7629E">
          <w:rPr>
            <w:rStyle w:val="Hyperlink"/>
          </w:rPr>
          <w:fldChar w:fldCharType="begin"/>
        </w:r>
        <w:r w:rsidRPr="00B7629E">
          <w:rPr>
            <w:rStyle w:val="Hyperlink"/>
          </w:rPr>
          <w:instrText xml:space="preserve"> </w:instrText>
        </w:r>
        <w:r>
          <w:instrText>HYPERLINK \l "_Toc454208949"</w:instrText>
        </w:r>
        <w:r w:rsidRPr="00B7629E">
          <w:rPr>
            <w:rStyle w:val="Hyperlink"/>
          </w:rPr>
          <w:instrText xml:space="preserve"> </w:instrText>
        </w:r>
        <w:r w:rsidRPr="00B7629E">
          <w:rPr>
            <w:rStyle w:val="Hyperlink"/>
          </w:rPr>
          <w:fldChar w:fldCharType="separate"/>
        </w:r>
        <w:r w:rsidRPr="00B7629E">
          <w:rPr>
            <w:rStyle w:val="Hyperlink"/>
          </w:rPr>
          <w:t>Appendix A</w:t>
        </w:r>
        <w:r>
          <w:rPr>
            <w:rFonts w:eastAsiaTheme="minorEastAsia"/>
            <w:b w:val="0"/>
            <w:color w:val="auto"/>
            <w:kern w:val="0"/>
            <w:sz w:val="22"/>
            <w:szCs w:val="22"/>
            <w:lang w:val="en-US"/>
          </w:rPr>
          <w:tab/>
        </w:r>
        <w:r w:rsidRPr="00B7629E">
          <w:rPr>
            <w:rStyle w:val="Hyperlink"/>
          </w:rPr>
          <w:t>References</w:t>
        </w:r>
        <w:r>
          <w:rPr>
            <w:webHidden/>
          </w:rPr>
          <w:tab/>
        </w:r>
        <w:r>
          <w:rPr>
            <w:webHidden/>
          </w:rPr>
          <w:fldChar w:fldCharType="begin"/>
        </w:r>
        <w:r>
          <w:rPr>
            <w:webHidden/>
          </w:rPr>
          <w:instrText xml:space="preserve"> PAGEREF _Toc454208949 \h </w:instrText>
        </w:r>
      </w:ins>
      <w:r>
        <w:rPr>
          <w:webHidden/>
        </w:rPr>
      </w:r>
      <w:r>
        <w:rPr>
          <w:webHidden/>
        </w:rPr>
        <w:fldChar w:fldCharType="separate"/>
      </w:r>
      <w:ins w:id="187" w:author="Windows User" w:date="2016-06-20T17:59:00Z">
        <w:r>
          <w:rPr>
            <w:webHidden/>
          </w:rPr>
          <w:t>11</w:t>
        </w:r>
        <w:r>
          <w:rPr>
            <w:webHidden/>
          </w:rPr>
          <w:fldChar w:fldCharType="end"/>
        </w:r>
        <w:r w:rsidRPr="00B7629E">
          <w:rPr>
            <w:rStyle w:val="Hyperlink"/>
          </w:rPr>
          <w:fldChar w:fldCharType="end"/>
        </w:r>
      </w:ins>
    </w:p>
    <w:p w:rsidR="00785D79" w:rsidDel="00785D79" w:rsidRDefault="00785D79" w:rsidP="00E16D14">
      <w:pPr>
        <w:jc w:val="center"/>
        <w:rPr>
          <w:del w:id="188" w:author="Windows User" w:date="2016-06-20T17:59:00Z"/>
          <w:noProof/>
        </w:rPr>
      </w:pPr>
    </w:p>
    <w:p w:rsidR="00544B42" w:rsidDel="00785D79" w:rsidRDefault="00544B42" w:rsidP="00E16D14">
      <w:pPr>
        <w:jc w:val="center"/>
        <w:rPr>
          <w:del w:id="189" w:author="Windows User" w:date="2016-06-20T17:59:00Z"/>
          <w:noProof/>
        </w:rPr>
      </w:pPr>
    </w:p>
    <w:p w:rsidR="00544B42" w:rsidDel="00785D79" w:rsidRDefault="00544B42">
      <w:pPr>
        <w:pStyle w:val="TOC1"/>
        <w:rPr>
          <w:del w:id="190" w:author="Windows User" w:date="2016-06-20T17:59:00Z"/>
          <w:rFonts w:eastAsiaTheme="minorEastAsia"/>
          <w:b w:val="0"/>
          <w:color w:val="auto"/>
          <w:kern w:val="0"/>
          <w:sz w:val="22"/>
          <w:szCs w:val="22"/>
          <w:lang w:val="en-US"/>
        </w:rPr>
      </w:pPr>
      <w:del w:id="191" w:author="Windows User" w:date="2016-06-20T17:59:00Z">
        <w:r w:rsidRPr="00785D79" w:rsidDel="00785D79">
          <w:rPr>
            <w:rPrChange w:id="192" w:author="Windows User" w:date="2016-06-20T17:59:00Z">
              <w:rPr>
                <w:rStyle w:val="Hyperlink"/>
                <w:rFonts w:cs="Calibri"/>
                <w:b w:val="0"/>
              </w:rPr>
            </w:rPrChange>
          </w:rPr>
          <w:delText>1</w:delText>
        </w:r>
        <w:r w:rsidDel="00785D79">
          <w:rPr>
            <w:rFonts w:eastAsiaTheme="minorEastAsia"/>
            <w:b w:val="0"/>
            <w:color w:val="auto"/>
            <w:kern w:val="0"/>
            <w:sz w:val="22"/>
            <w:szCs w:val="22"/>
            <w:lang w:val="en-US"/>
          </w:rPr>
          <w:tab/>
        </w:r>
        <w:r w:rsidRPr="00785D79" w:rsidDel="00785D79">
          <w:rPr>
            <w:rPrChange w:id="193" w:author="Windows User" w:date="2016-06-20T17:59:00Z">
              <w:rPr>
                <w:rStyle w:val="Hyperlink"/>
                <w:rFonts w:cs="Calibri"/>
                <w:b w:val="0"/>
              </w:rPr>
            </w:rPrChange>
          </w:rPr>
          <w:delText>HwAgSysArbn &amp; High-Level Description</w:delText>
        </w:r>
        <w:r w:rsidDel="00785D79">
          <w:rPr>
            <w:webHidden/>
          </w:rPr>
          <w:tab/>
          <w:delText>5</w:delText>
        </w:r>
      </w:del>
    </w:p>
    <w:p w:rsidR="00544B42" w:rsidDel="00785D79" w:rsidRDefault="00544B42">
      <w:pPr>
        <w:pStyle w:val="TOC1"/>
        <w:rPr>
          <w:del w:id="194" w:author="Windows User" w:date="2016-06-20T17:59:00Z"/>
          <w:rFonts w:eastAsiaTheme="minorEastAsia"/>
          <w:b w:val="0"/>
          <w:color w:val="auto"/>
          <w:kern w:val="0"/>
          <w:sz w:val="22"/>
          <w:szCs w:val="22"/>
          <w:lang w:val="en-US"/>
        </w:rPr>
      </w:pPr>
      <w:del w:id="195" w:author="Windows User" w:date="2016-06-20T17:59:00Z">
        <w:r w:rsidRPr="00785D79" w:rsidDel="00785D79">
          <w:rPr>
            <w:rPrChange w:id="196" w:author="Windows User" w:date="2016-06-20T17:59:00Z">
              <w:rPr>
                <w:rStyle w:val="Hyperlink"/>
                <w:rFonts w:cs="Calibri"/>
                <w:b w:val="0"/>
              </w:rPr>
            </w:rPrChange>
          </w:rPr>
          <w:lastRenderedPageBreak/>
          <w:delText>2</w:delText>
        </w:r>
        <w:r w:rsidDel="00785D79">
          <w:rPr>
            <w:rFonts w:eastAsiaTheme="minorEastAsia"/>
            <w:b w:val="0"/>
            <w:color w:val="auto"/>
            <w:kern w:val="0"/>
            <w:sz w:val="22"/>
            <w:szCs w:val="22"/>
            <w:lang w:val="en-US"/>
          </w:rPr>
          <w:tab/>
        </w:r>
        <w:r w:rsidRPr="00785D79" w:rsidDel="00785D79">
          <w:rPr>
            <w:rPrChange w:id="197" w:author="Windows User" w:date="2016-06-20T17:59:00Z">
              <w:rPr>
                <w:rStyle w:val="Hyperlink"/>
                <w:rFonts w:cs="Calibri"/>
                <w:b w:val="0"/>
              </w:rPr>
            </w:rPrChange>
          </w:rPr>
          <w:delText>Design details of software module</w:delText>
        </w:r>
        <w:r w:rsidDel="00785D79">
          <w:rPr>
            <w:webHidden/>
          </w:rPr>
          <w:tab/>
          <w:delText>6</w:delText>
        </w:r>
      </w:del>
    </w:p>
    <w:p w:rsidR="00544B42" w:rsidDel="00785D79" w:rsidRDefault="00544B42">
      <w:pPr>
        <w:pStyle w:val="TOC2"/>
        <w:rPr>
          <w:del w:id="198" w:author="Windows User" w:date="2016-06-20T17:59:00Z"/>
          <w:rFonts w:asciiTheme="minorHAnsi" w:eastAsiaTheme="minorEastAsia" w:hAnsiTheme="minorHAnsi"/>
          <w:color w:val="auto"/>
          <w:kern w:val="0"/>
          <w:szCs w:val="22"/>
        </w:rPr>
      </w:pPr>
      <w:del w:id="199" w:author="Windows User" w:date="2016-06-20T17:59:00Z">
        <w:r w:rsidRPr="00785D79" w:rsidDel="00785D79">
          <w:rPr>
            <w:rPrChange w:id="200" w:author="Windows User" w:date="2016-06-20T17:59:00Z">
              <w:rPr>
                <w:rStyle w:val="Hyperlink"/>
                <w:rFonts w:cs="Calibri"/>
              </w:rPr>
            </w:rPrChange>
          </w:rPr>
          <w:delText>2.1</w:delText>
        </w:r>
        <w:r w:rsidDel="00785D79">
          <w:rPr>
            <w:rFonts w:asciiTheme="minorHAnsi" w:eastAsiaTheme="minorEastAsia" w:hAnsiTheme="minorHAnsi"/>
            <w:color w:val="auto"/>
            <w:kern w:val="0"/>
            <w:szCs w:val="22"/>
          </w:rPr>
          <w:tab/>
        </w:r>
        <w:r w:rsidRPr="00785D79" w:rsidDel="00785D79">
          <w:rPr>
            <w:rPrChange w:id="201" w:author="Windows User" w:date="2016-06-20T17:59:00Z">
              <w:rPr>
                <w:rStyle w:val="Hyperlink"/>
              </w:rPr>
            </w:rPrChange>
          </w:rPr>
          <w:delText>Graphical representation of HwAgSysArbn</w:delText>
        </w:r>
        <w:r w:rsidDel="00785D79">
          <w:rPr>
            <w:webHidden/>
          </w:rPr>
          <w:tab/>
          <w:delText>6</w:delText>
        </w:r>
      </w:del>
    </w:p>
    <w:p w:rsidR="00544B42" w:rsidDel="00785D79" w:rsidRDefault="00544B42">
      <w:pPr>
        <w:pStyle w:val="TOC2"/>
        <w:rPr>
          <w:del w:id="202" w:author="Windows User" w:date="2016-06-20T17:59:00Z"/>
          <w:rFonts w:asciiTheme="minorHAnsi" w:eastAsiaTheme="minorEastAsia" w:hAnsiTheme="minorHAnsi"/>
          <w:color w:val="auto"/>
          <w:kern w:val="0"/>
          <w:szCs w:val="22"/>
        </w:rPr>
      </w:pPr>
      <w:del w:id="203" w:author="Windows User" w:date="2016-06-20T17:59:00Z">
        <w:r w:rsidRPr="00785D79" w:rsidDel="00785D79">
          <w:rPr>
            <w:rPrChange w:id="204" w:author="Windows User" w:date="2016-06-20T17:59:00Z">
              <w:rPr>
                <w:rStyle w:val="Hyperlink"/>
                <w:rFonts w:cs="Calibri"/>
              </w:rPr>
            </w:rPrChange>
          </w:rPr>
          <w:delText>2.2</w:delText>
        </w:r>
        <w:r w:rsidDel="00785D79">
          <w:rPr>
            <w:rFonts w:asciiTheme="minorHAnsi" w:eastAsiaTheme="minorEastAsia" w:hAnsiTheme="minorHAnsi"/>
            <w:color w:val="auto"/>
            <w:kern w:val="0"/>
            <w:szCs w:val="22"/>
          </w:rPr>
          <w:tab/>
        </w:r>
        <w:r w:rsidRPr="00785D79" w:rsidDel="00785D79">
          <w:rPr>
            <w:rPrChange w:id="205" w:author="Windows User" w:date="2016-06-20T17:59:00Z">
              <w:rPr>
                <w:rStyle w:val="Hyperlink"/>
                <w:rFonts w:cs="Calibri"/>
              </w:rPr>
            </w:rPrChange>
          </w:rPr>
          <w:delText>Data Flow Diagram</w:delText>
        </w:r>
        <w:r w:rsidDel="00785D79">
          <w:rPr>
            <w:webHidden/>
          </w:rPr>
          <w:tab/>
          <w:delText>6</w:delText>
        </w:r>
      </w:del>
    </w:p>
    <w:p w:rsidR="00544B42" w:rsidDel="00785D79" w:rsidRDefault="00544B42">
      <w:pPr>
        <w:pStyle w:val="TOC3"/>
        <w:tabs>
          <w:tab w:val="left" w:pos="1200"/>
        </w:tabs>
        <w:rPr>
          <w:del w:id="206" w:author="Windows User" w:date="2016-06-20T17:59:00Z"/>
          <w:rFonts w:asciiTheme="minorHAnsi" w:eastAsiaTheme="minorEastAsia" w:hAnsiTheme="minorHAnsi"/>
          <w:color w:val="auto"/>
          <w:kern w:val="0"/>
          <w:sz w:val="22"/>
          <w:szCs w:val="22"/>
        </w:rPr>
      </w:pPr>
      <w:del w:id="207" w:author="Windows User" w:date="2016-06-20T17:59:00Z">
        <w:r w:rsidRPr="00785D79" w:rsidDel="00785D79">
          <w:rPr>
            <w:rPrChange w:id="208" w:author="Windows User" w:date="2016-06-20T17:59:00Z">
              <w:rPr>
                <w:rStyle w:val="Hyperlink"/>
                <w:rFonts w:cs="Calibri"/>
              </w:rPr>
            </w:rPrChange>
          </w:rPr>
          <w:delText>2.2.1</w:delText>
        </w:r>
        <w:r w:rsidDel="00785D79">
          <w:rPr>
            <w:rFonts w:asciiTheme="minorHAnsi" w:eastAsiaTheme="minorEastAsia" w:hAnsiTheme="minorHAnsi"/>
            <w:color w:val="auto"/>
            <w:kern w:val="0"/>
            <w:sz w:val="22"/>
            <w:szCs w:val="22"/>
          </w:rPr>
          <w:tab/>
        </w:r>
        <w:r w:rsidRPr="00785D79" w:rsidDel="00785D79">
          <w:rPr>
            <w:rPrChange w:id="209" w:author="Windows User" w:date="2016-06-20T17:59:00Z">
              <w:rPr>
                <w:rStyle w:val="Hyperlink"/>
              </w:rPr>
            </w:rPrChange>
          </w:rPr>
          <w:delText>Component level DFD</w:delText>
        </w:r>
        <w:r w:rsidDel="00785D79">
          <w:rPr>
            <w:webHidden/>
          </w:rPr>
          <w:tab/>
          <w:delText>6</w:delText>
        </w:r>
      </w:del>
    </w:p>
    <w:p w:rsidR="00544B42" w:rsidDel="00785D79" w:rsidRDefault="00544B42">
      <w:pPr>
        <w:pStyle w:val="TOC3"/>
        <w:tabs>
          <w:tab w:val="left" w:pos="1200"/>
        </w:tabs>
        <w:rPr>
          <w:del w:id="210" w:author="Windows User" w:date="2016-06-20T17:59:00Z"/>
          <w:rFonts w:asciiTheme="minorHAnsi" w:eastAsiaTheme="minorEastAsia" w:hAnsiTheme="minorHAnsi"/>
          <w:color w:val="auto"/>
          <w:kern w:val="0"/>
          <w:sz w:val="22"/>
          <w:szCs w:val="22"/>
        </w:rPr>
      </w:pPr>
      <w:del w:id="211" w:author="Windows User" w:date="2016-06-20T17:59:00Z">
        <w:r w:rsidRPr="00785D79" w:rsidDel="00785D79">
          <w:rPr>
            <w:rPrChange w:id="212" w:author="Windows User" w:date="2016-06-20T17:59:00Z">
              <w:rPr>
                <w:rStyle w:val="Hyperlink"/>
                <w:rFonts w:cs="Calibri"/>
              </w:rPr>
            </w:rPrChange>
          </w:rPr>
          <w:delText>2.2.2</w:delText>
        </w:r>
        <w:r w:rsidDel="00785D79">
          <w:rPr>
            <w:rFonts w:asciiTheme="minorHAnsi" w:eastAsiaTheme="minorEastAsia" w:hAnsiTheme="minorHAnsi"/>
            <w:color w:val="auto"/>
            <w:kern w:val="0"/>
            <w:sz w:val="22"/>
            <w:szCs w:val="22"/>
          </w:rPr>
          <w:tab/>
        </w:r>
        <w:r w:rsidRPr="00785D79" w:rsidDel="00785D79">
          <w:rPr>
            <w:rPrChange w:id="213" w:author="Windows User" w:date="2016-06-20T17:59:00Z">
              <w:rPr>
                <w:rStyle w:val="Hyperlink"/>
              </w:rPr>
            </w:rPrChange>
          </w:rPr>
          <w:delText>Function level DFD</w:delText>
        </w:r>
        <w:r w:rsidDel="00785D79">
          <w:rPr>
            <w:webHidden/>
          </w:rPr>
          <w:tab/>
          <w:delText>6</w:delText>
        </w:r>
      </w:del>
    </w:p>
    <w:p w:rsidR="00544B42" w:rsidDel="00785D79" w:rsidRDefault="00544B42">
      <w:pPr>
        <w:pStyle w:val="TOC1"/>
        <w:rPr>
          <w:del w:id="214" w:author="Windows User" w:date="2016-06-20T17:59:00Z"/>
          <w:rFonts w:eastAsiaTheme="minorEastAsia"/>
          <w:b w:val="0"/>
          <w:color w:val="auto"/>
          <w:kern w:val="0"/>
          <w:sz w:val="22"/>
          <w:szCs w:val="22"/>
          <w:lang w:val="en-US"/>
        </w:rPr>
      </w:pPr>
      <w:del w:id="215" w:author="Windows User" w:date="2016-06-20T17:59:00Z">
        <w:r w:rsidRPr="00785D79" w:rsidDel="00785D79">
          <w:rPr>
            <w:rPrChange w:id="216" w:author="Windows User" w:date="2016-06-20T17:59:00Z">
              <w:rPr>
                <w:rStyle w:val="Hyperlink"/>
                <w:rFonts w:cs="Calibri"/>
                <w:b w:val="0"/>
              </w:rPr>
            </w:rPrChange>
          </w:rPr>
          <w:delText>3</w:delText>
        </w:r>
        <w:r w:rsidDel="00785D79">
          <w:rPr>
            <w:rFonts w:eastAsiaTheme="minorEastAsia"/>
            <w:b w:val="0"/>
            <w:color w:val="auto"/>
            <w:kern w:val="0"/>
            <w:sz w:val="22"/>
            <w:szCs w:val="22"/>
            <w:lang w:val="en-US"/>
          </w:rPr>
          <w:tab/>
        </w:r>
        <w:r w:rsidRPr="00785D79" w:rsidDel="00785D79">
          <w:rPr>
            <w:rPrChange w:id="217" w:author="Windows User" w:date="2016-06-20T17:59:00Z">
              <w:rPr>
                <w:rStyle w:val="Hyperlink"/>
                <w:rFonts w:cs="Calibri"/>
                <w:b w:val="0"/>
              </w:rPr>
            </w:rPrChange>
          </w:rPr>
          <w:delText>Constant Data Dictionary</w:delText>
        </w:r>
        <w:r w:rsidDel="00785D79">
          <w:rPr>
            <w:webHidden/>
          </w:rPr>
          <w:tab/>
          <w:delText>7</w:delText>
        </w:r>
      </w:del>
    </w:p>
    <w:p w:rsidR="00544B42" w:rsidDel="00785D79" w:rsidRDefault="00544B42">
      <w:pPr>
        <w:pStyle w:val="TOC2"/>
        <w:rPr>
          <w:del w:id="218" w:author="Windows User" w:date="2016-06-20T17:59:00Z"/>
          <w:rFonts w:asciiTheme="minorHAnsi" w:eastAsiaTheme="minorEastAsia" w:hAnsiTheme="minorHAnsi"/>
          <w:color w:val="auto"/>
          <w:kern w:val="0"/>
          <w:szCs w:val="22"/>
        </w:rPr>
      </w:pPr>
      <w:del w:id="219" w:author="Windows User" w:date="2016-06-20T17:59:00Z">
        <w:r w:rsidRPr="00785D79" w:rsidDel="00785D79">
          <w:rPr>
            <w:rPrChange w:id="220" w:author="Windows User" w:date="2016-06-20T17:59:00Z">
              <w:rPr>
                <w:rStyle w:val="Hyperlink"/>
              </w:rPr>
            </w:rPrChange>
          </w:rPr>
          <w:delText>3.1</w:delText>
        </w:r>
        <w:r w:rsidDel="00785D79">
          <w:rPr>
            <w:rFonts w:asciiTheme="minorHAnsi" w:eastAsiaTheme="minorEastAsia" w:hAnsiTheme="minorHAnsi"/>
            <w:color w:val="auto"/>
            <w:kern w:val="0"/>
            <w:szCs w:val="22"/>
          </w:rPr>
          <w:tab/>
        </w:r>
        <w:r w:rsidRPr="00785D79" w:rsidDel="00785D79">
          <w:rPr>
            <w:rPrChange w:id="221" w:author="Windows User" w:date="2016-06-20T17:59:00Z">
              <w:rPr>
                <w:rStyle w:val="Hyperlink"/>
              </w:rPr>
            </w:rPrChange>
          </w:rPr>
          <w:delText>Program (fixed) Constants</w:delText>
        </w:r>
        <w:r w:rsidDel="00785D79">
          <w:rPr>
            <w:webHidden/>
          </w:rPr>
          <w:tab/>
          <w:delText>7</w:delText>
        </w:r>
      </w:del>
    </w:p>
    <w:p w:rsidR="00544B42" w:rsidDel="00785D79" w:rsidRDefault="00544B42">
      <w:pPr>
        <w:pStyle w:val="TOC3"/>
        <w:tabs>
          <w:tab w:val="left" w:pos="1200"/>
        </w:tabs>
        <w:rPr>
          <w:del w:id="222" w:author="Windows User" w:date="2016-06-20T17:59:00Z"/>
          <w:rFonts w:asciiTheme="minorHAnsi" w:eastAsiaTheme="minorEastAsia" w:hAnsiTheme="minorHAnsi"/>
          <w:color w:val="auto"/>
          <w:kern w:val="0"/>
          <w:sz w:val="22"/>
          <w:szCs w:val="22"/>
        </w:rPr>
      </w:pPr>
      <w:del w:id="223" w:author="Windows User" w:date="2016-06-20T17:59:00Z">
        <w:r w:rsidRPr="00785D79" w:rsidDel="00785D79">
          <w:rPr>
            <w:rPrChange w:id="224" w:author="Windows User" w:date="2016-06-20T17:59:00Z">
              <w:rPr>
                <w:rStyle w:val="Hyperlink"/>
              </w:rPr>
            </w:rPrChange>
          </w:rPr>
          <w:delText>3.1.1</w:delText>
        </w:r>
        <w:r w:rsidDel="00785D79">
          <w:rPr>
            <w:rFonts w:asciiTheme="minorHAnsi" w:eastAsiaTheme="minorEastAsia" w:hAnsiTheme="minorHAnsi"/>
            <w:color w:val="auto"/>
            <w:kern w:val="0"/>
            <w:sz w:val="22"/>
            <w:szCs w:val="22"/>
          </w:rPr>
          <w:tab/>
        </w:r>
        <w:r w:rsidRPr="00785D79" w:rsidDel="00785D79">
          <w:rPr>
            <w:rPrChange w:id="225" w:author="Windows User" w:date="2016-06-20T17:59:00Z">
              <w:rPr>
                <w:rStyle w:val="Hyperlink"/>
              </w:rPr>
            </w:rPrChange>
          </w:rPr>
          <w:delText>Embedded Constants</w:delText>
        </w:r>
        <w:r w:rsidDel="00785D79">
          <w:rPr>
            <w:webHidden/>
          </w:rPr>
          <w:tab/>
          <w:delText>7</w:delText>
        </w:r>
      </w:del>
    </w:p>
    <w:p w:rsidR="00544B42" w:rsidDel="00785D79" w:rsidRDefault="00544B42">
      <w:pPr>
        <w:pStyle w:val="TOC1"/>
        <w:rPr>
          <w:del w:id="226" w:author="Windows User" w:date="2016-06-20T17:59:00Z"/>
          <w:rFonts w:eastAsiaTheme="minorEastAsia"/>
          <w:b w:val="0"/>
          <w:color w:val="auto"/>
          <w:kern w:val="0"/>
          <w:sz w:val="22"/>
          <w:szCs w:val="22"/>
          <w:lang w:val="en-US"/>
        </w:rPr>
      </w:pPr>
      <w:del w:id="227" w:author="Windows User" w:date="2016-06-20T17:59:00Z">
        <w:r w:rsidRPr="00785D79" w:rsidDel="00785D79">
          <w:rPr>
            <w:rPrChange w:id="228" w:author="Windows User" w:date="2016-06-20T17:59:00Z">
              <w:rPr>
                <w:rStyle w:val="Hyperlink"/>
                <w:rFonts w:cs="Calibri"/>
                <w:b w:val="0"/>
              </w:rPr>
            </w:rPrChange>
          </w:rPr>
          <w:delText>4</w:delText>
        </w:r>
        <w:r w:rsidDel="00785D79">
          <w:rPr>
            <w:rFonts w:eastAsiaTheme="minorEastAsia"/>
            <w:b w:val="0"/>
            <w:color w:val="auto"/>
            <w:kern w:val="0"/>
            <w:sz w:val="22"/>
            <w:szCs w:val="22"/>
            <w:lang w:val="en-US"/>
          </w:rPr>
          <w:tab/>
        </w:r>
        <w:r w:rsidRPr="00785D79" w:rsidDel="00785D79">
          <w:rPr>
            <w:rPrChange w:id="229" w:author="Windows User" w:date="2016-06-20T17:59:00Z">
              <w:rPr>
                <w:rStyle w:val="Hyperlink"/>
                <w:rFonts w:cs="Calibri"/>
                <w:b w:val="0"/>
              </w:rPr>
            </w:rPrChange>
          </w:rPr>
          <w:delText>Software Component Implementation</w:delText>
        </w:r>
        <w:r w:rsidDel="00785D79">
          <w:rPr>
            <w:webHidden/>
          </w:rPr>
          <w:tab/>
          <w:delText>8</w:delText>
        </w:r>
      </w:del>
    </w:p>
    <w:p w:rsidR="00544B42" w:rsidDel="00785D79" w:rsidRDefault="00544B42">
      <w:pPr>
        <w:pStyle w:val="TOC2"/>
        <w:rPr>
          <w:del w:id="230" w:author="Windows User" w:date="2016-06-20T17:59:00Z"/>
          <w:rFonts w:asciiTheme="minorHAnsi" w:eastAsiaTheme="minorEastAsia" w:hAnsiTheme="minorHAnsi"/>
          <w:color w:val="auto"/>
          <w:kern w:val="0"/>
          <w:szCs w:val="22"/>
        </w:rPr>
      </w:pPr>
      <w:del w:id="231" w:author="Windows User" w:date="2016-06-20T17:59:00Z">
        <w:r w:rsidRPr="00785D79" w:rsidDel="00785D79">
          <w:rPr>
            <w:rPrChange w:id="232" w:author="Windows User" w:date="2016-06-20T17:59:00Z">
              <w:rPr>
                <w:rStyle w:val="Hyperlink"/>
              </w:rPr>
            </w:rPrChange>
          </w:rPr>
          <w:delText>4.1</w:delText>
        </w:r>
        <w:r w:rsidDel="00785D79">
          <w:rPr>
            <w:rFonts w:asciiTheme="minorHAnsi" w:eastAsiaTheme="minorEastAsia" w:hAnsiTheme="minorHAnsi"/>
            <w:color w:val="auto"/>
            <w:kern w:val="0"/>
            <w:szCs w:val="22"/>
          </w:rPr>
          <w:tab/>
        </w:r>
        <w:r w:rsidRPr="00785D79" w:rsidDel="00785D79">
          <w:rPr>
            <w:rPrChange w:id="233" w:author="Windows User" w:date="2016-06-20T17:59:00Z">
              <w:rPr>
                <w:rStyle w:val="Hyperlink"/>
              </w:rPr>
            </w:rPrChange>
          </w:rPr>
          <w:delText>Sub-Module Functions</w:delText>
        </w:r>
        <w:r w:rsidDel="00785D79">
          <w:rPr>
            <w:webHidden/>
          </w:rPr>
          <w:tab/>
          <w:delText>8</w:delText>
        </w:r>
      </w:del>
    </w:p>
    <w:p w:rsidR="00544B42" w:rsidDel="00785D79" w:rsidRDefault="00544B42">
      <w:pPr>
        <w:pStyle w:val="TOC2"/>
        <w:rPr>
          <w:del w:id="234" w:author="Windows User" w:date="2016-06-20T17:59:00Z"/>
          <w:rFonts w:asciiTheme="minorHAnsi" w:eastAsiaTheme="minorEastAsia" w:hAnsiTheme="minorHAnsi"/>
          <w:color w:val="auto"/>
          <w:kern w:val="0"/>
          <w:szCs w:val="22"/>
        </w:rPr>
      </w:pPr>
      <w:del w:id="235" w:author="Windows User" w:date="2016-06-20T17:59:00Z">
        <w:r w:rsidRPr="00785D79" w:rsidDel="00785D79">
          <w:rPr>
            <w:rPrChange w:id="236" w:author="Windows User" w:date="2016-06-20T17:59:00Z">
              <w:rPr>
                <w:rStyle w:val="Hyperlink"/>
                <w:rFonts w:cs="Calibri"/>
              </w:rPr>
            </w:rPrChange>
          </w:rPr>
          <w:delText>4.1.1</w:delText>
        </w:r>
        <w:r w:rsidDel="00785D79">
          <w:rPr>
            <w:rFonts w:asciiTheme="minorHAnsi" w:eastAsiaTheme="minorEastAsia" w:hAnsiTheme="minorHAnsi"/>
            <w:color w:val="auto"/>
            <w:kern w:val="0"/>
            <w:szCs w:val="22"/>
          </w:rPr>
          <w:tab/>
        </w:r>
        <w:r w:rsidRPr="00785D79" w:rsidDel="00785D79">
          <w:rPr>
            <w:rPrChange w:id="237" w:author="Windows User" w:date="2016-06-20T17:59:00Z">
              <w:rPr>
                <w:rStyle w:val="Hyperlink"/>
                <w:rFonts w:cs="Calibri"/>
              </w:rPr>
            </w:rPrChange>
          </w:rPr>
          <w:delText>Init: HwAgSysArbn_Init1</w:delText>
        </w:r>
        <w:r w:rsidDel="00785D79">
          <w:rPr>
            <w:webHidden/>
          </w:rPr>
          <w:tab/>
          <w:delText>8</w:delText>
        </w:r>
      </w:del>
    </w:p>
    <w:p w:rsidR="00544B42" w:rsidDel="00785D79" w:rsidRDefault="00544B42">
      <w:pPr>
        <w:pStyle w:val="TOC2"/>
        <w:rPr>
          <w:del w:id="238" w:author="Windows User" w:date="2016-06-20T17:59:00Z"/>
          <w:rFonts w:asciiTheme="minorHAnsi" w:eastAsiaTheme="minorEastAsia" w:hAnsiTheme="minorHAnsi"/>
          <w:color w:val="auto"/>
          <w:kern w:val="0"/>
          <w:szCs w:val="22"/>
        </w:rPr>
      </w:pPr>
      <w:del w:id="239" w:author="Windows User" w:date="2016-06-20T17:59:00Z">
        <w:r w:rsidRPr="00785D79" w:rsidDel="00785D79">
          <w:rPr>
            <w:rPrChange w:id="240" w:author="Windows User" w:date="2016-06-20T17:59:00Z">
              <w:rPr>
                <w:rStyle w:val="Hyperlink"/>
                <w:rFonts w:cs="Calibri"/>
              </w:rPr>
            </w:rPrChange>
          </w:rPr>
          <w:delText>4.1.1.1</w:delText>
        </w:r>
        <w:r w:rsidDel="00785D79">
          <w:rPr>
            <w:rFonts w:asciiTheme="minorHAnsi" w:eastAsiaTheme="minorEastAsia" w:hAnsiTheme="minorHAnsi"/>
            <w:color w:val="auto"/>
            <w:kern w:val="0"/>
            <w:szCs w:val="22"/>
          </w:rPr>
          <w:tab/>
        </w:r>
        <w:r w:rsidRPr="00785D79" w:rsidDel="00785D79">
          <w:rPr>
            <w:rPrChange w:id="241" w:author="Windows User" w:date="2016-06-20T17:59:00Z">
              <w:rPr>
                <w:rStyle w:val="Hyperlink"/>
                <w:rFonts w:cs="Calibri"/>
              </w:rPr>
            </w:rPrChange>
          </w:rPr>
          <w:delText>Design Rationale</w:delText>
        </w:r>
        <w:r w:rsidDel="00785D79">
          <w:rPr>
            <w:webHidden/>
          </w:rPr>
          <w:tab/>
          <w:delText>8</w:delText>
        </w:r>
      </w:del>
    </w:p>
    <w:p w:rsidR="00544B42" w:rsidDel="00785D79" w:rsidRDefault="00544B42">
      <w:pPr>
        <w:pStyle w:val="TOC2"/>
        <w:rPr>
          <w:del w:id="242" w:author="Windows User" w:date="2016-06-20T17:59:00Z"/>
          <w:rFonts w:asciiTheme="minorHAnsi" w:eastAsiaTheme="minorEastAsia" w:hAnsiTheme="minorHAnsi"/>
          <w:color w:val="auto"/>
          <w:kern w:val="0"/>
          <w:szCs w:val="22"/>
        </w:rPr>
      </w:pPr>
      <w:del w:id="243" w:author="Windows User" w:date="2016-06-20T17:59:00Z">
        <w:r w:rsidRPr="00785D79" w:rsidDel="00785D79">
          <w:rPr>
            <w:rPrChange w:id="244" w:author="Windows User" w:date="2016-06-20T17:59:00Z">
              <w:rPr>
                <w:rStyle w:val="Hyperlink"/>
                <w:rFonts w:cs="Calibri"/>
              </w:rPr>
            </w:rPrChange>
          </w:rPr>
          <w:delText>4.1.1.2</w:delText>
        </w:r>
        <w:r w:rsidDel="00785D79">
          <w:rPr>
            <w:rFonts w:asciiTheme="minorHAnsi" w:eastAsiaTheme="minorEastAsia" w:hAnsiTheme="minorHAnsi"/>
            <w:color w:val="auto"/>
            <w:kern w:val="0"/>
            <w:szCs w:val="22"/>
          </w:rPr>
          <w:tab/>
        </w:r>
        <w:r w:rsidRPr="00785D79" w:rsidDel="00785D79">
          <w:rPr>
            <w:rPrChange w:id="245" w:author="Windows User" w:date="2016-06-20T17:59:00Z">
              <w:rPr>
                <w:rStyle w:val="Hyperlink"/>
                <w:rFonts w:cs="Calibri"/>
              </w:rPr>
            </w:rPrChange>
          </w:rPr>
          <w:delText>Module Outputs</w:delText>
        </w:r>
        <w:r w:rsidDel="00785D79">
          <w:rPr>
            <w:webHidden/>
          </w:rPr>
          <w:tab/>
          <w:delText>8</w:delText>
        </w:r>
      </w:del>
    </w:p>
    <w:p w:rsidR="00544B42" w:rsidDel="00785D79" w:rsidRDefault="00544B42">
      <w:pPr>
        <w:pStyle w:val="TOC2"/>
        <w:rPr>
          <w:del w:id="246" w:author="Windows User" w:date="2016-06-20T17:59:00Z"/>
          <w:rFonts w:asciiTheme="minorHAnsi" w:eastAsiaTheme="minorEastAsia" w:hAnsiTheme="minorHAnsi"/>
          <w:color w:val="auto"/>
          <w:kern w:val="0"/>
          <w:szCs w:val="22"/>
        </w:rPr>
      </w:pPr>
      <w:del w:id="247" w:author="Windows User" w:date="2016-06-20T17:59:00Z">
        <w:r w:rsidRPr="00785D79" w:rsidDel="00785D79">
          <w:rPr>
            <w:rPrChange w:id="248" w:author="Windows User" w:date="2016-06-20T17:59:00Z">
              <w:rPr>
                <w:rStyle w:val="Hyperlink"/>
                <w:rFonts w:cs="Calibri"/>
              </w:rPr>
            </w:rPrChange>
          </w:rPr>
          <w:delText>4.1.2</w:delText>
        </w:r>
        <w:r w:rsidDel="00785D79">
          <w:rPr>
            <w:rFonts w:asciiTheme="minorHAnsi" w:eastAsiaTheme="minorEastAsia" w:hAnsiTheme="minorHAnsi"/>
            <w:color w:val="auto"/>
            <w:kern w:val="0"/>
            <w:szCs w:val="22"/>
          </w:rPr>
          <w:tab/>
        </w:r>
        <w:r w:rsidRPr="00785D79" w:rsidDel="00785D79">
          <w:rPr>
            <w:rPrChange w:id="249" w:author="Windows User" w:date="2016-06-20T17:59:00Z">
              <w:rPr>
                <w:rStyle w:val="Hyperlink"/>
                <w:rFonts w:cs="Calibri"/>
              </w:rPr>
            </w:rPrChange>
          </w:rPr>
          <w:delText>Per: HwAgSysArbn_Per1</w:delText>
        </w:r>
        <w:r w:rsidDel="00785D79">
          <w:rPr>
            <w:webHidden/>
          </w:rPr>
          <w:tab/>
          <w:delText>8</w:delText>
        </w:r>
      </w:del>
    </w:p>
    <w:p w:rsidR="00544B42" w:rsidDel="00785D79" w:rsidRDefault="00544B42">
      <w:pPr>
        <w:pStyle w:val="TOC2"/>
        <w:rPr>
          <w:del w:id="250" w:author="Windows User" w:date="2016-06-20T17:59:00Z"/>
          <w:rFonts w:asciiTheme="minorHAnsi" w:eastAsiaTheme="minorEastAsia" w:hAnsiTheme="minorHAnsi"/>
          <w:color w:val="auto"/>
          <w:kern w:val="0"/>
          <w:szCs w:val="22"/>
        </w:rPr>
      </w:pPr>
      <w:del w:id="251" w:author="Windows User" w:date="2016-06-20T17:59:00Z">
        <w:r w:rsidRPr="00785D79" w:rsidDel="00785D79">
          <w:rPr>
            <w:rPrChange w:id="252" w:author="Windows User" w:date="2016-06-20T17:59:00Z">
              <w:rPr>
                <w:rStyle w:val="Hyperlink"/>
                <w:rFonts w:cs="Calibri"/>
              </w:rPr>
            </w:rPrChange>
          </w:rPr>
          <w:delText>4.1.2.1</w:delText>
        </w:r>
        <w:r w:rsidDel="00785D79">
          <w:rPr>
            <w:rFonts w:asciiTheme="minorHAnsi" w:eastAsiaTheme="minorEastAsia" w:hAnsiTheme="minorHAnsi"/>
            <w:color w:val="auto"/>
            <w:kern w:val="0"/>
            <w:szCs w:val="22"/>
          </w:rPr>
          <w:tab/>
        </w:r>
        <w:r w:rsidRPr="00785D79" w:rsidDel="00785D79">
          <w:rPr>
            <w:rPrChange w:id="253" w:author="Windows User" w:date="2016-06-20T17:59:00Z">
              <w:rPr>
                <w:rStyle w:val="Hyperlink"/>
                <w:rFonts w:cs="Calibri"/>
              </w:rPr>
            </w:rPrChange>
          </w:rPr>
          <w:delText>Design Rationale</w:delText>
        </w:r>
        <w:r w:rsidDel="00785D79">
          <w:rPr>
            <w:webHidden/>
          </w:rPr>
          <w:tab/>
          <w:delText>8</w:delText>
        </w:r>
      </w:del>
    </w:p>
    <w:p w:rsidR="00544B42" w:rsidDel="00785D79" w:rsidRDefault="00544B42">
      <w:pPr>
        <w:pStyle w:val="TOC2"/>
        <w:rPr>
          <w:del w:id="254" w:author="Windows User" w:date="2016-06-20T17:59:00Z"/>
          <w:rFonts w:asciiTheme="minorHAnsi" w:eastAsiaTheme="minorEastAsia" w:hAnsiTheme="minorHAnsi"/>
          <w:color w:val="auto"/>
          <w:kern w:val="0"/>
          <w:szCs w:val="22"/>
        </w:rPr>
      </w:pPr>
      <w:del w:id="255" w:author="Windows User" w:date="2016-06-20T17:59:00Z">
        <w:r w:rsidRPr="00785D79" w:rsidDel="00785D79">
          <w:rPr>
            <w:rPrChange w:id="256" w:author="Windows User" w:date="2016-06-20T17:59:00Z">
              <w:rPr>
                <w:rStyle w:val="Hyperlink"/>
                <w:rFonts w:cs="Calibri"/>
              </w:rPr>
            </w:rPrChange>
          </w:rPr>
          <w:delText>4.1.2.2</w:delText>
        </w:r>
        <w:r w:rsidDel="00785D79">
          <w:rPr>
            <w:rFonts w:asciiTheme="minorHAnsi" w:eastAsiaTheme="minorEastAsia" w:hAnsiTheme="minorHAnsi"/>
            <w:color w:val="auto"/>
            <w:kern w:val="0"/>
            <w:szCs w:val="22"/>
          </w:rPr>
          <w:tab/>
        </w:r>
        <w:r w:rsidRPr="00785D79" w:rsidDel="00785D79">
          <w:rPr>
            <w:rPrChange w:id="257" w:author="Windows User" w:date="2016-06-20T17:59:00Z">
              <w:rPr>
                <w:rStyle w:val="Hyperlink"/>
                <w:rFonts w:cs="Calibri"/>
              </w:rPr>
            </w:rPrChange>
          </w:rPr>
          <w:delText>Store Module Inputs to Local copies</w:delText>
        </w:r>
        <w:r w:rsidDel="00785D79">
          <w:rPr>
            <w:webHidden/>
          </w:rPr>
          <w:tab/>
          <w:delText>8</w:delText>
        </w:r>
      </w:del>
    </w:p>
    <w:p w:rsidR="00544B42" w:rsidDel="00785D79" w:rsidRDefault="00544B42">
      <w:pPr>
        <w:pStyle w:val="TOC2"/>
        <w:rPr>
          <w:del w:id="258" w:author="Windows User" w:date="2016-06-20T17:59:00Z"/>
          <w:rFonts w:asciiTheme="minorHAnsi" w:eastAsiaTheme="minorEastAsia" w:hAnsiTheme="minorHAnsi"/>
          <w:color w:val="auto"/>
          <w:kern w:val="0"/>
          <w:szCs w:val="22"/>
        </w:rPr>
      </w:pPr>
      <w:del w:id="259" w:author="Windows User" w:date="2016-06-20T17:59:00Z">
        <w:r w:rsidRPr="00785D79" w:rsidDel="00785D79">
          <w:rPr>
            <w:rPrChange w:id="260" w:author="Windows User" w:date="2016-06-20T17:59:00Z">
              <w:rPr>
                <w:rStyle w:val="Hyperlink"/>
                <w:rFonts w:cs="Calibri"/>
              </w:rPr>
            </w:rPrChange>
          </w:rPr>
          <w:delText>4.1.2.3</w:delText>
        </w:r>
        <w:r w:rsidDel="00785D79">
          <w:rPr>
            <w:rFonts w:asciiTheme="minorHAnsi" w:eastAsiaTheme="minorEastAsia" w:hAnsiTheme="minorHAnsi"/>
            <w:color w:val="auto"/>
            <w:kern w:val="0"/>
            <w:szCs w:val="22"/>
          </w:rPr>
          <w:tab/>
        </w:r>
        <w:r w:rsidRPr="00785D79" w:rsidDel="00785D79">
          <w:rPr>
            <w:rPrChange w:id="261" w:author="Windows User" w:date="2016-06-20T17:59:00Z">
              <w:rPr>
                <w:rStyle w:val="Hyperlink"/>
                <w:rFonts w:cs="Calibri"/>
              </w:rPr>
            </w:rPrChange>
          </w:rPr>
          <w:delText>(Processing of function)………</w:delText>
        </w:r>
        <w:r w:rsidDel="00785D79">
          <w:rPr>
            <w:webHidden/>
          </w:rPr>
          <w:tab/>
          <w:delText>8</w:delText>
        </w:r>
      </w:del>
    </w:p>
    <w:p w:rsidR="00544B42" w:rsidDel="00785D79" w:rsidRDefault="00544B42">
      <w:pPr>
        <w:pStyle w:val="TOC2"/>
        <w:rPr>
          <w:del w:id="262" w:author="Windows User" w:date="2016-06-20T17:59:00Z"/>
          <w:rFonts w:asciiTheme="minorHAnsi" w:eastAsiaTheme="minorEastAsia" w:hAnsiTheme="minorHAnsi"/>
          <w:color w:val="auto"/>
          <w:kern w:val="0"/>
          <w:szCs w:val="22"/>
        </w:rPr>
      </w:pPr>
      <w:del w:id="263" w:author="Windows User" w:date="2016-06-20T17:59:00Z">
        <w:r w:rsidRPr="00785D79" w:rsidDel="00785D79">
          <w:rPr>
            <w:rPrChange w:id="264" w:author="Windows User" w:date="2016-06-20T17:59:00Z">
              <w:rPr>
                <w:rStyle w:val="Hyperlink"/>
                <w:rFonts w:cs="Calibri"/>
              </w:rPr>
            </w:rPrChange>
          </w:rPr>
          <w:delText>4.1.2.4</w:delText>
        </w:r>
        <w:r w:rsidDel="00785D79">
          <w:rPr>
            <w:rFonts w:asciiTheme="minorHAnsi" w:eastAsiaTheme="minorEastAsia" w:hAnsiTheme="minorHAnsi"/>
            <w:color w:val="auto"/>
            <w:kern w:val="0"/>
            <w:szCs w:val="22"/>
          </w:rPr>
          <w:tab/>
        </w:r>
        <w:r w:rsidRPr="00785D79" w:rsidDel="00785D79">
          <w:rPr>
            <w:rPrChange w:id="265" w:author="Windows User" w:date="2016-06-20T17:59:00Z">
              <w:rPr>
                <w:rStyle w:val="Hyperlink"/>
                <w:rFonts w:cs="Calibri"/>
              </w:rPr>
            </w:rPrChange>
          </w:rPr>
          <w:delText>Store Local copy of outputs into Module Outputs</w:delText>
        </w:r>
        <w:r w:rsidDel="00785D79">
          <w:rPr>
            <w:webHidden/>
          </w:rPr>
          <w:tab/>
          <w:delText>8</w:delText>
        </w:r>
      </w:del>
    </w:p>
    <w:p w:rsidR="00544B42" w:rsidDel="00785D79" w:rsidRDefault="00544B42">
      <w:pPr>
        <w:pStyle w:val="TOC2"/>
        <w:rPr>
          <w:del w:id="266" w:author="Windows User" w:date="2016-06-20T17:59:00Z"/>
          <w:rFonts w:asciiTheme="minorHAnsi" w:eastAsiaTheme="minorEastAsia" w:hAnsiTheme="minorHAnsi"/>
          <w:color w:val="auto"/>
          <w:kern w:val="0"/>
          <w:szCs w:val="22"/>
        </w:rPr>
      </w:pPr>
      <w:del w:id="267" w:author="Windows User" w:date="2016-06-20T17:59:00Z">
        <w:r w:rsidRPr="00785D79" w:rsidDel="00785D79">
          <w:rPr>
            <w:rPrChange w:id="268" w:author="Windows User" w:date="2016-06-20T17:59:00Z">
              <w:rPr>
                <w:rStyle w:val="Hyperlink"/>
              </w:rPr>
            </w:rPrChange>
          </w:rPr>
          <w:delText>4.2</w:delText>
        </w:r>
        <w:r w:rsidDel="00785D79">
          <w:rPr>
            <w:rFonts w:asciiTheme="minorHAnsi" w:eastAsiaTheme="minorEastAsia" w:hAnsiTheme="minorHAnsi"/>
            <w:color w:val="auto"/>
            <w:kern w:val="0"/>
            <w:szCs w:val="22"/>
          </w:rPr>
          <w:tab/>
        </w:r>
        <w:r w:rsidRPr="00785D79" w:rsidDel="00785D79">
          <w:rPr>
            <w:rPrChange w:id="269" w:author="Windows User" w:date="2016-06-20T17:59:00Z">
              <w:rPr>
                <w:rStyle w:val="Hyperlink"/>
              </w:rPr>
            </w:rPrChange>
          </w:rPr>
          <w:delText>Server Runables</w:delText>
        </w:r>
        <w:r w:rsidDel="00785D79">
          <w:rPr>
            <w:webHidden/>
          </w:rPr>
          <w:tab/>
          <w:delText>8</w:delText>
        </w:r>
      </w:del>
    </w:p>
    <w:p w:rsidR="00544B42" w:rsidDel="00785D79" w:rsidRDefault="00544B42">
      <w:pPr>
        <w:pStyle w:val="TOC2"/>
        <w:rPr>
          <w:del w:id="270" w:author="Windows User" w:date="2016-06-20T17:59:00Z"/>
          <w:rFonts w:asciiTheme="minorHAnsi" w:eastAsiaTheme="minorEastAsia" w:hAnsiTheme="minorHAnsi"/>
          <w:color w:val="auto"/>
          <w:kern w:val="0"/>
          <w:szCs w:val="22"/>
        </w:rPr>
      </w:pPr>
      <w:del w:id="271" w:author="Windows User" w:date="2016-06-20T17:59:00Z">
        <w:r w:rsidRPr="00785D79" w:rsidDel="00785D79">
          <w:rPr>
            <w:rPrChange w:id="272" w:author="Windows User" w:date="2016-06-20T17:59:00Z">
              <w:rPr>
                <w:rStyle w:val="Hyperlink"/>
                <w:rFonts w:cs="Calibri"/>
              </w:rPr>
            </w:rPrChange>
          </w:rPr>
          <w:delText>4.3</w:delText>
        </w:r>
        <w:r w:rsidDel="00785D79">
          <w:rPr>
            <w:rFonts w:asciiTheme="minorHAnsi" w:eastAsiaTheme="minorEastAsia" w:hAnsiTheme="minorHAnsi"/>
            <w:color w:val="auto"/>
            <w:kern w:val="0"/>
            <w:szCs w:val="22"/>
          </w:rPr>
          <w:tab/>
        </w:r>
        <w:r w:rsidRPr="00785D79" w:rsidDel="00785D79">
          <w:rPr>
            <w:rPrChange w:id="273" w:author="Windows User" w:date="2016-06-20T17:59:00Z">
              <w:rPr>
                <w:rStyle w:val="Hyperlink"/>
                <w:rFonts w:cs="Calibri"/>
              </w:rPr>
            </w:rPrChange>
          </w:rPr>
          <w:delText>Interrupt Functions</w:delText>
        </w:r>
        <w:r w:rsidDel="00785D79">
          <w:rPr>
            <w:webHidden/>
          </w:rPr>
          <w:tab/>
          <w:delText>8</w:delText>
        </w:r>
      </w:del>
    </w:p>
    <w:p w:rsidR="00544B42" w:rsidDel="00785D79" w:rsidRDefault="00544B42">
      <w:pPr>
        <w:pStyle w:val="TOC2"/>
        <w:rPr>
          <w:del w:id="274" w:author="Windows User" w:date="2016-06-20T17:59:00Z"/>
          <w:rFonts w:asciiTheme="minorHAnsi" w:eastAsiaTheme="minorEastAsia" w:hAnsiTheme="minorHAnsi"/>
          <w:color w:val="auto"/>
          <w:kern w:val="0"/>
          <w:szCs w:val="22"/>
        </w:rPr>
      </w:pPr>
      <w:del w:id="275" w:author="Windows User" w:date="2016-06-20T17:59:00Z">
        <w:r w:rsidRPr="00785D79" w:rsidDel="00785D79">
          <w:rPr>
            <w:rPrChange w:id="276" w:author="Windows User" w:date="2016-06-20T17:59:00Z">
              <w:rPr>
                <w:rStyle w:val="Hyperlink"/>
                <w:rFonts w:cs="Calibri"/>
              </w:rPr>
            </w:rPrChange>
          </w:rPr>
          <w:delText>4.4</w:delText>
        </w:r>
        <w:r w:rsidDel="00785D79">
          <w:rPr>
            <w:rFonts w:asciiTheme="minorHAnsi" w:eastAsiaTheme="minorEastAsia" w:hAnsiTheme="minorHAnsi"/>
            <w:color w:val="auto"/>
            <w:kern w:val="0"/>
            <w:szCs w:val="22"/>
          </w:rPr>
          <w:tab/>
        </w:r>
        <w:r w:rsidRPr="00785D79" w:rsidDel="00785D79">
          <w:rPr>
            <w:rPrChange w:id="277" w:author="Windows User" w:date="2016-06-20T17:59:00Z">
              <w:rPr>
                <w:rStyle w:val="Hyperlink"/>
                <w:rFonts w:cs="Calibri"/>
              </w:rPr>
            </w:rPrChange>
          </w:rPr>
          <w:delText>Module Internal (Local) Functions</w:delText>
        </w:r>
        <w:r w:rsidDel="00785D79">
          <w:rPr>
            <w:webHidden/>
          </w:rPr>
          <w:tab/>
          <w:delText>8</w:delText>
        </w:r>
      </w:del>
    </w:p>
    <w:p w:rsidR="00544B42" w:rsidDel="00785D79" w:rsidRDefault="00544B42">
      <w:pPr>
        <w:pStyle w:val="TOC2"/>
        <w:rPr>
          <w:del w:id="278" w:author="Windows User" w:date="2016-06-20T17:59:00Z"/>
          <w:rFonts w:asciiTheme="minorHAnsi" w:eastAsiaTheme="minorEastAsia" w:hAnsiTheme="minorHAnsi"/>
          <w:color w:val="auto"/>
          <w:kern w:val="0"/>
          <w:szCs w:val="22"/>
        </w:rPr>
      </w:pPr>
      <w:del w:id="279" w:author="Windows User" w:date="2016-06-20T17:59:00Z">
        <w:r w:rsidRPr="00785D79" w:rsidDel="00785D79">
          <w:rPr>
            <w:rPrChange w:id="280" w:author="Windows User" w:date="2016-06-20T17:59:00Z">
              <w:rPr>
                <w:rStyle w:val="Hyperlink"/>
                <w:rFonts w:cs="Calibri"/>
              </w:rPr>
            </w:rPrChange>
          </w:rPr>
          <w:delText>4.4.1</w:delText>
        </w:r>
        <w:r w:rsidDel="00785D79">
          <w:rPr>
            <w:rFonts w:asciiTheme="minorHAnsi" w:eastAsiaTheme="minorEastAsia" w:hAnsiTheme="minorHAnsi"/>
            <w:color w:val="auto"/>
            <w:kern w:val="0"/>
            <w:szCs w:val="22"/>
          </w:rPr>
          <w:tab/>
        </w:r>
        <w:r w:rsidRPr="00785D79" w:rsidDel="00785D79">
          <w:rPr>
            <w:rPrChange w:id="281" w:author="Windows User" w:date="2016-06-20T17:59:00Z">
              <w:rPr>
                <w:rStyle w:val="Hyperlink"/>
                <w:rFonts w:cs="Calibri"/>
              </w:rPr>
            </w:rPrChange>
          </w:rPr>
          <w:delText>Local Function #1</w:delText>
        </w:r>
        <w:r w:rsidDel="00785D79">
          <w:rPr>
            <w:webHidden/>
          </w:rPr>
          <w:tab/>
          <w:delText>8</w:delText>
        </w:r>
      </w:del>
    </w:p>
    <w:p w:rsidR="00544B42" w:rsidDel="00785D79" w:rsidRDefault="00544B42">
      <w:pPr>
        <w:pStyle w:val="TOC2"/>
        <w:rPr>
          <w:del w:id="282" w:author="Windows User" w:date="2016-06-20T17:59:00Z"/>
          <w:rFonts w:asciiTheme="minorHAnsi" w:eastAsiaTheme="minorEastAsia" w:hAnsiTheme="minorHAnsi"/>
          <w:color w:val="auto"/>
          <w:kern w:val="0"/>
          <w:szCs w:val="22"/>
        </w:rPr>
      </w:pPr>
      <w:del w:id="283" w:author="Windows User" w:date="2016-06-20T17:59:00Z">
        <w:r w:rsidRPr="00785D79" w:rsidDel="00785D79">
          <w:rPr>
            <w:rPrChange w:id="284" w:author="Windows User" w:date="2016-06-20T17:59:00Z">
              <w:rPr>
                <w:rStyle w:val="Hyperlink"/>
                <w:rFonts w:cs="Calibri"/>
              </w:rPr>
            </w:rPrChange>
          </w:rPr>
          <w:delText>4.4.1.1</w:delText>
        </w:r>
        <w:r w:rsidDel="00785D79">
          <w:rPr>
            <w:rFonts w:asciiTheme="minorHAnsi" w:eastAsiaTheme="minorEastAsia" w:hAnsiTheme="minorHAnsi"/>
            <w:color w:val="auto"/>
            <w:kern w:val="0"/>
            <w:szCs w:val="22"/>
          </w:rPr>
          <w:tab/>
        </w:r>
        <w:r w:rsidRPr="00785D79" w:rsidDel="00785D79">
          <w:rPr>
            <w:rPrChange w:id="285" w:author="Windows User" w:date="2016-06-20T17:59:00Z">
              <w:rPr>
                <w:rStyle w:val="Hyperlink"/>
                <w:rFonts w:cs="Calibri"/>
              </w:rPr>
            </w:rPrChange>
          </w:rPr>
          <w:delText>Design Rationale</w:delText>
        </w:r>
        <w:r w:rsidDel="00785D79">
          <w:rPr>
            <w:webHidden/>
          </w:rPr>
          <w:tab/>
          <w:delText>9</w:delText>
        </w:r>
      </w:del>
    </w:p>
    <w:p w:rsidR="00544B42" w:rsidDel="00785D79" w:rsidRDefault="00544B42">
      <w:pPr>
        <w:pStyle w:val="TOC2"/>
        <w:rPr>
          <w:del w:id="286" w:author="Windows User" w:date="2016-06-20T17:59:00Z"/>
          <w:rFonts w:asciiTheme="minorHAnsi" w:eastAsiaTheme="minorEastAsia" w:hAnsiTheme="minorHAnsi"/>
          <w:color w:val="auto"/>
          <w:kern w:val="0"/>
          <w:szCs w:val="22"/>
        </w:rPr>
      </w:pPr>
      <w:del w:id="287" w:author="Windows User" w:date="2016-06-20T17:59:00Z">
        <w:r w:rsidRPr="00785D79" w:rsidDel="00785D79">
          <w:rPr>
            <w:rPrChange w:id="288" w:author="Windows User" w:date="2016-06-20T17:59:00Z">
              <w:rPr>
                <w:rStyle w:val="Hyperlink"/>
                <w:rFonts w:cs="Calibri"/>
              </w:rPr>
            </w:rPrChange>
          </w:rPr>
          <w:delText>4.4.1.2</w:delText>
        </w:r>
        <w:r w:rsidDel="00785D79">
          <w:rPr>
            <w:rFonts w:asciiTheme="minorHAnsi" w:eastAsiaTheme="minorEastAsia" w:hAnsiTheme="minorHAnsi"/>
            <w:color w:val="auto"/>
            <w:kern w:val="0"/>
            <w:szCs w:val="22"/>
          </w:rPr>
          <w:tab/>
        </w:r>
        <w:r w:rsidRPr="00785D79" w:rsidDel="00785D79">
          <w:rPr>
            <w:rPrChange w:id="289" w:author="Windows User" w:date="2016-06-20T17:59:00Z">
              <w:rPr>
                <w:rStyle w:val="Hyperlink"/>
                <w:rFonts w:cs="Calibri"/>
              </w:rPr>
            </w:rPrChange>
          </w:rPr>
          <w:delText>Processing</w:delText>
        </w:r>
        <w:r w:rsidDel="00785D79">
          <w:rPr>
            <w:webHidden/>
          </w:rPr>
          <w:tab/>
          <w:delText>9</w:delText>
        </w:r>
      </w:del>
    </w:p>
    <w:p w:rsidR="00544B42" w:rsidDel="00785D79" w:rsidRDefault="00544B42">
      <w:pPr>
        <w:pStyle w:val="TOC2"/>
        <w:rPr>
          <w:del w:id="290" w:author="Windows User" w:date="2016-06-20T17:59:00Z"/>
          <w:rFonts w:asciiTheme="minorHAnsi" w:eastAsiaTheme="minorEastAsia" w:hAnsiTheme="minorHAnsi"/>
          <w:color w:val="auto"/>
          <w:kern w:val="0"/>
          <w:szCs w:val="22"/>
        </w:rPr>
      </w:pPr>
      <w:del w:id="291" w:author="Windows User" w:date="2016-06-20T17:59:00Z">
        <w:r w:rsidRPr="00785D79" w:rsidDel="00785D79">
          <w:rPr>
            <w:rPrChange w:id="292" w:author="Windows User" w:date="2016-06-20T17:59:00Z">
              <w:rPr>
                <w:rStyle w:val="Hyperlink"/>
                <w:rFonts w:cs="Calibri"/>
              </w:rPr>
            </w:rPrChange>
          </w:rPr>
          <w:delText>4.4.2</w:delText>
        </w:r>
        <w:r w:rsidDel="00785D79">
          <w:rPr>
            <w:rFonts w:asciiTheme="minorHAnsi" w:eastAsiaTheme="minorEastAsia" w:hAnsiTheme="minorHAnsi"/>
            <w:color w:val="auto"/>
            <w:kern w:val="0"/>
            <w:szCs w:val="22"/>
          </w:rPr>
          <w:tab/>
        </w:r>
        <w:r w:rsidRPr="00785D79" w:rsidDel="00785D79">
          <w:rPr>
            <w:rPrChange w:id="293" w:author="Windows User" w:date="2016-06-20T17:59:00Z">
              <w:rPr>
                <w:rStyle w:val="Hyperlink"/>
                <w:rFonts w:cs="Calibri"/>
              </w:rPr>
            </w:rPrChange>
          </w:rPr>
          <w:delText>Local Function #2</w:delText>
        </w:r>
        <w:r w:rsidDel="00785D79">
          <w:rPr>
            <w:webHidden/>
          </w:rPr>
          <w:tab/>
          <w:delText>9</w:delText>
        </w:r>
      </w:del>
    </w:p>
    <w:p w:rsidR="00544B42" w:rsidDel="00785D79" w:rsidRDefault="00544B42">
      <w:pPr>
        <w:pStyle w:val="TOC2"/>
        <w:rPr>
          <w:del w:id="294" w:author="Windows User" w:date="2016-06-20T17:59:00Z"/>
          <w:rFonts w:asciiTheme="minorHAnsi" w:eastAsiaTheme="minorEastAsia" w:hAnsiTheme="minorHAnsi"/>
          <w:color w:val="auto"/>
          <w:kern w:val="0"/>
          <w:szCs w:val="22"/>
        </w:rPr>
      </w:pPr>
      <w:del w:id="295" w:author="Windows User" w:date="2016-06-20T17:59:00Z">
        <w:r w:rsidRPr="00785D79" w:rsidDel="00785D79">
          <w:rPr>
            <w:rPrChange w:id="296" w:author="Windows User" w:date="2016-06-20T17:59:00Z">
              <w:rPr>
                <w:rStyle w:val="Hyperlink"/>
                <w:rFonts w:cs="Calibri"/>
              </w:rPr>
            </w:rPrChange>
          </w:rPr>
          <w:delText>4.4.2.1</w:delText>
        </w:r>
        <w:r w:rsidDel="00785D79">
          <w:rPr>
            <w:rFonts w:asciiTheme="minorHAnsi" w:eastAsiaTheme="minorEastAsia" w:hAnsiTheme="minorHAnsi"/>
            <w:color w:val="auto"/>
            <w:kern w:val="0"/>
            <w:szCs w:val="22"/>
          </w:rPr>
          <w:tab/>
        </w:r>
        <w:r w:rsidRPr="00785D79" w:rsidDel="00785D79">
          <w:rPr>
            <w:rPrChange w:id="297" w:author="Windows User" w:date="2016-06-20T17:59:00Z">
              <w:rPr>
                <w:rStyle w:val="Hyperlink"/>
                <w:rFonts w:cs="Calibri"/>
              </w:rPr>
            </w:rPrChange>
          </w:rPr>
          <w:delText>Design Rationale</w:delText>
        </w:r>
        <w:r w:rsidDel="00785D79">
          <w:rPr>
            <w:webHidden/>
          </w:rPr>
          <w:tab/>
          <w:delText>9</w:delText>
        </w:r>
      </w:del>
    </w:p>
    <w:p w:rsidR="00544B42" w:rsidDel="00785D79" w:rsidRDefault="00544B42">
      <w:pPr>
        <w:pStyle w:val="TOC2"/>
        <w:rPr>
          <w:del w:id="298" w:author="Windows User" w:date="2016-06-20T17:59:00Z"/>
          <w:rFonts w:asciiTheme="minorHAnsi" w:eastAsiaTheme="minorEastAsia" w:hAnsiTheme="minorHAnsi"/>
          <w:color w:val="auto"/>
          <w:kern w:val="0"/>
          <w:szCs w:val="22"/>
        </w:rPr>
      </w:pPr>
      <w:del w:id="299" w:author="Windows User" w:date="2016-06-20T17:59:00Z">
        <w:r w:rsidRPr="00785D79" w:rsidDel="00785D79">
          <w:rPr>
            <w:rPrChange w:id="300" w:author="Windows User" w:date="2016-06-20T17:59:00Z">
              <w:rPr>
                <w:rStyle w:val="Hyperlink"/>
                <w:rFonts w:cs="Calibri"/>
              </w:rPr>
            </w:rPrChange>
          </w:rPr>
          <w:delText>4.4.2.2</w:delText>
        </w:r>
        <w:r w:rsidDel="00785D79">
          <w:rPr>
            <w:rFonts w:asciiTheme="minorHAnsi" w:eastAsiaTheme="minorEastAsia" w:hAnsiTheme="minorHAnsi"/>
            <w:color w:val="auto"/>
            <w:kern w:val="0"/>
            <w:szCs w:val="22"/>
          </w:rPr>
          <w:tab/>
        </w:r>
        <w:r w:rsidRPr="00785D79" w:rsidDel="00785D79">
          <w:rPr>
            <w:rPrChange w:id="301" w:author="Windows User" w:date="2016-06-20T17:59:00Z">
              <w:rPr>
                <w:rStyle w:val="Hyperlink"/>
                <w:rFonts w:cs="Calibri"/>
              </w:rPr>
            </w:rPrChange>
          </w:rPr>
          <w:delText>Processing</w:delText>
        </w:r>
        <w:r w:rsidDel="00785D79">
          <w:rPr>
            <w:webHidden/>
          </w:rPr>
          <w:tab/>
          <w:delText>9</w:delText>
        </w:r>
      </w:del>
    </w:p>
    <w:p w:rsidR="00544B42" w:rsidDel="00785D79" w:rsidRDefault="00544B42">
      <w:pPr>
        <w:pStyle w:val="TOC2"/>
        <w:rPr>
          <w:del w:id="302" w:author="Windows User" w:date="2016-06-20T17:59:00Z"/>
          <w:rFonts w:asciiTheme="minorHAnsi" w:eastAsiaTheme="minorEastAsia" w:hAnsiTheme="minorHAnsi"/>
          <w:color w:val="auto"/>
          <w:kern w:val="0"/>
          <w:szCs w:val="22"/>
        </w:rPr>
      </w:pPr>
      <w:del w:id="303" w:author="Windows User" w:date="2016-06-20T17:59:00Z">
        <w:r w:rsidRPr="00785D79" w:rsidDel="00785D79">
          <w:rPr>
            <w:rPrChange w:id="304" w:author="Windows User" w:date="2016-06-20T17:59:00Z">
              <w:rPr>
                <w:rStyle w:val="Hyperlink"/>
                <w:rFonts w:cs="Calibri"/>
              </w:rPr>
            </w:rPrChange>
          </w:rPr>
          <w:delText>4.4.3</w:delText>
        </w:r>
        <w:r w:rsidDel="00785D79">
          <w:rPr>
            <w:rFonts w:asciiTheme="minorHAnsi" w:eastAsiaTheme="minorEastAsia" w:hAnsiTheme="minorHAnsi"/>
            <w:color w:val="auto"/>
            <w:kern w:val="0"/>
            <w:szCs w:val="22"/>
          </w:rPr>
          <w:tab/>
        </w:r>
        <w:r w:rsidRPr="00785D79" w:rsidDel="00785D79">
          <w:rPr>
            <w:rPrChange w:id="305" w:author="Windows User" w:date="2016-06-20T17:59:00Z">
              <w:rPr>
                <w:rStyle w:val="Hyperlink"/>
                <w:rFonts w:cs="Calibri"/>
              </w:rPr>
            </w:rPrChange>
          </w:rPr>
          <w:delText>Local Function #3</w:delText>
        </w:r>
        <w:r w:rsidDel="00785D79">
          <w:rPr>
            <w:webHidden/>
          </w:rPr>
          <w:tab/>
          <w:delText>9</w:delText>
        </w:r>
      </w:del>
    </w:p>
    <w:p w:rsidR="00544B42" w:rsidDel="00785D79" w:rsidRDefault="00544B42">
      <w:pPr>
        <w:pStyle w:val="TOC2"/>
        <w:rPr>
          <w:del w:id="306" w:author="Windows User" w:date="2016-06-20T17:59:00Z"/>
          <w:rFonts w:asciiTheme="minorHAnsi" w:eastAsiaTheme="minorEastAsia" w:hAnsiTheme="minorHAnsi"/>
          <w:color w:val="auto"/>
          <w:kern w:val="0"/>
          <w:szCs w:val="22"/>
        </w:rPr>
      </w:pPr>
      <w:del w:id="307" w:author="Windows User" w:date="2016-06-20T17:59:00Z">
        <w:r w:rsidRPr="00785D79" w:rsidDel="00785D79">
          <w:rPr>
            <w:rPrChange w:id="308" w:author="Windows User" w:date="2016-06-20T17:59:00Z">
              <w:rPr>
                <w:rStyle w:val="Hyperlink"/>
                <w:rFonts w:cs="Calibri"/>
              </w:rPr>
            </w:rPrChange>
          </w:rPr>
          <w:delText>4.4.3.1</w:delText>
        </w:r>
        <w:r w:rsidDel="00785D79">
          <w:rPr>
            <w:rFonts w:asciiTheme="minorHAnsi" w:eastAsiaTheme="minorEastAsia" w:hAnsiTheme="minorHAnsi"/>
            <w:color w:val="auto"/>
            <w:kern w:val="0"/>
            <w:szCs w:val="22"/>
          </w:rPr>
          <w:tab/>
        </w:r>
        <w:r w:rsidRPr="00785D79" w:rsidDel="00785D79">
          <w:rPr>
            <w:rPrChange w:id="309" w:author="Windows User" w:date="2016-06-20T17:59:00Z">
              <w:rPr>
                <w:rStyle w:val="Hyperlink"/>
                <w:rFonts w:cs="Calibri"/>
              </w:rPr>
            </w:rPrChange>
          </w:rPr>
          <w:delText>Design Rationale</w:delText>
        </w:r>
        <w:r w:rsidDel="00785D79">
          <w:rPr>
            <w:webHidden/>
          </w:rPr>
          <w:tab/>
          <w:delText>10</w:delText>
        </w:r>
      </w:del>
    </w:p>
    <w:p w:rsidR="00544B42" w:rsidDel="00785D79" w:rsidRDefault="00544B42">
      <w:pPr>
        <w:pStyle w:val="TOC2"/>
        <w:rPr>
          <w:del w:id="310" w:author="Windows User" w:date="2016-06-20T17:59:00Z"/>
          <w:rFonts w:asciiTheme="minorHAnsi" w:eastAsiaTheme="minorEastAsia" w:hAnsiTheme="minorHAnsi"/>
          <w:color w:val="auto"/>
          <w:kern w:val="0"/>
          <w:szCs w:val="22"/>
        </w:rPr>
      </w:pPr>
      <w:del w:id="311" w:author="Windows User" w:date="2016-06-20T17:59:00Z">
        <w:r w:rsidRPr="00785D79" w:rsidDel="00785D79">
          <w:rPr>
            <w:rPrChange w:id="312" w:author="Windows User" w:date="2016-06-20T17:59:00Z">
              <w:rPr>
                <w:rStyle w:val="Hyperlink"/>
                <w:rFonts w:cs="Calibri"/>
              </w:rPr>
            </w:rPrChange>
          </w:rPr>
          <w:delText>4.4.3.2</w:delText>
        </w:r>
        <w:r w:rsidDel="00785D79">
          <w:rPr>
            <w:rFonts w:asciiTheme="minorHAnsi" w:eastAsiaTheme="minorEastAsia" w:hAnsiTheme="minorHAnsi"/>
            <w:color w:val="auto"/>
            <w:kern w:val="0"/>
            <w:szCs w:val="22"/>
          </w:rPr>
          <w:tab/>
        </w:r>
        <w:r w:rsidRPr="00785D79" w:rsidDel="00785D79">
          <w:rPr>
            <w:rPrChange w:id="313" w:author="Windows User" w:date="2016-06-20T17:59:00Z">
              <w:rPr>
                <w:rStyle w:val="Hyperlink"/>
                <w:rFonts w:cs="Calibri"/>
              </w:rPr>
            </w:rPrChange>
          </w:rPr>
          <w:delText>Processing</w:delText>
        </w:r>
        <w:r w:rsidDel="00785D79">
          <w:rPr>
            <w:webHidden/>
          </w:rPr>
          <w:tab/>
          <w:delText>10</w:delText>
        </w:r>
      </w:del>
    </w:p>
    <w:p w:rsidR="00544B42" w:rsidDel="00785D79" w:rsidRDefault="00544B42">
      <w:pPr>
        <w:pStyle w:val="TOC2"/>
        <w:rPr>
          <w:del w:id="314" w:author="Windows User" w:date="2016-06-20T17:59:00Z"/>
          <w:rFonts w:asciiTheme="minorHAnsi" w:eastAsiaTheme="minorEastAsia" w:hAnsiTheme="minorHAnsi"/>
          <w:color w:val="auto"/>
          <w:kern w:val="0"/>
          <w:szCs w:val="22"/>
        </w:rPr>
      </w:pPr>
      <w:del w:id="315" w:author="Windows User" w:date="2016-06-20T17:59:00Z">
        <w:r w:rsidRPr="00785D79" w:rsidDel="00785D79">
          <w:rPr>
            <w:rPrChange w:id="316" w:author="Windows User" w:date="2016-06-20T17:59:00Z">
              <w:rPr>
                <w:rStyle w:val="Hyperlink"/>
                <w:rFonts w:cs="Calibri"/>
              </w:rPr>
            </w:rPrChange>
          </w:rPr>
          <w:delText>4.4.4</w:delText>
        </w:r>
        <w:r w:rsidDel="00785D79">
          <w:rPr>
            <w:rFonts w:asciiTheme="minorHAnsi" w:eastAsiaTheme="minorEastAsia" w:hAnsiTheme="minorHAnsi"/>
            <w:color w:val="auto"/>
            <w:kern w:val="0"/>
            <w:szCs w:val="22"/>
          </w:rPr>
          <w:tab/>
        </w:r>
        <w:r w:rsidRPr="00785D79" w:rsidDel="00785D79">
          <w:rPr>
            <w:rPrChange w:id="317" w:author="Windows User" w:date="2016-06-20T17:59:00Z">
              <w:rPr>
                <w:rStyle w:val="Hyperlink"/>
                <w:rFonts w:cs="Calibri"/>
              </w:rPr>
            </w:rPrChange>
          </w:rPr>
          <w:delText>Local Function #4</w:delText>
        </w:r>
        <w:r w:rsidDel="00785D79">
          <w:rPr>
            <w:webHidden/>
          </w:rPr>
          <w:tab/>
          <w:delText>10</w:delText>
        </w:r>
      </w:del>
    </w:p>
    <w:p w:rsidR="00544B42" w:rsidDel="00785D79" w:rsidRDefault="00544B42">
      <w:pPr>
        <w:pStyle w:val="TOC2"/>
        <w:rPr>
          <w:del w:id="318" w:author="Windows User" w:date="2016-06-20T17:59:00Z"/>
          <w:rFonts w:asciiTheme="minorHAnsi" w:eastAsiaTheme="minorEastAsia" w:hAnsiTheme="minorHAnsi"/>
          <w:color w:val="auto"/>
          <w:kern w:val="0"/>
          <w:szCs w:val="22"/>
        </w:rPr>
      </w:pPr>
      <w:del w:id="319" w:author="Windows User" w:date="2016-06-20T17:59:00Z">
        <w:r w:rsidRPr="00785D79" w:rsidDel="00785D79">
          <w:rPr>
            <w:rPrChange w:id="320" w:author="Windows User" w:date="2016-06-20T17:59:00Z">
              <w:rPr>
                <w:rStyle w:val="Hyperlink"/>
                <w:rFonts w:cs="Calibri"/>
              </w:rPr>
            </w:rPrChange>
          </w:rPr>
          <w:delText>4.4.4.1</w:delText>
        </w:r>
        <w:r w:rsidDel="00785D79">
          <w:rPr>
            <w:rFonts w:asciiTheme="minorHAnsi" w:eastAsiaTheme="minorEastAsia" w:hAnsiTheme="minorHAnsi"/>
            <w:color w:val="auto"/>
            <w:kern w:val="0"/>
            <w:szCs w:val="22"/>
          </w:rPr>
          <w:tab/>
        </w:r>
        <w:r w:rsidRPr="00785D79" w:rsidDel="00785D79">
          <w:rPr>
            <w:rPrChange w:id="321" w:author="Windows User" w:date="2016-06-20T17:59:00Z">
              <w:rPr>
                <w:rStyle w:val="Hyperlink"/>
                <w:rFonts w:cs="Calibri"/>
              </w:rPr>
            </w:rPrChange>
          </w:rPr>
          <w:delText>Design Rationale</w:delText>
        </w:r>
        <w:r w:rsidDel="00785D79">
          <w:rPr>
            <w:webHidden/>
          </w:rPr>
          <w:tab/>
          <w:delText>10</w:delText>
        </w:r>
      </w:del>
    </w:p>
    <w:p w:rsidR="00544B42" w:rsidDel="00785D79" w:rsidRDefault="00544B42">
      <w:pPr>
        <w:pStyle w:val="TOC2"/>
        <w:rPr>
          <w:del w:id="322" w:author="Windows User" w:date="2016-06-20T17:59:00Z"/>
          <w:rFonts w:asciiTheme="minorHAnsi" w:eastAsiaTheme="minorEastAsia" w:hAnsiTheme="minorHAnsi"/>
          <w:color w:val="auto"/>
          <w:kern w:val="0"/>
          <w:szCs w:val="22"/>
        </w:rPr>
      </w:pPr>
      <w:del w:id="323" w:author="Windows User" w:date="2016-06-20T17:59:00Z">
        <w:r w:rsidRPr="00785D79" w:rsidDel="00785D79">
          <w:rPr>
            <w:rPrChange w:id="324" w:author="Windows User" w:date="2016-06-20T17:59:00Z">
              <w:rPr>
                <w:rStyle w:val="Hyperlink"/>
                <w:rFonts w:cs="Calibri"/>
              </w:rPr>
            </w:rPrChange>
          </w:rPr>
          <w:delText>4.4.4.2</w:delText>
        </w:r>
        <w:r w:rsidDel="00785D79">
          <w:rPr>
            <w:rFonts w:asciiTheme="minorHAnsi" w:eastAsiaTheme="minorEastAsia" w:hAnsiTheme="minorHAnsi"/>
            <w:color w:val="auto"/>
            <w:kern w:val="0"/>
            <w:szCs w:val="22"/>
          </w:rPr>
          <w:tab/>
        </w:r>
        <w:r w:rsidRPr="00785D79" w:rsidDel="00785D79">
          <w:rPr>
            <w:rPrChange w:id="325" w:author="Windows User" w:date="2016-06-20T17:59:00Z">
              <w:rPr>
                <w:rStyle w:val="Hyperlink"/>
                <w:rFonts w:cs="Calibri"/>
              </w:rPr>
            </w:rPrChange>
          </w:rPr>
          <w:delText>Processing</w:delText>
        </w:r>
        <w:r w:rsidDel="00785D79">
          <w:rPr>
            <w:webHidden/>
          </w:rPr>
          <w:tab/>
          <w:delText>10</w:delText>
        </w:r>
      </w:del>
    </w:p>
    <w:p w:rsidR="00544B42" w:rsidDel="00785D79" w:rsidRDefault="00544B42">
      <w:pPr>
        <w:pStyle w:val="TOC2"/>
        <w:rPr>
          <w:del w:id="326" w:author="Windows User" w:date="2016-06-20T17:59:00Z"/>
          <w:rFonts w:asciiTheme="minorHAnsi" w:eastAsiaTheme="minorEastAsia" w:hAnsiTheme="minorHAnsi"/>
          <w:color w:val="auto"/>
          <w:kern w:val="0"/>
          <w:szCs w:val="22"/>
        </w:rPr>
      </w:pPr>
      <w:del w:id="327" w:author="Windows User" w:date="2016-06-20T17:59:00Z">
        <w:r w:rsidRPr="00785D79" w:rsidDel="00785D79">
          <w:rPr>
            <w:rPrChange w:id="328" w:author="Windows User" w:date="2016-06-20T17:59:00Z">
              <w:rPr>
                <w:rStyle w:val="Hyperlink"/>
                <w:rFonts w:cs="Calibri"/>
              </w:rPr>
            </w:rPrChange>
          </w:rPr>
          <w:delText>4.5</w:delText>
        </w:r>
        <w:r w:rsidDel="00785D79">
          <w:rPr>
            <w:rFonts w:asciiTheme="minorHAnsi" w:eastAsiaTheme="minorEastAsia" w:hAnsiTheme="minorHAnsi"/>
            <w:color w:val="auto"/>
            <w:kern w:val="0"/>
            <w:szCs w:val="22"/>
          </w:rPr>
          <w:tab/>
        </w:r>
        <w:r w:rsidRPr="00785D79" w:rsidDel="00785D79">
          <w:rPr>
            <w:rPrChange w:id="329" w:author="Windows User" w:date="2016-06-20T17:59:00Z">
              <w:rPr>
                <w:rStyle w:val="Hyperlink"/>
                <w:rFonts w:cs="Calibri"/>
              </w:rPr>
            </w:rPrChange>
          </w:rPr>
          <w:delText>GLOBAL Function/Macro Definitions</w:delText>
        </w:r>
        <w:r w:rsidDel="00785D79">
          <w:rPr>
            <w:webHidden/>
          </w:rPr>
          <w:tab/>
          <w:delText>10</w:delText>
        </w:r>
      </w:del>
    </w:p>
    <w:p w:rsidR="00544B42" w:rsidDel="00785D79" w:rsidRDefault="00544B42">
      <w:pPr>
        <w:pStyle w:val="TOC1"/>
        <w:rPr>
          <w:del w:id="330" w:author="Windows User" w:date="2016-06-20T17:59:00Z"/>
          <w:rFonts w:eastAsiaTheme="minorEastAsia"/>
          <w:b w:val="0"/>
          <w:color w:val="auto"/>
          <w:kern w:val="0"/>
          <w:sz w:val="22"/>
          <w:szCs w:val="22"/>
          <w:lang w:val="en-US"/>
        </w:rPr>
      </w:pPr>
      <w:del w:id="331" w:author="Windows User" w:date="2016-06-20T17:59:00Z">
        <w:r w:rsidRPr="00785D79" w:rsidDel="00785D79">
          <w:rPr>
            <w:rPrChange w:id="332" w:author="Windows User" w:date="2016-06-20T17:59:00Z">
              <w:rPr>
                <w:rStyle w:val="Hyperlink"/>
                <w:rFonts w:cs="Calibri"/>
                <w:b w:val="0"/>
              </w:rPr>
            </w:rPrChange>
          </w:rPr>
          <w:lastRenderedPageBreak/>
          <w:delText>5</w:delText>
        </w:r>
        <w:r w:rsidDel="00785D79">
          <w:rPr>
            <w:rFonts w:eastAsiaTheme="minorEastAsia"/>
            <w:b w:val="0"/>
            <w:color w:val="auto"/>
            <w:kern w:val="0"/>
            <w:sz w:val="22"/>
            <w:szCs w:val="22"/>
            <w:lang w:val="en-US"/>
          </w:rPr>
          <w:tab/>
        </w:r>
        <w:r w:rsidRPr="00785D79" w:rsidDel="00785D79">
          <w:rPr>
            <w:rPrChange w:id="333" w:author="Windows User" w:date="2016-06-20T17:59:00Z">
              <w:rPr>
                <w:rStyle w:val="Hyperlink"/>
                <w:b w:val="0"/>
              </w:rPr>
            </w:rPrChange>
          </w:rPr>
          <w:delText>Known Limitations with Design</w:delText>
        </w:r>
        <w:r w:rsidDel="00785D79">
          <w:rPr>
            <w:webHidden/>
          </w:rPr>
          <w:tab/>
          <w:delText>11</w:delText>
        </w:r>
      </w:del>
    </w:p>
    <w:p w:rsidR="00544B42" w:rsidDel="00785D79" w:rsidRDefault="00544B42">
      <w:pPr>
        <w:pStyle w:val="TOC1"/>
        <w:rPr>
          <w:del w:id="334" w:author="Windows User" w:date="2016-06-20T17:59:00Z"/>
          <w:rFonts w:eastAsiaTheme="minorEastAsia"/>
          <w:b w:val="0"/>
          <w:color w:val="auto"/>
          <w:kern w:val="0"/>
          <w:sz w:val="22"/>
          <w:szCs w:val="22"/>
          <w:lang w:val="en-US"/>
        </w:rPr>
      </w:pPr>
      <w:del w:id="335" w:author="Windows User" w:date="2016-06-20T17:59:00Z">
        <w:r w:rsidRPr="00785D79" w:rsidDel="00785D79">
          <w:rPr>
            <w:rPrChange w:id="336" w:author="Windows User" w:date="2016-06-20T17:59:00Z">
              <w:rPr>
                <w:rStyle w:val="Hyperlink"/>
                <w:rFonts w:cs="Calibri"/>
                <w:b w:val="0"/>
              </w:rPr>
            </w:rPrChange>
          </w:rPr>
          <w:delText>6</w:delText>
        </w:r>
        <w:r w:rsidDel="00785D79">
          <w:rPr>
            <w:rFonts w:eastAsiaTheme="minorEastAsia"/>
            <w:b w:val="0"/>
            <w:color w:val="auto"/>
            <w:kern w:val="0"/>
            <w:sz w:val="22"/>
            <w:szCs w:val="22"/>
            <w:lang w:val="en-US"/>
          </w:rPr>
          <w:tab/>
        </w:r>
        <w:r w:rsidRPr="00785D79" w:rsidDel="00785D79">
          <w:rPr>
            <w:rPrChange w:id="337" w:author="Windows User" w:date="2016-06-20T17:59:00Z">
              <w:rPr>
                <w:rStyle w:val="Hyperlink"/>
                <w:rFonts w:cs="Calibri"/>
                <w:b w:val="0"/>
              </w:rPr>
            </w:rPrChange>
          </w:rPr>
          <w:delText>UNIT TEST CONSIDERATION</w:delText>
        </w:r>
        <w:r w:rsidDel="00785D79">
          <w:rPr>
            <w:webHidden/>
          </w:rPr>
          <w:tab/>
          <w:delText>12</w:delText>
        </w:r>
      </w:del>
    </w:p>
    <w:p w:rsidR="00544B42" w:rsidDel="00785D79" w:rsidRDefault="00544B42">
      <w:pPr>
        <w:pStyle w:val="TOC1"/>
        <w:tabs>
          <w:tab w:val="left" w:pos="1400"/>
        </w:tabs>
        <w:rPr>
          <w:del w:id="338" w:author="Windows User" w:date="2016-06-20T17:59:00Z"/>
          <w:rFonts w:eastAsiaTheme="minorEastAsia"/>
          <w:b w:val="0"/>
          <w:color w:val="auto"/>
          <w:kern w:val="0"/>
          <w:sz w:val="22"/>
          <w:szCs w:val="22"/>
          <w:lang w:val="en-US"/>
        </w:rPr>
      </w:pPr>
      <w:del w:id="339" w:author="Windows User" w:date="2016-06-20T17:59:00Z">
        <w:r w:rsidRPr="00785D79" w:rsidDel="00785D79">
          <w:rPr>
            <w:rPrChange w:id="340" w:author="Windows User" w:date="2016-06-20T17:59:00Z">
              <w:rPr>
                <w:rStyle w:val="Hyperlink"/>
                <w:b w:val="0"/>
              </w:rPr>
            </w:rPrChange>
          </w:rPr>
          <w:delText>Appendix A</w:delText>
        </w:r>
        <w:r w:rsidDel="00785D79">
          <w:rPr>
            <w:rFonts w:eastAsiaTheme="minorEastAsia"/>
            <w:b w:val="0"/>
            <w:color w:val="auto"/>
            <w:kern w:val="0"/>
            <w:sz w:val="22"/>
            <w:szCs w:val="22"/>
            <w:lang w:val="en-US"/>
          </w:rPr>
          <w:tab/>
        </w:r>
        <w:r w:rsidRPr="00785D79" w:rsidDel="00785D79">
          <w:rPr>
            <w:rPrChange w:id="341" w:author="Windows User" w:date="2016-06-20T17:59:00Z">
              <w:rPr>
                <w:rStyle w:val="Hyperlink"/>
                <w:b w:val="0"/>
              </w:rPr>
            </w:rPrChange>
          </w:rPr>
          <w:delText>Abbreviations and Acronyms</w:delText>
        </w:r>
        <w:r w:rsidDel="00785D79">
          <w:rPr>
            <w:webHidden/>
          </w:rPr>
          <w:tab/>
          <w:delText>13</w:delText>
        </w:r>
      </w:del>
    </w:p>
    <w:p w:rsidR="00544B42" w:rsidDel="00785D79" w:rsidRDefault="00544B42">
      <w:pPr>
        <w:pStyle w:val="TOC1"/>
        <w:tabs>
          <w:tab w:val="left" w:pos="1400"/>
        </w:tabs>
        <w:rPr>
          <w:del w:id="342" w:author="Windows User" w:date="2016-06-20T17:59:00Z"/>
          <w:rFonts w:eastAsiaTheme="minorEastAsia"/>
          <w:b w:val="0"/>
          <w:color w:val="auto"/>
          <w:kern w:val="0"/>
          <w:sz w:val="22"/>
          <w:szCs w:val="22"/>
          <w:lang w:val="en-US"/>
        </w:rPr>
      </w:pPr>
      <w:del w:id="343" w:author="Windows User" w:date="2016-06-20T17:59:00Z">
        <w:r w:rsidRPr="00785D79" w:rsidDel="00785D79">
          <w:rPr>
            <w:rPrChange w:id="344" w:author="Windows User" w:date="2016-06-20T17:59:00Z">
              <w:rPr>
                <w:rStyle w:val="Hyperlink"/>
                <w:b w:val="0"/>
              </w:rPr>
            </w:rPrChange>
          </w:rPr>
          <w:delText>Appendix B</w:delText>
        </w:r>
        <w:r w:rsidDel="00785D79">
          <w:rPr>
            <w:rFonts w:eastAsiaTheme="minorEastAsia"/>
            <w:b w:val="0"/>
            <w:color w:val="auto"/>
            <w:kern w:val="0"/>
            <w:sz w:val="22"/>
            <w:szCs w:val="22"/>
            <w:lang w:val="en-US"/>
          </w:rPr>
          <w:tab/>
        </w:r>
        <w:r w:rsidRPr="00785D79" w:rsidDel="00785D79">
          <w:rPr>
            <w:rPrChange w:id="345" w:author="Windows User" w:date="2016-06-20T17:59:00Z">
              <w:rPr>
                <w:rStyle w:val="Hyperlink"/>
                <w:b w:val="0"/>
              </w:rPr>
            </w:rPrChange>
          </w:rPr>
          <w:delText>Glossary</w:delText>
        </w:r>
        <w:r w:rsidDel="00785D79">
          <w:rPr>
            <w:webHidden/>
          </w:rPr>
          <w:tab/>
          <w:delText>14</w:delText>
        </w:r>
      </w:del>
    </w:p>
    <w:p w:rsidR="00544B42" w:rsidDel="00785D79" w:rsidRDefault="00544B42">
      <w:pPr>
        <w:pStyle w:val="TOC1"/>
        <w:tabs>
          <w:tab w:val="left" w:pos="1400"/>
        </w:tabs>
        <w:rPr>
          <w:del w:id="346" w:author="Windows User" w:date="2016-06-20T17:59:00Z"/>
          <w:rFonts w:eastAsiaTheme="minorEastAsia"/>
          <w:b w:val="0"/>
          <w:color w:val="auto"/>
          <w:kern w:val="0"/>
          <w:sz w:val="22"/>
          <w:szCs w:val="22"/>
          <w:lang w:val="en-US"/>
        </w:rPr>
      </w:pPr>
      <w:del w:id="347" w:author="Windows User" w:date="2016-06-20T17:59:00Z">
        <w:r w:rsidRPr="00785D79" w:rsidDel="00785D79">
          <w:rPr>
            <w:rPrChange w:id="348" w:author="Windows User" w:date="2016-06-20T17:59:00Z">
              <w:rPr>
                <w:rStyle w:val="Hyperlink"/>
                <w:b w:val="0"/>
              </w:rPr>
            </w:rPrChange>
          </w:rPr>
          <w:delText>Appendix C</w:delText>
        </w:r>
        <w:r w:rsidDel="00785D79">
          <w:rPr>
            <w:rFonts w:eastAsiaTheme="minorEastAsia"/>
            <w:b w:val="0"/>
            <w:color w:val="auto"/>
            <w:kern w:val="0"/>
            <w:sz w:val="22"/>
            <w:szCs w:val="22"/>
            <w:lang w:val="en-US"/>
          </w:rPr>
          <w:tab/>
        </w:r>
        <w:r w:rsidRPr="00785D79" w:rsidDel="00785D79">
          <w:rPr>
            <w:rPrChange w:id="349" w:author="Windows User" w:date="2016-06-20T17:59:00Z">
              <w:rPr>
                <w:rStyle w:val="Hyperlink"/>
                <w:b w:val="0"/>
              </w:rPr>
            </w:rPrChange>
          </w:rPr>
          <w:delText>References</w:delText>
        </w:r>
        <w:r w:rsidDel="00785D79">
          <w:rPr>
            <w:webHidden/>
          </w:rPr>
          <w:tab/>
          <w:delText>15</w:delText>
        </w:r>
      </w:del>
    </w:p>
    <w:p w:rsidR="00707BA6" w:rsidRPr="00A158C7" w:rsidRDefault="00E16D14" w:rsidP="00E16D14">
      <w:pPr>
        <w:jc w:val="center"/>
      </w:pPr>
      <w:r>
        <w:rPr>
          <w:caps/>
        </w:rPr>
        <w:fldChar w:fldCharType="end"/>
      </w:r>
    </w:p>
    <w:p w:rsidR="00F95E33" w:rsidRPr="00A158C7" w:rsidRDefault="00F95E33" w:rsidP="00E16D14"/>
    <w:bookmarkStart w:id="350" w:name="_Toc406065228"/>
    <w:bookmarkEnd w:id="94"/>
    <w:bookmarkEnd w:id="95"/>
    <w:bookmarkEnd w:id="96"/>
    <w:bookmarkEnd w:id="97"/>
    <w:bookmarkEnd w:id="98"/>
    <w:p w:rsidR="00312179" w:rsidRDefault="002B094F" w:rsidP="00F43F8E">
      <w:pPr>
        <w:pStyle w:val="Heading1"/>
        <w:rPr>
          <w:rFonts w:ascii="Calibri" w:hAnsi="Calibri" w:cs="Calibri"/>
        </w:rPr>
      </w:pPr>
      <w:r>
        <w:rPr>
          <w:rFonts w:ascii="Calibri" w:hAnsi="Calibri" w:cs="Calibri"/>
        </w:rPr>
        <w:lastRenderedPageBreak/>
        <w:fldChar w:fldCharType="begin"/>
      </w:r>
      <w:r>
        <w:rPr>
          <w:rFonts w:ascii="Calibri" w:hAnsi="Calibri" w:cs="Calibri"/>
        </w:rPr>
        <w:instrText xml:space="preserve"> DOCPROPERTY  "Document Version"  \* MERGEFORMAT </w:instrText>
      </w:r>
      <w:r>
        <w:rPr>
          <w:rFonts w:ascii="Calibri" w:hAnsi="Calibri" w:cs="Calibri"/>
        </w:rPr>
        <w:fldChar w:fldCharType="separate"/>
      </w:r>
      <w:bookmarkStart w:id="351" w:name="_Toc454208907"/>
      <w:proofErr w:type="spellStart"/>
      <w:r w:rsidR="00B629A0">
        <w:rPr>
          <w:rFonts w:ascii="Calibri" w:hAnsi="Calibri" w:cs="Calibri"/>
        </w:rPr>
        <w:t>HwAgSysArbn</w:t>
      </w:r>
      <w:proofErr w:type="spellEnd"/>
      <w:r>
        <w:rPr>
          <w:rFonts w:ascii="Calibri" w:hAnsi="Calibri" w:cs="Calibri"/>
        </w:rPr>
        <w:fldChar w:fldCharType="end"/>
      </w:r>
      <w:r>
        <w:rPr>
          <w:rFonts w:ascii="Calibri" w:hAnsi="Calibri" w:cs="Calibri"/>
        </w:rPr>
        <w:t xml:space="preserve"> </w:t>
      </w:r>
      <w:r w:rsidR="00D229A6">
        <w:rPr>
          <w:rFonts w:ascii="Calibri" w:hAnsi="Calibri" w:cs="Calibri"/>
        </w:rPr>
        <w:t xml:space="preserve">&amp; </w:t>
      </w:r>
      <w:r w:rsidR="00D229A6" w:rsidRPr="00AA38E8">
        <w:rPr>
          <w:rFonts w:ascii="Calibri" w:hAnsi="Calibri" w:cs="Calibri"/>
        </w:rPr>
        <w:t>High-Level Description</w:t>
      </w:r>
      <w:bookmarkEnd w:id="350"/>
      <w:bookmarkEnd w:id="351"/>
    </w:p>
    <w:p w:rsidR="00B629A0" w:rsidRDefault="00B629A0" w:rsidP="00B629A0">
      <w:pPr>
        <w:rPr>
          <w:rFonts w:cs="Calibri"/>
          <w:i/>
        </w:rPr>
      </w:pPr>
      <w:r>
        <w:rPr>
          <w:rFonts w:cs="Calibri"/>
        </w:rPr>
        <w:t xml:space="preserve">The </w:t>
      </w:r>
      <w:proofErr w:type="spellStart"/>
      <w:r>
        <w:rPr>
          <w:rFonts w:cs="Calibri"/>
        </w:rPr>
        <w:t>Handwheel</w:t>
      </w:r>
      <w:proofErr w:type="spellEnd"/>
      <w:r>
        <w:rPr>
          <w:rFonts w:cs="Calibri"/>
        </w:rPr>
        <w:t xml:space="preserve"> angle system arbitration</w:t>
      </w:r>
      <w:r w:rsidRPr="00C35E8D">
        <w:rPr>
          <w:rFonts w:cs="Calibri"/>
        </w:rPr>
        <w:t xml:space="preserve"> function accepts inputs from the various angle sources available in the EPS system and selects the angle source to be used for the system </w:t>
      </w:r>
      <w:proofErr w:type="spellStart"/>
      <w:r w:rsidRPr="00C35E8D">
        <w:rPr>
          <w:rFonts w:cs="Calibri"/>
        </w:rPr>
        <w:t>handwheel</w:t>
      </w:r>
      <w:proofErr w:type="spellEnd"/>
      <w:r w:rsidRPr="00C35E8D">
        <w:rPr>
          <w:rFonts w:cs="Calibri"/>
        </w:rPr>
        <w:t xml:space="preserve"> angle value. It also provides for compliance compensation of the</w:t>
      </w:r>
      <w:r>
        <w:rPr>
          <w:rFonts w:cs="Calibri"/>
        </w:rPr>
        <w:t xml:space="preserve"> </w:t>
      </w:r>
      <w:r w:rsidRPr="00C35E8D">
        <w:rPr>
          <w:rFonts w:cs="Calibri"/>
        </w:rPr>
        <w:t>angle value and determines the angle value and angle validity to be output on the vehicle data bus.</w:t>
      </w:r>
    </w:p>
    <w:p w:rsidR="00D229A6" w:rsidRDefault="00D229A6" w:rsidP="00D229A6">
      <w:pPr>
        <w:rPr>
          <w:rFonts w:cs="Calibri"/>
          <w:i/>
        </w:rPr>
      </w:pPr>
    </w:p>
    <w:p w:rsidR="00D229A6" w:rsidRDefault="00D229A6" w:rsidP="00D229A6">
      <w:pPr>
        <w:rPr>
          <w:rFonts w:cs="Calibri"/>
          <w:i/>
        </w:rPr>
      </w:pPr>
    </w:p>
    <w:p w:rsidR="00D229A6" w:rsidRPr="00AA38E8" w:rsidRDefault="00D229A6" w:rsidP="00D229A6">
      <w:pPr>
        <w:pStyle w:val="Heading1"/>
        <w:ind w:left="562" w:hanging="562"/>
        <w:rPr>
          <w:rFonts w:ascii="Calibri" w:hAnsi="Calibri" w:cs="Calibri"/>
        </w:rPr>
      </w:pPr>
      <w:bookmarkStart w:id="352" w:name="_Toc406065229"/>
      <w:bookmarkStart w:id="353" w:name="_Toc454208908"/>
      <w:r w:rsidRPr="00AA38E8">
        <w:rPr>
          <w:rFonts w:ascii="Calibri" w:hAnsi="Calibri" w:cs="Calibri"/>
        </w:rPr>
        <w:lastRenderedPageBreak/>
        <w:t>Design details of software module</w:t>
      </w:r>
      <w:bookmarkEnd w:id="352"/>
      <w:bookmarkEnd w:id="353"/>
    </w:p>
    <w:p w:rsidR="00D229A6" w:rsidRDefault="00D229A6" w:rsidP="00D229A6">
      <w:pPr>
        <w:pStyle w:val="Heading2"/>
        <w:rPr>
          <w:rFonts w:ascii="Calibri" w:hAnsi="Calibri" w:cs="Calibri"/>
        </w:rPr>
      </w:pPr>
      <w:bookmarkStart w:id="354" w:name="_Toc406065230"/>
      <w:bookmarkStart w:id="355" w:name="_Toc454208909"/>
      <w:r w:rsidRPr="00D229A6">
        <w:t>Graphical</w:t>
      </w:r>
      <w:r>
        <w:rPr>
          <w:rFonts w:ascii="Calibri" w:hAnsi="Calibri" w:cs="Calibri"/>
        </w:rPr>
        <w:t xml:space="preserve"> representation of </w:t>
      </w:r>
      <w:bookmarkEnd w:id="354"/>
      <w:r w:rsidR="00AE55D3">
        <w:rPr>
          <w:rFonts w:ascii="Calibri" w:hAnsi="Calibri" w:cs="Calibri"/>
        </w:rPr>
        <w:fldChar w:fldCharType="begin"/>
      </w:r>
      <w:r w:rsidR="00AE55D3">
        <w:rPr>
          <w:rFonts w:ascii="Calibri" w:hAnsi="Calibri" w:cs="Calibri"/>
        </w:rPr>
        <w:instrText xml:space="preserve"> DOCPROPERTY  "Document Version"  \* MERGEFORMAT </w:instrText>
      </w:r>
      <w:r w:rsidR="00AE55D3">
        <w:rPr>
          <w:rFonts w:ascii="Calibri" w:hAnsi="Calibri" w:cs="Calibri"/>
        </w:rPr>
        <w:fldChar w:fldCharType="separate"/>
      </w:r>
      <w:proofErr w:type="spellStart"/>
      <w:r w:rsidR="00C55597">
        <w:rPr>
          <w:rFonts w:ascii="Calibri" w:hAnsi="Calibri" w:cs="Calibri"/>
        </w:rPr>
        <w:t>HwAgSysArbn</w:t>
      </w:r>
      <w:bookmarkEnd w:id="355"/>
      <w:proofErr w:type="spellEnd"/>
      <w:r w:rsidR="00AE55D3">
        <w:rPr>
          <w:rFonts w:ascii="Calibri" w:hAnsi="Calibri" w:cs="Calibri"/>
        </w:rPr>
        <w:fldChar w:fldCharType="end"/>
      </w:r>
    </w:p>
    <w:p w:rsidR="00AC3337" w:rsidRDefault="00AC3337" w:rsidP="00AC3337">
      <w:pPr>
        <w:rPr>
          <w:ins w:id="356" w:author="Windows User" w:date="2016-06-20T17:13:00Z"/>
          <w:lang w:bidi="ar-SA"/>
        </w:rPr>
      </w:pPr>
      <w:del w:id="357" w:author="Windows User" w:date="2016-06-20T17:13:00Z">
        <w:r w:rsidDel="00903343">
          <w:rPr>
            <w:noProof/>
            <w:lang w:bidi="ar-SA"/>
          </w:rPr>
          <w:drawing>
            <wp:inline distT="0" distB="0" distL="0" distR="0" wp14:anchorId="1FE97882" wp14:editId="5AC0DE14">
              <wp:extent cx="3505689" cy="56967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vinci.png"/>
                      <pic:cNvPicPr/>
                    </pic:nvPicPr>
                    <pic:blipFill>
                      <a:blip r:embed="rId13">
                        <a:extLst>
                          <a:ext uri="{28A0092B-C50C-407E-A947-70E740481C1C}">
                            <a14:useLocalDpi xmlns:a14="http://schemas.microsoft.com/office/drawing/2010/main" val="0"/>
                          </a:ext>
                        </a:extLst>
                      </a:blip>
                      <a:stretch>
                        <a:fillRect/>
                      </a:stretch>
                    </pic:blipFill>
                    <pic:spPr>
                      <a:xfrm>
                        <a:off x="0" y="0"/>
                        <a:ext cx="3505689" cy="5696745"/>
                      </a:xfrm>
                      <a:prstGeom prst="rect">
                        <a:avLst/>
                      </a:prstGeom>
                    </pic:spPr>
                  </pic:pic>
                </a:graphicData>
              </a:graphic>
            </wp:inline>
          </w:drawing>
        </w:r>
      </w:del>
    </w:p>
    <w:p w:rsidR="00903343" w:rsidRDefault="00903343">
      <w:pPr>
        <w:jc w:val="center"/>
        <w:rPr>
          <w:lang w:bidi="ar-SA"/>
        </w:rPr>
        <w:pPrChange w:id="358" w:author="Windows User" w:date="2016-06-20T17:13:00Z">
          <w:pPr/>
        </w:pPrChange>
      </w:pPr>
      <w:ins w:id="359" w:author="Windows User" w:date="2016-06-20T17:13:00Z">
        <w:r>
          <w:rPr>
            <w:noProof/>
            <w:lang w:bidi="ar-SA"/>
          </w:rPr>
          <w:lastRenderedPageBreak/>
          <w:drawing>
            <wp:inline distT="0" distB="0" distL="0" distR="0" wp14:anchorId="2DD0EFB3" wp14:editId="63511F57">
              <wp:extent cx="2872740" cy="3192780"/>
              <wp:effectExtent l="0" t="0" r="381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872740" cy="3192780"/>
                      </a:xfrm>
                      <a:prstGeom prst="rect">
                        <a:avLst/>
                      </a:prstGeom>
                    </pic:spPr>
                  </pic:pic>
                </a:graphicData>
              </a:graphic>
            </wp:inline>
          </w:drawing>
        </w:r>
      </w:ins>
    </w:p>
    <w:p w:rsidR="00D229A6" w:rsidRPr="002D6391" w:rsidRDefault="00D229A6" w:rsidP="00D229A6">
      <w:pPr>
        <w:pStyle w:val="Heading2"/>
        <w:rPr>
          <w:rFonts w:ascii="Calibri" w:hAnsi="Calibri" w:cs="Calibri"/>
        </w:rPr>
      </w:pPr>
      <w:bookmarkStart w:id="360" w:name="_Toc406065231"/>
      <w:bookmarkStart w:id="361" w:name="_Toc454208910"/>
      <w:r w:rsidRPr="002D6391">
        <w:rPr>
          <w:rFonts w:ascii="Calibri" w:hAnsi="Calibri" w:cs="Calibri"/>
        </w:rPr>
        <w:t>Data Flow Diagram</w:t>
      </w:r>
      <w:bookmarkEnd w:id="360"/>
      <w:bookmarkEnd w:id="361"/>
    </w:p>
    <w:p w:rsidR="00B629A0" w:rsidRPr="002B094F" w:rsidRDefault="00B629A0" w:rsidP="00B629A0">
      <w:pPr>
        <w:rPr>
          <w:lang w:bidi="ar-SA"/>
        </w:rPr>
      </w:pPr>
      <w:r>
        <w:rPr>
          <w:lang w:bidi="ar-SA"/>
        </w:rPr>
        <w:t>See FDD.</w:t>
      </w:r>
    </w:p>
    <w:p w:rsidR="00D229A6" w:rsidRPr="002D6391" w:rsidRDefault="00AC4CD8" w:rsidP="00387BF4">
      <w:pPr>
        <w:pStyle w:val="Heading3"/>
        <w:tabs>
          <w:tab w:val="clear" w:pos="1017"/>
        </w:tabs>
        <w:ind w:left="562" w:hanging="562"/>
        <w:rPr>
          <w:rFonts w:ascii="Calibri" w:hAnsi="Calibri" w:cs="Calibri"/>
        </w:rPr>
      </w:pPr>
      <w:bookmarkStart w:id="362" w:name="_Toc375924736"/>
      <w:bookmarkStart w:id="363" w:name="_Toc406065232"/>
      <w:bookmarkStart w:id="364" w:name="_Toc454208911"/>
      <w:r w:rsidRPr="00305C34">
        <w:rPr>
          <w:rFonts w:ascii="Calibri" w:hAnsi="Calibri"/>
        </w:rPr>
        <w:t xml:space="preserve">Component </w:t>
      </w:r>
      <w:r w:rsidR="00D229A6" w:rsidRPr="002B094F">
        <w:rPr>
          <w:rFonts w:ascii="Calibri" w:hAnsi="Calibri" w:cs="Calibri"/>
        </w:rPr>
        <w:t>level</w:t>
      </w:r>
      <w:r w:rsidR="00D229A6" w:rsidRPr="002D6391">
        <w:rPr>
          <w:rFonts w:ascii="Calibri" w:hAnsi="Calibri" w:cs="Calibri"/>
        </w:rPr>
        <w:t xml:space="preserve"> DFD</w:t>
      </w:r>
      <w:bookmarkEnd w:id="362"/>
      <w:bookmarkEnd w:id="363"/>
      <w:bookmarkEnd w:id="364"/>
    </w:p>
    <w:p w:rsidR="00B629A0" w:rsidRPr="002B094F" w:rsidRDefault="00B629A0" w:rsidP="00B629A0">
      <w:pPr>
        <w:rPr>
          <w:lang w:bidi="ar-SA"/>
        </w:rPr>
      </w:pPr>
      <w:r>
        <w:rPr>
          <w:lang w:bidi="ar-SA"/>
        </w:rPr>
        <w:t>See FDD.</w:t>
      </w:r>
    </w:p>
    <w:p w:rsidR="00D229A6" w:rsidRDefault="00AC4CD8" w:rsidP="00D229A6">
      <w:pPr>
        <w:pStyle w:val="Heading3"/>
        <w:ind w:left="562" w:hanging="562"/>
        <w:rPr>
          <w:rFonts w:ascii="Calibri" w:hAnsi="Calibri" w:cs="Calibri"/>
        </w:rPr>
      </w:pPr>
      <w:bookmarkStart w:id="365" w:name="_Toc375924737"/>
      <w:bookmarkStart w:id="366" w:name="_Toc406065233"/>
      <w:bookmarkStart w:id="367" w:name="_Toc454208912"/>
      <w:r>
        <w:rPr>
          <w:rFonts w:ascii="Calibri" w:hAnsi="Calibri"/>
        </w:rPr>
        <w:t>Function</w:t>
      </w:r>
      <w:r w:rsidRPr="00231F0B">
        <w:rPr>
          <w:rFonts w:ascii="Calibri" w:hAnsi="Calibri"/>
        </w:rPr>
        <w:t xml:space="preserve"> </w:t>
      </w:r>
      <w:r w:rsidR="00D229A6" w:rsidRPr="00A32585">
        <w:rPr>
          <w:rFonts w:ascii="Calibri" w:hAnsi="Calibri" w:cs="Calibri"/>
        </w:rPr>
        <w:t>level DFD</w:t>
      </w:r>
      <w:bookmarkEnd w:id="365"/>
      <w:bookmarkEnd w:id="366"/>
      <w:bookmarkEnd w:id="367"/>
    </w:p>
    <w:p w:rsidR="00B629A0" w:rsidRPr="002B094F" w:rsidRDefault="00B629A0" w:rsidP="00B629A0">
      <w:pPr>
        <w:rPr>
          <w:lang w:bidi="ar-SA"/>
        </w:rPr>
      </w:pPr>
      <w:r>
        <w:rPr>
          <w:lang w:bidi="ar-SA"/>
        </w:rPr>
        <w:t>See FDD.</w:t>
      </w:r>
    </w:p>
    <w:p w:rsidR="002B094F" w:rsidRPr="00AC4CD8" w:rsidRDefault="002B094F" w:rsidP="00AC4CD8">
      <w:pPr>
        <w:pStyle w:val="Heading1"/>
        <w:ind w:left="562" w:hanging="562"/>
        <w:rPr>
          <w:rFonts w:ascii="Calibri" w:hAnsi="Calibri" w:cs="Calibri"/>
        </w:rPr>
      </w:pPr>
      <w:bookmarkStart w:id="368" w:name="_Toc338170479"/>
      <w:bookmarkStart w:id="369" w:name="_Toc375678228"/>
      <w:bookmarkStart w:id="370" w:name="_Toc418080062"/>
      <w:bookmarkStart w:id="371" w:name="_Toc421709912"/>
      <w:bookmarkStart w:id="372" w:name="_Toc454208913"/>
      <w:r w:rsidRPr="00AC4CD8">
        <w:rPr>
          <w:rFonts w:ascii="Calibri" w:hAnsi="Calibri" w:cs="Calibri"/>
        </w:rPr>
        <w:lastRenderedPageBreak/>
        <w:t>Constant Data Dictionary</w:t>
      </w:r>
      <w:bookmarkEnd w:id="368"/>
      <w:bookmarkEnd w:id="369"/>
      <w:bookmarkEnd w:id="370"/>
      <w:bookmarkEnd w:id="371"/>
      <w:bookmarkEnd w:id="372"/>
    </w:p>
    <w:p w:rsidR="00AC4CD8" w:rsidRPr="00DA5500" w:rsidRDefault="00AC4CD8" w:rsidP="00AC4CD8">
      <w:pPr>
        <w:pStyle w:val="Heading2"/>
        <w:spacing w:after="60"/>
        <w:rPr>
          <w:rFonts w:ascii="Calibri" w:hAnsi="Calibri"/>
        </w:rPr>
      </w:pPr>
      <w:bookmarkStart w:id="373" w:name="_Toc421011506"/>
      <w:bookmarkStart w:id="374" w:name="_Toc421786527"/>
      <w:bookmarkStart w:id="375" w:name="_Toc454208914"/>
      <w:bookmarkStart w:id="376" w:name="_Toc418080064"/>
      <w:r w:rsidRPr="00DA5500">
        <w:rPr>
          <w:rFonts w:ascii="Calibri" w:hAnsi="Calibri"/>
        </w:rPr>
        <w:t>Program (fixed) Constants</w:t>
      </w:r>
      <w:bookmarkEnd w:id="373"/>
      <w:bookmarkEnd w:id="374"/>
      <w:bookmarkEnd w:id="375"/>
    </w:p>
    <w:p w:rsidR="00AC4CD8" w:rsidRPr="00DA5500" w:rsidRDefault="00AC4CD8" w:rsidP="00AC4CD8">
      <w:pPr>
        <w:pStyle w:val="Heading3"/>
        <w:tabs>
          <w:tab w:val="clear" w:pos="1017"/>
          <w:tab w:val="num" w:pos="567"/>
        </w:tabs>
        <w:ind w:left="567"/>
        <w:rPr>
          <w:rFonts w:ascii="Calibri" w:hAnsi="Calibri"/>
        </w:rPr>
      </w:pPr>
      <w:bookmarkStart w:id="377" w:name="_Toc454208915"/>
      <w:bookmarkEnd w:id="376"/>
      <w:r w:rsidRPr="00DA5500">
        <w:rPr>
          <w:rFonts w:ascii="Calibri" w:hAnsi="Calibri"/>
        </w:rPr>
        <w:t>Embedded Constants</w:t>
      </w:r>
      <w:bookmarkEnd w:id="377"/>
    </w:p>
    <w:p w:rsidR="00AC4CD8" w:rsidRPr="00987B4A" w:rsidRDefault="00AC4CD8" w:rsidP="00AC4CD8">
      <w:pPr>
        <w:pStyle w:val="Heading4"/>
        <w:rPr>
          <w:rFonts w:ascii="Calibri" w:hAnsi="Calibri"/>
        </w:rPr>
      </w:pPr>
      <w:r w:rsidRPr="00987B4A">
        <w:rPr>
          <w:rFonts w:ascii="Calibri" w:hAnsi="Calibri"/>
        </w:rPr>
        <w:t>Loc</w:t>
      </w:r>
      <w:r w:rsidRPr="002E3F2E">
        <w:rPr>
          <w:rFonts w:ascii="Calibri" w:hAnsi="Calibri"/>
        </w:rPr>
        <w:t>a</w:t>
      </w:r>
      <w:r w:rsidRPr="00987B4A">
        <w:rPr>
          <w:rFonts w:ascii="Calibri" w:hAnsi="Calibri"/>
        </w:rPr>
        <w:t>l Constants</w:t>
      </w:r>
    </w:p>
    <w:p w:rsidR="002B094F" w:rsidRPr="0048012A" w:rsidRDefault="00970A17" w:rsidP="002518E0">
      <w:pPr>
        <w:pStyle w:val="BodyText3"/>
        <w:rPr>
          <w:rFonts w:cs="Calibri"/>
          <w:sz w:val="20"/>
          <w:szCs w:val="20"/>
        </w:rPr>
      </w:pPr>
      <w:r>
        <w:rPr>
          <w:rFonts w:cs="Calibri"/>
          <w:sz w:val="20"/>
          <w:szCs w:val="20"/>
        </w:rPr>
        <w:t>Refer .m file</w:t>
      </w:r>
    </w:p>
    <w:p w:rsidR="00AC4CD8" w:rsidRPr="00DA5500" w:rsidRDefault="00AC4CD8" w:rsidP="00AC4CD8">
      <w:pPr>
        <w:pStyle w:val="Heading1"/>
        <w:ind w:left="562" w:hanging="562"/>
        <w:rPr>
          <w:rFonts w:ascii="Calibri" w:hAnsi="Calibri" w:cs="Calibri"/>
        </w:rPr>
      </w:pPr>
      <w:bookmarkStart w:id="378" w:name="_Ref87065593"/>
      <w:bookmarkStart w:id="379" w:name="_Toc338170483"/>
      <w:bookmarkStart w:id="380" w:name="_Toc375678229"/>
      <w:bookmarkStart w:id="381" w:name="_Toc418080067"/>
      <w:bookmarkStart w:id="382" w:name="_Toc421786702"/>
      <w:bookmarkStart w:id="383" w:name="_Toc454208916"/>
      <w:r w:rsidRPr="00DA5500">
        <w:rPr>
          <w:rFonts w:ascii="Calibri" w:hAnsi="Calibri" w:cs="Calibri"/>
        </w:rPr>
        <w:lastRenderedPageBreak/>
        <w:t xml:space="preserve">Software </w:t>
      </w:r>
      <w:r>
        <w:rPr>
          <w:rFonts w:ascii="Calibri" w:hAnsi="Calibri" w:cs="Calibri"/>
        </w:rPr>
        <w:t>Component</w:t>
      </w:r>
      <w:r w:rsidRPr="00DA5500">
        <w:rPr>
          <w:rFonts w:ascii="Calibri" w:hAnsi="Calibri" w:cs="Calibri"/>
        </w:rPr>
        <w:t xml:space="preserve"> Implementation</w:t>
      </w:r>
      <w:bookmarkEnd w:id="378"/>
      <w:bookmarkEnd w:id="379"/>
      <w:bookmarkEnd w:id="380"/>
      <w:bookmarkEnd w:id="381"/>
      <w:bookmarkEnd w:id="382"/>
      <w:bookmarkEnd w:id="383"/>
    </w:p>
    <w:p w:rsidR="002B094F" w:rsidRPr="00987B4A" w:rsidRDefault="002B094F" w:rsidP="00007584">
      <w:pPr>
        <w:pStyle w:val="Heading2"/>
        <w:spacing w:after="60"/>
        <w:rPr>
          <w:rFonts w:ascii="Calibri" w:hAnsi="Calibri"/>
        </w:rPr>
      </w:pPr>
      <w:bookmarkStart w:id="384" w:name="_Toc338170484"/>
      <w:bookmarkStart w:id="385" w:name="_Toc418080068"/>
      <w:bookmarkStart w:id="386" w:name="_Toc421709916"/>
      <w:bookmarkStart w:id="387" w:name="_Toc454208917"/>
      <w:r w:rsidRPr="00007584">
        <w:rPr>
          <w:rFonts w:ascii="Calibri" w:hAnsi="Calibri"/>
        </w:rPr>
        <w:t>Sub</w:t>
      </w:r>
      <w:r w:rsidRPr="00987B4A">
        <w:rPr>
          <w:rFonts w:ascii="Calibri" w:hAnsi="Calibri"/>
        </w:rPr>
        <w:t>-Module Functions</w:t>
      </w:r>
      <w:bookmarkEnd w:id="384"/>
      <w:bookmarkEnd w:id="385"/>
      <w:bookmarkEnd w:id="386"/>
      <w:bookmarkEnd w:id="387"/>
    </w:p>
    <w:p w:rsidR="00007584" w:rsidRPr="00AA38E8" w:rsidRDefault="00007584" w:rsidP="00007584">
      <w:pPr>
        <w:pStyle w:val="Heading2"/>
        <w:numPr>
          <w:ilvl w:val="2"/>
          <w:numId w:val="11"/>
        </w:numPr>
        <w:tabs>
          <w:tab w:val="clear" w:pos="1017"/>
          <w:tab w:val="num" w:pos="567"/>
        </w:tabs>
        <w:spacing w:after="60"/>
        <w:ind w:left="567"/>
        <w:rPr>
          <w:rFonts w:ascii="Calibri" w:hAnsi="Calibri" w:cs="Calibri"/>
        </w:rPr>
      </w:pPr>
      <w:bookmarkStart w:id="388" w:name="_Toc421011514"/>
      <w:bookmarkStart w:id="389" w:name="_Toc454208918"/>
      <w:proofErr w:type="spellStart"/>
      <w:r w:rsidRPr="00AA38E8">
        <w:rPr>
          <w:rFonts w:ascii="Calibri" w:hAnsi="Calibri" w:cs="Calibri"/>
        </w:rPr>
        <w:t>Init</w:t>
      </w:r>
      <w:proofErr w:type="spellEnd"/>
      <w:r w:rsidRPr="00AA38E8">
        <w:rPr>
          <w:rFonts w:ascii="Calibri" w:hAnsi="Calibri" w:cs="Calibri"/>
        </w:rPr>
        <w:t xml:space="preserve">: </w:t>
      </w:r>
      <w:r w:rsidR="006D634C">
        <w:rPr>
          <w:rFonts w:ascii="Calibri" w:hAnsi="Calibri" w:cs="Calibri"/>
        </w:rPr>
        <w:fldChar w:fldCharType="begin"/>
      </w:r>
      <w:r w:rsidR="006D634C">
        <w:rPr>
          <w:rFonts w:ascii="Calibri" w:hAnsi="Calibri" w:cs="Calibri"/>
        </w:rPr>
        <w:instrText xml:space="preserve"> DOCPROPERTY  "Document Version"  \* MERGEFORMAT </w:instrText>
      </w:r>
      <w:r w:rsidR="006D634C">
        <w:rPr>
          <w:rFonts w:ascii="Calibri" w:hAnsi="Calibri" w:cs="Calibri"/>
        </w:rPr>
        <w:fldChar w:fldCharType="separate"/>
      </w:r>
      <w:r w:rsidR="005610BF">
        <w:rPr>
          <w:rFonts w:ascii="Calibri" w:hAnsi="Calibri" w:cs="Calibri"/>
        </w:rPr>
        <w:t>HwAgSysArbn</w:t>
      </w:r>
      <w:r w:rsidR="006D634C">
        <w:rPr>
          <w:rFonts w:ascii="Calibri" w:hAnsi="Calibri" w:cs="Calibri"/>
        </w:rPr>
        <w:fldChar w:fldCharType="end"/>
      </w:r>
      <w:r w:rsidR="006D634C">
        <w:rPr>
          <w:rFonts w:ascii="Calibri" w:hAnsi="Calibri" w:cs="Calibri"/>
        </w:rPr>
        <w:t>_</w:t>
      </w:r>
      <w:r w:rsidRPr="00AA38E8">
        <w:rPr>
          <w:rFonts w:ascii="Calibri" w:hAnsi="Calibri" w:cs="Calibri"/>
        </w:rPr>
        <w:t>Init</w:t>
      </w:r>
      <w:bookmarkEnd w:id="388"/>
      <w:r w:rsidR="005610BF">
        <w:rPr>
          <w:rFonts w:ascii="Calibri" w:hAnsi="Calibri" w:cs="Calibri"/>
        </w:rPr>
        <w:t>1</w:t>
      </w:r>
      <w:bookmarkEnd w:id="389"/>
    </w:p>
    <w:p w:rsidR="00007584" w:rsidRPr="00AA38E8" w:rsidRDefault="00007584" w:rsidP="00007584">
      <w:pPr>
        <w:pStyle w:val="Heading2"/>
        <w:numPr>
          <w:ilvl w:val="3"/>
          <w:numId w:val="11"/>
        </w:numPr>
        <w:spacing w:after="60"/>
        <w:rPr>
          <w:rFonts w:ascii="Calibri" w:hAnsi="Calibri" w:cs="Calibri"/>
        </w:rPr>
      </w:pPr>
      <w:bookmarkStart w:id="390" w:name="_Toc421011515"/>
      <w:bookmarkStart w:id="391" w:name="_Toc454208919"/>
      <w:r w:rsidRPr="00AA38E8">
        <w:rPr>
          <w:rFonts w:ascii="Calibri" w:hAnsi="Calibri" w:cs="Calibri"/>
        </w:rPr>
        <w:t>Design Rationale</w:t>
      </w:r>
      <w:bookmarkEnd w:id="390"/>
      <w:bookmarkEnd w:id="391"/>
    </w:p>
    <w:p w:rsidR="005610BF" w:rsidRPr="0033680E" w:rsidRDefault="005610BF" w:rsidP="005610BF">
      <w:pPr>
        <w:rPr>
          <w:rFonts w:cs="Calibri"/>
          <w:i/>
        </w:rPr>
      </w:pPr>
      <w:bookmarkStart w:id="392" w:name="_Toc421011516"/>
      <w:r>
        <w:rPr>
          <w:rFonts w:cs="Calibri"/>
          <w:i/>
        </w:rPr>
        <w:t>Refer FDD</w:t>
      </w:r>
    </w:p>
    <w:p w:rsidR="00007584" w:rsidRPr="00AA38E8" w:rsidRDefault="00007584" w:rsidP="00007584">
      <w:pPr>
        <w:pStyle w:val="Heading2"/>
        <w:numPr>
          <w:ilvl w:val="3"/>
          <w:numId w:val="11"/>
        </w:numPr>
        <w:spacing w:after="60"/>
        <w:rPr>
          <w:rFonts w:ascii="Calibri" w:hAnsi="Calibri" w:cs="Calibri"/>
        </w:rPr>
      </w:pPr>
      <w:bookmarkStart w:id="393" w:name="_Toc454208920"/>
      <w:r w:rsidRPr="00AA38E8">
        <w:rPr>
          <w:rFonts w:ascii="Calibri" w:hAnsi="Calibri" w:cs="Calibri"/>
        </w:rPr>
        <w:t>Module Outputs</w:t>
      </w:r>
      <w:bookmarkEnd w:id="392"/>
      <w:bookmarkEnd w:id="393"/>
    </w:p>
    <w:p w:rsidR="002B094F" w:rsidRPr="00734C3E" w:rsidRDefault="005610BF" w:rsidP="00734C3E">
      <w:pPr>
        <w:rPr>
          <w:rFonts w:cs="Calibri"/>
          <w:i/>
        </w:rPr>
      </w:pPr>
      <w:r>
        <w:rPr>
          <w:rFonts w:cs="Calibri"/>
          <w:i/>
        </w:rPr>
        <w:t>Refer FDD</w:t>
      </w:r>
    </w:p>
    <w:p w:rsidR="00DB3C1D" w:rsidRPr="00AA38E8" w:rsidRDefault="00DB3C1D" w:rsidP="00DB3C1D">
      <w:pPr>
        <w:pStyle w:val="Heading2"/>
        <w:numPr>
          <w:ilvl w:val="2"/>
          <w:numId w:val="11"/>
        </w:numPr>
        <w:tabs>
          <w:tab w:val="clear" w:pos="1017"/>
          <w:tab w:val="num" w:pos="567"/>
        </w:tabs>
        <w:spacing w:after="60"/>
        <w:ind w:left="567"/>
        <w:rPr>
          <w:rFonts w:ascii="Calibri" w:hAnsi="Calibri" w:cs="Calibri"/>
        </w:rPr>
      </w:pPr>
      <w:bookmarkStart w:id="394" w:name="_Toc421011518"/>
      <w:bookmarkStart w:id="395" w:name="_Toc454208921"/>
      <w:r w:rsidRPr="00AA38E8">
        <w:rPr>
          <w:rFonts w:ascii="Calibri" w:hAnsi="Calibri" w:cs="Calibri"/>
        </w:rPr>
        <w:t xml:space="preserve">Per: </w:t>
      </w:r>
      <w:r w:rsidR="006D634C">
        <w:rPr>
          <w:rFonts w:ascii="Calibri" w:hAnsi="Calibri" w:cs="Calibri"/>
        </w:rPr>
        <w:fldChar w:fldCharType="begin"/>
      </w:r>
      <w:r w:rsidR="006D634C">
        <w:rPr>
          <w:rFonts w:ascii="Calibri" w:hAnsi="Calibri" w:cs="Calibri"/>
        </w:rPr>
        <w:instrText xml:space="preserve"> DOCPROPERTY  "Document Version"  \* MERGEFORMAT </w:instrText>
      </w:r>
      <w:r w:rsidR="006D634C">
        <w:rPr>
          <w:rFonts w:ascii="Calibri" w:hAnsi="Calibri" w:cs="Calibri"/>
        </w:rPr>
        <w:fldChar w:fldCharType="separate"/>
      </w:r>
      <w:r w:rsidR="005610BF">
        <w:rPr>
          <w:rFonts w:ascii="Calibri" w:hAnsi="Calibri" w:cs="Calibri"/>
        </w:rPr>
        <w:t>HwAgSysArbn</w:t>
      </w:r>
      <w:r w:rsidR="006D634C">
        <w:rPr>
          <w:rFonts w:ascii="Calibri" w:hAnsi="Calibri" w:cs="Calibri"/>
        </w:rPr>
        <w:fldChar w:fldCharType="end"/>
      </w:r>
      <w:r w:rsidRPr="00AA38E8">
        <w:rPr>
          <w:rFonts w:ascii="Calibri" w:hAnsi="Calibri" w:cs="Calibri"/>
        </w:rPr>
        <w:t>_Per</w:t>
      </w:r>
      <w:bookmarkEnd w:id="394"/>
      <w:r w:rsidR="005610BF">
        <w:rPr>
          <w:rFonts w:ascii="Calibri" w:hAnsi="Calibri" w:cs="Calibri"/>
        </w:rPr>
        <w:t>1</w:t>
      </w:r>
      <w:bookmarkEnd w:id="395"/>
    </w:p>
    <w:p w:rsidR="00DB3C1D" w:rsidRDefault="00DB3C1D" w:rsidP="00DB3C1D">
      <w:pPr>
        <w:pStyle w:val="Heading2"/>
        <w:numPr>
          <w:ilvl w:val="3"/>
          <w:numId w:val="11"/>
        </w:numPr>
        <w:spacing w:after="60"/>
        <w:rPr>
          <w:rFonts w:ascii="Calibri" w:hAnsi="Calibri" w:cs="Calibri"/>
        </w:rPr>
      </w:pPr>
      <w:bookmarkStart w:id="396" w:name="_Toc421011519"/>
      <w:bookmarkStart w:id="397" w:name="_Toc454208922"/>
      <w:r w:rsidRPr="00AA38E8">
        <w:rPr>
          <w:rFonts w:ascii="Calibri" w:hAnsi="Calibri" w:cs="Calibri"/>
        </w:rPr>
        <w:t>Design Rationale</w:t>
      </w:r>
      <w:bookmarkEnd w:id="396"/>
      <w:bookmarkEnd w:id="397"/>
    </w:p>
    <w:p w:rsidR="00B352BE" w:rsidRPr="00B352BE" w:rsidDel="00903343" w:rsidRDefault="00285BF1" w:rsidP="002911A5">
      <w:pPr>
        <w:rPr>
          <w:del w:id="398" w:author="Windows User" w:date="2016-06-20T17:14:00Z"/>
          <w:lang w:bidi="ar-SA"/>
        </w:rPr>
      </w:pPr>
      <w:del w:id="399" w:author="Windows User" w:date="2016-06-20T17:14:00Z">
        <w:r w:rsidDel="00903343">
          <w:rPr>
            <w:lang w:bidi="ar-SA"/>
          </w:rPr>
          <w:delText>V</w:delText>
        </w:r>
        <w:r w:rsidR="00B352BE" w:rsidDel="00903343">
          <w:rPr>
            <w:lang w:bidi="ar-SA"/>
          </w:rPr>
          <w:delText>ector array</w:delText>
        </w:r>
        <w:r w:rsidDel="00903343">
          <w:rPr>
            <w:lang w:bidi="ar-SA"/>
          </w:rPr>
          <w:delText>s created in “</w:delText>
        </w:r>
        <w:r w:rsidR="00544B42" w:rsidDel="00903343">
          <w:delText>CreatVect” subsystem are moved</w:delText>
        </w:r>
        <w:r w:rsidDel="00903343">
          <w:delText xml:space="preserve"> into different </w:delText>
        </w:r>
        <w:r w:rsidR="00544B42" w:rsidDel="00903343">
          <w:delText xml:space="preserve">local </w:delText>
        </w:r>
        <w:r w:rsidR="00122290" w:rsidDel="00903343">
          <w:delText>functions</w:delText>
        </w:r>
        <w:r w:rsidDel="00903343">
          <w:delText xml:space="preserve"> where </w:delText>
        </w:r>
        <w:r w:rsidR="00544B42" w:rsidDel="00903343">
          <w:delText>actually</w:delText>
        </w:r>
        <w:r w:rsidDel="00903343">
          <w:delText xml:space="preserve"> used</w:delText>
        </w:r>
        <w:r w:rsidR="00544B42" w:rsidDel="00903343">
          <w:delText>. This is done to limit the number</w:delText>
        </w:r>
        <w:r w:rsidDel="00903343">
          <w:delText xml:space="preserve"> of arguments </w:delText>
        </w:r>
        <w:r w:rsidR="002911A5" w:rsidDel="00903343">
          <w:delText>passed to the local functions.</w:delText>
        </w:r>
      </w:del>
    </w:p>
    <w:p w:rsidR="00DB3C1D" w:rsidRPr="00AA38E8" w:rsidRDefault="00DB3C1D" w:rsidP="00DB3C1D">
      <w:pPr>
        <w:pStyle w:val="Heading2"/>
        <w:numPr>
          <w:ilvl w:val="3"/>
          <w:numId w:val="11"/>
        </w:numPr>
        <w:spacing w:after="60"/>
        <w:rPr>
          <w:rFonts w:ascii="Calibri" w:hAnsi="Calibri" w:cs="Calibri"/>
        </w:rPr>
      </w:pPr>
      <w:bookmarkStart w:id="400" w:name="_Toc421011520"/>
      <w:bookmarkStart w:id="401" w:name="_Toc454208923"/>
      <w:r w:rsidRPr="00AA38E8">
        <w:rPr>
          <w:rFonts w:ascii="Calibri" w:hAnsi="Calibri" w:cs="Calibri"/>
        </w:rPr>
        <w:t>Store Module Inputs to Local copies</w:t>
      </w:r>
      <w:bookmarkEnd w:id="400"/>
      <w:bookmarkEnd w:id="401"/>
    </w:p>
    <w:p w:rsidR="005610BF" w:rsidRPr="0033680E" w:rsidRDefault="005610BF" w:rsidP="005610BF">
      <w:pPr>
        <w:rPr>
          <w:rFonts w:cs="Calibri"/>
          <w:i/>
        </w:rPr>
      </w:pPr>
      <w:bookmarkStart w:id="402" w:name="_Toc421011521"/>
      <w:r>
        <w:rPr>
          <w:rFonts w:cs="Calibri"/>
          <w:i/>
        </w:rPr>
        <w:t>Refer FDD</w:t>
      </w:r>
    </w:p>
    <w:p w:rsidR="00DB3C1D" w:rsidRPr="00AA38E8" w:rsidRDefault="005610BF" w:rsidP="005610BF">
      <w:pPr>
        <w:pStyle w:val="Heading2"/>
        <w:numPr>
          <w:ilvl w:val="3"/>
          <w:numId w:val="11"/>
        </w:numPr>
        <w:spacing w:after="60"/>
        <w:rPr>
          <w:rFonts w:ascii="Calibri" w:hAnsi="Calibri" w:cs="Calibri"/>
        </w:rPr>
      </w:pPr>
      <w:r w:rsidRPr="00AA38E8">
        <w:rPr>
          <w:rFonts w:ascii="Calibri" w:hAnsi="Calibri" w:cs="Calibri"/>
        </w:rPr>
        <w:t xml:space="preserve"> </w:t>
      </w:r>
      <w:bookmarkStart w:id="403" w:name="_Toc454208924"/>
      <w:r w:rsidR="00DB3C1D" w:rsidRPr="00AA38E8">
        <w:rPr>
          <w:rFonts w:ascii="Calibri" w:hAnsi="Calibri" w:cs="Calibri"/>
        </w:rPr>
        <w:t>(Processing of function)………</w:t>
      </w:r>
      <w:bookmarkEnd w:id="402"/>
      <w:bookmarkEnd w:id="403"/>
    </w:p>
    <w:p w:rsidR="005610BF" w:rsidRPr="0033680E" w:rsidRDefault="005610BF" w:rsidP="005610BF">
      <w:pPr>
        <w:rPr>
          <w:rFonts w:cs="Calibri"/>
          <w:i/>
        </w:rPr>
      </w:pPr>
      <w:bookmarkStart w:id="404" w:name="_Toc421011522"/>
      <w:r>
        <w:rPr>
          <w:rFonts w:cs="Calibri"/>
          <w:i/>
        </w:rPr>
        <w:t>Refer FDD</w:t>
      </w:r>
    </w:p>
    <w:p w:rsidR="00DB3C1D" w:rsidRPr="00AA38E8" w:rsidRDefault="00DB3C1D" w:rsidP="00DB3C1D">
      <w:pPr>
        <w:pStyle w:val="Heading2"/>
        <w:numPr>
          <w:ilvl w:val="3"/>
          <w:numId w:val="11"/>
        </w:numPr>
        <w:spacing w:after="60"/>
        <w:rPr>
          <w:rFonts w:ascii="Calibri" w:hAnsi="Calibri" w:cs="Calibri"/>
        </w:rPr>
      </w:pPr>
      <w:bookmarkStart w:id="405" w:name="_Toc454208925"/>
      <w:r w:rsidRPr="00AA38E8">
        <w:rPr>
          <w:rFonts w:ascii="Calibri" w:hAnsi="Calibri" w:cs="Calibri"/>
        </w:rPr>
        <w:t>Store Local copy of outputs into Module Outputs</w:t>
      </w:r>
      <w:bookmarkEnd w:id="404"/>
      <w:bookmarkEnd w:id="405"/>
    </w:p>
    <w:p w:rsidR="005610BF" w:rsidRPr="0033680E" w:rsidRDefault="005610BF" w:rsidP="005610BF">
      <w:pPr>
        <w:rPr>
          <w:rFonts w:cs="Calibri"/>
          <w:i/>
        </w:rPr>
      </w:pPr>
      <w:r>
        <w:rPr>
          <w:rFonts w:cs="Calibri"/>
          <w:i/>
        </w:rPr>
        <w:t>Refer FDD</w:t>
      </w:r>
    </w:p>
    <w:p w:rsidR="002B094F" w:rsidRDefault="008C6874" w:rsidP="008C6874">
      <w:pPr>
        <w:pStyle w:val="Heading2"/>
        <w:spacing w:after="60"/>
        <w:rPr>
          <w:rFonts w:ascii="Calibri" w:hAnsi="Calibri"/>
        </w:rPr>
      </w:pPr>
      <w:bookmarkStart w:id="406" w:name="_Toc454208926"/>
      <w:r>
        <w:rPr>
          <w:rFonts w:ascii="Calibri" w:hAnsi="Calibri"/>
        </w:rPr>
        <w:t xml:space="preserve">Server </w:t>
      </w:r>
      <w:proofErr w:type="spellStart"/>
      <w:r>
        <w:rPr>
          <w:rFonts w:ascii="Calibri" w:hAnsi="Calibri"/>
        </w:rPr>
        <w:t>R</w:t>
      </w:r>
      <w:r w:rsidRPr="008C6874">
        <w:rPr>
          <w:rFonts w:ascii="Calibri" w:hAnsi="Calibri"/>
        </w:rPr>
        <w:t>unables</w:t>
      </w:r>
      <w:bookmarkEnd w:id="406"/>
      <w:proofErr w:type="spellEnd"/>
      <w:r w:rsidR="002B094F" w:rsidRPr="008C6874">
        <w:rPr>
          <w:rFonts w:ascii="Calibri" w:hAnsi="Calibri"/>
        </w:rPr>
        <w:t xml:space="preserve"> </w:t>
      </w:r>
    </w:p>
    <w:p w:rsidR="00FC5B7E" w:rsidRPr="00FC5B7E" w:rsidRDefault="00FC5B7E" w:rsidP="00FC5B7E">
      <w:pPr>
        <w:rPr>
          <w:lang w:bidi="ar-SA"/>
        </w:rPr>
      </w:pPr>
      <w:r>
        <w:rPr>
          <w:lang w:bidi="ar-SA"/>
        </w:rPr>
        <w:t>None</w:t>
      </w:r>
    </w:p>
    <w:p w:rsidR="008C6874" w:rsidRDefault="008C6874" w:rsidP="008C6874">
      <w:pPr>
        <w:pStyle w:val="Heading2"/>
        <w:spacing w:after="60"/>
        <w:rPr>
          <w:rFonts w:ascii="Calibri" w:hAnsi="Calibri" w:cs="Calibri"/>
        </w:rPr>
      </w:pPr>
      <w:bookmarkStart w:id="407" w:name="_Toc382301471"/>
      <w:bookmarkStart w:id="408" w:name="_Toc383698997"/>
      <w:bookmarkStart w:id="409" w:name="_Ref382299966"/>
      <w:bookmarkStart w:id="410" w:name="_Toc421011529"/>
      <w:bookmarkStart w:id="411" w:name="_Toc454208927"/>
      <w:bookmarkEnd w:id="407"/>
      <w:bookmarkEnd w:id="408"/>
      <w:r w:rsidRPr="00AA38E8">
        <w:rPr>
          <w:rFonts w:ascii="Calibri" w:hAnsi="Calibri" w:cs="Calibri"/>
        </w:rPr>
        <w:t>Interrupt Functions</w:t>
      </w:r>
      <w:bookmarkEnd w:id="409"/>
      <w:bookmarkEnd w:id="410"/>
      <w:bookmarkEnd w:id="411"/>
    </w:p>
    <w:p w:rsidR="00FC5B7E" w:rsidRPr="00FC5B7E" w:rsidRDefault="00FC5B7E" w:rsidP="00FC5B7E">
      <w:pPr>
        <w:rPr>
          <w:lang w:bidi="ar-SA"/>
        </w:rPr>
      </w:pPr>
      <w:r>
        <w:rPr>
          <w:lang w:bidi="ar-SA"/>
        </w:rPr>
        <w:t>None</w:t>
      </w:r>
    </w:p>
    <w:p w:rsidR="002B094F" w:rsidRDefault="002B094F" w:rsidP="008C6874">
      <w:pPr>
        <w:pStyle w:val="Heading2"/>
        <w:spacing w:after="60"/>
        <w:rPr>
          <w:rFonts w:ascii="Calibri" w:hAnsi="Calibri" w:cs="Calibri"/>
        </w:rPr>
      </w:pPr>
      <w:bookmarkStart w:id="412" w:name="_Toc338170485"/>
      <w:bookmarkStart w:id="413" w:name="_Toc418080074"/>
      <w:bookmarkStart w:id="414" w:name="_Toc421709919"/>
      <w:bookmarkStart w:id="415" w:name="_Toc454208928"/>
      <w:r w:rsidRPr="008C6874">
        <w:rPr>
          <w:rFonts w:ascii="Calibri" w:hAnsi="Calibri" w:cs="Calibri"/>
        </w:rPr>
        <w:t>Module Internal (Local) Functions</w:t>
      </w:r>
      <w:bookmarkEnd w:id="412"/>
      <w:bookmarkEnd w:id="413"/>
      <w:bookmarkEnd w:id="414"/>
      <w:bookmarkEnd w:id="415"/>
    </w:p>
    <w:p w:rsidR="00AF6244" w:rsidRPr="00AA38E8" w:rsidDel="0041289A" w:rsidRDefault="00AF6244" w:rsidP="00AF6244">
      <w:pPr>
        <w:pStyle w:val="Heading2"/>
        <w:numPr>
          <w:ilvl w:val="2"/>
          <w:numId w:val="11"/>
        </w:numPr>
        <w:tabs>
          <w:tab w:val="clear" w:pos="1017"/>
          <w:tab w:val="num" w:pos="567"/>
        </w:tabs>
        <w:spacing w:after="60"/>
        <w:ind w:left="567"/>
        <w:rPr>
          <w:del w:id="416" w:author="Windows User" w:date="2016-06-20T17:45:00Z"/>
          <w:rFonts w:ascii="Calibri" w:hAnsi="Calibri" w:cs="Calibri"/>
        </w:rPr>
      </w:pPr>
      <w:bookmarkStart w:id="417" w:name="_Toc421011540"/>
      <w:bookmarkStart w:id="418" w:name="_Toc427321582"/>
      <w:bookmarkStart w:id="419" w:name="_Toc454208929"/>
      <w:bookmarkStart w:id="420" w:name="_Toc421011542"/>
      <w:del w:id="421" w:author="Windows User" w:date="2016-06-20T17:45:00Z">
        <w:r w:rsidRPr="00AA38E8" w:rsidDel="0041289A">
          <w:rPr>
            <w:rFonts w:ascii="Calibri" w:hAnsi="Calibri" w:cs="Calibri"/>
          </w:rPr>
          <w:delText>Local Function #1</w:delText>
        </w:r>
        <w:bookmarkEnd w:id="417"/>
        <w:bookmarkEnd w:id="418"/>
        <w:bookmarkEnd w:id="419"/>
      </w:del>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9"/>
        <w:gridCol w:w="4179"/>
        <w:gridCol w:w="990"/>
        <w:gridCol w:w="990"/>
        <w:gridCol w:w="990"/>
      </w:tblGrid>
      <w:tr w:rsidR="00AF6244" w:rsidRPr="00AA38E8" w:rsidDel="0041289A" w:rsidTr="004903B0">
        <w:trPr>
          <w:del w:id="422" w:author="Windows User" w:date="2016-06-20T17:45:00Z"/>
        </w:trPr>
        <w:tc>
          <w:tcPr>
            <w:tcW w:w="1779" w:type="dxa"/>
          </w:tcPr>
          <w:p w:rsidR="00AF6244" w:rsidRPr="00AA38E8" w:rsidDel="0041289A" w:rsidRDefault="00AF6244" w:rsidP="004903B0">
            <w:pPr>
              <w:spacing w:before="60"/>
              <w:rPr>
                <w:del w:id="423" w:author="Windows User" w:date="2016-06-20T17:45:00Z"/>
                <w:rFonts w:cs="Calibri"/>
                <w:b/>
                <w:bCs/>
                <w:sz w:val="16"/>
              </w:rPr>
            </w:pPr>
            <w:del w:id="424" w:author="Windows User" w:date="2016-06-20T17:45:00Z">
              <w:r w:rsidRPr="00AA38E8" w:rsidDel="0041289A">
                <w:rPr>
                  <w:rFonts w:cs="Calibri"/>
                  <w:b/>
                  <w:bCs/>
                  <w:sz w:val="16"/>
                </w:rPr>
                <w:delText>Function Name</w:delText>
              </w:r>
            </w:del>
          </w:p>
        </w:tc>
        <w:tc>
          <w:tcPr>
            <w:tcW w:w="4179" w:type="dxa"/>
          </w:tcPr>
          <w:p w:rsidR="00AF6244" w:rsidRPr="00AA38E8" w:rsidDel="0041289A" w:rsidRDefault="00862907" w:rsidP="004903B0">
            <w:pPr>
              <w:spacing w:before="60"/>
              <w:rPr>
                <w:del w:id="425" w:author="Windows User" w:date="2016-06-20T17:45:00Z"/>
                <w:rFonts w:cs="Calibri"/>
                <w:sz w:val="16"/>
              </w:rPr>
            </w:pPr>
            <w:del w:id="426" w:author="Windows User" w:date="2016-06-20T17:45:00Z">
              <w:r w:rsidRPr="00862907" w:rsidDel="0041289A">
                <w:rPr>
                  <w:rFonts w:cs="Calibri"/>
                  <w:sz w:val="16"/>
                </w:rPr>
                <w:delText>CmplncCmp</w:delText>
              </w:r>
            </w:del>
          </w:p>
        </w:tc>
        <w:tc>
          <w:tcPr>
            <w:tcW w:w="990" w:type="dxa"/>
            <w:shd w:val="pct30" w:color="FFFF00" w:fill="auto"/>
          </w:tcPr>
          <w:p w:rsidR="00AF6244" w:rsidRPr="00AA38E8" w:rsidDel="0041289A" w:rsidRDefault="00AF6244" w:rsidP="004903B0">
            <w:pPr>
              <w:spacing w:before="60"/>
              <w:jc w:val="center"/>
              <w:rPr>
                <w:del w:id="427" w:author="Windows User" w:date="2016-06-20T17:45:00Z"/>
                <w:rFonts w:cs="Calibri"/>
                <w:sz w:val="16"/>
              </w:rPr>
            </w:pPr>
            <w:del w:id="428" w:author="Windows User" w:date="2016-06-20T17:45:00Z">
              <w:r w:rsidRPr="00AA38E8" w:rsidDel="0041289A">
                <w:rPr>
                  <w:rFonts w:cs="Calibri"/>
                  <w:sz w:val="16"/>
                </w:rPr>
                <w:delText>Type</w:delText>
              </w:r>
            </w:del>
          </w:p>
        </w:tc>
        <w:tc>
          <w:tcPr>
            <w:tcW w:w="990" w:type="dxa"/>
            <w:shd w:val="pct30" w:color="FFFF00" w:fill="auto"/>
          </w:tcPr>
          <w:p w:rsidR="00AF6244" w:rsidRPr="00AA38E8" w:rsidDel="0041289A" w:rsidRDefault="00AF6244" w:rsidP="004903B0">
            <w:pPr>
              <w:spacing w:before="60"/>
              <w:jc w:val="center"/>
              <w:rPr>
                <w:del w:id="429" w:author="Windows User" w:date="2016-06-20T17:45:00Z"/>
                <w:rFonts w:cs="Calibri"/>
                <w:sz w:val="16"/>
              </w:rPr>
            </w:pPr>
            <w:del w:id="430" w:author="Windows User" w:date="2016-06-20T17:45:00Z">
              <w:r w:rsidRPr="00AA38E8" w:rsidDel="0041289A">
                <w:rPr>
                  <w:rFonts w:cs="Calibri"/>
                  <w:sz w:val="16"/>
                </w:rPr>
                <w:delText>Min</w:delText>
              </w:r>
            </w:del>
          </w:p>
        </w:tc>
        <w:tc>
          <w:tcPr>
            <w:tcW w:w="990" w:type="dxa"/>
            <w:shd w:val="pct30" w:color="FFFF00" w:fill="auto"/>
          </w:tcPr>
          <w:p w:rsidR="00AF6244" w:rsidRPr="00AA38E8" w:rsidDel="0041289A" w:rsidRDefault="00AF6244" w:rsidP="004903B0">
            <w:pPr>
              <w:spacing w:before="60"/>
              <w:jc w:val="center"/>
              <w:rPr>
                <w:del w:id="431" w:author="Windows User" w:date="2016-06-20T17:45:00Z"/>
                <w:rFonts w:cs="Calibri"/>
                <w:sz w:val="16"/>
              </w:rPr>
            </w:pPr>
            <w:del w:id="432" w:author="Windows User" w:date="2016-06-20T17:45:00Z">
              <w:r w:rsidRPr="00AA38E8" w:rsidDel="0041289A">
                <w:rPr>
                  <w:rFonts w:cs="Calibri"/>
                  <w:sz w:val="16"/>
                </w:rPr>
                <w:delText>Max</w:delText>
              </w:r>
            </w:del>
          </w:p>
        </w:tc>
      </w:tr>
      <w:tr w:rsidR="00733450" w:rsidRPr="00AA38E8" w:rsidDel="0041289A" w:rsidTr="004903B0">
        <w:trPr>
          <w:del w:id="433" w:author="Windows User" w:date="2016-06-20T17:45:00Z"/>
        </w:trPr>
        <w:tc>
          <w:tcPr>
            <w:tcW w:w="1779" w:type="dxa"/>
            <w:vMerge w:val="restart"/>
          </w:tcPr>
          <w:p w:rsidR="00733450" w:rsidRPr="00733450" w:rsidDel="0041289A" w:rsidRDefault="00733450" w:rsidP="004903B0">
            <w:pPr>
              <w:spacing w:before="60"/>
              <w:rPr>
                <w:del w:id="434" w:author="Windows User" w:date="2016-06-20T17:45:00Z"/>
                <w:rFonts w:cs="Calibri"/>
                <w:bCs/>
                <w:sz w:val="16"/>
              </w:rPr>
            </w:pPr>
            <w:del w:id="435" w:author="Windows User" w:date="2016-06-20T17:45:00Z">
              <w:r w:rsidRPr="00733450" w:rsidDel="0041289A">
                <w:rPr>
                  <w:rFonts w:cs="Calibri"/>
                  <w:bCs/>
                  <w:sz w:val="16"/>
                </w:rPr>
                <w:delText xml:space="preserve">Arguments Passed </w:delText>
              </w:r>
            </w:del>
          </w:p>
        </w:tc>
        <w:tc>
          <w:tcPr>
            <w:tcW w:w="4179" w:type="dxa"/>
          </w:tcPr>
          <w:p w:rsidR="00733450" w:rsidRPr="00AA38E8" w:rsidDel="0041289A" w:rsidRDefault="00733450" w:rsidP="004903B0">
            <w:pPr>
              <w:spacing w:before="60"/>
              <w:rPr>
                <w:del w:id="436" w:author="Windows User" w:date="2016-06-20T17:45:00Z"/>
                <w:rFonts w:cs="Calibri"/>
                <w:sz w:val="16"/>
              </w:rPr>
            </w:pPr>
            <w:del w:id="437" w:author="Windows User" w:date="2016-06-20T17:45:00Z">
              <w:r w:rsidRPr="00862907" w:rsidDel="0041289A">
                <w:rPr>
                  <w:rFonts w:cs="Calibri"/>
                  <w:sz w:val="16"/>
                </w:rPr>
                <w:delText>HwAgSig0_HwDeg_T_f32</w:delText>
              </w:r>
            </w:del>
          </w:p>
        </w:tc>
        <w:tc>
          <w:tcPr>
            <w:tcW w:w="990" w:type="dxa"/>
          </w:tcPr>
          <w:p w:rsidR="00733450" w:rsidRPr="00AA38E8" w:rsidDel="0041289A" w:rsidRDefault="00733450" w:rsidP="004903B0">
            <w:pPr>
              <w:spacing w:before="60"/>
              <w:rPr>
                <w:del w:id="438" w:author="Windows User" w:date="2016-06-20T17:45:00Z"/>
                <w:rFonts w:cs="Calibri"/>
                <w:sz w:val="16"/>
              </w:rPr>
            </w:pPr>
            <w:del w:id="439" w:author="Windows User" w:date="2016-06-20T17:45:00Z">
              <w:r w:rsidDel="0041289A">
                <w:rPr>
                  <w:rFonts w:cs="Calibri"/>
                  <w:sz w:val="16"/>
                </w:rPr>
                <w:delText>float32</w:delText>
              </w:r>
            </w:del>
          </w:p>
        </w:tc>
        <w:tc>
          <w:tcPr>
            <w:tcW w:w="990" w:type="dxa"/>
          </w:tcPr>
          <w:p w:rsidR="00733450" w:rsidRPr="00AA38E8" w:rsidDel="0041289A" w:rsidRDefault="00733450" w:rsidP="004903B0">
            <w:pPr>
              <w:spacing w:before="60"/>
              <w:rPr>
                <w:del w:id="440" w:author="Windows User" w:date="2016-06-20T17:45:00Z"/>
                <w:rFonts w:cs="Calibri"/>
                <w:sz w:val="16"/>
              </w:rPr>
            </w:pPr>
            <w:del w:id="441" w:author="Windows User" w:date="2016-06-20T17:45:00Z">
              <w:r w:rsidDel="0041289A">
                <w:rPr>
                  <w:rFonts w:cs="Calibri"/>
                  <w:sz w:val="16"/>
                </w:rPr>
                <w:delText>-1440</w:delText>
              </w:r>
            </w:del>
          </w:p>
        </w:tc>
        <w:tc>
          <w:tcPr>
            <w:tcW w:w="990" w:type="dxa"/>
          </w:tcPr>
          <w:p w:rsidR="00733450" w:rsidRPr="00AA38E8" w:rsidDel="0041289A" w:rsidRDefault="00733450" w:rsidP="004903B0">
            <w:pPr>
              <w:spacing w:before="60"/>
              <w:rPr>
                <w:del w:id="442" w:author="Windows User" w:date="2016-06-20T17:45:00Z"/>
                <w:rFonts w:cs="Calibri"/>
                <w:sz w:val="16"/>
              </w:rPr>
            </w:pPr>
            <w:del w:id="443" w:author="Windows User" w:date="2016-06-20T17:45:00Z">
              <w:r w:rsidDel="0041289A">
                <w:rPr>
                  <w:rFonts w:cs="Calibri"/>
                  <w:sz w:val="16"/>
                </w:rPr>
                <w:delText>1440</w:delText>
              </w:r>
            </w:del>
          </w:p>
        </w:tc>
      </w:tr>
      <w:tr w:rsidR="00733450" w:rsidRPr="00AA38E8" w:rsidDel="0041289A" w:rsidTr="004903B0">
        <w:trPr>
          <w:del w:id="444" w:author="Windows User" w:date="2016-06-20T17:45:00Z"/>
        </w:trPr>
        <w:tc>
          <w:tcPr>
            <w:tcW w:w="1779" w:type="dxa"/>
            <w:vMerge/>
          </w:tcPr>
          <w:p w:rsidR="00733450" w:rsidRPr="00733450" w:rsidDel="0041289A" w:rsidRDefault="00733450" w:rsidP="004903B0">
            <w:pPr>
              <w:spacing w:before="60"/>
              <w:rPr>
                <w:del w:id="445" w:author="Windows User" w:date="2016-06-20T17:45:00Z"/>
                <w:rFonts w:cs="Calibri"/>
                <w:bCs/>
                <w:sz w:val="16"/>
              </w:rPr>
            </w:pPr>
          </w:p>
        </w:tc>
        <w:tc>
          <w:tcPr>
            <w:tcW w:w="4179" w:type="dxa"/>
          </w:tcPr>
          <w:p w:rsidR="00733450" w:rsidRPr="003C200B" w:rsidDel="0041289A" w:rsidRDefault="00733450" w:rsidP="004903B0">
            <w:pPr>
              <w:spacing w:before="60"/>
              <w:rPr>
                <w:del w:id="446" w:author="Windows User" w:date="2016-06-20T17:45:00Z"/>
                <w:rFonts w:cs="Calibri"/>
                <w:sz w:val="16"/>
              </w:rPr>
            </w:pPr>
            <w:del w:id="447" w:author="Windows User" w:date="2016-06-20T17:45:00Z">
              <w:r w:rsidRPr="00862907" w:rsidDel="0041289A">
                <w:rPr>
                  <w:rFonts w:cs="Calibri"/>
                  <w:sz w:val="16"/>
                </w:rPr>
                <w:delText>HwAgSig1_HwDeg_T_f32</w:delText>
              </w:r>
            </w:del>
          </w:p>
        </w:tc>
        <w:tc>
          <w:tcPr>
            <w:tcW w:w="990" w:type="dxa"/>
          </w:tcPr>
          <w:p w:rsidR="00733450" w:rsidRPr="00AA38E8" w:rsidDel="0041289A" w:rsidRDefault="00733450" w:rsidP="004903B0">
            <w:pPr>
              <w:spacing w:before="60"/>
              <w:rPr>
                <w:del w:id="448" w:author="Windows User" w:date="2016-06-20T17:45:00Z"/>
                <w:rFonts w:cs="Calibri"/>
                <w:sz w:val="16"/>
              </w:rPr>
            </w:pPr>
            <w:del w:id="449" w:author="Windows User" w:date="2016-06-20T17:45:00Z">
              <w:r w:rsidDel="0041289A">
                <w:rPr>
                  <w:rFonts w:cs="Calibri"/>
                  <w:sz w:val="16"/>
                </w:rPr>
                <w:delText>float32</w:delText>
              </w:r>
            </w:del>
          </w:p>
        </w:tc>
        <w:tc>
          <w:tcPr>
            <w:tcW w:w="990" w:type="dxa"/>
          </w:tcPr>
          <w:p w:rsidR="00733450" w:rsidRPr="00AA38E8" w:rsidDel="0041289A" w:rsidRDefault="00733450" w:rsidP="004903B0">
            <w:pPr>
              <w:spacing w:before="60"/>
              <w:rPr>
                <w:del w:id="450" w:author="Windows User" w:date="2016-06-20T17:45:00Z"/>
                <w:rFonts w:cs="Calibri"/>
                <w:sz w:val="16"/>
              </w:rPr>
            </w:pPr>
            <w:del w:id="451" w:author="Windows User" w:date="2016-06-20T17:45:00Z">
              <w:r w:rsidDel="0041289A">
                <w:rPr>
                  <w:rFonts w:cs="Calibri"/>
                  <w:sz w:val="16"/>
                </w:rPr>
                <w:delText>-1440</w:delText>
              </w:r>
            </w:del>
          </w:p>
        </w:tc>
        <w:tc>
          <w:tcPr>
            <w:tcW w:w="990" w:type="dxa"/>
          </w:tcPr>
          <w:p w:rsidR="00733450" w:rsidRPr="00AA38E8" w:rsidDel="0041289A" w:rsidRDefault="00733450" w:rsidP="004903B0">
            <w:pPr>
              <w:spacing w:before="60"/>
              <w:rPr>
                <w:del w:id="452" w:author="Windows User" w:date="2016-06-20T17:45:00Z"/>
                <w:rFonts w:cs="Calibri"/>
                <w:sz w:val="16"/>
              </w:rPr>
            </w:pPr>
            <w:del w:id="453" w:author="Windows User" w:date="2016-06-20T17:45:00Z">
              <w:r w:rsidDel="0041289A">
                <w:rPr>
                  <w:rFonts w:cs="Calibri"/>
                  <w:sz w:val="16"/>
                </w:rPr>
                <w:delText>1440</w:delText>
              </w:r>
            </w:del>
          </w:p>
        </w:tc>
      </w:tr>
      <w:tr w:rsidR="00733450" w:rsidRPr="00AA38E8" w:rsidDel="0041289A" w:rsidTr="004903B0">
        <w:trPr>
          <w:del w:id="454" w:author="Windows User" w:date="2016-06-20T17:45:00Z"/>
        </w:trPr>
        <w:tc>
          <w:tcPr>
            <w:tcW w:w="1779" w:type="dxa"/>
            <w:vMerge/>
          </w:tcPr>
          <w:p w:rsidR="00733450" w:rsidRPr="00733450" w:rsidDel="0041289A" w:rsidRDefault="00733450" w:rsidP="004903B0">
            <w:pPr>
              <w:spacing w:before="60"/>
              <w:rPr>
                <w:del w:id="455" w:author="Windows User" w:date="2016-06-20T17:45:00Z"/>
                <w:rFonts w:cs="Calibri"/>
                <w:bCs/>
                <w:sz w:val="16"/>
              </w:rPr>
            </w:pPr>
          </w:p>
        </w:tc>
        <w:tc>
          <w:tcPr>
            <w:tcW w:w="4179" w:type="dxa"/>
          </w:tcPr>
          <w:p w:rsidR="00733450" w:rsidRPr="00862907" w:rsidDel="0041289A" w:rsidRDefault="00733450" w:rsidP="004903B0">
            <w:pPr>
              <w:spacing w:before="60"/>
              <w:rPr>
                <w:del w:id="456" w:author="Windows User" w:date="2016-06-20T17:45:00Z"/>
                <w:rFonts w:cs="Calibri"/>
                <w:sz w:val="16"/>
              </w:rPr>
            </w:pPr>
            <w:del w:id="457" w:author="Windows User" w:date="2016-06-20T17:45:00Z">
              <w:r w:rsidRPr="00862907" w:rsidDel="0041289A">
                <w:rPr>
                  <w:rFonts w:cs="Calibri"/>
                  <w:sz w:val="16"/>
                </w:rPr>
                <w:delText>CmplncErrMotToPinion_HwDeg_T_f32</w:delText>
              </w:r>
            </w:del>
          </w:p>
        </w:tc>
        <w:tc>
          <w:tcPr>
            <w:tcW w:w="990" w:type="dxa"/>
          </w:tcPr>
          <w:p w:rsidR="00733450" w:rsidDel="0041289A" w:rsidRDefault="00733450" w:rsidP="004903B0">
            <w:pPr>
              <w:spacing w:before="60"/>
              <w:rPr>
                <w:del w:id="458" w:author="Windows User" w:date="2016-06-20T17:45:00Z"/>
                <w:rFonts w:cs="Calibri"/>
                <w:sz w:val="16"/>
              </w:rPr>
            </w:pPr>
            <w:del w:id="459" w:author="Windows User" w:date="2016-06-20T17:45:00Z">
              <w:r w:rsidDel="0041289A">
                <w:rPr>
                  <w:rFonts w:cs="Calibri"/>
                  <w:sz w:val="16"/>
                </w:rPr>
                <w:delText>float32</w:delText>
              </w:r>
            </w:del>
          </w:p>
        </w:tc>
        <w:tc>
          <w:tcPr>
            <w:tcW w:w="990" w:type="dxa"/>
          </w:tcPr>
          <w:p w:rsidR="00733450" w:rsidRPr="00AA38E8" w:rsidDel="0041289A" w:rsidRDefault="00733450" w:rsidP="004903B0">
            <w:pPr>
              <w:spacing w:before="60"/>
              <w:rPr>
                <w:del w:id="460" w:author="Windows User" w:date="2016-06-20T17:45:00Z"/>
                <w:rFonts w:cs="Calibri"/>
                <w:sz w:val="16"/>
              </w:rPr>
            </w:pPr>
            <w:del w:id="461" w:author="Windows User" w:date="2016-06-20T17:45:00Z">
              <w:r w:rsidDel="0041289A">
                <w:rPr>
                  <w:rFonts w:cs="Calibri"/>
                  <w:sz w:val="16"/>
                </w:rPr>
                <w:delText>-1440</w:delText>
              </w:r>
            </w:del>
          </w:p>
        </w:tc>
        <w:tc>
          <w:tcPr>
            <w:tcW w:w="990" w:type="dxa"/>
          </w:tcPr>
          <w:p w:rsidR="00733450" w:rsidRPr="00AA38E8" w:rsidDel="0041289A" w:rsidRDefault="00733450" w:rsidP="004903B0">
            <w:pPr>
              <w:spacing w:before="60"/>
              <w:rPr>
                <w:del w:id="462" w:author="Windows User" w:date="2016-06-20T17:45:00Z"/>
                <w:rFonts w:cs="Calibri"/>
                <w:sz w:val="16"/>
              </w:rPr>
            </w:pPr>
            <w:del w:id="463" w:author="Windows User" w:date="2016-06-20T17:45:00Z">
              <w:r w:rsidDel="0041289A">
                <w:rPr>
                  <w:rFonts w:cs="Calibri"/>
                  <w:sz w:val="16"/>
                </w:rPr>
                <w:delText>1440</w:delText>
              </w:r>
            </w:del>
          </w:p>
        </w:tc>
      </w:tr>
      <w:tr w:rsidR="00733450" w:rsidRPr="00AA38E8" w:rsidDel="0041289A" w:rsidTr="004903B0">
        <w:trPr>
          <w:del w:id="464" w:author="Windows User" w:date="2016-06-20T17:45:00Z"/>
        </w:trPr>
        <w:tc>
          <w:tcPr>
            <w:tcW w:w="1779" w:type="dxa"/>
            <w:vMerge/>
          </w:tcPr>
          <w:p w:rsidR="00733450" w:rsidRPr="00733450" w:rsidDel="0041289A" w:rsidRDefault="00733450" w:rsidP="004903B0">
            <w:pPr>
              <w:spacing w:before="60"/>
              <w:rPr>
                <w:del w:id="465" w:author="Windows User" w:date="2016-06-20T17:45:00Z"/>
                <w:rFonts w:cs="Calibri"/>
                <w:bCs/>
                <w:sz w:val="16"/>
              </w:rPr>
            </w:pPr>
          </w:p>
        </w:tc>
        <w:tc>
          <w:tcPr>
            <w:tcW w:w="4179" w:type="dxa"/>
          </w:tcPr>
          <w:p w:rsidR="00733450" w:rsidRPr="00862907" w:rsidDel="0041289A" w:rsidRDefault="00733450" w:rsidP="004903B0">
            <w:pPr>
              <w:spacing w:before="60"/>
              <w:rPr>
                <w:del w:id="466" w:author="Windows User" w:date="2016-06-20T17:45:00Z"/>
                <w:rFonts w:cs="Calibri"/>
                <w:sz w:val="16"/>
              </w:rPr>
            </w:pPr>
            <w:del w:id="467" w:author="Windows User" w:date="2016-06-20T17:45:00Z">
              <w:r w:rsidRPr="00862907" w:rsidDel="0041289A">
                <w:rPr>
                  <w:rFonts w:cs="Calibri"/>
                  <w:sz w:val="16"/>
                </w:rPr>
                <w:delText>CmplncErrPinionToHw_HwDeg_T_f32</w:delText>
              </w:r>
            </w:del>
          </w:p>
        </w:tc>
        <w:tc>
          <w:tcPr>
            <w:tcW w:w="990" w:type="dxa"/>
          </w:tcPr>
          <w:p w:rsidR="00733450" w:rsidDel="0041289A" w:rsidRDefault="00733450" w:rsidP="004903B0">
            <w:pPr>
              <w:spacing w:before="60"/>
              <w:rPr>
                <w:del w:id="468" w:author="Windows User" w:date="2016-06-20T17:45:00Z"/>
                <w:rFonts w:cs="Calibri"/>
                <w:sz w:val="16"/>
              </w:rPr>
            </w:pPr>
            <w:del w:id="469" w:author="Windows User" w:date="2016-06-20T17:45:00Z">
              <w:r w:rsidDel="0041289A">
                <w:rPr>
                  <w:rFonts w:cs="Calibri"/>
                  <w:sz w:val="16"/>
                </w:rPr>
                <w:delText>float32</w:delText>
              </w:r>
            </w:del>
          </w:p>
        </w:tc>
        <w:tc>
          <w:tcPr>
            <w:tcW w:w="990" w:type="dxa"/>
          </w:tcPr>
          <w:p w:rsidR="00733450" w:rsidRPr="00AA38E8" w:rsidDel="0041289A" w:rsidRDefault="00733450" w:rsidP="004903B0">
            <w:pPr>
              <w:spacing w:before="60"/>
              <w:rPr>
                <w:del w:id="470" w:author="Windows User" w:date="2016-06-20T17:45:00Z"/>
                <w:rFonts w:cs="Calibri"/>
                <w:sz w:val="16"/>
              </w:rPr>
            </w:pPr>
            <w:del w:id="471" w:author="Windows User" w:date="2016-06-20T17:45:00Z">
              <w:r w:rsidDel="0041289A">
                <w:rPr>
                  <w:rFonts w:cs="Calibri"/>
                  <w:sz w:val="16"/>
                </w:rPr>
                <w:delText>-1440</w:delText>
              </w:r>
            </w:del>
          </w:p>
        </w:tc>
        <w:tc>
          <w:tcPr>
            <w:tcW w:w="990" w:type="dxa"/>
          </w:tcPr>
          <w:p w:rsidR="00733450" w:rsidRPr="00AA38E8" w:rsidDel="0041289A" w:rsidRDefault="00733450" w:rsidP="004903B0">
            <w:pPr>
              <w:spacing w:before="60"/>
              <w:rPr>
                <w:del w:id="472" w:author="Windows User" w:date="2016-06-20T17:45:00Z"/>
                <w:rFonts w:cs="Calibri"/>
                <w:sz w:val="16"/>
              </w:rPr>
            </w:pPr>
            <w:del w:id="473" w:author="Windows User" w:date="2016-06-20T17:45:00Z">
              <w:r w:rsidDel="0041289A">
                <w:rPr>
                  <w:rFonts w:cs="Calibri"/>
                  <w:sz w:val="16"/>
                </w:rPr>
                <w:delText>1440</w:delText>
              </w:r>
            </w:del>
          </w:p>
        </w:tc>
      </w:tr>
      <w:tr w:rsidR="00733450" w:rsidRPr="00AA38E8" w:rsidDel="0041289A" w:rsidTr="004903B0">
        <w:trPr>
          <w:del w:id="474" w:author="Windows User" w:date="2016-06-20T17:45:00Z"/>
        </w:trPr>
        <w:tc>
          <w:tcPr>
            <w:tcW w:w="1779" w:type="dxa"/>
            <w:vMerge/>
          </w:tcPr>
          <w:p w:rsidR="00733450" w:rsidRPr="00733450" w:rsidDel="0041289A" w:rsidRDefault="00733450" w:rsidP="004903B0">
            <w:pPr>
              <w:spacing w:before="60"/>
              <w:rPr>
                <w:del w:id="475" w:author="Windows User" w:date="2016-06-20T17:45:00Z"/>
                <w:rFonts w:cs="Calibri"/>
                <w:bCs/>
                <w:sz w:val="16"/>
              </w:rPr>
            </w:pPr>
          </w:p>
        </w:tc>
        <w:tc>
          <w:tcPr>
            <w:tcW w:w="4179" w:type="dxa"/>
          </w:tcPr>
          <w:p w:rsidR="00733450" w:rsidRPr="00AA38E8" w:rsidDel="0041289A" w:rsidRDefault="00733450" w:rsidP="004903B0">
            <w:pPr>
              <w:spacing w:before="60"/>
              <w:rPr>
                <w:del w:id="476" w:author="Windows User" w:date="2016-06-20T17:45:00Z"/>
                <w:rFonts w:cs="Calibri"/>
                <w:sz w:val="16"/>
              </w:rPr>
            </w:pPr>
            <w:del w:id="477" w:author="Windows User" w:date="2016-06-20T17:45:00Z">
              <w:r w:rsidDel="0041289A">
                <w:rPr>
                  <w:rFonts w:cs="Calibri"/>
                  <w:sz w:val="16"/>
                </w:rPr>
                <w:delText>*</w:delText>
              </w:r>
              <w:r w:rsidRPr="00862907" w:rsidDel="0041289A">
                <w:rPr>
                  <w:rFonts w:cs="Calibri"/>
                  <w:sz w:val="16"/>
                </w:rPr>
                <w:delText>PinionAgInp_HwDeg_T_f32</w:delText>
              </w:r>
            </w:del>
          </w:p>
        </w:tc>
        <w:tc>
          <w:tcPr>
            <w:tcW w:w="990" w:type="dxa"/>
          </w:tcPr>
          <w:p w:rsidR="00733450" w:rsidRPr="00AA38E8" w:rsidDel="0041289A" w:rsidRDefault="00733450" w:rsidP="004903B0">
            <w:pPr>
              <w:spacing w:before="60"/>
              <w:rPr>
                <w:del w:id="478" w:author="Windows User" w:date="2016-06-20T17:45:00Z"/>
                <w:rFonts w:cs="Calibri"/>
                <w:sz w:val="16"/>
              </w:rPr>
            </w:pPr>
            <w:del w:id="479" w:author="Windows User" w:date="2016-06-20T17:45:00Z">
              <w:r w:rsidDel="0041289A">
                <w:rPr>
                  <w:rFonts w:cs="Calibri"/>
                  <w:sz w:val="16"/>
                </w:rPr>
                <w:delText>float32</w:delText>
              </w:r>
            </w:del>
          </w:p>
        </w:tc>
        <w:tc>
          <w:tcPr>
            <w:tcW w:w="990" w:type="dxa"/>
          </w:tcPr>
          <w:p w:rsidR="00733450" w:rsidRPr="00AA38E8" w:rsidDel="0041289A" w:rsidRDefault="00733450" w:rsidP="004903B0">
            <w:pPr>
              <w:spacing w:before="60"/>
              <w:rPr>
                <w:del w:id="480" w:author="Windows User" w:date="2016-06-20T17:45:00Z"/>
                <w:rFonts w:cs="Calibri"/>
                <w:sz w:val="16"/>
              </w:rPr>
            </w:pPr>
            <w:del w:id="481" w:author="Windows User" w:date="2016-06-20T17:45:00Z">
              <w:r w:rsidDel="0041289A">
                <w:rPr>
                  <w:rFonts w:cs="Calibri"/>
                  <w:sz w:val="16"/>
                </w:rPr>
                <w:delText>0</w:delText>
              </w:r>
            </w:del>
          </w:p>
        </w:tc>
        <w:tc>
          <w:tcPr>
            <w:tcW w:w="990" w:type="dxa"/>
          </w:tcPr>
          <w:p w:rsidR="00733450" w:rsidRPr="00AA38E8" w:rsidDel="0041289A" w:rsidRDefault="00733450" w:rsidP="004903B0">
            <w:pPr>
              <w:spacing w:before="60"/>
              <w:rPr>
                <w:del w:id="482" w:author="Windows User" w:date="2016-06-20T17:45:00Z"/>
                <w:rFonts w:cs="Calibri"/>
                <w:sz w:val="16"/>
              </w:rPr>
            </w:pPr>
            <w:del w:id="483" w:author="Windows User" w:date="2016-06-20T17:45:00Z">
              <w:r w:rsidDel="0041289A">
                <w:rPr>
                  <w:rFonts w:cs="Calibri"/>
                  <w:sz w:val="16"/>
                </w:rPr>
                <w:delText>2880</w:delText>
              </w:r>
            </w:del>
          </w:p>
        </w:tc>
      </w:tr>
      <w:tr w:rsidR="004903B0" w:rsidRPr="00AA38E8" w:rsidDel="0041289A" w:rsidTr="004903B0">
        <w:trPr>
          <w:del w:id="484" w:author="Windows User" w:date="2016-06-20T17:45:00Z"/>
        </w:trPr>
        <w:tc>
          <w:tcPr>
            <w:tcW w:w="1779" w:type="dxa"/>
          </w:tcPr>
          <w:p w:rsidR="004903B0" w:rsidRPr="00AA38E8" w:rsidDel="0041289A" w:rsidRDefault="004903B0" w:rsidP="004903B0">
            <w:pPr>
              <w:spacing w:before="60"/>
              <w:rPr>
                <w:del w:id="485" w:author="Windows User" w:date="2016-06-20T17:45:00Z"/>
                <w:rFonts w:cs="Calibri"/>
                <w:b/>
                <w:bCs/>
                <w:sz w:val="16"/>
              </w:rPr>
            </w:pPr>
            <w:del w:id="486" w:author="Windows User" w:date="2016-06-20T17:45:00Z">
              <w:r w:rsidRPr="00AA38E8" w:rsidDel="0041289A">
                <w:rPr>
                  <w:rFonts w:cs="Calibri"/>
                  <w:b/>
                  <w:bCs/>
                  <w:sz w:val="16"/>
                </w:rPr>
                <w:delText>Return Value</w:delText>
              </w:r>
            </w:del>
          </w:p>
        </w:tc>
        <w:tc>
          <w:tcPr>
            <w:tcW w:w="4179" w:type="dxa"/>
          </w:tcPr>
          <w:p w:rsidR="004903B0" w:rsidRPr="00AA38E8" w:rsidDel="0041289A" w:rsidRDefault="004903B0" w:rsidP="004903B0">
            <w:pPr>
              <w:spacing w:before="60"/>
              <w:rPr>
                <w:del w:id="487" w:author="Windows User" w:date="2016-06-20T17:45:00Z"/>
                <w:rFonts w:cs="Calibri"/>
                <w:sz w:val="16"/>
              </w:rPr>
            </w:pPr>
            <w:del w:id="488" w:author="Windows User" w:date="2016-06-20T17:45:00Z">
              <w:r w:rsidDel="0041289A">
                <w:rPr>
                  <w:rFonts w:cs="Calibri"/>
                  <w:sz w:val="16"/>
                </w:rPr>
                <w:delText>None</w:delText>
              </w:r>
            </w:del>
          </w:p>
        </w:tc>
        <w:tc>
          <w:tcPr>
            <w:tcW w:w="990" w:type="dxa"/>
          </w:tcPr>
          <w:p w:rsidR="004903B0" w:rsidRPr="00AA38E8" w:rsidDel="0041289A" w:rsidRDefault="004903B0" w:rsidP="004903B0">
            <w:pPr>
              <w:spacing w:before="60"/>
              <w:rPr>
                <w:del w:id="489" w:author="Windows User" w:date="2016-06-20T17:45:00Z"/>
                <w:rFonts w:cs="Calibri"/>
                <w:sz w:val="16"/>
              </w:rPr>
            </w:pPr>
          </w:p>
        </w:tc>
        <w:tc>
          <w:tcPr>
            <w:tcW w:w="990" w:type="dxa"/>
          </w:tcPr>
          <w:p w:rsidR="004903B0" w:rsidRPr="00AA38E8" w:rsidDel="0041289A" w:rsidRDefault="004903B0" w:rsidP="004903B0">
            <w:pPr>
              <w:spacing w:before="60"/>
              <w:rPr>
                <w:del w:id="490" w:author="Windows User" w:date="2016-06-20T17:45:00Z"/>
                <w:rFonts w:cs="Calibri"/>
                <w:sz w:val="16"/>
              </w:rPr>
            </w:pPr>
          </w:p>
        </w:tc>
        <w:tc>
          <w:tcPr>
            <w:tcW w:w="990" w:type="dxa"/>
          </w:tcPr>
          <w:p w:rsidR="004903B0" w:rsidRPr="00AA38E8" w:rsidDel="0041289A" w:rsidRDefault="004903B0" w:rsidP="004903B0">
            <w:pPr>
              <w:spacing w:before="60"/>
              <w:rPr>
                <w:del w:id="491" w:author="Windows User" w:date="2016-06-20T17:45:00Z"/>
                <w:rFonts w:cs="Calibri"/>
                <w:sz w:val="16"/>
              </w:rPr>
            </w:pPr>
          </w:p>
        </w:tc>
      </w:tr>
    </w:tbl>
    <w:p w:rsidR="00AF6244" w:rsidDel="0041289A" w:rsidRDefault="00AF6244" w:rsidP="00AF6244">
      <w:pPr>
        <w:rPr>
          <w:del w:id="492" w:author="Windows User" w:date="2016-06-20T17:45:00Z"/>
          <w:rFonts w:cs="Calibri"/>
        </w:rPr>
      </w:pPr>
    </w:p>
    <w:p w:rsidR="00AF6244" w:rsidRPr="00544B42" w:rsidDel="0041289A" w:rsidRDefault="00AF6244" w:rsidP="00AF6244">
      <w:pPr>
        <w:pStyle w:val="Heading2"/>
        <w:numPr>
          <w:ilvl w:val="3"/>
          <w:numId w:val="11"/>
        </w:numPr>
        <w:spacing w:after="60"/>
        <w:rPr>
          <w:del w:id="493" w:author="Windows User" w:date="2016-06-20T17:45:00Z"/>
          <w:rFonts w:ascii="Calibri" w:hAnsi="Calibri" w:cs="Calibri"/>
        </w:rPr>
      </w:pPr>
      <w:bookmarkStart w:id="494" w:name="_Toc426565680"/>
      <w:bookmarkStart w:id="495" w:name="_Toc427321583"/>
      <w:bookmarkStart w:id="496" w:name="_Toc454208930"/>
      <w:bookmarkStart w:id="497" w:name="_Toc421011541"/>
      <w:del w:id="498" w:author="Windows User" w:date="2016-06-20T17:45:00Z">
        <w:r w:rsidDel="0041289A">
          <w:rPr>
            <w:rFonts w:ascii="Calibri" w:hAnsi="Calibri" w:cs="Calibri"/>
          </w:rPr>
          <w:delText>Design Rationale</w:delText>
        </w:r>
        <w:bookmarkEnd w:id="494"/>
        <w:bookmarkEnd w:id="495"/>
        <w:bookmarkEnd w:id="496"/>
      </w:del>
    </w:p>
    <w:p w:rsidR="00E232A1" w:rsidRPr="00B352BE" w:rsidDel="0041289A" w:rsidRDefault="00544B42" w:rsidP="00E232A1">
      <w:pPr>
        <w:rPr>
          <w:del w:id="499" w:author="Windows User" w:date="2016-06-20T17:45:00Z"/>
          <w:lang w:bidi="ar-SA"/>
        </w:rPr>
      </w:pPr>
      <w:del w:id="500" w:author="Windows User" w:date="2016-06-20T17:45:00Z">
        <w:r w:rsidDel="0041289A">
          <w:rPr>
            <w:lang w:bidi="ar-SA"/>
          </w:rPr>
          <w:delText xml:space="preserve">Note: </w:delText>
        </w:r>
        <w:r w:rsidR="00E232A1" w:rsidDel="0041289A">
          <w:rPr>
            <w:lang w:bidi="ar-SA"/>
          </w:rPr>
          <w:delText>*</w:delText>
        </w:r>
        <w:r w:rsidR="00E232A1" w:rsidRPr="00E232A1" w:rsidDel="0041289A">
          <w:rPr>
            <w:lang w:bidi="ar-SA"/>
          </w:rPr>
          <w:delText>PinionAgInp_HwDeg_T_f32</w:delText>
        </w:r>
        <w:r w:rsidDel="0041289A">
          <w:rPr>
            <w:lang w:bidi="ar-SA"/>
          </w:rPr>
          <w:delText xml:space="preserve"> is output of the function.</w:delText>
        </w:r>
      </w:del>
    </w:p>
    <w:p w:rsidR="00AF6244" w:rsidRPr="00AA38E8" w:rsidDel="0041289A" w:rsidRDefault="00AF6244" w:rsidP="00AF6244">
      <w:pPr>
        <w:pStyle w:val="Heading2"/>
        <w:numPr>
          <w:ilvl w:val="3"/>
          <w:numId w:val="11"/>
        </w:numPr>
        <w:spacing w:after="60"/>
        <w:rPr>
          <w:del w:id="501" w:author="Windows User" w:date="2016-06-20T17:45:00Z"/>
          <w:rFonts w:ascii="Calibri" w:hAnsi="Calibri" w:cs="Calibri"/>
        </w:rPr>
      </w:pPr>
      <w:bookmarkStart w:id="502" w:name="_Toc426565681"/>
      <w:bookmarkStart w:id="503" w:name="_Toc427321584"/>
      <w:bookmarkStart w:id="504" w:name="_Toc454208931"/>
      <w:del w:id="505" w:author="Windows User" w:date="2016-06-20T17:45:00Z">
        <w:r w:rsidDel="0041289A">
          <w:rPr>
            <w:rFonts w:ascii="Calibri" w:hAnsi="Calibri" w:cs="Calibri"/>
          </w:rPr>
          <w:delText>Processing</w:delText>
        </w:r>
        <w:bookmarkEnd w:id="497"/>
        <w:bookmarkEnd w:id="502"/>
        <w:bookmarkEnd w:id="503"/>
        <w:bookmarkEnd w:id="504"/>
      </w:del>
    </w:p>
    <w:p w:rsidR="00AF6244" w:rsidDel="0041289A" w:rsidRDefault="00AF6244" w:rsidP="00AF6244">
      <w:pPr>
        <w:rPr>
          <w:del w:id="506" w:author="Windows User" w:date="2016-06-20T17:45:00Z"/>
        </w:rPr>
      </w:pPr>
      <w:del w:id="507" w:author="Windows User" w:date="2016-06-20T17:45:00Z">
        <w:r w:rsidRPr="00F44962" w:rsidDel="0041289A">
          <w:rPr>
            <w:rFonts w:cs="Calibri"/>
          </w:rPr>
          <w:delText>Refer to the “</w:delText>
        </w:r>
        <w:r w:rsidR="00862907" w:rsidRPr="00862907" w:rsidDel="0041289A">
          <w:delText>CmplncCmp</w:delText>
        </w:r>
        <w:r w:rsidRPr="00F44962" w:rsidDel="0041289A">
          <w:delText xml:space="preserve">” </w:delText>
        </w:r>
        <w:r w:rsidR="00862907" w:rsidDel="0041289A">
          <w:delText>subsystem</w:delText>
        </w:r>
        <w:r w:rsidRPr="00F44962" w:rsidDel="0041289A">
          <w:delText xml:space="preserve"> of the Simulink model of the design.</w:delText>
        </w:r>
      </w:del>
    </w:p>
    <w:p w:rsidR="00AF6244" w:rsidRPr="00AA38E8" w:rsidDel="0041289A" w:rsidRDefault="00AF6244" w:rsidP="00AF6244">
      <w:pPr>
        <w:pStyle w:val="Heading2"/>
        <w:numPr>
          <w:ilvl w:val="2"/>
          <w:numId w:val="11"/>
        </w:numPr>
        <w:tabs>
          <w:tab w:val="clear" w:pos="1017"/>
          <w:tab w:val="num" w:pos="567"/>
        </w:tabs>
        <w:spacing w:after="60"/>
        <w:ind w:left="567"/>
        <w:rPr>
          <w:del w:id="508" w:author="Windows User" w:date="2016-06-20T17:45:00Z"/>
          <w:rFonts w:ascii="Calibri" w:hAnsi="Calibri" w:cs="Calibri"/>
        </w:rPr>
      </w:pPr>
      <w:bookmarkStart w:id="509" w:name="_Toc427321585"/>
      <w:bookmarkStart w:id="510" w:name="_Toc454208932"/>
      <w:del w:id="511" w:author="Windows User" w:date="2016-06-20T17:45:00Z">
        <w:r w:rsidDel="0041289A">
          <w:rPr>
            <w:rFonts w:ascii="Calibri" w:hAnsi="Calibri" w:cs="Calibri"/>
          </w:rPr>
          <w:delText>Local Function #2</w:delText>
        </w:r>
        <w:bookmarkEnd w:id="509"/>
        <w:bookmarkEnd w:id="510"/>
      </w:del>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9"/>
        <w:gridCol w:w="4179"/>
        <w:gridCol w:w="990"/>
        <w:gridCol w:w="990"/>
        <w:gridCol w:w="990"/>
      </w:tblGrid>
      <w:tr w:rsidR="00AF6244" w:rsidRPr="00AA38E8" w:rsidDel="0041289A" w:rsidTr="004903B0">
        <w:trPr>
          <w:del w:id="512" w:author="Windows User" w:date="2016-06-20T17:45:00Z"/>
        </w:trPr>
        <w:tc>
          <w:tcPr>
            <w:tcW w:w="1779" w:type="dxa"/>
          </w:tcPr>
          <w:p w:rsidR="00AF6244" w:rsidRPr="00AA38E8" w:rsidDel="0041289A" w:rsidRDefault="00AF6244" w:rsidP="004903B0">
            <w:pPr>
              <w:spacing w:before="60"/>
              <w:rPr>
                <w:del w:id="513" w:author="Windows User" w:date="2016-06-20T17:45:00Z"/>
                <w:rFonts w:cs="Calibri"/>
                <w:b/>
                <w:bCs/>
                <w:sz w:val="16"/>
              </w:rPr>
            </w:pPr>
            <w:del w:id="514" w:author="Windows User" w:date="2016-06-20T17:45:00Z">
              <w:r w:rsidRPr="00AA38E8" w:rsidDel="0041289A">
                <w:rPr>
                  <w:rFonts w:cs="Calibri"/>
                  <w:b/>
                  <w:bCs/>
                  <w:sz w:val="16"/>
                </w:rPr>
                <w:delText>Function Name</w:delText>
              </w:r>
            </w:del>
          </w:p>
        </w:tc>
        <w:tc>
          <w:tcPr>
            <w:tcW w:w="4179" w:type="dxa"/>
          </w:tcPr>
          <w:p w:rsidR="00AF6244" w:rsidRPr="00AA38E8" w:rsidDel="0041289A" w:rsidRDefault="00862907" w:rsidP="004903B0">
            <w:pPr>
              <w:spacing w:before="60"/>
              <w:rPr>
                <w:del w:id="515" w:author="Windows User" w:date="2016-06-20T17:45:00Z"/>
                <w:rFonts w:cs="Calibri"/>
                <w:sz w:val="16"/>
              </w:rPr>
            </w:pPr>
            <w:del w:id="516" w:author="Windows User" w:date="2016-06-20T17:45:00Z">
              <w:r w:rsidRPr="00862907" w:rsidDel="0041289A">
                <w:rPr>
                  <w:rFonts w:cs="Calibri"/>
                  <w:sz w:val="16"/>
                </w:rPr>
                <w:delText>HwSigArbn</w:delText>
              </w:r>
            </w:del>
          </w:p>
        </w:tc>
        <w:tc>
          <w:tcPr>
            <w:tcW w:w="990" w:type="dxa"/>
            <w:shd w:val="pct30" w:color="FFFF00" w:fill="auto"/>
          </w:tcPr>
          <w:p w:rsidR="00AF6244" w:rsidRPr="00AA38E8" w:rsidDel="0041289A" w:rsidRDefault="00AF6244" w:rsidP="004903B0">
            <w:pPr>
              <w:spacing w:before="60"/>
              <w:jc w:val="center"/>
              <w:rPr>
                <w:del w:id="517" w:author="Windows User" w:date="2016-06-20T17:45:00Z"/>
                <w:rFonts w:cs="Calibri"/>
                <w:sz w:val="16"/>
              </w:rPr>
            </w:pPr>
            <w:del w:id="518" w:author="Windows User" w:date="2016-06-20T17:45:00Z">
              <w:r w:rsidRPr="00AA38E8" w:rsidDel="0041289A">
                <w:rPr>
                  <w:rFonts w:cs="Calibri"/>
                  <w:sz w:val="16"/>
                </w:rPr>
                <w:delText>Type</w:delText>
              </w:r>
            </w:del>
          </w:p>
        </w:tc>
        <w:tc>
          <w:tcPr>
            <w:tcW w:w="990" w:type="dxa"/>
            <w:shd w:val="pct30" w:color="FFFF00" w:fill="auto"/>
          </w:tcPr>
          <w:p w:rsidR="00AF6244" w:rsidRPr="00AA38E8" w:rsidDel="0041289A" w:rsidRDefault="00AF6244" w:rsidP="004903B0">
            <w:pPr>
              <w:spacing w:before="60"/>
              <w:jc w:val="center"/>
              <w:rPr>
                <w:del w:id="519" w:author="Windows User" w:date="2016-06-20T17:45:00Z"/>
                <w:rFonts w:cs="Calibri"/>
                <w:sz w:val="16"/>
              </w:rPr>
            </w:pPr>
            <w:del w:id="520" w:author="Windows User" w:date="2016-06-20T17:45:00Z">
              <w:r w:rsidRPr="00AA38E8" w:rsidDel="0041289A">
                <w:rPr>
                  <w:rFonts w:cs="Calibri"/>
                  <w:sz w:val="16"/>
                </w:rPr>
                <w:delText>Min</w:delText>
              </w:r>
            </w:del>
          </w:p>
        </w:tc>
        <w:tc>
          <w:tcPr>
            <w:tcW w:w="990" w:type="dxa"/>
            <w:shd w:val="pct30" w:color="FFFF00" w:fill="auto"/>
          </w:tcPr>
          <w:p w:rsidR="00AF6244" w:rsidRPr="00AA38E8" w:rsidDel="0041289A" w:rsidRDefault="00AF6244" w:rsidP="004903B0">
            <w:pPr>
              <w:spacing w:before="60"/>
              <w:jc w:val="center"/>
              <w:rPr>
                <w:del w:id="521" w:author="Windows User" w:date="2016-06-20T17:45:00Z"/>
                <w:rFonts w:cs="Calibri"/>
                <w:sz w:val="16"/>
              </w:rPr>
            </w:pPr>
            <w:del w:id="522" w:author="Windows User" w:date="2016-06-20T17:45:00Z">
              <w:r w:rsidRPr="00AA38E8" w:rsidDel="0041289A">
                <w:rPr>
                  <w:rFonts w:cs="Calibri"/>
                  <w:sz w:val="16"/>
                </w:rPr>
                <w:delText>Max</w:delText>
              </w:r>
            </w:del>
          </w:p>
        </w:tc>
      </w:tr>
      <w:tr w:rsidR="00733450" w:rsidRPr="00AA38E8" w:rsidDel="0041289A" w:rsidTr="004903B0">
        <w:trPr>
          <w:del w:id="523" w:author="Windows User" w:date="2016-06-20T17:45:00Z"/>
        </w:trPr>
        <w:tc>
          <w:tcPr>
            <w:tcW w:w="1779" w:type="dxa"/>
            <w:vMerge w:val="restart"/>
          </w:tcPr>
          <w:p w:rsidR="00733450" w:rsidRPr="00733450" w:rsidDel="0041289A" w:rsidRDefault="00733450" w:rsidP="00101292">
            <w:pPr>
              <w:spacing w:before="60"/>
              <w:rPr>
                <w:del w:id="524" w:author="Windows User" w:date="2016-06-20T17:45:00Z"/>
                <w:rFonts w:cs="Calibri"/>
                <w:bCs/>
                <w:sz w:val="16"/>
              </w:rPr>
            </w:pPr>
            <w:del w:id="525" w:author="Windows User" w:date="2016-06-20T17:45:00Z">
              <w:r w:rsidRPr="00733450" w:rsidDel="0041289A">
                <w:rPr>
                  <w:rFonts w:cs="Calibri"/>
                  <w:bCs/>
                  <w:sz w:val="16"/>
                </w:rPr>
                <w:delText xml:space="preserve">Arguments Passed </w:delText>
              </w:r>
            </w:del>
          </w:p>
        </w:tc>
        <w:tc>
          <w:tcPr>
            <w:tcW w:w="4179" w:type="dxa"/>
          </w:tcPr>
          <w:p w:rsidR="00733450" w:rsidRPr="00326A0D" w:rsidDel="0041289A" w:rsidRDefault="00733450" w:rsidP="00101292">
            <w:pPr>
              <w:spacing w:before="60"/>
              <w:rPr>
                <w:del w:id="526" w:author="Windows User" w:date="2016-06-20T17:45:00Z"/>
                <w:rFonts w:cs="Calibri"/>
                <w:sz w:val="16"/>
              </w:rPr>
            </w:pPr>
            <w:del w:id="527" w:author="Windows User" w:date="2016-06-20T17:45:00Z">
              <w:r w:rsidRPr="00101292" w:rsidDel="0041289A">
                <w:rPr>
                  <w:rFonts w:cs="Calibri"/>
                  <w:sz w:val="16"/>
                </w:rPr>
                <w:delText>SigCnt_Cnt_T_u08</w:delText>
              </w:r>
            </w:del>
          </w:p>
        </w:tc>
        <w:tc>
          <w:tcPr>
            <w:tcW w:w="990" w:type="dxa"/>
          </w:tcPr>
          <w:p w:rsidR="00733450" w:rsidRPr="00326A0D" w:rsidDel="0041289A" w:rsidRDefault="00733450" w:rsidP="00101292">
            <w:pPr>
              <w:spacing w:before="60"/>
              <w:rPr>
                <w:del w:id="528" w:author="Windows User" w:date="2016-06-20T17:45:00Z"/>
                <w:rFonts w:cs="Calibri"/>
                <w:sz w:val="16"/>
              </w:rPr>
            </w:pPr>
            <w:del w:id="529" w:author="Windows User" w:date="2016-06-20T17:45:00Z">
              <w:r w:rsidRPr="00101292" w:rsidDel="0041289A">
                <w:rPr>
                  <w:rFonts w:cs="Calibri"/>
                  <w:sz w:val="16"/>
                </w:rPr>
                <w:delText>uint8</w:delText>
              </w:r>
            </w:del>
          </w:p>
        </w:tc>
        <w:tc>
          <w:tcPr>
            <w:tcW w:w="990" w:type="dxa"/>
          </w:tcPr>
          <w:p w:rsidR="00733450" w:rsidDel="0041289A" w:rsidRDefault="00733450" w:rsidP="00101292">
            <w:pPr>
              <w:spacing w:before="60"/>
              <w:rPr>
                <w:del w:id="530" w:author="Windows User" w:date="2016-06-20T17:45:00Z"/>
                <w:rFonts w:cs="Calibri"/>
                <w:sz w:val="16"/>
              </w:rPr>
            </w:pPr>
            <w:del w:id="531" w:author="Windows User" w:date="2016-06-20T17:45:00Z">
              <w:r w:rsidDel="0041289A">
                <w:rPr>
                  <w:rFonts w:cs="Calibri"/>
                  <w:sz w:val="16"/>
                </w:rPr>
                <w:delText>0</w:delText>
              </w:r>
            </w:del>
          </w:p>
        </w:tc>
        <w:tc>
          <w:tcPr>
            <w:tcW w:w="990" w:type="dxa"/>
          </w:tcPr>
          <w:p w:rsidR="00733450" w:rsidDel="0041289A" w:rsidRDefault="00733450" w:rsidP="00101292">
            <w:pPr>
              <w:spacing w:before="60"/>
              <w:rPr>
                <w:del w:id="532" w:author="Windows User" w:date="2016-06-20T17:45:00Z"/>
                <w:rFonts w:cs="Calibri"/>
                <w:sz w:val="16"/>
              </w:rPr>
            </w:pPr>
            <w:del w:id="533" w:author="Windows User" w:date="2016-06-20T17:45:00Z">
              <w:r w:rsidDel="0041289A">
                <w:rPr>
                  <w:rFonts w:cs="Calibri"/>
                  <w:sz w:val="16"/>
                </w:rPr>
                <w:delText>255</w:delText>
              </w:r>
            </w:del>
          </w:p>
        </w:tc>
      </w:tr>
      <w:tr w:rsidR="00733450" w:rsidRPr="00AA38E8" w:rsidDel="0041289A" w:rsidTr="004903B0">
        <w:trPr>
          <w:del w:id="534" w:author="Windows User" w:date="2016-06-20T17:45:00Z"/>
        </w:trPr>
        <w:tc>
          <w:tcPr>
            <w:tcW w:w="1779" w:type="dxa"/>
            <w:vMerge/>
          </w:tcPr>
          <w:p w:rsidR="00733450" w:rsidRPr="00AA38E8" w:rsidDel="0041289A" w:rsidRDefault="00733450" w:rsidP="00101292">
            <w:pPr>
              <w:spacing w:before="60"/>
              <w:rPr>
                <w:del w:id="535" w:author="Windows User" w:date="2016-06-20T17:45:00Z"/>
                <w:rFonts w:cs="Calibri"/>
                <w:b/>
                <w:bCs/>
                <w:sz w:val="16"/>
              </w:rPr>
            </w:pPr>
          </w:p>
        </w:tc>
        <w:tc>
          <w:tcPr>
            <w:tcW w:w="4179" w:type="dxa"/>
          </w:tcPr>
          <w:p w:rsidR="00733450" w:rsidRPr="00AA38E8" w:rsidDel="0041289A" w:rsidRDefault="00733450" w:rsidP="00101292">
            <w:pPr>
              <w:spacing w:before="60"/>
              <w:rPr>
                <w:del w:id="536" w:author="Windows User" w:date="2016-06-20T17:45:00Z"/>
                <w:rFonts w:cs="Calibri"/>
                <w:sz w:val="16"/>
              </w:rPr>
            </w:pPr>
            <w:del w:id="537" w:author="Windows User" w:date="2016-06-20T17:45:00Z">
              <w:r w:rsidDel="0041289A">
                <w:rPr>
                  <w:rFonts w:cs="Calibri"/>
                  <w:sz w:val="16"/>
                </w:rPr>
                <w:delText>*</w:delText>
              </w:r>
              <w:r w:rsidRPr="00862907" w:rsidDel="0041289A">
                <w:rPr>
                  <w:rFonts w:cs="Calibri"/>
                  <w:sz w:val="16"/>
                </w:rPr>
                <w:delText>HwAgIdptSigInp_Cnt_T_u08</w:delText>
              </w:r>
            </w:del>
          </w:p>
        </w:tc>
        <w:tc>
          <w:tcPr>
            <w:tcW w:w="990" w:type="dxa"/>
          </w:tcPr>
          <w:p w:rsidR="00733450" w:rsidRPr="00AA38E8" w:rsidDel="0041289A" w:rsidRDefault="00733450" w:rsidP="00101292">
            <w:pPr>
              <w:spacing w:before="60"/>
              <w:rPr>
                <w:del w:id="538" w:author="Windows User" w:date="2016-06-20T17:45:00Z"/>
                <w:rFonts w:cs="Calibri"/>
                <w:sz w:val="16"/>
              </w:rPr>
            </w:pPr>
            <w:del w:id="539" w:author="Windows User" w:date="2016-06-20T17:45:00Z">
              <w:r w:rsidDel="0041289A">
                <w:rPr>
                  <w:rFonts w:cs="Calibri"/>
                  <w:sz w:val="16"/>
                </w:rPr>
                <w:delText>uint8</w:delText>
              </w:r>
            </w:del>
          </w:p>
        </w:tc>
        <w:tc>
          <w:tcPr>
            <w:tcW w:w="990" w:type="dxa"/>
          </w:tcPr>
          <w:p w:rsidR="00733450" w:rsidRPr="00AA38E8" w:rsidDel="0041289A" w:rsidRDefault="00733450" w:rsidP="00101292">
            <w:pPr>
              <w:spacing w:before="60"/>
              <w:rPr>
                <w:del w:id="540" w:author="Windows User" w:date="2016-06-20T17:45:00Z"/>
                <w:rFonts w:cs="Calibri"/>
                <w:sz w:val="16"/>
              </w:rPr>
            </w:pPr>
            <w:del w:id="541" w:author="Windows User" w:date="2016-06-20T17:45:00Z">
              <w:r w:rsidDel="0041289A">
                <w:rPr>
                  <w:rFonts w:cs="Calibri"/>
                  <w:sz w:val="16"/>
                </w:rPr>
                <w:delText>0</w:delText>
              </w:r>
            </w:del>
          </w:p>
        </w:tc>
        <w:tc>
          <w:tcPr>
            <w:tcW w:w="990" w:type="dxa"/>
          </w:tcPr>
          <w:p w:rsidR="00733450" w:rsidRPr="00AA38E8" w:rsidDel="0041289A" w:rsidRDefault="00733450" w:rsidP="00101292">
            <w:pPr>
              <w:spacing w:before="60"/>
              <w:rPr>
                <w:del w:id="542" w:author="Windows User" w:date="2016-06-20T17:45:00Z"/>
                <w:rFonts w:cs="Calibri"/>
                <w:sz w:val="16"/>
              </w:rPr>
            </w:pPr>
            <w:del w:id="543" w:author="Windows User" w:date="2016-06-20T17:45:00Z">
              <w:r w:rsidDel="0041289A">
                <w:rPr>
                  <w:rFonts w:cs="Calibri"/>
                  <w:sz w:val="16"/>
                </w:rPr>
                <w:delText>2</w:delText>
              </w:r>
            </w:del>
          </w:p>
        </w:tc>
      </w:tr>
      <w:tr w:rsidR="00733450" w:rsidRPr="00AA38E8" w:rsidDel="0041289A" w:rsidTr="004903B0">
        <w:trPr>
          <w:del w:id="544" w:author="Windows User" w:date="2016-06-20T17:45:00Z"/>
        </w:trPr>
        <w:tc>
          <w:tcPr>
            <w:tcW w:w="1779" w:type="dxa"/>
            <w:vMerge/>
          </w:tcPr>
          <w:p w:rsidR="00733450" w:rsidRPr="00AA38E8" w:rsidDel="0041289A" w:rsidRDefault="00733450" w:rsidP="00101292">
            <w:pPr>
              <w:spacing w:before="60"/>
              <w:rPr>
                <w:del w:id="545" w:author="Windows User" w:date="2016-06-20T17:45:00Z"/>
                <w:rFonts w:cs="Calibri"/>
                <w:b/>
                <w:bCs/>
                <w:sz w:val="16"/>
              </w:rPr>
            </w:pPr>
          </w:p>
        </w:tc>
        <w:tc>
          <w:tcPr>
            <w:tcW w:w="4179" w:type="dxa"/>
          </w:tcPr>
          <w:p w:rsidR="00733450" w:rsidRPr="00AA38E8" w:rsidDel="0041289A" w:rsidRDefault="00733450" w:rsidP="00101292">
            <w:pPr>
              <w:spacing w:before="60"/>
              <w:rPr>
                <w:del w:id="546" w:author="Windows User" w:date="2016-06-20T17:45:00Z"/>
                <w:rFonts w:cs="Calibri"/>
                <w:sz w:val="16"/>
              </w:rPr>
            </w:pPr>
            <w:del w:id="547" w:author="Windows User" w:date="2016-06-20T17:45:00Z">
              <w:r w:rsidDel="0041289A">
                <w:rPr>
                  <w:rFonts w:cs="Calibri"/>
                  <w:sz w:val="16"/>
                </w:rPr>
                <w:delText>*</w:delText>
              </w:r>
              <w:r w:rsidRPr="00862907" w:rsidDel="0041289A">
                <w:rPr>
                  <w:rFonts w:cs="Calibri"/>
                  <w:sz w:val="16"/>
                </w:rPr>
                <w:delText>PinionAgInp_HwDeg_T_f32</w:delText>
              </w:r>
            </w:del>
          </w:p>
        </w:tc>
        <w:tc>
          <w:tcPr>
            <w:tcW w:w="990" w:type="dxa"/>
          </w:tcPr>
          <w:p w:rsidR="00733450" w:rsidRPr="00AA38E8" w:rsidDel="0041289A" w:rsidRDefault="00733450" w:rsidP="00101292">
            <w:pPr>
              <w:spacing w:before="60"/>
              <w:rPr>
                <w:del w:id="548" w:author="Windows User" w:date="2016-06-20T17:45:00Z"/>
                <w:rFonts w:cs="Calibri"/>
                <w:sz w:val="16"/>
              </w:rPr>
            </w:pPr>
            <w:del w:id="549" w:author="Windows User" w:date="2016-06-20T17:45:00Z">
              <w:r w:rsidRPr="00C80B2D" w:rsidDel="0041289A">
                <w:rPr>
                  <w:rFonts w:cs="Calibri"/>
                  <w:sz w:val="16"/>
                </w:rPr>
                <w:delText>float32</w:delText>
              </w:r>
            </w:del>
          </w:p>
        </w:tc>
        <w:tc>
          <w:tcPr>
            <w:tcW w:w="990" w:type="dxa"/>
          </w:tcPr>
          <w:p w:rsidR="00733450" w:rsidRPr="00AA38E8" w:rsidDel="0041289A" w:rsidRDefault="00733450" w:rsidP="00101292">
            <w:pPr>
              <w:spacing w:before="60"/>
              <w:rPr>
                <w:del w:id="550" w:author="Windows User" w:date="2016-06-20T17:45:00Z"/>
                <w:rFonts w:cs="Calibri"/>
                <w:sz w:val="16"/>
              </w:rPr>
            </w:pPr>
            <w:del w:id="551" w:author="Windows User" w:date="2016-06-20T17:45:00Z">
              <w:r w:rsidDel="0041289A">
                <w:rPr>
                  <w:rFonts w:cs="Calibri"/>
                  <w:sz w:val="16"/>
                </w:rPr>
                <w:delText>0</w:delText>
              </w:r>
            </w:del>
          </w:p>
        </w:tc>
        <w:tc>
          <w:tcPr>
            <w:tcW w:w="990" w:type="dxa"/>
          </w:tcPr>
          <w:p w:rsidR="00733450" w:rsidRPr="00AA38E8" w:rsidDel="0041289A" w:rsidRDefault="00733450" w:rsidP="00101292">
            <w:pPr>
              <w:spacing w:before="60"/>
              <w:rPr>
                <w:del w:id="552" w:author="Windows User" w:date="2016-06-20T17:45:00Z"/>
                <w:rFonts w:cs="Calibri"/>
                <w:sz w:val="16"/>
              </w:rPr>
            </w:pPr>
            <w:del w:id="553" w:author="Windows User" w:date="2016-06-20T17:45:00Z">
              <w:r w:rsidDel="0041289A">
                <w:rPr>
                  <w:rFonts w:cs="Calibri"/>
                  <w:sz w:val="16"/>
                </w:rPr>
                <w:delText>2880</w:delText>
              </w:r>
            </w:del>
          </w:p>
        </w:tc>
      </w:tr>
      <w:tr w:rsidR="00733450" w:rsidRPr="00AA38E8" w:rsidDel="0041289A" w:rsidTr="004903B0">
        <w:trPr>
          <w:del w:id="554" w:author="Windows User" w:date="2016-06-20T17:45:00Z"/>
        </w:trPr>
        <w:tc>
          <w:tcPr>
            <w:tcW w:w="1779" w:type="dxa"/>
            <w:vMerge/>
          </w:tcPr>
          <w:p w:rsidR="00733450" w:rsidRPr="00AA38E8" w:rsidDel="0041289A" w:rsidRDefault="00733450" w:rsidP="00101292">
            <w:pPr>
              <w:spacing w:before="60"/>
              <w:rPr>
                <w:del w:id="555" w:author="Windows User" w:date="2016-06-20T17:45:00Z"/>
                <w:rFonts w:cs="Calibri"/>
                <w:b/>
                <w:bCs/>
                <w:sz w:val="16"/>
              </w:rPr>
            </w:pPr>
          </w:p>
        </w:tc>
        <w:tc>
          <w:tcPr>
            <w:tcW w:w="4179" w:type="dxa"/>
          </w:tcPr>
          <w:p w:rsidR="00733450" w:rsidRPr="003C200B" w:rsidDel="0041289A" w:rsidRDefault="00733450" w:rsidP="00101292">
            <w:pPr>
              <w:spacing w:before="60"/>
              <w:rPr>
                <w:del w:id="556" w:author="Windows User" w:date="2016-06-20T17:45:00Z"/>
                <w:rFonts w:cs="Calibri"/>
                <w:sz w:val="16"/>
              </w:rPr>
            </w:pPr>
            <w:del w:id="557" w:author="Windows User" w:date="2016-06-20T17:45:00Z">
              <w:r w:rsidDel="0041289A">
                <w:rPr>
                  <w:rFonts w:cs="Calibri"/>
                  <w:sz w:val="16"/>
                </w:rPr>
                <w:delText>*</w:delText>
              </w:r>
              <w:r w:rsidRPr="00862907" w:rsidDel="0041289A">
                <w:rPr>
                  <w:rFonts w:cs="Calibri"/>
                  <w:sz w:val="16"/>
                </w:rPr>
                <w:delText>SeldPinionAgConf_Uls_T_f32</w:delText>
              </w:r>
            </w:del>
          </w:p>
        </w:tc>
        <w:tc>
          <w:tcPr>
            <w:tcW w:w="990" w:type="dxa"/>
          </w:tcPr>
          <w:p w:rsidR="00733450" w:rsidRPr="00AA38E8" w:rsidDel="0041289A" w:rsidRDefault="00733450" w:rsidP="00101292">
            <w:pPr>
              <w:spacing w:before="60"/>
              <w:rPr>
                <w:del w:id="558" w:author="Windows User" w:date="2016-06-20T17:45:00Z"/>
                <w:rFonts w:cs="Calibri"/>
                <w:sz w:val="16"/>
              </w:rPr>
            </w:pPr>
            <w:del w:id="559" w:author="Windows User" w:date="2016-06-20T17:45:00Z">
              <w:r w:rsidRPr="00C80B2D" w:rsidDel="0041289A">
                <w:rPr>
                  <w:rFonts w:cs="Calibri"/>
                  <w:sz w:val="16"/>
                </w:rPr>
                <w:delText>float32</w:delText>
              </w:r>
            </w:del>
          </w:p>
        </w:tc>
        <w:tc>
          <w:tcPr>
            <w:tcW w:w="990" w:type="dxa"/>
          </w:tcPr>
          <w:p w:rsidR="00733450" w:rsidRPr="00AA38E8" w:rsidDel="0041289A" w:rsidRDefault="00733450" w:rsidP="00101292">
            <w:pPr>
              <w:spacing w:before="60"/>
              <w:rPr>
                <w:del w:id="560" w:author="Windows User" w:date="2016-06-20T17:45:00Z"/>
                <w:rFonts w:cs="Calibri"/>
                <w:sz w:val="16"/>
              </w:rPr>
            </w:pPr>
            <w:del w:id="561" w:author="Windows User" w:date="2016-06-20T17:45:00Z">
              <w:r w:rsidDel="0041289A">
                <w:rPr>
                  <w:rFonts w:cs="Calibri"/>
                  <w:sz w:val="16"/>
                </w:rPr>
                <w:delText>0</w:delText>
              </w:r>
            </w:del>
          </w:p>
        </w:tc>
        <w:tc>
          <w:tcPr>
            <w:tcW w:w="990" w:type="dxa"/>
          </w:tcPr>
          <w:p w:rsidR="00733450" w:rsidRPr="00AA38E8" w:rsidDel="0041289A" w:rsidRDefault="00733450" w:rsidP="00101292">
            <w:pPr>
              <w:spacing w:before="60"/>
              <w:rPr>
                <w:del w:id="562" w:author="Windows User" w:date="2016-06-20T17:45:00Z"/>
                <w:rFonts w:cs="Calibri"/>
                <w:sz w:val="16"/>
              </w:rPr>
            </w:pPr>
            <w:del w:id="563" w:author="Windows User" w:date="2016-06-20T17:45:00Z">
              <w:r w:rsidDel="0041289A">
                <w:rPr>
                  <w:rFonts w:cs="Calibri"/>
                  <w:sz w:val="16"/>
                </w:rPr>
                <w:delText>1</w:delText>
              </w:r>
            </w:del>
          </w:p>
        </w:tc>
      </w:tr>
      <w:tr w:rsidR="00733450" w:rsidRPr="00AA38E8" w:rsidDel="0041289A" w:rsidTr="004903B0">
        <w:trPr>
          <w:del w:id="564" w:author="Windows User" w:date="2016-06-20T17:45:00Z"/>
        </w:trPr>
        <w:tc>
          <w:tcPr>
            <w:tcW w:w="1779" w:type="dxa"/>
            <w:vMerge/>
          </w:tcPr>
          <w:p w:rsidR="00733450" w:rsidRPr="00AA38E8" w:rsidDel="0041289A" w:rsidRDefault="00733450" w:rsidP="00101292">
            <w:pPr>
              <w:spacing w:before="60"/>
              <w:rPr>
                <w:del w:id="565" w:author="Windows User" w:date="2016-06-20T17:45:00Z"/>
                <w:rFonts w:cs="Calibri"/>
                <w:b/>
                <w:bCs/>
                <w:sz w:val="16"/>
              </w:rPr>
            </w:pPr>
          </w:p>
        </w:tc>
        <w:tc>
          <w:tcPr>
            <w:tcW w:w="4179" w:type="dxa"/>
          </w:tcPr>
          <w:p w:rsidR="00733450" w:rsidRPr="00C80B2D" w:rsidDel="0041289A" w:rsidRDefault="00733450" w:rsidP="00101292">
            <w:pPr>
              <w:spacing w:before="60"/>
              <w:rPr>
                <w:del w:id="566" w:author="Windows User" w:date="2016-06-20T17:45:00Z"/>
                <w:rFonts w:cs="Calibri"/>
                <w:sz w:val="16"/>
              </w:rPr>
            </w:pPr>
            <w:del w:id="567" w:author="Windows User" w:date="2016-06-20T17:45:00Z">
              <w:r w:rsidDel="0041289A">
                <w:rPr>
                  <w:rFonts w:cs="Calibri"/>
                  <w:sz w:val="16"/>
                </w:rPr>
                <w:delText>*</w:delText>
              </w:r>
              <w:r w:rsidRPr="00862907" w:rsidDel="0041289A">
                <w:rPr>
                  <w:rFonts w:cs="Calibri"/>
                  <w:sz w:val="16"/>
                </w:rPr>
                <w:delText>HwAgConfInp_Uls_T_f32</w:delText>
              </w:r>
            </w:del>
          </w:p>
        </w:tc>
        <w:tc>
          <w:tcPr>
            <w:tcW w:w="990" w:type="dxa"/>
          </w:tcPr>
          <w:p w:rsidR="00733450" w:rsidDel="0041289A" w:rsidRDefault="00733450" w:rsidP="00101292">
            <w:pPr>
              <w:spacing w:before="60"/>
              <w:rPr>
                <w:del w:id="568" w:author="Windows User" w:date="2016-06-20T17:45:00Z"/>
                <w:rFonts w:cs="Calibri"/>
                <w:sz w:val="16"/>
              </w:rPr>
            </w:pPr>
            <w:del w:id="569" w:author="Windows User" w:date="2016-06-20T17:45:00Z">
              <w:r w:rsidRPr="00C80B2D" w:rsidDel="0041289A">
                <w:rPr>
                  <w:rFonts w:cs="Calibri"/>
                  <w:sz w:val="16"/>
                </w:rPr>
                <w:delText>float32</w:delText>
              </w:r>
            </w:del>
          </w:p>
        </w:tc>
        <w:tc>
          <w:tcPr>
            <w:tcW w:w="990" w:type="dxa"/>
          </w:tcPr>
          <w:p w:rsidR="00733450" w:rsidRPr="00AA38E8" w:rsidDel="0041289A" w:rsidRDefault="00733450" w:rsidP="00101292">
            <w:pPr>
              <w:spacing w:before="60"/>
              <w:rPr>
                <w:del w:id="570" w:author="Windows User" w:date="2016-06-20T17:45:00Z"/>
                <w:rFonts w:cs="Calibri"/>
                <w:sz w:val="16"/>
              </w:rPr>
            </w:pPr>
            <w:del w:id="571" w:author="Windows User" w:date="2016-06-20T17:45:00Z">
              <w:r w:rsidDel="0041289A">
                <w:rPr>
                  <w:rFonts w:cs="Calibri"/>
                  <w:sz w:val="16"/>
                </w:rPr>
                <w:delText>0</w:delText>
              </w:r>
            </w:del>
          </w:p>
        </w:tc>
        <w:tc>
          <w:tcPr>
            <w:tcW w:w="990" w:type="dxa"/>
          </w:tcPr>
          <w:p w:rsidR="00733450" w:rsidRPr="00AA38E8" w:rsidDel="0041289A" w:rsidRDefault="00733450" w:rsidP="00101292">
            <w:pPr>
              <w:spacing w:before="60"/>
              <w:rPr>
                <w:del w:id="572" w:author="Windows User" w:date="2016-06-20T17:45:00Z"/>
                <w:rFonts w:cs="Calibri"/>
                <w:sz w:val="16"/>
              </w:rPr>
            </w:pPr>
            <w:del w:id="573" w:author="Windows User" w:date="2016-06-20T17:45:00Z">
              <w:r w:rsidDel="0041289A">
                <w:rPr>
                  <w:rFonts w:cs="Calibri"/>
                  <w:sz w:val="16"/>
                </w:rPr>
                <w:delText>1</w:delText>
              </w:r>
            </w:del>
          </w:p>
        </w:tc>
      </w:tr>
      <w:tr w:rsidR="00733450" w:rsidRPr="00AA38E8" w:rsidDel="0041289A" w:rsidTr="004903B0">
        <w:trPr>
          <w:del w:id="574" w:author="Windows User" w:date="2016-06-20T17:45:00Z"/>
        </w:trPr>
        <w:tc>
          <w:tcPr>
            <w:tcW w:w="1779" w:type="dxa"/>
            <w:vMerge/>
          </w:tcPr>
          <w:p w:rsidR="00733450" w:rsidRPr="00AA38E8" w:rsidDel="0041289A" w:rsidRDefault="00733450" w:rsidP="00101292">
            <w:pPr>
              <w:spacing w:before="60"/>
              <w:rPr>
                <w:del w:id="575" w:author="Windows User" w:date="2016-06-20T17:45:00Z"/>
                <w:rFonts w:cs="Calibri"/>
                <w:b/>
                <w:bCs/>
                <w:sz w:val="16"/>
              </w:rPr>
            </w:pPr>
          </w:p>
        </w:tc>
        <w:tc>
          <w:tcPr>
            <w:tcW w:w="4179" w:type="dxa"/>
          </w:tcPr>
          <w:p w:rsidR="00733450" w:rsidRPr="00C80B2D" w:rsidDel="0041289A" w:rsidRDefault="00733450" w:rsidP="00101292">
            <w:pPr>
              <w:spacing w:before="60"/>
              <w:rPr>
                <w:del w:id="576" w:author="Windows User" w:date="2016-06-20T17:45:00Z"/>
                <w:rFonts w:cs="Calibri"/>
                <w:sz w:val="16"/>
              </w:rPr>
            </w:pPr>
            <w:del w:id="577" w:author="Windows User" w:date="2016-06-20T17:45:00Z">
              <w:r w:rsidDel="0041289A">
                <w:rPr>
                  <w:rFonts w:cs="Calibri"/>
                  <w:sz w:val="16"/>
                </w:rPr>
                <w:delText>*</w:delText>
              </w:r>
              <w:r w:rsidRPr="00862907" w:rsidDel="0041289A">
                <w:rPr>
                  <w:rFonts w:cs="Calibri"/>
                  <w:sz w:val="16"/>
                </w:rPr>
                <w:delText>SeldPinionAgIdptSig_Cnt_T_u08</w:delText>
              </w:r>
            </w:del>
          </w:p>
        </w:tc>
        <w:tc>
          <w:tcPr>
            <w:tcW w:w="990" w:type="dxa"/>
          </w:tcPr>
          <w:p w:rsidR="00733450" w:rsidDel="0041289A" w:rsidRDefault="00733450" w:rsidP="00101292">
            <w:pPr>
              <w:spacing w:before="60"/>
              <w:rPr>
                <w:del w:id="578" w:author="Windows User" w:date="2016-06-20T17:45:00Z"/>
                <w:rFonts w:cs="Calibri"/>
                <w:sz w:val="16"/>
              </w:rPr>
            </w:pPr>
            <w:del w:id="579" w:author="Windows User" w:date="2016-06-20T17:45:00Z">
              <w:r w:rsidDel="0041289A">
                <w:rPr>
                  <w:rFonts w:cs="Calibri"/>
                  <w:sz w:val="16"/>
                </w:rPr>
                <w:delText>uint8</w:delText>
              </w:r>
            </w:del>
          </w:p>
        </w:tc>
        <w:tc>
          <w:tcPr>
            <w:tcW w:w="990" w:type="dxa"/>
          </w:tcPr>
          <w:p w:rsidR="00733450" w:rsidRPr="00AA38E8" w:rsidDel="0041289A" w:rsidRDefault="00733450" w:rsidP="00101292">
            <w:pPr>
              <w:spacing w:before="60"/>
              <w:rPr>
                <w:del w:id="580" w:author="Windows User" w:date="2016-06-20T17:45:00Z"/>
                <w:rFonts w:cs="Calibri"/>
                <w:sz w:val="16"/>
              </w:rPr>
            </w:pPr>
            <w:del w:id="581" w:author="Windows User" w:date="2016-06-20T17:45:00Z">
              <w:r w:rsidDel="0041289A">
                <w:rPr>
                  <w:rFonts w:cs="Calibri"/>
                  <w:sz w:val="16"/>
                </w:rPr>
                <w:delText>0</w:delText>
              </w:r>
            </w:del>
          </w:p>
        </w:tc>
        <w:tc>
          <w:tcPr>
            <w:tcW w:w="990" w:type="dxa"/>
          </w:tcPr>
          <w:p w:rsidR="00733450" w:rsidRPr="00AA38E8" w:rsidDel="0041289A" w:rsidRDefault="00733450" w:rsidP="00101292">
            <w:pPr>
              <w:spacing w:before="60"/>
              <w:rPr>
                <w:del w:id="582" w:author="Windows User" w:date="2016-06-20T17:45:00Z"/>
                <w:rFonts w:cs="Calibri"/>
                <w:sz w:val="16"/>
              </w:rPr>
            </w:pPr>
            <w:del w:id="583" w:author="Windows User" w:date="2016-06-20T17:45:00Z">
              <w:r w:rsidDel="0041289A">
                <w:rPr>
                  <w:rFonts w:cs="Calibri"/>
                  <w:sz w:val="16"/>
                </w:rPr>
                <w:delText>3</w:delText>
              </w:r>
            </w:del>
          </w:p>
        </w:tc>
      </w:tr>
      <w:tr w:rsidR="00733450" w:rsidRPr="00AA38E8" w:rsidDel="0041289A" w:rsidTr="004903B0">
        <w:trPr>
          <w:del w:id="584" w:author="Windows User" w:date="2016-06-20T17:45:00Z"/>
        </w:trPr>
        <w:tc>
          <w:tcPr>
            <w:tcW w:w="1779" w:type="dxa"/>
            <w:vMerge/>
          </w:tcPr>
          <w:p w:rsidR="00733450" w:rsidRPr="00AA38E8" w:rsidDel="0041289A" w:rsidRDefault="00733450" w:rsidP="00101292">
            <w:pPr>
              <w:spacing w:before="60"/>
              <w:rPr>
                <w:del w:id="585" w:author="Windows User" w:date="2016-06-20T17:45:00Z"/>
                <w:rFonts w:cs="Calibri"/>
                <w:b/>
                <w:bCs/>
                <w:sz w:val="16"/>
              </w:rPr>
            </w:pPr>
          </w:p>
        </w:tc>
        <w:tc>
          <w:tcPr>
            <w:tcW w:w="4179" w:type="dxa"/>
          </w:tcPr>
          <w:p w:rsidR="00733450" w:rsidRPr="00C80B2D" w:rsidDel="0041289A" w:rsidRDefault="00733450" w:rsidP="00101292">
            <w:pPr>
              <w:spacing w:before="60"/>
              <w:rPr>
                <w:del w:id="586" w:author="Windows User" w:date="2016-06-20T17:45:00Z"/>
                <w:rFonts w:cs="Calibri"/>
                <w:sz w:val="16"/>
              </w:rPr>
            </w:pPr>
            <w:del w:id="587" w:author="Windows User" w:date="2016-06-20T17:45:00Z">
              <w:r w:rsidRPr="00326A0D" w:rsidDel="0041289A">
                <w:rPr>
                  <w:rFonts w:cs="Calibri"/>
                  <w:sz w:val="16"/>
                </w:rPr>
                <w:delText>PrsntSrcSeln_Cnt_T_s08</w:delText>
              </w:r>
            </w:del>
          </w:p>
        </w:tc>
        <w:tc>
          <w:tcPr>
            <w:tcW w:w="990" w:type="dxa"/>
          </w:tcPr>
          <w:p w:rsidR="00733450" w:rsidDel="0041289A" w:rsidRDefault="00733450" w:rsidP="00101292">
            <w:pPr>
              <w:spacing w:before="60"/>
              <w:rPr>
                <w:del w:id="588" w:author="Windows User" w:date="2016-06-20T17:45:00Z"/>
                <w:rFonts w:cs="Calibri"/>
                <w:sz w:val="16"/>
              </w:rPr>
            </w:pPr>
            <w:del w:id="589" w:author="Windows User" w:date="2016-06-20T17:45:00Z">
              <w:r w:rsidRPr="00326A0D" w:rsidDel="0041289A">
                <w:rPr>
                  <w:rFonts w:cs="Calibri"/>
                  <w:sz w:val="16"/>
                </w:rPr>
                <w:delText>sint8</w:delText>
              </w:r>
            </w:del>
          </w:p>
        </w:tc>
        <w:tc>
          <w:tcPr>
            <w:tcW w:w="990" w:type="dxa"/>
          </w:tcPr>
          <w:p w:rsidR="00733450" w:rsidRPr="00AA38E8" w:rsidDel="0041289A" w:rsidRDefault="00733450" w:rsidP="00101292">
            <w:pPr>
              <w:spacing w:before="60"/>
              <w:rPr>
                <w:del w:id="590" w:author="Windows User" w:date="2016-06-20T17:45:00Z"/>
                <w:rFonts w:cs="Calibri"/>
                <w:sz w:val="16"/>
              </w:rPr>
            </w:pPr>
            <w:del w:id="591" w:author="Windows User" w:date="2016-06-20T17:45:00Z">
              <w:r w:rsidDel="0041289A">
                <w:rPr>
                  <w:rFonts w:cs="Calibri"/>
                  <w:sz w:val="16"/>
                </w:rPr>
                <w:delText>-1</w:delText>
              </w:r>
            </w:del>
          </w:p>
        </w:tc>
        <w:tc>
          <w:tcPr>
            <w:tcW w:w="990" w:type="dxa"/>
          </w:tcPr>
          <w:p w:rsidR="00733450" w:rsidRPr="00AA38E8" w:rsidDel="0041289A" w:rsidRDefault="00733450" w:rsidP="00101292">
            <w:pPr>
              <w:spacing w:before="60"/>
              <w:rPr>
                <w:del w:id="592" w:author="Windows User" w:date="2016-06-20T17:45:00Z"/>
                <w:rFonts w:cs="Calibri"/>
                <w:sz w:val="16"/>
              </w:rPr>
            </w:pPr>
            <w:del w:id="593" w:author="Windows User" w:date="2016-06-20T17:45:00Z">
              <w:r w:rsidDel="0041289A">
                <w:rPr>
                  <w:rFonts w:cs="Calibri"/>
                  <w:sz w:val="16"/>
                </w:rPr>
                <w:delText>1</w:delText>
              </w:r>
            </w:del>
          </w:p>
        </w:tc>
      </w:tr>
      <w:tr w:rsidR="00101292" w:rsidRPr="00AA38E8" w:rsidDel="0041289A" w:rsidTr="004903B0">
        <w:trPr>
          <w:del w:id="594" w:author="Windows User" w:date="2016-06-20T17:45:00Z"/>
        </w:trPr>
        <w:tc>
          <w:tcPr>
            <w:tcW w:w="1779" w:type="dxa"/>
          </w:tcPr>
          <w:p w:rsidR="00101292" w:rsidRPr="00AA38E8" w:rsidDel="0041289A" w:rsidRDefault="00101292" w:rsidP="00101292">
            <w:pPr>
              <w:spacing w:before="60"/>
              <w:rPr>
                <w:del w:id="595" w:author="Windows User" w:date="2016-06-20T17:45:00Z"/>
                <w:rFonts w:cs="Calibri"/>
                <w:b/>
                <w:bCs/>
                <w:sz w:val="16"/>
              </w:rPr>
            </w:pPr>
            <w:del w:id="596" w:author="Windows User" w:date="2016-06-20T17:45:00Z">
              <w:r w:rsidRPr="00AA38E8" w:rsidDel="0041289A">
                <w:rPr>
                  <w:rFonts w:cs="Calibri"/>
                  <w:b/>
                  <w:bCs/>
                  <w:sz w:val="16"/>
                </w:rPr>
                <w:delText>Return Value</w:delText>
              </w:r>
            </w:del>
          </w:p>
        </w:tc>
        <w:tc>
          <w:tcPr>
            <w:tcW w:w="4179" w:type="dxa"/>
          </w:tcPr>
          <w:p w:rsidR="00101292" w:rsidRPr="00AA38E8" w:rsidDel="0041289A" w:rsidRDefault="00101292" w:rsidP="00101292">
            <w:pPr>
              <w:spacing w:before="60"/>
              <w:rPr>
                <w:del w:id="597" w:author="Windows User" w:date="2016-06-20T17:45:00Z"/>
                <w:rFonts w:cs="Calibri"/>
                <w:sz w:val="16"/>
              </w:rPr>
            </w:pPr>
            <w:del w:id="598" w:author="Windows User" w:date="2016-06-20T17:45:00Z">
              <w:r w:rsidRPr="00326A0D" w:rsidDel="0041289A">
                <w:rPr>
                  <w:rFonts w:cs="Calibri"/>
                  <w:sz w:val="16"/>
                </w:rPr>
                <w:delText>SeldPinionAg_HwDeg_T_f32</w:delText>
              </w:r>
            </w:del>
          </w:p>
        </w:tc>
        <w:tc>
          <w:tcPr>
            <w:tcW w:w="990" w:type="dxa"/>
          </w:tcPr>
          <w:p w:rsidR="00101292" w:rsidDel="0041289A" w:rsidRDefault="00101292" w:rsidP="00101292">
            <w:pPr>
              <w:spacing w:before="60"/>
              <w:rPr>
                <w:del w:id="599" w:author="Windows User" w:date="2016-06-20T17:45:00Z"/>
                <w:rFonts w:cs="Calibri"/>
                <w:sz w:val="16"/>
              </w:rPr>
            </w:pPr>
            <w:del w:id="600" w:author="Windows User" w:date="2016-06-20T17:45:00Z">
              <w:r w:rsidRPr="00C80B2D" w:rsidDel="0041289A">
                <w:rPr>
                  <w:rFonts w:cs="Calibri"/>
                  <w:sz w:val="16"/>
                </w:rPr>
                <w:delText>float32</w:delText>
              </w:r>
            </w:del>
          </w:p>
        </w:tc>
        <w:tc>
          <w:tcPr>
            <w:tcW w:w="990" w:type="dxa"/>
          </w:tcPr>
          <w:p w:rsidR="00101292" w:rsidRPr="00AA38E8" w:rsidDel="0041289A" w:rsidRDefault="00101292" w:rsidP="00101292">
            <w:pPr>
              <w:spacing w:before="60"/>
              <w:rPr>
                <w:del w:id="601" w:author="Windows User" w:date="2016-06-20T17:45:00Z"/>
                <w:rFonts w:cs="Calibri"/>
                <w:sz w:val="16"/>
              </w:rPr>
            </w:pPr>
            <w:del w:id="602" w:author="Windows User" w:date="2016-06-20T17:45:00Z">
              <w:r w:rsidDel="0041289A">
                <w:rPr>
                  <w:rFonts w:cs="Calibri"/>
                  <w:sz w:val="16"/>
                </w:rPr>
                <w:delText>-1440</w:delText>
              </w:r>
            </w:del>
          </w:p>
        </w:tc>
        <w:tc>
          <w:tcPr>
            <w:tcW w:w="990" w:type="dxa"/>
          </w:tcPr>
          <w:p w:rsidR="00101292" w:rsidRPr="00AA38E8" w:rsidDel="0041289A" w:rsidRDefault="00101292" w:rsidP="00101292">
            <w:pPr>
              <w:spacing w:before="60"/>
              <w:rPr>
                <w:del w:id="603" w:author="Windows User" w:date="2016-06-20T17:45:00Z"/>
                <w:rFonts w:cs="Calibri"/>
                <w:sz w:val="16"/>
              </w:rPr>
            </w:pPr>
            <w:del w:id="604" w:author="Windows User" w:date="2016-06-20T17:45:00Z">
              <w:r w:rsidDel="0041289A">
                <w:rPr>
                  <w:rFonts w:cs="Calibri"/>
                  <w:sz w:val="16"/>
                </w:rPr>
                <w:delText>1440</w:delText>
              </w:r>
            </w:del>
          </w:p>
        </w:tc>
      </w:tr>
    </w:tbl>
    <w:p w:rsidR="00AF6244" w:rsidDel="0041289A" w:rsidRDefault="00AF6244" w:rsidP="00AF6244">
      <w:pPr>
        <w:rPr>
          <w:del w:id="605" w:author="Windows User" w:date="2016-06-20T17:45:00Z"/>
          <w:rFonts w:cs="Calibri"/>
        </w:rPr>
      </w:pPr>
    </w:p>
    <w:p w:rsidR="00B352BE" w:rsidDel="0041289A" w:rsidRDefault="00AF6244" w:rsidP="00B352BE">
      <w:pPr>
        <w:pStyle w:val="Heading2"/>
        <w:numPr>
          <w:ilvl w:val="3"/>
          <w:numId w:val="11"/>
        </w:numPr>
        <w:spacing w:after="60"/>
        <w:rPr>
          <w:del w:id="606" w:author="Windows User" w:date="2016-06-20T17:45:00Z"/>
          <w:rFonts w:ascii="Calibri" w:hAnsi="Calibri" w:cs="Calibri"/>
        </w:rPr>
      </w:pPr>
      <w:bookmarkStart w:id="607" w:name="_Toc427321586"/>
      <w:bookmarkStart w:id="608" w:name="_Toc454208933"/>
      <w:del w:id="609" w:author="Windows User" w:date="2016-06-20T17:45:00Z">
        <w:r w:rsidDel="0041289A">
          <w:rPr>
            <w:rFonts w:ascii="Calibri" w:hAnsi="Calibri" w:cs="Calibri"/>
          </w:rPr>
          <w:delText>Design Rationale</w:delText>
        </w:r>
        <w:bookmarkEnd w:id="607"/>
        <w:bookmarkEnd w:id="608"/>
      </w:del>
    </w:p>
    <w:p w:rsidR="002911A5" w:rsidRPr="002911A5" w:rsidDel="0041289A" w:rsidRDefault="002911A5" w:rsidP="002911A5">
      <w:pPr>
        <w:rPr>
          <w:del w:id="610" w:author="Windows User" w:date="2016-06-20T17:45:00Z"/>
          <w:lang w:bidi="ar-SA"/>
        </w:rPr>
      </w:pPr>
      <w:del w:id="611" w:author="Windows User" w:date="2016-06-20T17:45:00Z">
        <w:r w:rsidDel="0041289A">
          <w:rPr>
            <w:lang w:bidi="ar-SA"/>
          </w:rPr>
          <w:delText>For the implementation of “</w:delText>
        </w:r>
        <w:r w:rsidDel="0041289A">
          <w:delText>HwSigArbn”</w:delText>
        </w:r>
        <w:r w:rsidRPr="002911A5" w:rsidDel="0041289A">
          <w:rPr>
            <w:lang w:bidi="ar-SA"/>
          </w:rPr>
          <w:delText xml:space="preserve"> </w:delText>
        </w:r>
        <w:r w:rsidDel="0041289A">
          <w:rPr>
            <w:lang w:bidi="ar-SA"/>
          </w:rPr>
          <w:delText>subsystem</w:delText>
        </w:r>
        <w:r w:rsidDel="0041289A">
          <w:delText xml:space="preserve">, </w:delText>
        </w:r>
        <w:r w:rsidR="00413B1D" w:rsidDel="0041289A">
          <w:delText xml:space="preserve">even though FDD uses while loop,implicitly logic executes like a do-while loop. In agreement with FDD owner, implementation uses do-while. </w:delText>
        </w:r>
      </w:del>
    </w:p>
    <w:p w:rsidR="00B352BE" w:rsidRPr="00B352BE" w:rsidDel="0041289A" w:rsidRDefault="00B352BE" w:rsidP="00B352BE">
      <w:pPr>
        <w:rPr>
          <w:del w:id="612" w:author="Windows User" w:date="2016-06-20T17:45:00Z"/>
          <w:lang w:bidi="ar-SA"/>
        </w:rPr>
      </w:pPr>
      <w:del w:id="613" w:author="Windows User" w:date="2016-06-20T17:45:00Z">
        <w:r w:rsidDel="0041289A">
          <w:rPr>
            <w:lang w:bidi="ar-SA"/>
          </w:rPr>
          <w:delText>N</w:delText>
        </w:r>
        <w:r w:rsidR="002911A5" w:rsidDel="0041289A">
          <w:rPr>
            <w:lang w:bidi="ar-SA"/>
          </w:rPr>
          <w:delText>ote: Outputs of “</w:delText>
        </w:r>
        <w:r w:rsidR="002911A5" w:rsidRPr="002911A5" w:rsidDel="0041289A">
          <w:rPr>
            <w:lang w:bidi="ar-SA"/>
          </w:rPr>
          <w:delText>HwSigArbn</w:delText>
        </w:r>
        <w:r w:rsidR="002911A5" w:rsidDel="0041289A">
          <w:rPr>
            <w:lang w:bidi="ar-SA"/>
          </w:rPr>
          <w:delText>” function are -</w:delText>
        </w:r>
        <w:r w:rsidDel="0041289A">
          <w:rPr>
            <w:lang w:bidi="ar-SA"/>
          </w:rPr>
          <w:delText xml:space="preserve"> </w:delText>
        </w:r>
        <w:r w:rsidR="002911A5" w:rsidRPr="002911A5" w:rsidDel="0041289A">
          <w:rPr>
            <w:lang w:bidi="ar-SA"/>
          </w:rPr>
          <w:delText>SeldPinionAgConf_Uls_T_f32</w:delText>
        </w:r>
        <w:r w:rsidR="002911A5" w:rsidDel="0041289A">
          <w:rPr>
            <w:lang w:bidi="ar-SA"/>
          </w:rPr>
          <w:delText xml:space="preserve">, </w:delText>
        </w:r>
        <w:r w:rsidR="002911A5" w:rsidRPr="002911A5" w:rsidDel="0041289A">
          <w:rPr>
            <w:lang w:bidi="ar-SA"/>
          </w:rPr>
          <w:delText>SeldPinionAgIdptSig_Cnt_T_u08</w:delText>
        </w:r>
        <w:r w:rsidR="002911A5" w:rsidDel="0041289A">
          <w:rPr>
            <w:lang w:bidi="ar-SA"/>
          </w:rPr>
          <w:delText xml:space="preserve"> </w:delText>
        </w:r>
        <w:r w:rsidR="002911A5" w:rsidRPr="002911A5" w:rsidDel="0041289A">
          <w:rPr>
            <w:lang w:bidi="ar-SA"/>
          </w:rPr>
          <w:delText>and SeldPinionAg_HwDeg_T_f32</w:delText>
        </w:r>
        <w:r w:rsidR="00E232A1" w:rsidDel="0041289A">
          <w:rPr>
            <w:lang w:bidi="ar-SA"/>
          </w:rPr>
          <w:delText xml:space="preserve">, </w:delText>
        </w:r>
        <w:r w:rsidR="00E232A1" w:rsidRPr="00E232A1" w:rsidDel="0041289A">
          <w:rPr>
            <w:lang w:bidi="ar-SA"/>
          </w:rPr>
          <w:delText>PrsntSrcSeln_Cnt_T_s08</w:delText>
        </w:r>
      </w:del>
    </w:p>
    <w:p w:rsidR="00AF6244" w:rsidRPr="00734C3E" w:rsidDel="0041289A" w:rsidRDefault="00AF6244" w:rsidP="00AF6244">
      <w:pPr>
        <w:pStyle w:val="Heading2"/>
        <w:numPr>
          <w:ilvl w:val="3"/>
          <w:numId w:val="11"/>
        </w:numPr>
        <w:spacing w:after="60"/>
        <w:rPr>
          <w:del w:id="614" w:author="Windows User" w:date="2016-06-20T17:45:00Z"/>
          <w:rFonts w:ascii="Calibri" w:hAnsi="Calibri" w:cs="Calibri"/>
        </w:rPr>
      </w:pPr>
      <w:bookmarkStart w:id="615" w:name="_Toc427321587"/>
      <w:bookmarkStart w:id="616" w:name="_Toc454208934"/>
      <w:del w:id="617" w:author="Windows User" w:date="2016-06-20T17:45:00Z">
        <w:r w:rsidDel="0041289A">
          <w:rPr>
            <w:rFonts w:ascii="Calibri" w:hAnsi="Calibri" w:cs="Calibri"/>
          </w:rPr>
          <w:delText>Processing</w:delText>
        </w:r>
        <w:bookmarkEnd w:id="615"/>
        <w:bookmarkEnd w:id="616"/>
      </w:del>
    </w:p>
    <w:p w:rsidR="00AF6244" w:rsidDel="0041289A" w:rsidRDefault="00AF6244" w:rsidP="00AF6244">
      <w:pPr>
        <w:rPr>
          <w:del w:id="618" w:author="Windows User" w:date="2016-06-20T17:45:00Z"/>
        </w:rPr>
      </w:pPr>
      <w:del w:id="619" w:author="Windows User" w:date="2016-06-20T17:45:00Z">
        <w:r w:rsidRPr="00F44962" w:rsidDel="0041289A">
          <w:rPr>
            <w:rFonts w:cs="Calibri"/>
          </w:rPr>
          <w:delText>Refer to the “</w:delText>
        </w:r>
        <w:r w:rsidR="00862907" w:rsidRPr="00862907" w:rsidDel="0041289A">
          <w:delText>HwSigArbn</w:delText>
        </w:r>
        <w:r w:rsidRPr="00F44962" w:rsidDel="0041289A">
          <w:delText xml:space="preserve">” </w:delText>
        </w:r>
        <w:r w:rsidR="00862907" w:rsidDel="0041289A">
          <w:delText>subsystem</w:delText>
        </w:r>
        <w:r w:rsidRPr="00F44962" w:rsidDel="0041289A">
          <w:delText xml:space="preserve"> of the Simulink model of the design.</w:delText>
        </w:r>
      </w:del>
    </w:p>
    <w:p w:rsidR="00AB6177" w:rsidRPr="00AA38E8" w:rsidDel="0041289A" w:rsidRDefault="00AB6177" w:rsidP="00AB6177">
      <w:pPr>
        <w:pStyle w:val="Heading2"/>
        <w:numPr>
          <w:ilvl w:val="2"/>
          <w:numId w:val="11"/>
        </w:numPr>
        <w:tabs>
          <w:tab w:val="clear" w:pos="1017"/>
          <w:tab w:val="num" w:pos="567"/>
        </w:tabs>
        <w:spacing w:after="60"/>
        <w:ind w:left="567"/>
        <w:rPr>
          <w:del w:id="620" w:author="Windows User" w:date="2016-06-20T17:45:00Z"/>
          <w:rFonts w:ascii="Calibri" w:hAnsi="Calibri" w:cs="Calibri"/>
        </w:rPr>
      </w:pPr>
      <w:bookmarkStart w:id="621" w:name="_Toc454208935"/>
      <w:del w:id="622" w:author="Windows User" w:date="2016-06-20T17:45:00Z">
        <w:r w:rsidDel="0041289A">
          <w:rPr>
            <w:rFonts w:ascii="Calibri" w:hAnsi="Calibri" w:cs="Calibri"/>
          </w:rPr>
          <w:delText>Local Function #3</w:delText>
        </w:r>
        <w:bookmarkEnd w:id="621"/>
      </w:del>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9"/>
        <w:gridCol w:w="4179"/>
        <w:gridCol w:w="990"/>
        <w:gridCol w:w="990"/>
        <w:gridCol w:w="990"/>
      </w:tblGrid>
      <w:tr w:rsidR="00AB6177" w:rsidRPr="00AA38E8" w:rsidDel="0041289A" w:rsidTr="004903B0">
        <w:trPr>
          <w:del w:id="623" w:author="Windows User" w:date="2016-06-20T17:45:00Z"/>
        </w:trPr>
        <w:tc>
          <w:tcPr>
            <w:tcW w:w="1779" w:type="dxa"/>
          </w:tcPr>
          <w:p w:rsidR="00AB6177" w:rsidRPr="00AA38E8" w:rsidDel="0041289A" w:rsidRDefault="00AB6177" w:rsidP="004903B0">
            <w:pPr>
              <w:spacing w:before="60"/>
              <w:rPr>
                <w:del w:id="624" w:author="Windows User" w:date="2016-06-20T17:45:00Z"/>
                <w:rFonts w:cs="Calibri"/>
                <w:b/>
                <w:bCs/>
                <w:sz w:val="16"/>
              </w:rPr>
            </w:pPr>
            <w:del w:id="625" w:author="Windows User" w:date="2016-06-20T17:45:00Z">
              <w:r w:rsidRPr="00AA38E8" w:rsidDel="0041289A">
                <w:rPr>
                  <w:rFonts w:cs="Calibri"/>
                  <w:b/>
                  <w:bCs/>
                  <w:sz w:val="16"/>
                </w:rPr>
                <w:delText>Function Name</w:delText>
              </w:r>
            </w:del>
          </w:p>
        </w:tc>
        <w:tc>
          <w:tcPr>
            <w:tcW w:w="4179" w:type="dxa"/>
          </w:tcPr>
          <w:p w:rsidR="00AB6177" w:rsidRPr="00AA38E8" w:rsidDel="0041289A" w:rsidRDefault="00AB6177" w:rsidP="004903B0">
            <w:pPr>
              <w:spacing w:before="60"/>
              <w:rPr>
                <w:del w:id="626" w:author="Windows User" w:date="2016-06-20T17:45:00Z"/>
                <w:rFonts w:cs="Calibri"/>
                <w:sz w:val="16"/>
              </w:rPr>
            </w:pPr>
            <w:del w:id="627" w:author="Windows User" w:date="2016-06-20T17:45:00Z">
              <w:r w:rsidRPr="00AB6177" w:rsidDel="0041289A">
                <w:rPr>
                  <w:rFonts w:cs="Calibri"/>
                  <w:sz w:val="16"/>
                </w:rPr>
                <w:delText>TestSrcChg</w:delText>
              </w:r>
            </w:del>
          </w:p>
        </w:tc>
        <w:tc>
          <w:tcPr>
            <w:tcW w:w="990" w:type="dxa"/>
            <w:shd w:val="pct30" w:color="FFFF00" w:fill="auto"/>
          </w:tcPr>
          <w:p w:rsidR="00AB6177" w:rsidRPr="00AA38E8" w:rsidDel="0041289A" w:rsidRDefault="00AB6177" w:rsidP="004903B0">
            <w:pPr>
              <w:spacing w:before="60"/>
              <w:jc w:val="center"/>
              <w:rPr>
                <w:del w:id="628" w:author="Windows User" w:date="2016-06-20T17:45:00Z"/>
                <w:rFonts w:cs="Calibri"/>
                <w:sz w:val="16"/>
              </w:rPr>
            </w:pPr>
            <w:del w:id="629" w:author="Windows User" w:date="2016-06-20T17:45:00Z">
              <w:r w:rsidRPr="00AA38E8" w:rsidDel="0041289A">
                <w:rPr>
                  <w:rFonts w:cs="Calibri"/>
                  <w:sz w:val="16"/>
                </w:rPr>
                <w:delText>Type</w:delText>
              </w:r>
            </w:del>
          </w:p>
        </w:tc>
        <w:tc>
          <w:tcPr>
            <w:tcW w:w="990" w:type="dxa"/>
            <w:shd w:val="pct30" w:color="FFFF00" w:fill="auto"/>
          </w:tcPr>
          <w:p w:rsidR="00AB6177" w:rsidRPr="00AA38E8" w:rsidDel="0041289A" w:rsidRDefault="00AB6177" w:rsidP="004903B0">
            <w:pPr>
              <w:spacing w:before="60"/>
              <w:jc w:val="center"/>
              <w:rPr>
                <w:del w:id="630" w:author="Windows User" w:date="2016-06-20T17:45:00Z"/>
                <w:rFonts w:cs="Calibri"/>
                <w:sz w:val="16"/>
              </w:rPr>
            </w:pPr>
            <w:del w:id="631" w:author="Windows User" w:date="2016-06-20T17:45:00Z">
              <w:r w:rsidRPr="00AA38E8" w:rsidDel="0041289A">
                <w:rPr>
                  <w:rFonts w:cs="Calibri"/>
                  <w:sz w:val="16"/>
                </w:rPr>
                <w:delText>Min</w:delText>
              </w:r>
            </w:del>
          </w:p>
        </w:tc>
        <w:tc>
          <w:tcPr>
            <w:tcW w:w="990" w:type="dxa"/>
            <w:shd w:val="pct30" w:color="FFFF00" w:fill="auto"/>
          </w:tcPr>
          <w:p w:rsidR="00AB6177" w:rsidRPr="00AA38E8" w:rsidDel="0041289A" w:rsidRDefault="00AB6177" w:rsidP="004903B0">
            <w:pPr>
              <w:spacing w:before="60"/>
              <w:jc w:val="center"/>
              <w:rPr>
                <w:del w:id="632" w:author="Windows User" w:date="2016-06-20T17:45:00Z"/>
                <w:rFonts w:cs="Calibri"/>
                <w:sz w:val="16"/>
              </w:rPr>
            </w:pPr>
            <w:del w:id="633" w:author="Windows User" w:date="2016-06-20T17:45:00Z">
              <w:r w:rsidRPr="00AA38E8" w:rsidDel="0041289A">
                <w:rPr>
                  <w:rFonts w:cs="Calibri"/>
                  <w:sz w:val="16"/>
                </w:rPr>
                <w:delText>Max</w:delText>
              </w:r>
            </w:del>
          </w:p>
        </w:tc>
      </w:tr>
      <w:tr w:rsidR="00733450" w:rsidRPr="00AA38E8" w:rsidDel="0041289A" w:rsidTr="004903B0">
        <w:trPr>
          <w:del w:id="634" w:author="Windows User" w:date="2016-06-20T17:45:00Z"/>
        </w:trPr>
        <w:tc>
          <w:tcPr>
            <w:tcW w:w="1779" w:type="dxa"/>
            <w:vMerge w:val="restart"/>
          </w:tcPr>
          <w:p w:rsidR="00733450" w:rsidRPr="00733450" w:rsidDel="0041289A" w:rsidRDefault="00733450" w:rsidP="00161682">
            <w:pPr>
              <w:spacing w:before="60"/>
              <w:rPr>
                <w:del w:id="635" w:author="Windows User" w:date="2016-06-20T17:45:00Z"/>
                <w:rFonts w:cs="Calibri"/>
                <w:bCs/>
                <w:sz w:val="16"/>
              </w:rPr>
            </w:pPr>
            <w:del w:id="636" w:author="Windows User" w:date="2016-06-20T17:45:00Z">
              <w:r w:rsidRPr="00733450" w:rsidDel="0041289A">
                <w:rPr>
                  <w:rFonts w:cs="Calibri"/>
                  <w:bCs/>
                  <w:sz w:val="16"/>
                </w:rPr>
                <w:delText xml:space="preserve">Arguments Passed </w:delText>
              </w:r>
            </w:del>
          </w:p>
        </w:tc>
        <w:tc>
          <w:tcPr>
            <w:tcW w:w="4179" w:type="dxa"/>
          </w:tcPr>
          <w:p w:rsidR="00733450" w:rsidRPr="00C80B2D" w:rsidDel="0041289A" w:rsidRDefault="00733450" w:rsidP="00161682">
            <w:pPr>
              <w:spacing w:before="60"/>
              <w:rPr>
                <w:del w:id="637" w:author="Windows User" w:date="2016-06-20T17:45:00Z"/>
                <w:rFonts w:cs="Calibri"/>
                <w:sz w:val="16"/>
              </w:rPr>
            </w:pPr>
            <w:del w:id="638" w:author="Windows User" w:date="2016-06-20T17:45:00Z">
              <w:r w:rsidRPr="00326A0D" w:rsidDel="0041289A">
                <w:rPr>
                  <w:rFonts w:cs="Calibri"/>
                  <w:sz w:val="16"/>
                </w:rPr>
                <w:delText>PrsntSrcSeln_Cnt_T_s08</w:delText>
              </w:r>
            </w:del>
          </w:p>
        </w:tc>
        <w:tc>
          <w:tcPr>
            <w:tcW w:w="990" w:type="dxa"/>
          </w:tcPr>
          <w:p w:rsidR="00733450" w:rsidDel="0041289A" w:rsidRDefault="00733450" w:rsidP="00161682">
            <w:pPr>
              <w:spacing w:before="60"/>
              <w:rPr>
                <w:del w:id="639" w:author="Windows User" w:date="2016-06-20T17:45:00Z"/>
                <w:rFonts w:cs="Calibri"/>
                <w:sz w:val="16"/>
              </w:rPr>
            </w:pPr>
            <w:del w:id="640" w:author="Windows User" w:date="2016-06-20T17:45:00Z">
              <w:r w:rsidRPr="00326A0D" w:rsidDel="0041289A">
                <w:rPr>
                  <w:rFonts w:cs="Calibri"/>
                  <w:sz w:val="16"/>
                </w:rPr>
                <w:delText>sint8</w:delText>
              </w:r>
            </w:del>
          </w:p>
        </w:tc>
        <w:tc>
          <w:tcPr>
            <w:tcW w:w="990" w:type="dxa"/>
          </w:tcPr>
          <w:p w:rsidR="00733450" w:rsidRPr="00AA38E8" w:rsidDel="0041289A" w:rsidRDefault="00733450" w:rsidP="00161682">
            <w:pPr>
              <w:spacing w:before="60"/>
              <w:rPr>
                <w:del w:id="641" w:author="Windows User" w:date="2016-06-20T17:45:00Z"/>
                <w:rFonts w:cs="Calibri"/>
                <w:sz w:val="16"/>
              </w:rPr>
            </w:pPr>
            <w:del w:id="642" w:author="Windows User" w:date="2016-06-20T17:45:00Z">
              <w:r w:rsidDel="0041289A">
                <w:rPr>
                  <w:rFonts w:cs="Calibri"/>
                  <w:sz w:val="16"/>
                </w:rPr>
                <w:delText>-1</w:delText>
              </w:r>
            </w:del>
          </w:p>
        </w:tc>
        <w:tc>
          <w:tcPr>
            <w:tcW w:w="990" w:type="dxa"/>
          </w:tcPr>
          <w:p w:rsidR="00733450" w:rsidRPr="00AA38E8" w:rsidDel="0041289A" w:rsidRDefault="00733450" w:rsidP="00161682">
            <w:pPr>
              <w:spacing w:before="60"/>
              <w:rPr>
                <w:del w:id="643" w:author="Windows User" w:date="2016-06-20T17:45:00Z"/>
                <w:rFonts w:cs="Calibri"/>
                <w:sz w:val="16"/>
              </w:rPr>
            </w:pPr>
            <w:del w:id="644" w:author="Windows User" w:date="2016-06-20T17:45:00Z">
              <w:r w:rsidDel="0041289A">
                <w:rPr>
                  <w:rFonts w:cs="Calibri"/>
                  <w:sz w:val="16"/>
                </w:rPr>
                <w:delText>1</w:delText>
              </w:r>
            </w:del>
          </w:p>
        </w:tc>
      </w:tr>
      <w:tr w:rsidR="00733450" w:rsidRPr="00AA38E8" w:rsidDel="0041289A" w:rsidTr="004903B0">
        <w:trPr>
          <w:del w:id="645" w:author="Windows User" w:date="2016-06-20T17:45:00Z"/>
        </w:trPr>
        <w:tc>
          <w:tcPr>
            <w:tcW w:w="1779" w:type="dxa"/>
            <w:vMerge/>
          </w:tcPr>
          <w:p w:rsidR="00733450" w:rsidRPr="00AA38E8" w:rsidDel="0041289A" w:rsidRDefault="00733450" w:rsidP="00B46808">
            <w:pPr>
              <w:spacing w:before="60"/>
              <w:rPr>
                <w:del w:id="646" w:author="Windows User" w:date="2016-06-20T17:45:00Z"/>
                <w:rFonts w:cs="Calibri"/>
                <w:b/>
                <w:bCs/>
                <w:sz w:val="16"/>
              </w:rPr>
            </w:pPr>
          </w:p>
        </w:tc>
        <w:tc>
          <w:tcPr>
            <w:tcW w:w="4179" w:type="dxa"/>
          </w:tcPr>
          <w:p w:rsidR="00733450" w:rsidRPr="003C200B" w:rsidDel="0041289A" w:rsidRDefault="00733450" w:rsidP="00B46808">
            <w:pPr>
              <w:spacing w:before="60"/>
              <w:rPr>
                <w:del w:id="647" w:author="Windows User" w:date="2016-06-20T17:45:00Z"/>
                <w:rFonts w:cs="Calibri"/>
                <w:sz w:val="16"/>
              </w:rPr>
            </w:pPr>
            <w:del w:id="648" w:author="Windows User" w:date="2016-06-20T17:45:00Z">
              <w:r w:rsidRPr="00AB6177" w:rsidDel="0041289A">
                <w:rPr>
                  <w:rFonts w:cs="Calibri"/>
                  <w:sz w:val="16"/>
                </w:rPr>
                <w:delText>SeldPinionAg_HwDeg_T_f32</w:delText>
              </w:r>
            </w:del>
          </w:p>
        </w:tc>
        <w:tc>
          <w:tcPr>
            <w:tcW w:w="990" w:type="dxa"/>
          </w:tcPr>
          <w:p w:rsidR="00733450" w:rsidRPr="00AA38E8" w:rsidDel="0041289A" w:rsidRDefault="00733450" w:rsidP="00B46808">
            <w:pPr>
              <w:spacing w:before="60"/>
              <w:rPr>
                <w:del w:id="649" w:author="Windows User" w:date="2016-06-20T17:45:00Z"/>
                <w:rFonts w:cs="Calibri"/>
                <w:sz w:val="16"/>
              </w:rPr>
            </w:pPr>
            <w:del w:id="650" w:author="Windows User" w:date="2016-06-20T17:45:00Z">
              <w:r w:rsidRPr="00C80B2D" w:rsidDel="0041289A">
                <w:rPr>
                  <w:rFonts w:cs="Calibri"/>
                  <w:sz w:val="16"/>
                </w:rPr>
                <w:delText>float32</w:delText>
              </w:r>
            </w:del>
          </w:p>
        </w:tc>
        <w:tc>
          <w:tcPr>
            <w:tcW w:w="990" w:type="dxa"/>
          </w:tcPr>
          <w:p w:rsidR="00733450" w:rsidRPr="00AA38E8" w:rsidDel="0041289A" w:rsidRDefault="00733450" w:rsidP="00B46808">
            <w:pPr>
              <w:spacing w:before="60"/>
              <w:rPr>
                <w:del w:id="651" w:author="Windows User" w:date="2016-06-20T17:45:00Z"/>
                <w:rFonts w:cs="Calibri"/>
                <w:sz w:val="16"/>
              </w:rPr>
            </w:pPr>
            <w:del w:id="652" w:author="Windows User" w:date="2016-06-20T17:45:00Z">
              <w:r w:rsidDel="0041289A">
                <w:rPr>
                  <w:rFonts w:cs="Calibri"/>
                  <w:sz w:val="16"/>
                </w:rPr>
                <w:delText>-1440</w:delText>
              </w:r>
            </w:del>
          </w:p>
        </w:tc>
        <w:tc>
          <w:tcPr>
            <w:tcW w:w="990" w:type="dxa"/>
          </w:tcPr>
          <w:p w:rsidR="00733450" w:rsidRPr="00AA38E8" w:rsidDel="0041289A" w:rsidRDefault="00733450" w:rsidP="00B46808">
            <w:pPr>
              <w:spacing w:before="60"/>
              <w:rPr>
                <w:del w:id="653" w:author="Windows User" w:date="2016-06-20T17:45:00Z"/>
                <w:rFonts w:cs="Calibri"/>
                <w:sz w:val="16"/>
              </w:rPr>
            </w:pPr>
            <w:del w:id="654" w:author="Windows User" w:date="2016-06-20T17:45:00Z">
              <w:r w:rsidDel="0041289A">
                <w:rPr>
                  <w:rFonts w:cs="Calibri"/>
                  <w:sz w:val="16"/>
                </w:rPr>
                <w:delText>1440</w:delText>
              </w:r>
            </w:del>
          </w:p>
        </w:tc>
      </w:tr>
      <w:tr w:rsidR="00733450" w:rsidRPr="00AA38E8" w:rsidDel="0041289A" w:rsidTr="004903B0">
        <w:trPr>
          <w:del w:id="655" w:author="Windows User" w:date="2016-06-20T17:45:00Z"/>
        </w:trPr>
        <w:tc>
          <w:tcPr>
            <w:tcW w:w="1779" w:type="dxa"/>
            <w:vMerge/>
          </w:tcPr>
          <w:p w:rsidR="00733450" w:rsidRPr="00AA38E8" w:rsidDel="0041289A" w:rsidRDefault="00733450" w:rsidP="000D164C">
            <w:pPr>
              <w:spacing w:before="60"/>
              <w:rPr>
                <w:del w:id="656" w:author="Windows User" w:date="2016-06-20T17:45:00Z"/>
                <w:rFonts w:cs="Calibri"/>
                <w:b/>
                <w:bCs/>
                <w:sz w:val="16"/>
              </w:rPr>
            </w:pPr>
          </w:p>
        </w:tc>
        <w:tc>
          <w:tcPr>
            <w:tcW w:w="4179" w:type="dxa"/>
          </w:tcPr>
          <w:p w:rsidR="00733450" w:rsidRPr="00C80B2D" w:rsidDel="0041289A" w:rsidRDefault="00733450" w:rsidP="000D164C">
            <w:pPr>
              <w:spacing w:before="60"/>
              <w:rPr>
                <w:del w:id="657" w:author="Windows User" w:date="2016-06-20T17:45:00Z"/>
                <w:rFonts w:cs="Calibri"/>
                <w:sz w:val="16"/>
              </w:rPr>
            </w:pPr>
            <w:del w:id="658" w:author="Windows User" w:date="2016-06-20T17:45:00Z">
              <w:r w:rsidDel="0041289A">
                <w:rPr>
                  <w:rFonts w:cs="Calibri"/>
                  <w:sz w:val="16"/>
                </w:rPr>
                <w:delText>*</w:delText>
              </w:r>
              <w:r w:rsidRPr="00AB6177" w:rsidDel="0041289A">
                <w:rPr>
                  <w:rFonts w:cs="Calibri"/>
                  <w:sz w:val="16"/>
                </w:rPr>
                <w:delText>PinionAg_HwDeg_T_f32</w:delText>
              </w:r>
            </w:del>
          </w:p>
        </w:tc>
        <w:tc>
          <w:tcPr>
            <w:tcW w:w="990" w:type="dxa"/>
          </w:tcPr>
          <w:p w:rsidR="00733450" w:rsidDel="0041289A" w:rsidRDefault="00733450" w:rsidP="000D164C">
            <w:pPr>
              <w:spacing w:before="60"/>
              <w:rPr>
                <w:del w:id="659" w:author="Windows User" w:date="2016-06-20T17:45:00Z"/>
                <w:rFonts w:cs="Calibri"/>
                <w:sz w:val="16"/>
              </w:rPr>
            </w:pPr>
            <w:del w:id="660" w:author="Windows User" w:date="2016-06-20T17:45:00Z">
              <w:r w:rsidRPr="00C80B2D" w:rsidDel="0041289A">
                <w:rPr>
                  <w:rFonts w:cs="Calibri"/>
                  <w:sz w:val="16"/>
                </w:rPr>
                <w:delText>float32</w:delText>
              </w:r>
            </w:del>
          </w:p>
        </w:tc>
        <w:tc>
          <w:tcPr>
            <w:tcW w:w="990" w:type="dxa"/>
          </w:tcPr>
          <w:p w:rsidR="00733450" w:rsidRPr="00AA38E8" w:rsidDel="0041289A" w:rsidRDefault="00733450" w:rsidP="000D164C">
            <w:pPr>
              <w:spacing w:before="60"/>
              <w:rPr>
                <w:del w:id="661" w:author="Windows User" w:date="2016-06-20T17:45:00Z"/>
                <w:rFonts w:cs="Calibri"/>
                <w:sz w:val="16"/>
              </w:rPr>
            </w:pPr>
            <w:del w:id="662" w:author="Windows User" w:date="2016-06-20T17:45:00Z">
              <w:r w:rsidDel="0041289A">
                <w:rPr>
                  <w:rFonts w:cs="Calibri"/>
                  <w:sz w:val="16"/>
                </w:rPr>
                <w:delText>-1440</w:delText>
              </w:r>
            </w:del>
          </w:p>
        </w:tc>
        <w:tc>
          <w:tcPr>
            <w:tcW w:w="990" w:type="dxa"/>
          </w:tcPr>
          <w:p w:rsidR="00733450" w:rsidRPr="00AA38E8" w:rsidDel="0041289A" w:rsidRDefault="00733450" w:rsidP="000D164C">
            <w:pPr>
              <w:spacing w:before="60"/>
              <w:rPr>
                <w:del w:id="663" w:author="Windows User" w:date="2016-06-20T17:45:00Z"/>
                <w:rFonts w:cs="Calibri"/>
                <w:sz w:val="16"/>
              </w:rPr>
            </w:pPr>
            <w:del w:id="664" w:author="Windows User" w:date="2016-06-20T17:45:00Z">
              <w:r w:rsidDel="0041289A">
                <w:rPr>
                  <w:rFonts w:cs="Calibri"/>
                  <w:sz w:val="16"/>
                </w:rPr>
                <w:delText>1440</w:delText>
              </w:r>
            </w:del>
          </w:p>
        </w:tc>
      </w:tr>
      <w:tr w:rsidR="00733450" w:rsidRPr="00AA38E8" w:rsidDel="0041289A" w:rsidTr="004903B0">
        <w:trPr>
          <w:del w:id="665" w:author="Windows User" w:date="2016-06-20T17:45:00Z"/>
        </w:trPr>
        <w:tc>
          <w:tcPr>
            <w:tcW w:w="1779" w:type="dxa"/>
            <w:vMerge/>
          </w:tcPr>
          <w:p w:rsidR="00733450" w:rsidRPr="00AA38E8" w:rsidDel="0041289A" w:rsidRDefault="00733450" w:rsidP="000D164C">
            <w:pPr>
              <w:spacing w:before="60"/>
              <w:rPr>
                <w:del w:id="666" w:author="Windows User" w:date="2016-06-20T17:45:00Z"/>
                <w:rFonts w:cs="Calibri"/>
                <w:b/>
                <w:bCs/>
                <w:sz w:val="16"/>
              </w:rPr>
            </w:pPr>
          </w:p>
        </w:tc>
        <w:tc>
          <w:tcPr>
            <w:tcW w:w="4179" w:type="dxa"/>
          </w:tcPr>
          <w:p w:rsidR="00733450" w:rsidRPr="00C80B2D" w:rsidDel="0041289A" w:rsidRDefault="00733450" w:rsidP="000D164C">
            <w:pPr>
              <w:spacing w:before="60"/>
              <w:rPr>
                <w:del w:id="667" w:author="Windows User" w:date="2016-06-20T17:45:00Z"/>
                <w:rFonts w:cs="Calibri"/>
                <w:sz w:val="16"/>
              </w:rPr>
            </w:pPr>
            <w:del w:id="668" w:author="Windows User" w:date="2016-06-20T17:45:00Z">
              <w:r w:rsidDel="0041289A">
                <w:rPr>
                  <w:rFonts w:cs="Calibri"/>
                  <w:sz w:val="16"/>
                </w:rPr>
                <w:delText>*</w:delText>
              </w:r>
              <w:r w:rsidRPr="00AB6177" w:rsidDel="0041289A">
                <w:rPr>
                  <w:rFonts w:cs="Calibri"/>
                  <w:sz w:val="16"/>
                </w:rPr>
                <w:delText>PinionAgConf_Uls_T_f32</w:delText>
              </w:r>
            </w:del>
          </w:p>
        </w:tc>
        <w:tc>
          <w:tcPr>
            <w:tcW w:w="990" w:type="dxa"/>
          </w:tcPr>
          <w:p w:rsidR="00733450" w:rsidDel="0041289A" w:rsidRDefault="00733450" w:rsidP="000D164C">
            <w:pPr>
              <w:spacing w:before="60"/>
              <w:rPr>
                <w:del w:id="669" w:author="Windows User" w:date="2016-06-20T17:45:00Z"/>
                <w:rFonts w:cs="Calibri"/>
                <w:sz w:val="16"/>
              </w:rPr>
            </w:pPr>
            <w:del w:id="670" w:author="Windows User" w:date="2016-06-20T17:45:00Z">
              <w:r w:rsidRPr="00C80B2D" w:rsidDel="0041289A">
                <w:rPr>
                  <w:rFonts w:cs="Calibri"/>
                  <w:sz w:val="16"/>
                </w:rPr>
                <w:delText>float32</w:delText>
              </w:r>
            </w:del>
          </w:p>
        </w:tc>
        <w:tc>
          <w:tcPr>
            <w:tcW w:w="990" w:type="dxa"/>
          </w:tcPr>
          <w:p w:rsidR="00733450" w:rsidDel="0041289A" w:rsidRDefault="00733450" w:rsidP="000D164C">
            <w:pPr>
              <w:spacing w:before="60"/>
              <w:rPr>
                <w:del w:id="671" w:author="Windows User" w:date="2016-06-20T17:45:00Z"/>
                <w:rFonts w:cs="Calibri"/>
                <w:sz w:val="16"/>
              </w:rPr>
            </w:pPr>
            <w:del w:id="672" w:author="Windows User" w:date="2016-06-20T17:45:00Z">
              <w:r w:rsidDel="0041289A">
                <w:rPr>
                  <w:rFonts w:cs="Calibri"/>
                  <w:sz w:val="16"/>
                </w:rPr>
                <w:delText>0</w:delText>
              </w:r>
            </w:del>
          </w:p>
        </w:tc>
        <w:tc>
          <w:tcPr>
            <w:tcW w:w="990" w:type="dxa"/>
          </w:tcPr>
          <w:p w:rsidR="00733450" w:rsidDel="0041289A" w:rsidRDefault="00733450" w:rsidP="000D164C">
            <w:pPr>
              <w:spacing w:before="60"/>
              <w:rPr>
                <w:del w:id="673" w:author="Windows User" w:date="2016-06-20T17:45:00Z"/>
                <w:rFonts w:cs="Calibri"/>
                <w:sz w:val="16"/>
              </w:rPr>
            </w:pPr>
            <w:del w:id="674" w:author="Windows User" w:date="2016-06-20T17:45:00Z">
              <w:r w:rsidDel="0041289A">
                <w:rPr>
                  <w:rFonts w:cs="Calibri"/>
                  <w:sz w:val="16"/>
                </w:rPr>
                <w:delText>1</w:delText>
              </w:r>
            </w:del>
          </w:p>
        </w:tc>
      </w:tr>
      <w:tr w:rsidR="00733450" w:rsidRPr="00AA38E8" w:rsidDel="0041289A" w:rsidTr="004903B0">
        <w:trPr>
          <w:del w:id="675" w:author="Windows User" w:date="2016-06-20T17:45:00Z"/>
        </w:trPr>
        <w:tc>
          <w:tcPr>
            <w:tcW w:w="1779" w:type="dxa"/>
            <w:vMerge/>
          </w:tcPr>
          <w:p w:rsidR="00733450" w:rsidRPr="00AA38E8" w:rsidDel="0041289A" w:rsidRDefault="00733450" w:rsidP="00506213">
            <w:pPr>
              <w:spacing w:before="60"/>
              <w:rPr>
                <w:del w:id="676" w:author="Windows User" w:date="2016-06-20T17:45:00Z"/>
                <w:rFonts w:cs="Calibri"/>
                <w:b/>
                <w:bCs/>
                <w:sz w:val="16"/>
              </w:rPr>
            </w:pPr>
          </w:p>
        </w:tc>
        <w:tc>
          <w:tcPr>
            <w:tcW w:w="4179" w:type="dxa"/>
          </w:tcPr>
          <w:p w:rsidR="00733450" w:rsidRPr="00C80B2D" w:rsidDel="0041289A" w:rsidRDefault="00733450" w:rsidP="00506213">
            <w:pPr>
              <w:spacing w:before="60"/>
              <w:rPr>
                <w:del w:id="677" w:author="Windows User" w:date="2016-06-20T17:45:00Z"/>
                <w:rFonts w:cs="Calibri"/>
                <w:sz w:val="16"/>
              </w:rPr>
            </w:pPr>
            <w:del w:id="678" w:author="Windows User" w:date="2016-06-20T17:45:00Z">
              <w:r w:rsidRPr="00AB6177" w:rsidDel="0041289A">
                <w:rPr>
                  <w:rFonts w:cs="Calibri"/>
                  <w:sz w:val="16"/>
                </w:rPr>
                <w:delText>SeldPinionAgConf_Uls_T_f32</w:delText>
              </w:r>
            </w:del>
          </w:p>
        </w:tc>
        <w:tc>
          <w:tcPr>
            <w:tcW w:w="990" w:type="dxa"/>
          </w:tcPr>
          <w:p w:rsidR="00733450" w:rsidDel="0041289A" w:rsidRDefault="00733450" w:rsidP="00506213">
            <w:pPr>
              <w:spacing w:before="60"/>
              <w:rPr>
                <w:del w:id="679" w:author="Windows User" w:date="2016-06-20T17:45:00Z"/>
                <w:rFonts w:cs="Calibri"/>
                <w:sz w:val="16"/>
              </w:rPr>
            </w:pPr>
            <w:del w:id="680" w:author="Windows User" w:date="2016-06-20T17:45:00Z">
              <w:r w:rsidRPr="00C80B2D" w:rsidDel="0041289A">
                <w:rPr>
                  <w:rFonts w:cs="Calibri"/>
                  <w:sz w:val="16"/>
                </w:rPr>
                <w:delText>float32</w:delText>
              </w:r>
            </w:del>
          </w:p>
        </w:tc>
        <w:tc>
          <w:tcPr>
            <w:tcW w:w="990" w:type="dxa"/>
          </w:tcPr>
          <w:p w:rsidR="00733450" w:rsidDel="0041289A" w:rsidRDefault="00733450" w:rsidP="00506213">
            <w:pPr>
              <w:spacing w:before="60"/>
              <w:rPr>
                <w:del w:id="681" w:author="Windows User" w:date="2016-06-20T17:45:00Z"/>
                <w:rFonts w:cs="Calibri"/>
                <w:sz w:val="16"/>
              </w:rPr>
            </w:pPr>
            <w:del w:id="682" w:author="Windows User" w:date="2016-06-20T17:45:00Z">
              <w:r w:rsidDel="0041289A">
                <w:rPr>
                  <w:rFonts w:cs="Calibri"/>
                  <w:sz w:val="16"/>
                </w:rPr>
                <w:delText>0</w:delText>
              </w:r>
            </w:del>
          </w:p>
        </w:tc>
        <w:tc>
          <w:tcPr>
            <w:tcW w:w="990" w:type="dxa"/>
          </w:tcPr>
          <w:p w:rsidR="00733450" w:rsidDel="0041289A" w:rsidRDefault="00733450" w:rsidP="00506213">
            <w:pPr>
              <w:spacing w:before="60"/>
              <w:rPr>
                <w:del w:id="683" w:author="Windows User" w:date="2016-06-20T17:45:00Z"/>
                <w:rFonts w:cs="Calibri"/>
                <w:sz w:val="16"/>
              </w:rPr>
            </w:pPr>
            <w:del w:id="684" w:author="Windows User" w:date="2016-06-20T17:45:00Z">
              <w:r w:rsidDel="0041289A">
                <w:rPr>
                  <w:rFonts w:cs="Calibri"/>
                  <w:sz w:val="16"/>
                </w:rPr>
                <w:delText>1</w:delText>
              </w:r>
            </w:del>
          </w:p>
        </w:tc>
      </w:tr>
      <w:tr w:rsidR="00733450" w:rsidRPr="00AA38E8" w:rsidDel="0041289A" w:rsidTr="004903B0">
        <w:trPr>
          <w:del w:id="685" w:author="Windows User" w:date="2016-06-20T17:45:00Z"/>
        </w:trPr>
        <w:tc>
          <w:tcPr>
            <w:tcW w:w="1779" w:type="dxa"/>
            <w:vMerge/>
          </w:tcPr>
          <w:p w:rsidR="00733450" w:rsidRPr="00AA38E8" w:rsidDel="0041289A" w:rsidRDefault="00733450" w:rsidP="00506213">
            <w:pPr>
              <w:spacing w:before="60"/>
              <w:rPr>
                <w:del w:id="686" w:author="Windows User" w:date="2016-06-20T17:45:00Z"/>
                <w:rFonts w:cs="Calibri"/>
                <w:b/>
                <w:bCs/>
                <w:sz w:val="16"/>
              </w:rPr>
            </w:pPr>
          </w:p>
        </w:tc>
        <w:tc>
          <w:tcPr>
            <w:tcW w:w="4179" w:type="dxa"/>
          </w:tcPr>
          <w:p w:rsidR="00733450" w:rsidDel="0041289A" w:rsidRDefault="00733450" w:rsidP="00506213">
            <w:pPr>
              <w:spacing w:before="60"/>
              <w:rPr>
                <w:del w:id="687" w:author="Windows User" w:date="2016-06-20T17:45:00Z"/>
                <w:rFonts w:cs="Calibri"/>
                <w:sz w:val="16"/>
              </w:rPr>
            </w:pPr>
            <w:del w:id="688" w:author="Windows User" w:date="2016-06-20T17:45:00Z">
              <w:r w:rsidRPr="00AB6177" w:rsidDel="0041289A">
                <w:rPr>
                  <w:rFonts w:cs="Calibri"/>
                  <w:sz w:val="16"/>
                </w:rPr>
                <w:delText>SeldPinionAgIdptSig_Cnt_T_u08</w:delText>
              </w:r>
            </w:del>
          </w:p>
        </w:tc>
        <w:tc>
          <w:tcPr>
            <w:tcW w:w="990" w:type="dxa"/>
          </w:tcPr>
          <w:p w:rsidR="00733450" w:rsidDel="0041289A" w:rsidRDefault="00733450" w:rsidP="00506213">
            <w:pPr>
              <w:spacing w:before="60"/>
              <w:rPr>
                <w:del w:id="689" w:author="Windows User" w:date="2016-06-20T17:45:00Z"/>
                <w:rFonts w:cs="Calibri"/>
                <w:sz w:val="16"/>
              </w:rPr>
            </w:pPr>
            <w:del w:id="690" w:author="Windows User" w:date="2016-06-20T17:45:00Z">
              <w:r w:rsidDel="0041289A">
                <w:rPr>
                  <w:rFonts w:cs="Calibri"/>
                  <w:sz w:val="16"/>
                </w:rPr>
                <w:delText>uint8</w:delText>
              </w:r>
            </w:del>
          </w:p>
        </w:tc>
        <w:tc>
          <w:tcPr>
            <w:tcW w:w="990" w:type="dxa"/>
          </w:tcPr>
          <w:p w:rsidR="00733450" w:rsidDel="0041289A" w:rsidRDefault="00733450" w:rsidP="00506213">
            <w:pPr>
              <w:spacing w:before="60"/>
              <w:rPr>
                <w:del w:id="691" w:author="Windows User" w:date="2016-06-20T17:45:00Z"/>
                <w:rFonts w:cs="Calibri"/>
                <w:sz w:val="16"/>
              </w:rPr>
            </w:pPr>
            <w:del w:id="692" w:author="Windows User" w:date="2016-06-20T17:45:00Z">
              <w:r w:rsidDel="0041289A">
                <w:rPr>
                  <w:rFonts w:cs="Calibri"/>
                  <w:sz w:val="16"/>
                </w:rPr>
                <w:delText>0</w:delText>
              </w:r>
            </w:del>
          </w:p>
        </w:tc>
        <w:tc>
          <w:tcPr>
            <w:tcW w:w="990" w:type="dxa"/>
          </w:tcPr>
          <w:p w:rsidR="00733450" w:rsidDel="0041289A" w:rsidRDefault="00733450" w:rsidP="00506213">
            <w:pPr>
              <w:spacing w:before="60"/>
              <w:rPr>
                <w:del w:id="693" w:author="Windows User" w:date="2016-06-20T17:45:00Z"/>
                <w:rFonts w:cs="Calibri"/>
                <w:sz w:val="16"/>
              </w:rPr>
            </w:pPr>
            <w:del w:id="694" w:author="Windows User" w:date="2016-06-20T17:45:00Z">
              <w:r w:rsidDel="0041289A">
                <w:rPr>
                  <w:rFonts w:cs="Calibri"/>
                  <w:sz w:val="16"/>
                </w:rPr>
                <w:delText>3</w:delText>
              </w:r>
            </w:del>
          </w:p>
        </w:tc>
      </w:tr>
      <w:tr w:rsidR="00506213" w:rsidRPr="00AA38E8" w:rsidDel="0041289A" w:rsidTr="004903B0">
        <w:trPr>
          <w:del w:id="695" w:author="Windows User" w:date="2016-06-20T17:45:00Z"/>
        </w:trPr>
        <w:tc>
          <w:tcPr>
            <w:tcW w:w="1779" w:type="dxa"/>
          </w:tcPr>
          <w:p w:rsidR="00506213" w:rsidRPr="00AA38E8" w:rsidDel="0041289A" w:rsidRDefault="00506213" w:rsidP="00506213">
            <w:pPr>
              <w:spacing w:before="60"/>
              <w:rPr>
                <w:del w:id="696" w:author="Windows User" w:date="2016-06-20T17:45:00Z"/>
                <w:rFonts w:cs="Calibri"/>
                <w:b/>
                <w:bCs/>
                <w:sz w:val="16"/>
              </w:rPr>
            </w:pPr>
            <w:del w:id="697" w:author="Windows User" w:date="2016-06-20T17:45:00Z">
              <w:r w:rsidRPr="00AA38E8" w:rsidDel="0041289A">
                <w:rPr>
                  <w:rFonts w:cs="Calibri"/>
                  <w:b/>
                  <w:bCs/>
                  <w:sz w:val="16"/>
                </w:rPr>
                <w:delText>Return Value</w:delText>
              </w:r>
            </w:del>
          </w:p>
        </w:tc>
        <w:tc>
          <w:tcPr>
            <w:tcW w:w="4179" w:type="dxa"/>
          </w:tcPr>
          <w:p w:rsidR="00506213" w:rsidRPr="00AA38E8" w:rsidDel="0041289A" w:rsidRDefault="00506213" w:rsidP="00506213">
            <w:pPr>
              <w:spacing w:before="60"/>
              <w:rPr>
                <w:del w:id="698" w:author="Windows User" w:date="2016-06-20T17:45:00Z"/>
                <w:rFonts w:cs="Calibri"/>
                <w:sz w:val="16"/>
              </w:rPr>
            </w:pPr>
            <w:del w:id="699" w:author="Windows User" w:date="2016-06-20T17:45:00Z">
              <w:r w:rsidRPr="00AB6177" w:rsidDel="0041289A">
                <w:rPr>
                  <w:rFonts w:cs="Calibri"/>
                  <w:sz w:val="16"/>
                </w:rPr>
                <w:delText>PinionAgIdptSig_Cnt_T_u08</w:delText>
              </w:r>
            </w:del>
          </w:p>
        </w:tc>
        <w:tc>
          <w:tcPr>
            <w:tcW w:w="990" w:type="dxa"/>
          </w:tcPr>
          <w:p w:rsidR="00506213" w:rsidRPr="00AA38E8" w:rsidDel="0041289A" w:rsidRDefault="00506213" w:rsidP="00506213">
            <w:pPr>
              <w:spacing w:before="60"/>
              <w:rPr>
                <w:del w:id="700" w:author="Windows User" w:date="2016-06-20T17:45:00Z"/>
                <w:rFonts w:cs="Calibri"/>
                <w:sz w:val="16"/>
              </w:rPr>
            </w:pPr>
            <w:del w:id="701" w:author="Windows User" w:date="2016-06-20T17:45:00Z">
              <w:r w:rsidDel="0041289A">
                <w:rPr>
                  <w:rFonts w:cs="Calibri"/>
                  <w:sz w:val="16"/>
                </w:rPr>
                <w:delText>uint8</w:delText>
              </w:r>
            </w:del>
          </w:p>
        </w:tc>
        <w:tc>
          <w:tcPr>
            <w:tcW w:w="990" w:type="dxa"/>
          </w:tcPr>
          <w:p w:rsidR="00506213" w:rsidRPr="00AA38E8" w:rsidDel="0041289A" w:rsidRDefault="00BA728A" w:rsidP="00506213">
            <w:pPr>
              <w:spacing w:before="60"/>
              <w:rPr>
                <w:del w:id="702" w:author="Windows User" w:date="2016-06-20T17:45:00Z"/>
                <w:rFonts w:cs="Calibri"/>
                <w:sz w:val="16"/>
              </w:rPr>
            </w:pPr>
            <w:del w:id="703" w:author="Windows User" w:date="2016-06-20T17:45:00Z">
              <w:r w:rsidDel="0041289A">
                <w:rPr>
                  <w:rFonts w:cs="Calibri"/>
                  <w:sz w:val="16"/>
                </w:rPr>
                <w:delText>0</w:delText>
              </w:r>
            </w:del>
          </w:p>
        </w:tc>
        <w:tc>
          <w:tcPr>
            <w:tcW w:w="990" w:type="dxa"/>
          </w:tcPr>
          <w:p w:rsidR="00506213" w:rsidRPr="00AA38E8" w:rsidDel="0041289A" w:rsidRDefault="00BA728A" w:rsidP="00506213">
            <w:pPr>
              <w:spacing w:before="60"/>
              <w:rPr>
                <w:del w:id="704" w:author="Windows User" w:date="2016-06-20T17:45:00Z"/>
                <w:rFonts w:cs="Calibri"/>
                <w:sz w:val="16"/>
              </w:rPr>
            </w:pPr>
            <w:del w:id="705" w:author="Windows User" w:date="2016-06-20T17:45:00Z">
              <w:r w:rsidDel="0041289A">
                <w:rPr>
                  <w:rFonts w:cs="Calibri"/>
                  <w:sz w:val="16"/>
                </w:rPr>
                <w:delText>2</w:delText>
              </w:r>
            </w:del>
          </w:p>
        </w:tc>
      </w:tr>
    </w:tbl>
    <w:p w:rsidR="00AB6177" w:rsidDel="0041289A" w:rsidRDefault="00AB6177" w:rsidP="00AB6177">
      <w:pPr>
        <w:rPr>
          <w:del w:id="706" w:author="Windows User" w:date="2016-06-20T17:45:00Z"/>
          <w:rFonts w:cs="Calibri"/>
        </w:rPr>
      </w:pPr>
    </w:p>
    <w:p w:rsidR="00AB6177" w:rsidRPr="00544B42" w:rsidDel="0041289A" w:rsidRDefault="00AB6177" w:rsidP="00AB6177">
      <w:pPr>
        <w:pStyle w:val="Heading2"/>
        <w:numPr>
          <w:ilvl w:val="3"/>
          <w:numId w:val="11"/>
        </w:numPr>
        <w:spacing w:after="60"/>
        <w:rPr>
          <w:del w:id="707" w:author="Windows User" w:date="2016-06-20T17:45:00Z"/>
          <w:rFonts w:ascii="Calibri" w:hAnsi="Calibri" w:cs="Calibri"/>
        </w:rPr>
      </w:pPr>
      <w:bookmarkStart w:id="708" w:name="_Toc454208936"/>
      <w:del w:id="709" w:author="Windows User" w:date="2016-06-20T17:45:00Z">
        <w:r w:rsidDel="0041289A">
          <w:rPr>
            <w:rFonts w:ascii="Calibri" w:hAnsi="Calibri" w:cs="Calibri"/>
          </w:rPr>
          <w:lastRenderedPageBreak/>
          <w:delText>Design Rationale</w:delText>
        </w:r>
        <w:bookmarkEnd w:id="708"/>
      </w:del>
    </w:p>
    <w:p w:rsidR="00E232A1" w:rsidRPr="0043523D" w:rsidDel="0041289A" w:rsidRDefault="00E232A1" w:rsidP="00AB6177">
      <w:pPr>
        <w:rPr>
          <w:del w:id="710" w:author="Windows User" w:date="2016-06-20T17:45:00Z"/>
          <w:lang w:bidi="ar-SA"/>
        </w:rPr>
      </w:pPr>
      <w:del w:id="711" w:author="Windows User" w:date="2016-06-20T17:45:00Z">
        <w:r w:rsidDel="0041289A">
          <w:rPr>
            <w:lang w:bidi="ar-SA"/>
          </w:rPr>
          <w:delText>Note: Outputs of “</w:delText>
        </w:r>
        <w:r w:rsidRPr="00E232A1" w:rsidDel="0041289A">
          <w:rPr>
            <w:lang w:bidi="ar-SA"/>
          </w:rPr>
          <w:delText>TestSrcChg</w:delText>
        </w:r>
        <w:r w:rsidDel="0041289A">
          <w:rPr>
            <w:lang w:bidi="ar-SA"/>
          </w:rPr>
          <w:delText xml:space="preserve">” function are - </w:delText>
        </w:r>
        <w:r w:rsidRPr="00E232A1" w:rsidDel="0041289A">
          <w:rPr>
            <w:lang w:bidi="ar-SA"/>
          </w:rPr>
          <w:delText>PinionAg_HwDeg_T_f32</w:delText>
        </w:r>
        <w:r w:rsidDel="0041289A">
          <w:rPr>
            <w:lang w:bidi="ar-SA"/>
          </w:rPr>
          <w:delText xml:space="preserve">, </w:delText>
        </w:r>
        <w:r w:rsidRPr="00E232A1" w:rsidDel="0041289A">
          <w:rPr>
            <w:lang w:bidi="ar-SA"/>
          </w:rPr>
          <w:delText>PinionAgConf_Uls_T_f32</w:delText>
        </w:r>
        <w:r w:rsidDel="0041289A">
          <w:rPr>
            <w:lang w:bidi="ar-SA"/>
          </w:rPr>
          <w:delText xml:space="preserve"> </w:delText>
        </w:r>
        <w:r w:rsidRPr="00E232A1" w:rsidDel="0041289A">
          <w:rPr>
            <w:lang w:bidi="ar-SA"/>
          </w:rPr>
          <w:delText>and PinionAgIdptSig_Cnt_T_u08</w:delText>
        </w:r>
      </w:del>
    </w:p>
    <w:p w:rsidR="00AB6177" w:rsidRPr="00734C3E" w:rsidDel="0041289A" w:rsidRDefault="00AB6177" w:rsidP="00AB6177">
      <w:pPr>
        <w:pStyle w:val="Heading2"/>
        <w:numPr>
          <w:ilvl w:val="3"/>
          <w:numId w:val="11"/>
        </w:numPr>
        <w:spacing w:after="60"/>
        <w:rPr>
          <w:del w:id="712" w:author="Windows User" w:date="2016-06-20T17:45:00Z"/>
          <w:rFonts w:ascii="Calibri" w:hAnsi="Calibri" w:cs="Calibri"/>
        </w:rPr>
      </w:pPr>
      <w:bookmarkStart w:id="713" w:name="_Toc454208937"/>
      <w:del w:id="714" w:author="Windows User" w:date="2016-06-20T17:45:00Z">
        <w:r w:rsidDel="0041289A">
          <w:rPr>
            <w:rFonts w:ascii="Calibri" w:hAnsi="Calibri" w:cs="Calibri"/>
          </w:rPr>
          <w:delText>Processing</w:delText>
        </w:r>
        <w:bookmarkEnd w:id="713"/>
      </w:del>
    </w:p>
    <w:p w:rsidR="00AB6177" w:rsidDel="0041289A" w:rsidRDefault="00AB6177" w:rsidP="00AB6177">
      <w:pPr>
        <w:rPr>
          <w:del w:id="715" w:author="Windows User" w:date="2016-06-20T17:45:00Z"/>
        </w:rPr>
      </w:pPr>
      <w:del w:id="716" w:author="Windows User" w:date="2016-06-20T17:45:00Z">
        <w:r w:rsidRPr="00E232A1" w:rsidDel="0041289A">
          <w:rPr>
            <w:lang w:bidi="ar-SA"/>
          </w:rPr>
          <w:delText>Refer to the “</w:delText>
        </w:r>
        <w:r w:rsidR="001778D2" w:rsidRPr="00E232A1" w:rsidDel="0041289A">
          <w:rPr>
            <w:lang w:bidi="ar-SA"/>
          </w:rPr>
          <w:delText>TestSrcChg</w:delText>
        </w:r>
        <w:r w:rsidRPr="00F44962" w:rsidDel="0041289A">
          <w:rPr>
            <w:lang w:bidi="ar-SA"/>
          </w:rPr>
          <w:delText xml:space="preserve">” </w:delText>
        </w:r>
        <w:r w:rsidDel="0041289A">
          <w:rPr>
            <w:lang w:bidi="ar-SA"/>
          </w:rPr>
          <w:delText>subsystem</w:delText>
        </w:r>
        <w:r w:rsidRPr="00F44962" w:rsidDel="0041289A">
          <w:delText xml:space="preserve"> of the Simulink model of the design.</w:delText>
        </w:r>
      </w:del>
    </w:p>
    <w:p w:rsidR="001778D2" w:rsidRPr="00AA38E8" w:rsidDel="0041289A" w:rsidRDefault="001778D2" w:rsidP="001778D2">
      <w:pPr>
        <w:pStyle w:val="Heading2"/>
        <w:numPr>
          <w:ilvl w:val="2"/>
          <w:numId w:val="11"/>
        </w:numPr>
        <w:tabs>
          <w:tab w:val="clear" w:pos="1017"/>
          <w:tab w:val="num" w:pos="567"/>
        </w:tabs>
        <w:spacing w:after="60"/>
        <w:ind w:left="567"/>
        <w:rPr>
          <w:del w:id="717" w:author="Windows User" w:date="2016-06-20T17:45:00Z"/>
          <w:rFonts w:ascii="Calibri" w:hAnsi="Calibri" w:cs="Calibri"/>
        </w:rPr>
      </w:pPr>
      <w:bookmarkStart w:id="718" w:name="_Toc454208938"/>
      <w:del w:id="719" w:author="Windows User" w:date="2016-06-20T17:45:00Z">
        <w:r w:rsidDel="0041289A">
          <w:rPr>
            <w:rFonts w:ascii="Calibri" w:hAnsi="Calibri" w:cs="Calibri"/>
          </w:rPr>
          <w:delText>Local Function #4</w:delText>
        </w:r>
        <w:bookmarkEnd w:id="718"/>
      </w:del>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9"/>
        <w:gridCol w:w="4179"/>
        <w:gridCol w:w="990"/>
        <w:gridCol w:w="990"/>
        <w:gridCol w:w="990"/>
      </w:tblGrid>
      <w:tr w:rsidR="001778D2" w:rsidRPr="00AA38E8" w:rsidDel="0041289A" w:rsidTr="004903B0">
        <w:trPr>
          <w:del w:id="720" w:author="Windows User" w:date="2016-06-20T17:45:00Z"/>
        </w:trPr>
        <w:tc>
          <w:tcPr>
            <w:tcW w:w="1779" w:type="dxa"/>
          </w:tcPr>
          <w:p w:rsidR="001778D2" w:rsidRPr="00AA38E8" w:rsidDel="0041289A" w:rsidRDefault="001778D2" w:rsidP="004903B0">
            <w:pPr>
              <w:spacing w:before="60"/>
              <w:rPr>
                <w:del w:id="721" w:author="Windows User" w:date="2016-06-20T17:45:00Z"/>
                <w:rFonts w:cs="Calibri"/>
                <w:b/>
                <w:bCs/>
                <w:sz w:val="16"/>
              </w:rPr>
            </w:pPr>
            <w:del w:id="722" w:author="Windows User" w:date="2016-06-20T17:45:00Z">
              <w:r w:rsidRPr="00AA38E8" w:rsidDel="0041289A">
                <w:rPr>
                  <w:rFonts w:cs="Calibri"/>
                  <w:b/>
                  <w:bCs/>
                  <w:sz w:val="16"/>
                </w:rPr>
                <w:delText>Function Name</w:delText>
              </w:r>
            </w:del>
          </w:p>
        </w:tc>
        <w:tc>
          <w:tcPr>
            <w:tcW w:w="4179" w:type="dxa"/>
          </w:tcPr>
          <w:p w:rsidR="001778D2" w:rsidRPr="00AA38E8" w:rsidDel="0041289A" w:rsidRDefault="001778D2" w:rsidP="004903B0">
            <w:pPr>
              <w:spacing w:before="60"/>
              <w:rPr>
                <w:del w:id="723" w:author="Windows User" w:date="2016-06-20T17:45:00Z"/>
                <w:rFonts w:cs="Calibri"/>
                <w:sz w:val="16"/>
              </w:rPr>
            </w:pPr>
            <w:del w:id="724" w:author="Windows User" w:date="2016-06-20T17:45:00Z">
              <w:r w:rsidRPr="001778D2" w:rsidDel="0041289A">
                <w:rPr>
                  <w:rFonts w:cs="Calibri"/>
                  <w:sz w:val="16"/>
                </w:rPr>
                <w:delText>HwSigSerlComArbn</w:delText>
              </w:r>
            </w:del>
          </w:p>
        </w:tc>
        <w:tc>
          <w:tcPr>
            <w:tcW w:w="990" w:type="dxa"/>
            <w:shd w:val="pct30" w:color="FFFF00" w:fill="auto"/>
          </w:tcPr>
          <w:p w:rsidR="001778D2" w:rsidRPr="00AA38E8" w:rsidDel="0041289A" w:rsidRDefault="001778D2" w:rsidP="004903B0">
            <w:pPr>
              <w:spacing w:before="60"/>
              <w:jc w:val="center"/>
              <w:rPr>
                <w:del w:id="725" w:author="Windows User" w:date="2016-06-20T17:45:00Z"/>
                <w:rFonts w:cs="Calibri"/>
                <w:sz w:val="16"/>
              </w:rPr>
            </w:pPr>
            <w:del w:id="726" w:author="Windows User" w:date="2016-06-20T17:45:00Z">
              <w:r w:rsidRPr="00AA38E8" w:rsidDel="0041289A">
                <w:rPr>
                  <w:rFonts w:cs="Calibri"/>
                  <w:sz w:val="16"/>
                </w:rPr>
                <w:delText>Type</w:delText>
              </w:r>
            </w:del>
          </w:p>
        </w:tc>
        <w:tc>
          <w:tcPr>
            <w:tcW w:w="990" w:type="dxa"/>
            <w:shd w:val="pct30" w:color="FFFF00" w:fill="auto"/>
          </w:tcPr>
          <w:p w:rsidR="001778D2" w:rsidRPr="00AA38E8" w:rsidDel="0041289A" w:rsidRDefault="001778D2" w:rsidP="004903B0">
            <w:pPr>
              <w:spacing w:before="60"/>
              <w:jc w:val="center"/>
              <w:rPr>
                <w:del w:id="727" w:author="Windows User" w:date="2016-06-20T17:45:00Z"/>
                <w:rFonts w:cs="Calibri"/>
                <w:sz w:val="16"/>
              </w:rPr>
            </w:pPr>
            <w:del w:id="728" w:author="Windows User" w:date="2016-06-20T17:45:00Z">
              <w:r w:rsidRPr="00AA38E8" w:rsidDel="0041289A">
                <w:rPr>
                  <w:rFonts w:cs="Calibri"/>
                  <w:sz w:val="16"/>
                </w:rPr>
                <w:delText>Min</w:delText>
              </w:r>
            </w:del>
          </w:p>
        </w:tc>
        <w:tc>
          <w:tcPr>
            <w:tcW w:w="990" w:type="dxa"/>
            <w:shd w:val="pct30" w:color="FFFF00" w:fill="auto"/>
          </w:tcPr>
          <w:p w:rsidR="001778D2" w:rsidRPr="00AA38E8" w:rsidDel="0041289A" w:rsidRDefault="001778D2" w:rsidP="004903B0">
            <w:pPr>
              <w:spacing w:before="60"/>
              <w:jc w:val="center"/>
              <w:rPr>
                <w:del w:id="729" w:author="Windows User" w:date="2016-06-20T17:45:00Z"/>
                <w:rFonts w:cs="Calibri"/>
                <w:sz w:val="16"/>
              </w:rPr>
            </w:pPr>
            <w:del w:id="730" w:author="Windows User" w:date="2016-06-20T17:45:00Z">
              <w:r w:rsidRPr="00AA38E8" w:rsidDel="0041289A">
                <w:rPr>
                  <w:rFonts w:cs="Calibri"/>
                  <w:sz w:val="16"/>
                </w:rPr>
                <w:delText>Max</w:delText>
              </w:r>
            </w:del>
          </w:p>
        </w:tc>
      </w:tr>
      <w:tr w:rsidR="00733450" w:rsidRPr="00AA38E8" w:rsidDel="0041289A" w:rsidTr="004903B0">
        <w:trPr>
          <w:del w:id="731" w:author="Windows User" w:date="2016-06-20T17:45:00Z"/>
        </w:trPr>
        <w:tc>
          <w:tcPr>
            <w:tcW w:w="1779" w:type="dxa"/>
            <w:vMerge w:val="restart"/>
          </w:tcPr>
          <w:p w:rsidR="00733450" w:rsidRPr="00733450" w:rsidDel="0041289A" w:rsidRDefault="00733450" w:rsidP="00101292">
            <w:pPr>
              <w:spacing w:before="60"/>
              <w:rPr>
                <w:del w:id="732" w:author="Windows User" w:date="2016-06-20T17:45:00Z"/>
                <w:rFonts w:cs="Calibri"/>
                <w:bCs/>
                <w:sz w:val="16"/>
              </w:rPr>
            </w:pPr>
            <w:del w:id="733" w:author="Windows User" w:date="2016-06-20T17:45:00Z">
              <w:r w:rsidRPr="00733450" w:rsidDel="0041289A">
                <w:rPr>
                  <w:rFonts w:cs="Calibri"/>
                  <w:bCs/>
                  <w:sz w:val="16"/>
                </w:rPr>
                <w:delText xml:space="preserve">Arguments Passed </w:delText>
              </w:r>
            </w:del>
          </w:p>
        </w:tc>
        <w:tc>
          <w:tcPr>
            <w:tcW w:w="4179" w:type="dxa"/>
          </w:tcPr>
          <w:p w:rsidR="00733450" w:rsidRPr="00326A0D" w:rsidDel="0041289A" w:rsidRDefault="00733450" w:rsidP="00101292">
            <w:pPr>
              <w:spacing w:before="60"/>
              <w:rPr>
                <w:del w:id="734" w:author="Windows User" w:date="2016-06-20T17:45:00Z"/>
                <w:rFonts w:cs="Calibri"/>
                <w:sz w:val="16"/>
              </w:rPr>
            </w:pPr>
            <w:del w:id="735" w:author="Windows User" w:date="2016-06-20T17:45:00Z">
              <w:r w:rsidRPr="00101292" w:rsidDel="0041289A">
                <w:rPr>
                  <w:rFonts w:cs="Calibri"/>
                  <w:sz w:val="16"/>
                </w:rPr>
                <w:delText>SigCnt_Cnt_T_u08</w:delText>
              </w:r>
            </w:del>
          </w:p>
        </w:tc>
        <w:tc>
          <w:tcPr>
            <w:tcW w:w="990" w:type="dxa"/>
          </w:tcPr>
          <w:p w:rsidR="00733450" w:rsidRPr="00326A0D" w:rsidDel="0041289A" w:rsidRDefault="00733450" w:rsidP="00101292">
            <w:pPr>
              <w:spacing w:before="60"/>
              <w:rPr>
                <w:del w:id="736" w:author="Windows User" w:date="2016-06-20T17:45:00Z"/>
                <w:rFonts w:cs="Calibri"/>
                <w:sz w:val="16"/>
              </w:rPr>
            </w:pPr>
            <w:del w:id="737" w:author="Windows User" w:date="2016-06-20T17:45:00Z">
              <w:r w:rsidRPr="00101292" w:rsidDel="0041289A">
                <w:rPr>
                  <w:rFonts w:cs="Calibri"/>
                  <w:sz w:val="16"/>
                </w:rPr>
                <w:delText>uint8</w:delText>
              </w:r>
            </w:del>
          </w:p>
        </w:tc>
        <w:tc>
          <w:tcPr>
            <w:tcW w:w="990" w:type="dxa"/>
          </w:tcPr>
          <w:p w:rsidR="00733450" w:rsidDel="0041289A" w:rsidRDefault="00733450" w:rsidP="00101292">
            <w:pPr>
              <w:spacing w:before="60"/>
              <w:rPr>
                <w:del w:id="738" w:author="Windows User" w:date="2016-06-20T17:45:00Z"/>
                <w:rFonts w:cs="Calibri"/>
                <w:sz w:val="16"/>
              </w:rPr>
            </w:pPr>
            <w:del w:id="739" w:author="Windows User" w:date="2016-06-20T17:45:00Z">
              <w:r w:rsidDel="0041289A">
                <w:rPr>
                  <w:rFonts w:cs="Calibri"/>
                  <w:sz w:val="16"/>
                </w:rPr>
                <w:delText>0</w:delText>
              </w:r>
            </w:del>
          </w:p>
        </w:tc>
        <w:tc>
          <w:tcPr>
            <w:tcW w:w="990" w:type="dxa"/>
          </w:tcPr>
          <w:p w:rsidR="00733450" w:rsidDel="0041289A" w:rsidRDefault="00733450" w:rsidP="00101292">
            <w:pPr>
              <w:spacing w:before="60"/>
              <w:rPr>
                <w:del w:id="740" w:author="Windows User" w:date="2016-06-20T17:45:00Z"/>
                <w:rFonts w:cs="Calibri"/>
                <w:sz w:val="16"/>
              </w:rPr>
            </w:pPr>
            <w:del w:id="741" w:author="Windows User" w:date="2016-06-20T17:45:00Z">
              <w:r w:rsidDel="0041289A">
                <w:rPr>
                  <w:rFonts w:cs="Calibri"/>
                  <w:sz w:val="16"/>
                </w:rPr>
                <w:delText>255</w:delText>
              </w:r>
            </w:del>
          </w:p>
        </w:tc>
      </w:tr>
      <w:tr w:rsidR="00733450" w:rsidRPr="00AA38E8" w:rsidDel="0041289A" w:rsidTr="004903B0">
        <w:trPr>
          <w:del w:id="742" w:author="Windows User" w:date="2016-06-20T17:45:00Z"/>
        </w:trPr>
        <w:tc>
          <w:tcPr>
            <w:tcW w:w="1779" w:type="dxa"/>
            <w:vMerge/>
          </w:tcPr>
          <w:p w:rsidR="00733450" w:rsidRPr="00AA38E8" w:rsidDel="0041289A" w:rsidRDefault="00733450" w:rsidP="00101292">
            <w:pPr>
              <w:spacing w:before="60"/>
              <w:rPr>
                <w:del w:id="743" w:author="Windows User" w:date="2016-06-20T17:45:00Z"/>
                <w:rFonts w:cs="Calibri"/>
                <w:b/>
                <w:bCs/>
                <w:sz w:val="16"/>
              </w:rPr>
            </w:pPr>
          </w:p>
        </w:tc>
        <w:tc>
          <w:tcPr>
            <w:tcW w:w="4179" w:type="dxa"/>
          </w:tcPr>
          <w:p w:rsidR="00733450" w:rsidRPr="00AA38E8" w:rsidDel="0041289A" w:rsidRDefault="00733450" w:rsidP="00101292">
            <w:pPr>
              <w:spacing w:before="60"/>
              <w:rPr>
                <w:del w:id="744" w:author="Windows User" w:date="2016-06-20T17:45:00Z"/>
                <w:rFonts w:cs="Calibri"/>
                <w:sz w:val="16"/>
              </w:rPr>
            </w:pPr>
            <w:del w:id="745" w:author="Windows User" w:date="2016-06-20T17:45:00Z">
              <w:r w:rsidDel="0041289A">
                <w:rPr>
                  <w:rFonts w:cs="Calibri"/>
                  <w:sz w:val="16"/>
                </w:rPr>
                <w:delText>*</w:delText>
              </w:r>
              <w:r w:rsidRPr="001778D2" w:rsidDel="0041289A">
                <w:rPr>
                  <w:rFonts w:cs="Calibri"/>
                  <w:sz w:val="16"/>
                </w:rPr>
                <w:delText>HwAgIdptSigInp_Cnt_T_u08</w:delText>
              </w:r>
            </w:del>
          </w:p>
        </w:tc>
        <w:tc>
          <w:tcPr>
            <w:tcW w:w="990" w:type="dxa"/>
          </w:tcPr>
          <w:p w:rsidR="00733450" w:rsidRPr="00AA38E8" w:rsidDel="0041289A" w:rsidRDefault="00733450" w:rsidP="00101292">
            <w:pPr>
              <w:spacing w:before="60"/>
              <w:rPr>
                <w:del w:id="746" w:author="Windows User" w:date="2016-06-20T17:45:00Z"/>
                <w:rFonts w:cs="Calibri"/>
                <w:sz w:val="16"/>
              </w:rPr>
            </w:pPr>
            <w:del w:id="747" w:author="Windows User" w:date="2016-06-20T17:45:00Z">
              <w:r w:rsidDel="0041289A">
                <w:rPr>
                  <w:rFonts w:cs="Calibri"/>
                  <w:sz w:val="16"/>
                </w:rPr>
                <w:delText>uint8</w:delText>
              </w:r>
            </w:del>
          </w:p>
        </w:tc>
        <w:tc>
          <w:tcPr>
            <w:tcW w:w="990" w:type="dxa"/>
          </w:tcPr>
          <w:p w:rsidR="00733450" w:rsidRPr="00AA38E8" w:rsidDel="0041289A" w:rsidRDefault="00733450" w:rsidP="00101292">
            <w:pPr>
              <w:spacing w:before="60"/>
              <w:rPr>
                <w:del w:id="748" w:author="Windows User" w:date="2016-06-20T17:45:00Z"/>
                <w:rFonts w:cs="Calibri"/>
                <w:sz w:val="16"/>
              </w:rPr>
            </w:pPr>
            <w:del w:id="749" w:author="Windows User" w:date="2016-06-20T17:45:00Z">
              <w:r w:rsidDel="0041289A">
                <w:rPr>
                  <w:rFonts w:cs="Calibri"/>
                  <w:sz w:val="16"/>
                </w:rPr>
                <w:delText>0</w:delText>
              </w:r>
            </w:del>
          </w:p>
        </w:tc>
        <w:tc>
          <w:tcPr>
            <w:tcW w:w="990" w:type="dxa"/>
          </w:tcPr>
          <w:p w:rsidR="00733450" w:rsidRPr="00AA38E8" w:rsidDel="0041289A" w:rsidRDefault="00733450" w:rsidP="00101292">
            <w:pPr>
              <w:spacing w:before="60"/>
              <w:rPr>
                <w:del w:id="750" w:author="Windows User" w:date="2016-06-20T17:45:00Z"/>
                <w:rFonts w:cs="Calibri"/>
                <w:sz w:val="16"/>
              </w:rPr>
            </w:pPr>
            <w:del w:id="751" w:author="Windows User" w:date="2016-06-20T17:45:00Z">
              <w:r w:rsidDel="0041289A">
                <w:rPr>
                  <w:rFonts w:cs="Calibri"/>
                  <w:sz w:val="16"/>
                </w:rPr>
                <w:delText>2</w:delText>
              </w:r>
            </w:del>
          </w:p>
        </w:tc>
      </w:tr>
      <w:tr w:rsidR="00733450" w:rsidRPr="00AA38E8" w:rsidDel="0041289A" w:rsidTr="004903B0">
        <w:trPr>
          <w:del w:id="752" w:author="Windows User" w:date="2016-06-20T17:45:00Z"/>
        </w:trPr>
        <w:tc>
          <w:tcPr>
            <w:tcW w:w="1779" w:type="dxa"/>
            <w:vMerge/>
          </w:tcPr>
          <w:p w:rsidR="00733450" w:rsidRPr="00AA38E8" w:rsidDel="0041289A" w:rsidRDefault="00733450" w:rsidP="00101292">
            <w:pPr>
              <w:spacing w:before="60"/>
              <w:rPr>
                <w:del w:id="753" w:author="Windows User" w:date="2016-06-20T17:45:00Z"/>
                <w:rFonts w:cs="Calibri"/>
                <w:b/>
                <w:bCs/>
                <w:sz w:val="16"/>
              </w:rPr>
            </w:pPr>
          </w:p>
        </w:tc>
        <w:tc>
          <w:tcPr>
            <w:tcW w:w="4179" w:type="dxa"/>
          </w:tcPr>
          <w:p w:rsidR="00733450" w:rsidRPr="00AA38E8" w:rsidDel="0041289A" w:rsidRDefault="00733450" w:rsidP="00101292">
            <w:pPr>
              <w:spacing w:before="60"/>
              <w:rPr>
                <w:del w:id="754" w:author="Windows User" w:date="2016-06-20T17:45:00Z"/>
                <w:rFonts w:cs="Calibri"/>
                <w:sz w:val="16"/>
              </w:rPr>
            </w:pPr>
            <w:del w:id="755" w:author="Windows User" w:date="2016-06-20T17:45:00Z">
              <w:r w:rsidDel="0041289A">
                <w:rPr>
                  <w:rFonts w:cs="Calibri"/>
                  <w:sz w:val="16"/>
                </w:rPr>
                <w:delText>*</w:delText>
              </w:r>
              <w:r w:rsidRPr="001778D2" w:rsidDel="0041289A">
                <w:rPr>
                  <w:rFonts w:cs="Calibri"/>
                  <w:sz w:val="16"/>
                </w:rPr>
                <w:delText>PinionAgInp_HwDeg_T_f32</w:delText>
              </w:r>
            </w:del>
          </w:p>
        </w:tc>
        <w:tc>
          <w:tcPr>
            <w:tcW w:w="990" w:type="dxa"/>
          </w:tcPr>
          <w:p w:rsidR="00733450" w:rsidRPr="00AA38E8" w:rsidDel="0041289A" w:rsidRDefault="00733450" w:rsidP="00101292">
            <w:pPr>
              <w:spacing w:before="60"/>
              <w:rPr>
                <w:del w:id="756" w:author="Windows User" w:date="2016-06-20T17:45:00Z"/>
                <w:rFonts w:cs="Calibri"/>
                <w:sz w:val="16"/>
              </w:rPr>
            </w:pPr>
            <w:del w:id="757" w:author="Windows User" w:date="2016-06-20T17:45:00Z">
              <w:r w:rsidRPr="00C80B2D" w:rsidDel="0041289A">
                <w:rPr>
                  <w:rFonts w:cs="Calibri"/>
                  <w:sz w:val="16"/>
                </w:rPr>
                <w:delText>float32</w:delText>
              </w:r>
            </w:del>
          </w:p>
        </w:tc>
        <w:tc>
          <w:tcPr>
            <w:tcW w:w="990" w:type="dxa"/>
          </w:tcPr>
          <w:p w:rsidR="00733450" w:rsidRPr="00AA38E8" w:rsidDel="0041289A" w:rsidRDefault="00733450" w:rsidP="00101292">
            <w:pPr>
              <w:spacing w:before="60"/>
              <w:rPr>
                <w:del w:id="758" w:author="Windows User" w:date="2016-06-20T17:45:00Z"/>
                <w:rFonts w:cs="Calibri"/>
                <w:sz w:val="16"/>
              </w:rPr>
            </w:pPr>
            <w:del w:id="759" w:author="Windows User" w:date="2016-06-20T17:45:00Z">
              <w:r w:rsidDel="0041289A">
                <w:rPr>
                  <w:rFonts w:cs="Calibri"/>
                  <w:sz w:val="16"/>
                </w:rPr>
                <w:delText>0</w:delText>
              </w:r>
            </w:del>
          </w:p>
        </w:tc>
        <w:tc>
          <w:tcPr>
            <w:tcW w:w="990" w:type="dxa"/>
          </w:tcPr>
          <w:p w:rsidR="00733450" w:rsidRPr="00AA38E8" w:rsidDel="0041289A" w:rsidRDefault="00733450" w:rsidP="00101292">
            <w:pPr>
              <w:spacing w:before="60"/>
              <w:rPr>
                <w:del w:id="760" w:author="Windows User" w:date="2016-06-20T17:45:00Z"/>
                <w:rFonts w:cs="Calibri"/>
                <w:sz w:val="16"/>
              </w:rPr>
            </w:pPr>
            <w:del w:id="761" w:author="Windows User" w:date="2016-06-20T17:45:00Z">
              <w:r w:rsidDel="0041289A">
                <w:rPr>
                  <w:rFonts w:cs="Calibri"/>
                  <w:sz w:val="16"/>
                </w:rPr>
                <w:delText>2880</w:delText>
              </w:r>
            </w:del>
          </w:p>
        </w:tc>
      </w:tr>
      <w:tr w:rsidR="00733450" w:rsidRPr="00AA38E8" w:rsidDel="0041289A" w:rsidTr="004903B0">
        <w:trPr>
          <w:del w:id="762" w:author="Windows User" w:date="2016-06-20T17:45:00Z"/>
        </w:trPr>
        <w:tc>
          <w:tcPr>
            <w:tcW w:w="1779" w:type="dxa"/>
            <w:vMerge/>
          </w:tcPr>
          <w:p w:rsidR="00733450" w:rsidRPr="00AA38E8" w:rsidDel="0041289A" w:rsidRDefault="00733450" w:rsidP="00101292">
            <w:pPr>
              <w:spacing w:before="60"/>
              <w:rPr>
                <w:del w:id="763" w:author="Windows User" w:date="2016-06-20T17:45:00Z"/>
                <w:rFonts w:cs="Calibri"/>
                <w:b/>
                <w:bCs/>
                <w:sz w:val="16"/>
              </w:rPr>
            </w:pPr>
          </w:p>
        </w:tc>
        <w:tc>
          <w:tcPr>
            <w:tcW w:w="4179" w:type="dxa"/>
          </w:tcPr>
          <w:p w:rsidR="00733450" w:rsidRPr="003C200B" w:rsidDel="0041289A" w:rsidRDefault="00733450" w:rsidP="00101292">
            <w:pPr>
              <w:spacing w:before="60"/>
              <w:rPr>
                <w:del w:id="764" w:author="Windows User" w:date="2016-06-20T17:45:00Z"/>
                <w:rFonts w:cs="Calibri"/>
                <w:sz w:val="16"/>
              </w:rPr>
            </w:pPr>
            <w:del w:id="765" w:author="Windows User" w:date="2016-06-20T17:45:00Z">
              <w:r w:rsidDel="0041289A">
                <w:rPr>
                  <w:rFonts w:cs="Calibri"/>
                  <w:sz w:val="16"/>
                </w:rPr>
                <w:delText>*</w:delText>
              </w:r>
              <w:r w:rsidRPr="001778D2" w:rsidDel="0041289A">
                <w:rPr>
                  <w:rFonts w:cs="Calibri"/>
                  <w:sz w:val="16"/>
                </w:rPr>
                <w:delText>HwAgConfInp_Uls_T_f32</w:delText>
              </w:r>
            </w:del>
          </w:p>
        </w:tc>
        <w:tc>
          <w:tcPr>
            <w:tcW w:w="990" w:type="dxa"/>
          </w:tcPr>
          <w:p w:rsidR="00733450" w:rsidRPr="00AA38E8" w:rsidDel="0041289A" w:rsidRDefault="00733450" w:rsidP="00101292">
            <w:pPr>
              <w:spacing w:before="60"/>
              <w:rPr>
                <w:del w:id="766" w:author="Windows User" w:date="2016-06-20T17:45:00Z"/>
                <w:rFonts w:cs="Calibri"/>
                <w:sz w:val="16"/>
              </w:rPr>
            </w:pPr>
            <w:del w:id="767" w:author="Windows User" w:date="2016-06-20T17:45:00Z">
              <w:r w:rsidRPr="00C80B2D" w:rsidDel="0041289A">
                <w:rPr>
                  <w:rFonts w:cs="Calibri"/>
                  <w:sz w:val="16"/>
                </w:rPr>
                <w:delText>float32</w:delText>
              </w:r>
            </w:del>
          </w:p>
        </w:tc>
        <w:tc>
          <w:tcPr>
            <w:tcW w:w="990" w:type="dxa"/>
          </w:tcPr>
          <w:p w:rsidR="00733450" w:rsidRPr="00AA38E8" w:rsidDel="0041289A" w:rsidRDefault="00733450" w:rsidP="00101292">
            <w:pPr>
              <w:spacing w:before="60"/>
              <w:rPr>
                <w:del w:id="768" w:author="Windows User" w:date="2016-06-20T17:45:00Z"/>
                <w:rFonts w:cs="Calibri"/>
                <w:sz w:val="16"/>
              </w:rPr>
            </w:pPr>
            <w:del w:id="769" w:author="Windows User" w:date="2016-06-20T17:45:00Z">
              <w:r w:rsidDel="0041289A">
                <w:rPr>
                  <w:rFonts w:cs="Calibri"/>
                  <w:sz w:val="16"/>
                </w:rPr>
                <w:delText>0</w:delText>
              </w:r>
            </w:del>
          </w:p>
        </w:tc>
        <w:tc>
          <w:tcPr>
            <w:tcW w:w="990" w:type="dxa"/>
          </w:tcPr>
          <w:p w:rsidR="00733450" w:rsidRPr="00AA38E8" w:rsidDel="0041289A" w:rsidRDefault="00733450" w:rsidP="00101292">
            <w:pPr>
              <w:spacing w:before="60"/>
              <w:rPr>
                <w:del w:id="770" w:author="Windows User" w:date="2016-06-20T17:45:00Z"/>
                <w:rFonts w:cs="Calibri"/>
                <w:sz w:val="16"/>
              </w:rPr>
            </w:pPr>
            <w:del w:id="771" w:author="Windows User" w:date="2016-06-20T17:45:00Z">
              <w:r w:rsidDel="0041289A">
                <w:rPr>
                  <w:rFonts w:cs="Calibri"/>
                  <w:sz w:val="16"/>
                </w:rPr>
                <w:delText>1</w:delText>
              </w:r>
            </w:del>
          </w:p>
        </w:tc>
      </w:tr>
      <w:tr w:rsidR="00733450" w:rsidRPr="00AA38E8" w:rsidDel="0041289A" w:rsidTr="004903B0">
        <w:trPr>
          <w:del w:id="772" w:author="Windows User" w:date="2016-06-20T17:45:00Z"/>
        </w:trPr>
        <w:tc>
          <w:tcPr>
            <w:tcW w:w="1779" w:type="dxa"/>
            <w:vMerge/>
          </w:tcPr>
          <w:p w:rsidR="00733450" w:rsidRPr="00AA38E8" w:rsidDel="0041289A" w:rsidRDefault="00733450" w:rsidP="00101292">
            <w:pPr>
              <w:spacing w:before="60"/>
              <w:rPr>
                <w:del w:id="773" w:author="Windows User" w:date="2016-06-20T17:45:00Z"/>
                <w:rFonts w:cs="Calibri"/>
                <w:b/>
                <w:bCs/>
                <w:sz w:val="16"/>
              </w:rPr>
            </w:pPr>
          </w:p>
        </w:tc>
        <w:tc>
          <w:tcPr>
            <w:tcW w:w="4179" w:type="dxa"/>
          </w:tcPr>
          <w:p w:rsidR="00733450" w:rsidRPr="00C80B2D" w:rsidDel="0041289A" w:rsidRDefault="00733450" w:rsidP="00101292">
            <w:pPr>
              <w:spacing w:before="60"/>
              <w:rPr>
                <w:del w:id="774" w:author="Windows User" w:date="2016-06-20T17:45:00Z"/>
                <w:rFonts w:cs="Calibri"/>
                <w:sz w:val="16"/>
              </w:rPr>
            </w:pPr>
            <w:del w:id="775" w:author="Windows User" w:date="2016-06-20T17:45:00Z">
              <w:r w:rsidDel="0041289A">
                <w:rPr>
                  <w:rFonts w:cs="Calibri"/>
                  <w:sz w:val="16"/>
                </w:rPr>
                <w:delText>*</w:delText>
              </w:r>
              <w:r w:rsidRPr="001778D2" w:rsidDel="0041289A">
                <w:rPr>
                  <w:rFonts w:cs="Calibri"/>
                  <w:sz w:val="16"/>
                </w:rPr>
                <w:delText>HwAgStsToSerlCom_Cnt_T_lgc</w:delText>
              </w:r>
            </w:del>
          </w:p>
        </w:tc>
        <w:tc>
          <w:tcPr>
            <w:tcW w:w="990" w:type="dxa"/>
          </w:tcPr>
          <w:p w:rsidR="00733450" w:rsidDel="0041289A" w:rsidRDefault="00733450" w:rsidP="00101292">
            <w:pPr>
              <w:spacing w:before="60"/>
              <w:rPr>
                <w:del w:id="776" w:author="Windows User" w:date="2016-06-20T17:45:00Z"/>
                <w:rFonts w:cs="Calibri"/>
                <w:sz w:val="16"/>
              </w:rPr>
            </w:pPr>
            <w:del w:id="777" w:author="Windows User" w:date="2016-06-20T17:45:00Z">
              <w:r w:rsidDel="0041289A">
                <w:rPr>
                  <w:rFonts w:cs="Calibri"/>
                  <w:sz w:val="16"/>
                </w:rPr>
                <w:delText>boolean</w:delText>
              </w:r>
            </w:del>
          </w:p>
        </w:tc>
        <w:tc>
          <w:tcPr>
            <w:tcW w:w="990" w:type="dxa"/>
          </w:tcPr>
          <w:p w:rsidR="00733450" w:rsidDel="0041289A" w:rsidRDefault="00733450" w:rsidP="00101292">
            <w:pPr>
              <w:spacing w:before="60"/>
              <w:rPr>
                <w:del w:id="778" w:author="Windows User" w:date="2016-06-20T17:45:00Z"/>
                <w:rFonts w:cs="Calibri"/>
                <w:sz w:val="16"/>
              </w:rPr>
            </w:pPr>
            <w:del w:id="779" w:author="Windows User" w:date="2016-06-20T17:45:00Z">
              <w:r w:rsidDel="0041289A">
                <w:rPr>
                  <w:rFonts w:cs="Calibri"/>
                  <w:sz w:val="16"/>
                </w:rPr>
                <w:delText>0</w:delText>
              </w:r>
            </w:del>
          </w:p>
        </w:tc>
        <w:tc>
          <w:tcPr>
            <w:tcW w:w="990" w:type="dxa"/>
          </w:tcPr>
          <w:p w:rsidR="00733450" w:rsidDel="0041289A" w:rsidRDefault="00733450" w:rsidP="00101292">
            <w:pPr>
              <w:spacing w:before="60"/>
              <w:rPr>
                <w:del w:id="780" w:author="Windows User" w:date="2016-06-20T17:45:00Z"/>
                <w:rFonts w:cs="Calibri"/>
                <w:sz w:val="16"/>
              </w:rPr>
            </w:pPr>
            <w:del w:id="781" w:author="Windows User" w:date="2016-06-20T17:45:00Z">
              <w:r w:rsidDel="0041289A">
                <w:rPr>
                  <w:rFonts w:cs="Calibri"/>
                  <w:sz w:val="16"/>
                </w:rPr>
                <w:delText>1</w:delText>
              </w:r>
            </w:del>
          </w:p>
        </w:tc>
      </w:tr>
      <w:tr w:rsidR="00101292" w:rsidRPr="00AA38E8" w:rsidDel="0041289A" w:rsidTr="004903B0">
        <w:trPr>
          <w:del w:id="782" w:author="Windows User" w:date="2016-06-20T17:45:00Z"/>
        </w:trPr>
        <w:tc>
          <w:tcPr>
            <w:tcW w:w="1779" w:type="dxa"/>
          </w:tcPr>
          <w:p w:rsidR="00101292" w:rsidRPr="00AA38E8" w:rsidDel="0041289A" w:rsidRDefault="00101292" w:rsidP="00101292">
            <w:pPr>
              <w:spacing w:before="60"/>
              <w:rPr>
                <w:del w:id="783" w:author="Windows User" w:date="2016-06-20T17:45:00Z"/>
                <w:rFonts w:cs="Calibri"/>
                <w:b/>
                <w:bCs/>
                <w:sz w:val="16"/>
              </w:rPr>
            </w:pPr>
            <w:del w:id="784" w:author="Windows User" w:date="2016-06-20T17:45:00Z">
              <w:r w:rsidRPr="00AA38E8" w:rsidDel="0041289A">
                <w:rPr>
                  <w:rFonts w:cs="Calibri"/>
                  <w:b/>
                  <w:bCs/>
                  <w:sz w:val="16"/>
                </w:rPr>
                <w:delText>Return Value</w:delText>
              </w:r>
            </w:del>
          </w:p>
        </w:tc>
        <w:tc>
          <w:tcPr>
            <w:tcW w:w="4179" w:type="dxa"/>
          </w:tcPr>
          <w:p w:rsidR="00101292" w:rsidRPr="00C80B2D" w:rsidDel="0041289A" w:rsidRDefault="00101292" w:rsidP="00101292">
            <w:pPr>
              <w:spacing w:before="60"/>
              <w:rPr>
                <w:del w:id="785" w:author="Windows User" w:date="2016-06-20T17:45:00Z"/>
                <w:rFonts w:cs="Calibri"/>
                <w:sz w:val="16"/>
              </w:rPr>
            </w:pPr>
            <w:del w:id="786" w:author="Windows User" w:date="2016-06-20T17:45:00Z">
              <w:r w:rsidRPr="001778D2" w:rsidDel="0041289A">
                <w:rPr>
                  <w:rFonts w:cs="Calibri"/>
                  <w:sz w:val="16"/>
                </w:rPr>
                <w:delText>HwAgToSerlCom_HwDeg_T_f32</w:delText>
              </w:r>
            </w:del>
          </w:p>
        </w:tc>
        <w:tc>
          <w:tcPr>
            <w:tcW w:w="990" w:type="dxa"/>
          </w:tcPr>
          <w:p w:rsidR="00101292" w:rsidDel="0041289A" w:rsidRDefault="00101292" w:rsidP="00101292">
            <w:pPr>
              <w:spacing w:before="60"/>
              <w:rPr>
                <w:del w:id="787" w:author="Windows User" w:date="2016-06-20T17:45:00Z"/>
                <w:rFonts w:cs="Calibri"/>
                <w:sz w:val="16"/>
              </w:rPr>
            </w:pPr>
            <w:del w:id="788" w:author="Windows User" w:date="2016-06-20T17:45:00Z">
              <w:r w:rsidDel="0041289A">
                <w:rPr>
                  <w:rFonts w:cs="Calibri"/>
                  <w:sz w:val="16"/>
                </w:rPr>
                <w:delText>float32</w:delText>
              </w:r>
            </w:del>
          </w:p>
        </w:tc>
        <w:tc>
          <w:tcPr>
            <w:tcW w:w="990" w:type="dxa"/>
          </w:tcPr>
          <w:p w:rsidR="00101292" w:rsidRPr="00AA38E8" w:rsidDel="0041289A" w:rsidRDefault="00101292" w:rsidP="00101292">
            <w:pPr>
              <w:spacing w:before="60"/>
              <w:rPr>
                <w:del w:id="789" w:author="Windows User" w:date="2016-06-20T17:45:00Z"/>
                <w:rFonts w:cs="Calibri"/>
                <w:sz w:val="16"/>
              </w:rPr>
            </w:pPr>
            <w:del w:id="790" w:author="Windows User" w:date="2016-06-20T17:45:00Z">
              <w:r w:rsidDel="0041289A">
                <w:rPr>
                  <w:rFonts w:cs="Calibri"/>
                  <w:sz w:val="16"/>
                </w:rPr>
                <w:delText>-1440</w:delText>
              </w:r>
            </w:del>
          </w:p>
        </w:tc>
        <w:tc>
          <w:tcPr>
            <w:tcW w:w="990" w:type="dxa"/>
          </w:tcPr>
          <w:p w:rsidR="00101292" w:rsidRPr="00AA38E8" w:rsidDel="0041289A" w:rsidRDefault="00101292" w:rsidP="00101292">
            <w:pPr>
              <w:spacing w:before="60"/>
              <w:rPr>
                <w:del w:id="791" w:author="Windows User" w:date="2016-06-20T17:45:00Z"/>
                <w:rFonts w:cs="Calibri"/>
                <w:sz w:val="16"/>
              </w:rPr>
            </w:pPr>
            <w:del w:id="792" w:author="Windows User" w:date="2016-06-20T17:45:00Z">
              <w:r w:rsidDel="0041289A">
                <w:rPr>
                  <w:rFonts w:cs="Calibri"/>
                  <w:sz w:val="16"/>
                </w:rPr>
                <w:delText>1440</w:delText>
              </w:r>
            </w:del>
          </w:p>
        </w:tc>
      </w:tr>
    </w:tbl>
    <w:p w:rsidR="001778D2" w:rsidDel="0041289A" w:rsidRDefault="001778D2" w:rsidP="001778D2">
      <w:pPr>
        <w:rPr>
          <w:del w:id="793" w:author="Windows User" w:date="2016-06-20T17:45:00Z"/>
          <w:rFonts w:cs="Calibri"/>
        </w:rPr>
      </w:pPr>
    </w:p>
    <w:p w:rsidR="001778D2" w:rsidDel="0041289A" w:rsidRDefault="001778D2" w:rsidP="001778D2">
      <w:pPr>
        <w:pStyle w:val="Heading2"/>
        <w:numPr>
          <w:ilvl w:val="3"/>
          <w:numId w:val="11"/>
        </w:numPr>
        <w:spacing w:after="60"/>
        <w:rPr>
          <w:del w:id="794" w:author="Windows User" w:date="2016-06-20T17:45:00Z"/>
          <w:rFonts w:ascii="Calibri" w:hAnsi="Calibri" w:cs="Calibri"/>
        </w:rPr>
      </w:pPr>
      <w:bookmarkStart w:id="795" w:name="_Toc454208939"/>
      <w:del w:id="796" w:author="Windows User" w:date="2016-06-20T17:45:00Z">
        <w:r w:rsidDel="0041289A">
          <w:rPr>
            <w:rFonts w:ascii="Calibri" w:hAnsi="Calibri" w:cs="Calibri"/>
          </w:rPr>
          <w:delText>Design Rationale</w:delText>
        </w:r>
        <w:bookmarkEnd w:id="795"/>
      </w:del>
    </w:p>
    <w:p w:rsidR="00544B42" w:rsidDel="0041289A" w:rsidRDefault="002911A5" w:rsidP="002911A5">
      <w:pPr>
        <w:rPr>
          <w:del w:id="797" w:author="Windows User" w:date="2016-06-20T17:45:00Z"/>
          <w:lang w:bidi="ar-SA"/>
        </w:rPr>
      </w:pPr>
      <w:del w:id="798" w:author="Windows User" w:date="2016-06-20T17:45:00Z">
        <w:r w:rsidDel="0041289A">
          <w:rPr>
            <w:lang w:bidi="ar-SA"/>
          </w:rPr>
          <w:delText>For the implementation of “</w:delText>
        </w:r>
        <w:r w:rsidRPr="002911A5" w:rsidDel="0041289A">
          <w:rPr>
            <w:lang w:bidi="ar-SA"/>
          </w:rPr>
          <w:delText>HwSigSerlComArbn</w:delText>
        </w:r>
        <w:r w:rsidDel="0041289A">
          <w:rPr>
            <w:lang w:bidi="ar-SA"/>
          </w:rPr>
          <w:delText>”</w:delText>
        </w:r>
        <w:r w:rsidRPr="002911A5" w:rsidDel="0041289A">
          <w:rPr>
            <w:lang w:bidi="ar-SA"/>
          </w:rPr>
          <w:delText xml:space="preserve"> </w:delText>
        </w:r>
        <w:r w:rsidDel="0041289A">
          <w:rPr>
            <w:lang w:bidi="ar-SA"/>
          </w:rPr>
          <w:delText>subsystem</w:delText>
        </w:r>
        <w:r w:rsidDel="0041289A">
          <w:delText xml:space="preserve">, </w:delText>
        </w:r>
        <w:r w:rsidR="00413B1D" w:rsidDel="0041289A">
          <w:delText>even though FDD uses while loop,implicitly logic executes like a do-while loop. In agreement with FDD owner, implementation uses do-while.</w:delText>
        </w:r>
      </w:del>
    </w:p>
    <w:p w:rsidR="002911A5" w:rsidRPr="00B352BE" w:rsidDel="0041289A" w:rsidRDefault="002911A5" w:rsidP="002911A5">
      <w:pPr>
        <w:rPr>
          <w:del w:id="799" w:author="Windows User" w:date="2016-06-20T17:45:00Z"/>
          <w:lang w:bidi="ar-SA"/>
        </w:rPr>
      </w:pPr>
      <w:del w:id="800" w:author="Windows User" w:date="2016-06-20T17:45:00Z">
        <w:r w:rsidDel="0041289A">
          <w:rPr>
            <w:lang w:bidi="ar-SA"/>
          </w:rPr>
          <w:delText>Note: Outputs of “</w:delText>
        </w:r>
        <w:r w:rsidRPr="002911A5" w:rsidDel="0041289A">
          <w:rPr>
            <w:lang w:bidi="ar-SA"/>
          </w:rPr>
          <w:delText>HwSigSerlComArbn</w:delText>
        </w:r>
        <w:r w:rsidDel="0041289A">
          <w:rPr>
            <w:lang w:bidi="ar-SA"/>
          </w:rPr>
          <w:delText xml:space="preserve">” function are </w:delText>
        </w:r>
        <w:r w:rsidR="009200D8" w:rsidRPr="009200D8" w:rsidDel="0041289A">
          <w:rPr>
            <w:lang w:bidi="ar-SA"/>
          </w:rPr>
          <w:delText>HwAgStsToSerlCom_Cnt_T_lgc</w:delText>
        </w:r>
        <w:r w:rsidR="009200D8" w:rsidDel="0041289A">
          <w:rPr>
            <w:lang w:bidi="ar-SA"/>
          </w:rPr>
          <w:delText xml:space="preserve">, </w:delText>
        </w:r>
        <w:r w:rsidR="009200D8" w:rsidRPr="009200D8" w:rsidDel="0041289A">
          <w:rPr>
            <w:lang w:bidi="ar-SA"/>
          </w:rPr>
          <w:delText>HwAgToSerlCom_HwDeg_T_f32</w:delText>
        </w:r>
      </w:del>
    </w:p>
    <w:p w:rsidR="001778D2" w:rsidRPr="00734C3E" w:rsidDel="0041289A" w:rsidRDefault="001778D2" w:rsidP="001778D2">
      <w:pPr>
        <w:pStyle w:val="Heading2"/>
        <w:numPr>
          <w:ilvl w:val="3"/>
          <w:numId w:val="11"/>
        </w:numPr>
        <w:spacing w:after="60"/>
        <w:rPr>
          <w:del w:id="801" w:author="Windows User" w:date="2016-06-20T17:45:00Z"/>
          <w:rFonts w:ascii="Calibri" w:hAnsi="Calibri" w:cs="Calibri"/>
        </w:rPr>
      </w:pPr>
      <w:bookmarkStart w:id="802" w:name="_Toc454208940"/>
      <w:del w:id="803" w:author="Windows User" w:date="2016-06-20T17:45:00Z">
        <w:r w:rsidDel="0041289A">
          <w:rPr>
            <w:rFonts w:ascii="Calibri" w:hAnsi="Calibri" w:cs="Calibri"/>
          </w:rPr>
          <w:delText>Processing</w:delText>
        </w:r>
        <w:bookmarkEnd w:id="802"/>
      </w:del>
    </w:p>
    <w:p w:rsidR="0041289A" w:rsidRDefault="001778D2" w:rsidP="001778D2">
      <w:pPr>
        <w:rPr>
          <w:ins w:id="804" w:author="Windows User" w:date="2016-06-20T17:45:00Z"/>
          <w:lang w:bidi="ar-SA"/>
        </w:rPr>
      </w:pPr>
      <w:del w:id="805" w:author="Windows User" w:date="2016-06-20T17:45:00Z">
        <w:r w:rsidRPr="00E232A1" w:rsidDel="0041289A">
          <w:rPr>
            <w:lang w:bidi="ar-SA"/>
          </w:rPr>
          <w:delText>Refer to the “HwSigSerlComArbn</w:delText>
        </w:r>
        <w:r w:rsidRPr="00F44962" w:rsidDel="0041289A">
          <w:rPr>
            <w:lang w:bidi="ar-SA"/>
          </w:rPr>
          <w:delText xml:space="preserve">” </w:delText>
        </w:r>
        <w:r w:rsidDel="0041289A">
          <w:rPr>
            <w:lang w:bidi="ar-SA"/>
          </w:rPr>
          <w:delText>subsystem</w:delText>
        </w:r>
        <w:r w:rsidRPr="00F44962" w:rsidDel="0041289A">
          <w:rPr>
            <w:lang w:bidi="ar-SA"/>
          </w:rPr>
          <w:delText xml:space="preserve"> of the Simulink model of the design.</w:delText>
        </w:r>
      </w:del>
    </w:p>
    <w:p w:rsidR="0041289A" w:rsidRPr="00AA38E8" w:rsidRDefault="0041289A" w:rsidP="0041289A">
      <w:pPr>
        <w:pStyle w:val="Heading2"/>
        <w:numPr>
          <w:ilvl w:val="2"/>
          <w:numId w:val="11"/>
        </w:numPr>
        <w:tabs>
          <w:tab w:val="clear" w:pos="1017"/>
          <w:tab w:val="num" w:pos="567"/>
        </w:tabs>
        <w:spacing w:after="60"/>
        <w:ind w:left="567"/>
        <w:rPr>
          <w:ins w:id="806" w:author="Windows User" w:date="2016-06-20T17:45:00Z"/>
          <w:rFonts w:ascii="Calibri" w:hAnsi="Calibri" w:cs="Calibri"/>
        </w:rPr>
      </w:pPr>
      <w:bookmarkStart w:id="807" w:name="_Toc454208941"/>
      <w:ins w:id="808" w:author="Windows User" w:date="2016-06-20T17:45:00Z">
        <w:r>
          <w:rPr>
            <w:rFonts w:ascii="Calibri" w:hAnsi="Calibri" w:cs="Calibri"/>
          </w:rPr>
          <w:t>Local Function #1</w:t>
        </w:r>
        <w:bookmarkEnd w:id="807"/>
      </w:ins>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9"/>
        <w:gridCol w:w="4179"/>
        <w:gridCol w:w="990"/>
        <w:gridCol w:w="990"/>
        <w:gridCol w:w="990"/>
      </w:tblGrid>
      <w:tr w:rsidR="0041289A" w:rsidRPr="00AA38E8" w:rsidTr="009A15AD">
        <w:trPr>
          <w:ins w:id="809" w:author="Windows User" w:date="2016-06-20T17:45:00Z"/>
        </w:trPr>
        <w:tc>
          <w:tcPr>
            <w:tcW w:w="1779" w:type="dxa"/>
          </w:tcPr>
          <w:p w:rsidR="0041289A" w:rsidRPr="00AA38E8" w:rsidRDefault="0041289A" w:rsidP="009A15AD">
            <w:pPr>
              <w:spacing w:before="60"/>
              <w:rPr>
                <w:ins w:id="810" w:author="Windows User" w:date="2016-06-20T17:45:00Z"/>
                <w:rFonts w:cs="Calibri"/>
                <w:b/>
                <w:bCs/>
                <w:sz w:val="16"/>
              </w:rPr>
            </w:pPr>
            <w:ins w:id="811" w:author="Windows User" w:date="2016-06-20T17:45:00Z">
              <w:r w:rsidRPr="00AA38E8">
                <w:rPr>
                  <w:rFonts w:cs="Calibri"/>
                  <w:b/>
                  <w:bCs/>
                  <w:sz w:val="16"/>
                </w:rPr>
                <w:t>Function Name</w:t>
              </w:r>
            </w:ins>
          </w:p>
        </w:tc>
        <w:tc>
          <w:tcPr>
            <w:tcW w:w="4179" w:type="dxa"/>
          </w:tcPr>
          <w:p w:rsidR="0041289A" w:rsidRPr="00AA38E8" w:rsidRDefault="0041289A" w:rsidP="009A15AD">
            <w:pPr>
              <w:spacing w:before="60"/>
              <w:rPr>
                <w:ins w:id="812" w:author="Windows User" w:date="2016-06-20T17:45:00Z"/>
                <w:rFonts w:cs="Calibri"/>
                <w:sz w:val="16"/>
              </w:rPr>
            </w:pPr>
            <w:proofErr w:type="spellStart"/>
            <w:ins w:id="813" w:author="Windows User" w:date="2016-06-20T17:45:00Z">
              <w:r w:rsidRPr="001778D2">
                <w:rPr>
                  <w:rFonts w:cs="Calibri"/>
                  <w:sz w:val="16"/>
                </w:rPr>
                <w:t>HwSigSerlComArbn</w:t>
              </w:r>
              <w:proofErr w:type="spellEnd"/>
            </w:ins>
          </w:p>
        </w:tc>
        <w:tc>
          <w:tcPr>
            <w:tcW w:w="990" w:type="dxa"/>
            <w:shd w:val="pct30" w:color="FFFF00" w:fill="auto"/>
          </w:tcPr>
          <w:p w:rsidR="0041289A" w:rsidRPr="00AA38E8" w:rsidRDefault="0041289A" w:rsidP="009A15AD">
            <w:pPr>
              <w:spacing w:before="60"/>
              <w:jc w:val="center"/>
              <w:rPr>
                <w:ins w:id="814" w:author="Windows User" w:date="2016-06-20T17:45:00Z"/>
                <w:rFonts w:cs="Calibri"/>
                <w:sz w:val="16"/>
              </w:rPr>
            </w:pPr>
            <w:ins w:id="815" w:author="Windows User" w:date="2016-06-20T17:45:00Z">
              <w:r w:rsidRPr="00AA38E8">
                <w:rPr>
                  <w:rFonts w:cs="Calibri"/>
                  <w:sz w:val="16"/>
                </w:rPr>
                <w:t>Type</w:t>
              </w:r>
            </w:ins>
          </w:p>
        </w:tc>
        <w:tc>
          <w:tcPr>
            <w:tcW w:w="990" w:type="dxa"/>
            <w:shd w:val="pct30" w:color="FFFF00" w:fill="auto"/>
          </w:tcPr>
          <w:p w:rsidR="0041289A" w:rsidRPr="00AA38E8" w:rsidRDefault="0041289A" w:rsidP="009A15AD">
            <w:pPr>
              <w:spacing w:before="60"/>
              <w:jc w:val="center"/>
              <w:rPr>
                <w:ins w:id="816" w:author="Windows User" w:date="2016-06-20T17:45:00Z"/>
                <w:rFonts w:cs="Calibri"/>
                <w:sz w:val="16"/>
              </w:rPr>
            </w:pPr>
            <w:ins w:id="817" w:author="Windows User" w:date="2016-06-20T17:45:00Z">
              <w:r w:rsidRPr="00AA38E8">
                <w:rPr>
                  <w:rFonts w:cs="Calibri"/>
                  <w:sz w:val="16"/>
                </w:rPr>
                <w:t>Min</w:t>
              </w:r>
            </w:ins>
          </w:p>
        </w:tc>
        <w:tc>
          <w:tcPr>
            <w:tcW w:w="990" w:type="dxa"/>
            <w:shd w:val="pct30" w:color="FFFF00" w:fill="auto"/>
          </w:tcPr>
          <w:p w:rsidR="0041289A" w:rsidRPr="00AA38E8" w:rsidRDefault="0041289A" w:rsidP="009A15AD">
            <w:pPr>
              <w:spacing w:before="60"/>
              <w:jc w:val="center"/>
              <w:rPr>
                <w:ins w:id="818" w:author="Windows User" w:date="2016-06-20T17:45:00Z"/>
                <w:rFonts w:cs="Calibri"/>
                <w:sz w:val="16"/>
              </w:rPr>
            </w:pPr>
            <w:ins w:id="819" w:author="Windows User" w:date="2016-06-20T17:45:00Z">
              <w:r w:rsidRPr="00AA38E8">
                <w:rPr>
                  <w:rFonts w:cs="Calibri"/>
                  <w:sz w:val="16"/>
                </w:rPr>
                <w:t>Max</w:t>
              </w:r>
            </w:ins>
          </w:p>
        </w:tc>
      </w:tr>
      <w:tr w:rsidR="0041289A" w:rsidRPr="00AA38E8" w:rsidTr="009A15AD">
        <w:trPr>
          <w:ins w:id="820" w:author="Windows User" w:date="2016-06-20T17:45:00Z"/>
        </w:trPr>
        <w:tc>
          <w:tcPr>
            <w:tcW w:w="1779" w:type="dxa"/>
            <w:vMerge w:val="restart"/>
          </w:tcPr>
          <w:p w:rsidR="0041289A" w:rsidRPr="00733450" w:rsidRDefault="0041289A" w:rsidP="009A15AD">
            <w:pPr>
              <w:spacing w:before="60"/>
              <w:rPr>
                <w:ins w:id="821" w:author="Windows User" w:date="2016-06-20T17:45:00Z"/>
                <w:rFonts w:cs="Calibri"/>
                <w:bCs/>
                <w:sz w:val="16"/>
              </w:rPr>
            </w:pPr>
            <w:ins w:id="822" w:author="Windows User" w:date="2016-06-20T17:49:00Z">
              <w:r>
                <w:rPr>
                  <w:rFonts w:cs="Calibri"/>
                  <w:bCs/>
                  <w:sz w:val="16"/>
                </w:rPr>
                <w:t>1</w:t>
              </w:r>
            </w:ins>
            <w:ins w:id="823" w:author="Windows User" w:date="2016-06-20T17:45:00Z">
              <w:r w:rsidRPr="00733450">
                <w:rPr>
                  <w:rFonts w:cs="Calibri"/>
                  <w:bCs/>
                  <w:sz w:val="16"/>
                </w:rPr>
                <w:t xml:space="preserve">Arguments Passed </w:t>
              </w:r>
            </w:ins>
          </w:p>
        </w:tc>
        <w:tc>
          <w:tcPr>
            <w:tcW w:w="4179" w:type="dxa"/>
          </w:tcPr>
          <w:p w:rsidR="0041289A" w:rsidRPr="00326A0D" w:rsidRDefault="0041289A" w:rsidP="009A15AD">
            <w:pPr>
              <w:spacing w:before="60"/>
              <w:rPr>
                <w:ins w:id="824" w:author="Windows User" w:date="2016-06-20T17:45:00Z"/>
                <w:rFonts w:cs="Calibri"/>
                <w:sz w:val="16"/>
              </w:rPr>
            </w:pPr>
            <w:ins w:id="825" w:author="Windows User" w:date="2016-06-20T17:45:00Z">
              <w:r w:rsidRPr="0041289A">
                <w:rPr>
                  <w:rFonts w:cs="Calibri"/>
                  <w:sz w:val="16"/>
                </w:rPr>
                <w:t>HwAgCorrdConf_Uls_T_f32</w:t>
              </w:r>
            </w:ins>
          </w:p>
        </w:tc>
        <w:tc>
          <w:tcPr>
            <w:tcW w:w="990" w:type="dxa"/>
          </w:tcPr>
          <w:p w:rsidR="0041289A" w:rsidRPr="00326A0D" w:rsidRDefault="0041289A" w:rsidP="009A15AD">
            <w:pPr>
              <w:spacing w:before="60"/>
              <w:rPr>
                <w:ins w:id="826" w:author="Windows User" w:date="2016-06-20T17:45:00Z"/>
                <w:rFonts w:cs="Calibri"/>
                <w:sz w:val="16"/>
              </w:rPr>
            </w:pPr>
            <w:ins w:id="827" w:author="Windows User" w:date="2016-06-20T17:45:00Z">
              <w:r w:rsidRPr="00101292">
                <w:rPr>
                  <w:rFonts w:cs="Calibri"/>
                  <w:sz w:val="16"/>
                </w:rPr>
                <w:t>uint8</w:t>
              </w:r>
            </w:ins>
          </w:p>
        </w:tc>
        <w:tc>
          <w:tcPr>
            <w:tcW w:w="990" w:type="dxa"/>
          </w:tcPr>
          <w:p w:rsidR="0041289A" w:rsidRDefault="0041289A" w:rsidP="009A15AD">
            <w:pPr>
              <w:spacing w:before="60"/>
              <w:rPr>
                <w:ins w:id="828" w:author="Windows User" w:date="2016-06-20T17:45:00Z"/>
                <w:rFonts w:cs="Calibri"/>
                <w:sz w:val="16"/>
              </w:rPr>
            </w:pPr>
            <w:ins w:id="829" w:author="Windows User" w:date="2016-06-20T17:45:00Z">
              <w:r>
                <w:rPr>
                  <w:rFonts w:cs="Calibri"/>
                  <w:sz w:val="16"/>
                </w:rPr>
                <w:t>0</w:t>
              </w:r>
            </w:ins>
          </w:p>
        </w:tc>
        <w:tc>
          <w:tcPr>
            <w:tcW w:w="990" w:type="dxa"/>
          </w:tcPr>
          <w:p w:rsidR="0041289A" w:rsidRDefault="0041289A" w:rsidP="009A15AD">
            <w:pPr>
              <w:spacing w:before="60"/>
              <w:rPr>
                <w:ins w:id="830" w:author="Windows User" w:date="2016-06-20T17:45:00Z"/>
                <w:rFonts w:cs="Calibri"/>
                <w:sz w:val="16"/>
              </w:rPr>
            </w:pPr>
            <w:ins w:id="831" w:author="Windows User" w:date="2016-06-20T17:49:00Z">
              <w:r>
                <w:rPr>
                  <w:rFonts w:cs="Calibri"/>
                  <w:sz w:val="16"/>
                </w:rPr>
                <w:t>1</w:t>
              </w:r>
            </w:ins>
          </w:p>
        </w:tc>
      </w:tr>
      <w:tr w:rsidR="0041289A" w:rsidRPr="00AA38E8" w:rsidTr="009A15AD">
        <w:trPr>
          <w:ins w:id="832" w:author="Windows User" w:date="2016-06-20T17:45:00Z"/>
        </w:trPr>
        <w:tc>
          <w:tcPr>
            <w:tcW w:w="1779" w:type="dxa"/>
            <w:vMerge/>
          </w:tcPr>
          <w:p w:rsidR="0041289A" w:rsidRPr="00AA38E8" w:rsidRDefault="0041289A" w:rsidP="009A15AD">
            <w:pPr>
              <w:spacing w:before="60"/>
              <w:rPr>
                <w:ins w:id="833" w:author="Windows User" w:date="2016-06-20T17:45:00Z"/>
                <w:rFonts w:cs="Calibri"/>
                <w:b/>
                <w:bCs/>
                <w:sz w:val="16"/>
              </w:rPr>
            </w:pPr>
          </w:p>
        </w:tc>
        <w:tc>
          <w:tcPr>
            <w:tcW w:w="4179" w:type="dxa"/>
          </w:tcPr>
          <w:p w:rsidR="0041289A" w:rsidRPr="00AA38E8" w:rsidRDefault="0041289A" w:rsidP="009A15AD">
            <w:pPr>
              <w:spacing w:before="60"/>
              <w:rPr>
                <w:ins w:id="834" w:author="Windows User" w:date="2016-06-20T17:45:00Z"/>
                <w:rFonts w:cs="Calibri"/>
                <w:sz w:val="16"/>
              </w:rPr>
            </w:pPr>
            <w:ins w:id="835" w:author="Windows User" w:date="2016-06-20T17:46:00Z">
              <w:r w:rsidRPr="0041289A">
                <w:rPr>
                  <w:rFonts w:cs="Calibri"/>
                  <w:sz w:val="16"/>
                </w:rPr>
                <w:t>HwAgSnsrlsConf_Uls_T_f32</w:t>
              </w:r>
            </w:ins>
          </w:p>
        </w:tc>
        <w:tc>
          <w:tcPr>
            <w:tcW w:w="990" w:type="dxa"/>
          </w:tcPr>
          <w:p w:rsidR="0041289A" w:rsidRPr="00AA38E8" w:rsidRDefault="0041289A" w:rsidP="009A15AD">
            <w:pPr>
              <w:spacing w:before="60"/>
              <w:rPr>
                <w:ins w:id="836" w:author="Windows User" w:date="2016-06-20T17:45:00Z"/>
                <w:rFonts w:cs="Calibri"/>
                <w:sz w:val="16"/>
              </w:rPr>
            </w:pPr>
            <w:ins w:id="837" w:author="Windows User" w:date="2016-06-20T17:45:00Z">
              <w:r>
                <w:rPr>
                  <w:rFonts w:cs="Calibri"/>
                  <w:sz w:val="16"/>
                </w:rPr>
                <w:t>uint8</w:t>
              </w:r>
            </w:ins>
          </w:p>
        </w:tc>
        <w:tc>
          <w:tcPr>
            <w:tcW w:w="990" w:type="dxa"/>
          </w:tcPr>
          <w:p w:rsidR="0041289A" w:rsidRPr="00AA38E8" w:rsidRDefault="0041289A" w:rsidP="009A15AD">
            <w:pPr>
              <w:spacing w:before="60"/>
              <w:rPr>
                <w:ins w:id="838" w:author="Windows User" w:date="2016-06-20T17:45:00Z"/>
                <w:rFonts w:cs="Calibri"/>
                <w:sz w:val="16"/>
              </w:rPr>
            </w:pPr>
            <w:ins w:id="839" w:author="Windows User" w:date="2016-06-20T17:45:00Z">
              <w:r>
                <w:rPr>
                  <w:rFonts w:cs="Calibri"/>
                  <w:sz w:val="16"/>
                </w:rPr>
                <w:t>0</w:t>
              </w:r>
            </w:ins>
          </w:p>
        </w:tc>
        <w:tc>
          <w:tcPr>
            <w:tcW w:w="990" w:type="dxa"/>
          </w:tcPr>
          <w:p w:rsidR="0041289A" w:rsidRPr="00AA38E8" w:rsidRDefault="0041289A" w:rsidP="009A15AD">
            <w:pPr>
              <w:spacing w:before="60"/>
              <w:rPr>
                <w:ins w:id="840" w:author="Windows User" w:date="2016-06-20T17:45:00Z"/>
                <w:rFonts w:cs="Calibri"/>
                <w:sz w:val="16"/>
              </w:rPr>
            </w:pPr>
            <w:ins w:id="841" w:author="Windows User" w:date="2016-06-20T17:49:00Z">
              <w:r>
                <w:rPr>
                  <w:rFonts w:cs="Calibri"/>
                  <w:sz w:val="16"/>
                </w:rPr>
                <w:t>1</w:t>
              </w:r>
            </w:ins>
          </w:p>
        </w:tc>
      </w:tr>
      <w:tr w:rsidR="0041289A" w:rsidRPr="00AA38E8" w:rsidTr="009A15AD">
        <w:trPr>
          <w:ins w:id="842" w:author="Windows User" w:date="2016-06-20T17:45:00Z"/>
        </w:trPr>
        <w:tc>
          <w:tcPr>
            <w:tcW w:w="1779" w:type="dxa"/>
            <w:vMerge/>
          </w:tcPr>
          <w:p w:rsidR="0041289A" w:rsidRPr="00AA38E8" w:rsidRDefault="0041289A" w:rsidP="009A15AD">
            <w:pPr>
              <w:spacing w:before="60"/>
              <w:rPr>
                <w:ins w:id="843" w:author="Windows User" w:date="2016-06-20T17:45:00Z"/>
                <w:rFonts w:cs="Calibri"/>
                <w:b/>
                <w:bCs/>
                <w:sz w:val="16"/>
              </w:rPr>
            </w:pPr>
          </w:p>
        </w:tc>
        <w:tc>
          <w:tcPr>
            <w:tcW w:w="4179" w:type="dxa"/>
          </w:tcPr>
          <w:p w:rsidR="0041289A" w:rsidRPr="00AA38E8" w:rsidRDefault="0041289A" w:rsidP="009A15AD">
            <w:pPr>
              <w:spacing w:before="60"/>
              <w:rPr>
                <w:ins w:id="844" w:author="Windows User" w:date="2016-06-20T17:45:00Z"/>
                <w:rFonts w:cs="Calibri"/>
                <w:sz w:val="16"/>
              </w:rPr>
            </w:pPr>
            <w:ins w:id="845" w:author="Windows User" w:date="2016-06-20T17:46:00Z">
              <w:r w:rsidRPr="0041289A">
                <w:rPr>
                  <w:rFonts w:cs="Calibri"/>
                  <w:sz w:val="16"/>
                </w:rPr>
                <w:t>HwAgCorrd_HwDeg_T_f32</w:t>
              </w:r>
            </w:ins>
          </w:p>
        </w:tc>
        <w:tc>
          <w:tcPr>
            <w:tcW w:w="990" w:type="dxa"/>
          </w:tcPr>
          <w:p w:rsidR="0041289A" w:rsidRPr="00AA38E8" w:rsidRDefault="0041289A" w:rsidP="009A15AD">
            <w:pPr>
              <w:spacing w:before="60"/>
              <w:rPr>
                <w:ins w:id="846" w:author="Windows User" w:date="2016-06-20T17:45:00Z"/>
                <w:rFonts w:cs="Calibri"/>
                <w:sz w:val="16"/>
              </w:rPr>
            </w:pPr>
            <w:ins w:id="847" w:author="Windows User" w:date="2016-06-20T17:45:00Z">
              <w:r w:rsidRPr="00C80B2D">
                <w:rPr>
                  <w:rFonts w:cs="Calibri"/>
                  <w:sz w:val="16"/>
                </w:rPr>
                <w:t>float32</w:t>
              </w:r>
            </w:ins>
          </w:p>
        </w:tc>
        <w:tc>
          <w:tcPr>
            <w:tcW w:w="990" w:type="dxa"/>
          </w:tcPr>
          <w:p w:rsidR="0041289A" w:rsidRPr="00AA38E8" w:rsidRDefault="0041289A" w:rsidP="009A15AD">
            <w:pPr>
              <w:spacing w:before="60"/>
              <w:rPr>
                <w:ins w:id="848" w:author="Windows User" w:date="2016-06-20T17:45:00Z"/>
                <w:rFonts w:cs="Calibri"/>
                <w:sz w:val="16"/>
              </w:rPr>
            </w:pPr>
            <w:ins w:id="849" w:author="Windows User" w:date="2016-06-20T17:47:00Z">
              <w:r>
                <w:rPr>
                  <w:rFonts w:cs="Calibri"/>
                  <w:sz w:val="16"/>
                </w:rPr>
                <w:t>-1440</w:t>
              </w:r>
            </w:ins>
          </w:p>
        </w:tc>
        <w:tc>
          <w:tcPr>
            <w:tcW w:w="990" w:type="dxa"/>
          </w:tcPr>
          <w:p w:rsidR="0041289A" w:rsidRPr="00AA38E8" w:rsidRDefault="0041289A" w:rsidP="009A15AD">
            <w:pPr>
              <w:spacing w:before="60"/>
              <w:rPr>
                <w:ins w:id="850" w:author="Windows User" w:date="2016-06-20T17:45:00Z"/>
                <w:rFonts w:cs="Calibri"/>
                <w:sz w:val="16"/>
              </w:rPr>
            </w:pPr>
            <w:ins w:id="851" w:author="Windows User" w:date="2016-06-20T17:47:00Z">
              <w:r>
                <w:rPr>
                  <w:rFonts w:cs="Calibri"/>
                  <w:sz w:val="16"/>
                </w:rPr>
                <w:t>1440</w:t>
              </w:r>
            </w:ins>
          </w:p>
        </w:tc>
      </w:tr>
      <w:tr w:rsidR="0041289A" w:rsidRPr="00AA38E8" w:rsidTr="009A15AD">
        <w:trPr>
          <w:ins w:id="852" w:author="Windows User" w:date="2016-06-20T17:45:00Z"/>
        </w:trPr>
        <w:tc>
          <w:tcPr>
            <w:tcW w:w="1779" w:type="dxa"/>
            <w:vMerge/>
          </w:tcPr>
          <w:p w:rsidR="0041289A" w:rsidRPr="00AA38E8" w:rsidRDefault="0041289A" w:rsidP="009A15AD">
            <w:pPr>
              <w:spacing w:before="60"/>
              <w:rPr>
                <w:ins w:id="853" w:author="Windows User" w:date="2016-06-20T17:45:00Z"/>
                <w:rFonts w:cs="Calibri"/>
                <w:b/>
                <w:bCs/>
                <w:sz w:val="16"/>
              </w:rPr>
            </w:pPr>
          </w:p>
        </w:tc>
        <w:tc>
          <w:tcPr>
            <w:tcW w:w="4179" w:type="dxa"/>
          </w:tcPr>
          <w:p w:rsidR="0041289A" w:rsidRPr="003C200B" w:rsidRDefault="0041289A" w:rsidP="009A15AD">
            <w:pPr>
              <w:spacing w:before="60"/>
              <w:rPr>
                <w:ins w:id="854" w:author="Windows User" w:date="2016-06-20T17:45:00Z"/>
                <w:rFonts w:cs="Calibri"/>
                <w:sz w:val="16"/>
              </w:rPr>
            </w:pPr>
            <w:ins w:id="855" w:author="Windows User" w:date="2016-06-20T17:46:00Z">
              <w:r w:rsidRPr="0041289A">
                <w:rPr>
                  <w:rFonts w:cs="Calibri"/>
                  <w:sz w:val="16"/>
                </w:rPr>
                <w:t>HwAgSnsrls_HwDeg_T_f32</w:t>
              </w:r>
            </w:ins>
          </w:p>
        </w:tc>
        <w:tc>
          <w:tcPr>
            <w:tcW w:w="990" w:type="dxa"/>
          </w:tcPr>
          <w:p w:rsidR="0041289A" w:rsidRPr="00AA38E8" w:rsidRDefault="0041289A" w:rsidP="009A15AD">
            <w:pPr>
              <w:spacing w:before="60"/>
              <w:rPr>
                <w:ins w:id="856" w:author="Windows User" w:date="2016-06-20T17:45:00Z"/>
                <w:rFonts w:cs="Calibri"/>
                <w:sz w:val="16"/>
              </w:rPr>
            </w:pPr>
            <w:ins w:id="857" w:author="Windows User" w:date="2016-06-20T17:45:00Z">
              <w:r w:rsidRPr="00C80B2D">
                <w:rPr>
                  <w:rFonts w:cs="Calibri"/>
                  <w:sz w:val="16"/>
                </w:rPr>
                <w:t>float32</w:t>
              </w:r>
            </w:ins>
          </w:p>
        </w:tc>
        <w:tc>
          <w:tcPr>
            <w:tcW w:w="990" w:type="dxa"/>
          </w:tcPr>
          <w:p w:rsidR="0041289A" w:rsidRPr="00AA38E8" w:rsidRDefault="0041289A" w:rsidP="009A15AD">
            <w:pPr>
              <w:spacing w:before="60"/>
              <w:rPr>
                <w:ins w:id="858" w:author="Windows User" w:date="2016-06-20T17:45:00Z"/>
                <w:rFonts w:cs="Calibri"/>
                <w:sz w:val="16"/>
              </w:rPr>
            </w:pPr>
            <w:ins w:id="859" w:author="Windows User" w:date="2016-06-20T17:48:00Z">
              <w:r>
                <w:rPr>
                  <w:rFonts w:cs="Calibri"/>
                  <w:sz w:val="16"/>
                </w:rPr>
                <w:t>-1440</w:t>
              </w:r>
            </w:ins>
          </w:p>
        </w:tc>
        <w:tc>
          <w:tcPr>
            <w:tcW w:w="990" w:type="dxa"/>
          </w:tcPr>
          <w:p w:rsidR="0041289A" w:rsidRPr="00AA38E8" w:rsidRDefault="0041289A" w:rsidP="009A15AD">
            <w:pPr>
              <w:spacing w:before="60"/>
              <w:rPr>
                <w:ins w:id="860" w:author="Windows User" w:date="2016-06-20T17:45:00Z"/>
                <w:rFonts w:cs="Calibri"/>
                <w:sz w:val="16"/>
              </w:rPr>
            </w:pPr>
            <w:ins w:id="861" w:author="Windows User" w:date="2016-06-20T17:48:00Z">
              <w:r>
                <w:rPr>
                  <w:rFonts w:cs="Calibri"/>
                  <w:sz w:val="16"/>
                </w:rPr>
                <w:t>1440</w:t>
              </w:r>
            </w:ins>
          </w:p>
        </w:tc>
      </w:tr>
      <w:tr w:rsidR="0041289A" w:rsidRPr="00AA38E8" w:rsidTr="009A15AD">
        <w:trPr>
          <w:ins w:id="862" w:author="Windows User" w:date="2016-06-20T17:45:00Z"/>
        </w:trPr>
        <w:tc>
          <w:tcPr>
            <w:tcW w:w="1779" w:type="dxa"/>
            <w:vMerge/>
          </w:tcPr>
          <w:p w:rsidR="0041289A" w:rsidRPr="00AA38E8" w:rsidRDefault="0041289A" w:rsidP="009A15AD">
            <w:pPr>
              <w:spacing w:before="60"/>
              <w:rPr>
                <w:ins w:id="863" w:author="Windows User" w:date="2016-06-20T17:45:00Z"/>
                <w:rFonts w:cs="Calibri"/>
                <w:b/>
                <w:bCs/>
                <w:sz w:val="16"/>
              </w:rPr>
            </w:pPr>
          </w:p>
        </w:tc>
        <w:tc>
          <w:tcPr>
            <w:tcW w:w="4179" w:type="dxa"/>
          </w:tcPr>
          <w:p w:rsidR="0041289A" w:rsidRPr="00C80B2D" w:rsidRDefault="0041289A" w:rsidP="009A15AD">
            <w:pPr>
              <w:spacing w:before="60"/>
              <w:rPr>
                <w:ins w:id="864" w:author="Windows User" w:date="2016-06-20T17:45:00Z"/>
                <w:rFonts w:cs="Calibri"/>
                <w:sz w:val="16"/>
              </w:rPr>
            </w:pPr>
            <w:ins w:id="865" w:author="Windows User" w:date="2016-06-20T17:45:00Z">
              <w:r>
                <w:rPr>
                  <w:rFonts w:cs="Calibri"/>
                  <w:sz w:val="16"/>
                </w:rPr>
                <w:t>*</w:t>
              </w:r>
              <w:proofErr w:type="spellStart"/>
              <w:r w:rsidRPr="001778D2">
                <w:rPr>
                  <w:rFonts w:cs="Calibri"/>
                  <w:sz w:val="16"/>
                </w:rPr>
                <w:t>HwAgStsToSerlCom_Cnt_T_lgc</w:t>
              </w:r>
              <w:proofErr w:type="spellEnd"/>
            </w:ins>
          </w:p>
        </w:tc>
        <w:tc>
          <w:tcPr>
            <w:tcW w:w="990" w:type="dxa"/>
          </w:tcPr>
          <w:p w:rsidR="0041289A" w:rsidRDefault="0041289A" w:rsidP="009A15AD">
            <w:pPr>
              <w:spacing w:before="60"/>
              <w:rPr>
                <w:ins w:id="866" w:author="Windows User" w:date="2016-06-20T17:45:00Z"/>
                <w:rFonts w:cs="Calibri"/>
                <w:sz w:val="16"/>
              </w:rPr>
            </w:pPr>
            <w:proofErr w:type="spellStart"/>
            <w:ins w:id="867" w:author="Windows User" w:date="2016-06-20T17:45:00Z">
              <w:r>
                <w:rPr>
                  <w:rFonts w:cs="Calibri"/>
                  <w:sz w:val="16"/>
                </w:rPr>
                <w:t>boolean</w:t>
              </w:r>
              <w:proofErr w:type="spellEnd"/>
            </w:ins>
          </w:p>
        </w:tc>
        <w:tc>
          <w:tcPr>
            <w:tcW w:w="990" w:type="dxa"/>
          </w:tcPr>
          <w:p w:rsidR="0041289A" w:rsidRDefault="0041289A" w:rsidP="009A15AD">
            <w:pPr>
              <w:spacing w:before="60"/>
              <w:rPr>
                <w:ins w:id="868" w:author="Windows User" w:date="2016-06-20T17:45:00Z"/>
                <w:rFonts w:cs="Calibri"/>
                <w:sz w:val="16"/>
              </w:rPr>
            </w:pPr>
            <w:ins w:id="869" w:author="Windows User" w:date="2016-06-20T17:49:00Z">
              <w:r>
                <w:rPr>
                  <w:rFonts w:cs="Calibri"/>
                  <w:sz w:val="16"/>
                </w:rPr>
                <w:t>FALSE</w:t>
              </w:r>
            </w:ins>
          </w:p>
        </w:tc>
        <w:tc>
          <w:tcPr>
            <w:tcW w:w="990" w:type="dxa"/>
          </w:tcPr>
          <w:p w:rsidR="0041289A" w:rsidRDefault="0041289A" w:rsidP="009A15AD">
            <w:pPr>
              <w:spacing w:before="60"/>
              <w:rPr>
                <w:ins w:id="870" w:author="Windows User" w:date="2016-06-20T17:45:00Z"/>
                <w:rFonts w:cs="Calibri"/>
                <w:sz w:val="16"/>
              </w:rPr>
            </w:pPr>
            <w:ins w:id="871" w:author="Windows User" w:date="2016-06-20T17:49:00Z">
              <w:r>
                <w:rPr>
                  <w:rFonts w:cs="Calibri"/>
                  <w:sz w:val="16"/>
                </w:rPr>
                <w:t>TRUE</w:t>
              </w:r>
            </w:ins>
          </w:p>
        </w:tc>
      </w:tr>
      <w:tr w:rsidR="0041289A" w:rsidRPr="00AA38E8" w:rsidTr="009A15AD">
        <w:trPr>
          <w:ins w:id="872" w:author="Windows User" w:date="2016-06-20T17:45:00Z"/>
        </w:trPr>
        <w:tc>
          <w:tcPr>
            <w:tcW w:w="1779" w:type="dxa"/>
          </w:tcPr>
          <w:p w:rsidR="0041289A" w:rsidRPr="00AA38E8" w:rsidRDefault="0041289A" w:rsidP="009A15AD">
            <w:pPr>
              <w:spacing w:before="60"/>
              <w:rPr>
                <w:ins w:id="873" w:author="Windows User" w:date="2016-06-20T17:45:00Z"/>
                <w:rFonts w:cs="Calibri"/>
                <w:b/>
                <w:bCs/>
                <w:sz w:val="16"/>
              </w:rPr>
            </w:pPr>
            <w:ins w:id="874" w:author="Windows User" w:date="2016-06-20T17:45:00Z">
              <w:r w:rsidRPr="00AA38E8">
                <w:rPr>
                  <w:rFonts w:cs="Calibri"/>
                  <w:b/>
                  <w:bCs/>
                  <w:sz w:val="16"/>
                </w:rPr>
                <w:t>Return Value</w:t>
              </w:r>
            </w:ins>
          </w:p>
        </w:tc>
        <w:tc>
          <w:tcPr>
            <w:tcW w:w="4179" w:type="dxa"/>
          </w:tcPr>
          <w:p w:rsidR="0041289A" w:rsidRPr="00C80B2D" w:rsidRDefault="0041289A" w:rsidP="009A15AD">
            <w:pPr>
              <w:spacing w:before="60"/>
              <w:rPr>
                <w:ins w:id="875" w:author="Windows User" w:date="2016-06-20T17:45:00Z"/>
                <w:rFonts w:cs="Calibri"/>
                <w:sz w:val="16"/>
              </w:rPr>
            </w:pPr>
            <w:ins w:id="876" w:author="Windows User" w:date="2016-06-20T17:45:00Z">
              <w:r w:rsidRPr="001778D2">
                <w:rPr>
                  <w:rFonts w:cs="Calibri"/>
                  <w:sz w:val="16"/>
                </w:rPr>
                <w:t>HwAgToSerlCom_HwDeg_T_f32</w:t>
              </w:r>
            </w:ins>
          </w:p>
        </w:tc>
        <w:tc>
          <w:tcPr>
            <w:tcW w:w="990" w:type="dxa"/>
          </w:tcPr>
          <w:p w:rsidR="0041289A" w:rsidRDefault="0041289A" w:rsidP="009A15AD">
            <w:pPr>
              <w:spacing w:before="60"/>
              <w:rPr>
                <w:ins w:id="877" w:author="Windows User" w:date="2016-06-20T17:45:00Z"/>
                <w:rFonts w:cs="Calibri"/>
                <w:sz w:val="16"/>
              </w:rPr>
            </w:pPr>
            <w:ins w:id="878" w:author="Windows User" w:date="2016-06-20T17:45:00Z">
              <w:r>
                <w:rPr>
                  <w:rFonts w:cs="Calibri"/>
                  <w:sz w:val="16"/>
                </w:rPr>
                <w:t>float32</w:t>
              </w:r>
            </w:ins>
          </w:p>
        </w:tc>
        <w:tc>
          <w:tcPr>
            <w:tcW w:w="990" w:type="dxa"/>
          </w:tcPr>
          <w:p w:rsidR="0041289A" w:rsidRPr="00AA38E8" w:rsidRDefault="0041289A" w:rsidP="009A15AD">
            <w:pPr>
              <w:spacing w:before="60"/>
              <w:rPr>
                <w:ins w:id="879" w:author="Windows User" w:date="2016-06-20T17:45:00Z"/>
                <w:rFonts w:cs="Calibri"/>
                <w:sz w:val="16"/>
              </w:rPr>
            </w:pPr>
            <w:ins w:id="880" w:author="Windows User" w:date="2016-06-20T17:45:00Z">
              <w:r>
                <w:rPr>
                  <w:rFonts w:cs="Calibri"/>
                  <w:sz w:val="16"/>
                </w:rPr>
                <w:t>-1440</w:t>
              </w:r>
            </w:ins>
          </w:p>
        </w:tc>
        <w:tc>
          <w:tcPr>
            <w:tcW w:w="990" w:type="dxa"/>
          </w:tcPr>
          <w:p w:rsidR="0041289A" w:rsidRPr="00AA38E8" w:rsidRDefault="0041289A" w:rsidP="009A15AD">
            <w:pPr>
              <w:spacing w:before="60"/>
              <w:rPr>
                <w:ins w:id="881" w:author="Windows User" w:date="2016-06-20T17:45:00Z"/>
                <w:rFonts w:cs="Calibri"/>
                <w:sz w:val="16"/>
              </w:rPr>
            </w:pPr>
            <w:ins w:id="882" w:author="Windows User" w:date="2016-06-20T17:45:00Z">
              <w:r>
                <w:rPr>
                  <w:rFonts w:cs="Calibri"/>
                  <w:sz w:val="16"/>
                </w:rPr>
                <w:t>1440</w:t>
              </w:r>
            </w:ins>
          </w:p>
        </w:tc>
      </w:tr>
    </w:tbl>
    <w:p w:rsidR="0041289A" w:rsidRDefault="0041289A" w:rsidP="0041289A">
      <w:pPr>
        <w:rPr>
          <w:ins w:id="883" w:author="Windows User" w:date="2016-06-20T17:45:00Z"/>
          <w:rFonts w:cs="Calibri"/>
        </w:rPr>
      </w:pPr>
    </w:p>
    <w:p w:rsidR="0041289A" w:rsidRDefault="0041289A" w:rsidP="0041289A">
      <w:pPr>
        <w:pStyle w:val="Heading2"/>
        <w:numPr>
          <w:ilvl w:val="3"/>
          <w:numId w:val="11"/>
        </w:numPr>
        <w:spacing w:after="60"/>
        <w:rPr>
          <w:ins w:id="884" w:author="Windows User" w:date="2016-06-20T17:45:00Z"/>
          <w:rFonts w:ascii="Calibri" w:hAnsi="Calibri" w:cs="Calibri"/>
        </w:rPr>
      </w:pPr>
      <w:bookmarkStart w:id="885" w:name="_Toc454208942"/>
      <w:ins w:id="886" w:author="Windows User" w:date="2016-06-20T17:45:00Z">
        <w:r>
          <w:rPr>
            <w:rFonts w:ascii="Calibri" w:hAnsi="Calibri" w:cs="Calibri"/>
          </w:rPr>
          <w:t>Design Rationale</w:t>
        </w:r>
        <w:bookmarkEnd w:id="885"/>
      </w:ins>
    </w:p>
    <w:p w:rsidR="0041289A" w:rsidRPr="00B352BE" w:rsidRDefault="0041289A" w:rsidP="0041289A">
      <w:pPr>
        <w:rPr>
          <w:ins w:id="887" w:author="Windows User" w:date="2016-06-20T17:45:00Z"/>
          <w:lang w:bidi="ar-SA"/>
        </w:rPr>
      </w:pPr>
      <w:ins w:id="888" w:author="Windows User" w:date="2016-06-20T17:45:00Z">
        <w:r>
          <w:rPr>
            <w:lang w:bidi="ar-SA"/>
          </w:rPr>
          <w:t>Note: Outputs of “</w:t>
        </w:r>
        <w:proofErr w:type="spellStart"/>
        <w:r w:rsidRPr="002911A5">
          <w:rPr>
            <w:lang w:bidi="ar-SA"/>
          </w:rPr>
          <w:t>HwSigSerlComArbn</w:t>
        </w:r>
        <w:proofErr w:type="spellEnd"/>
        <w:r>
          <w:rPr>
            <w:lang w:bidi="ar-SA"/>
          </w:rPr>
          <w:t xml:space="preserve">” function are </w:t>
        </w:r>
        <w:proofErr w:type="spellStart"/>
        <w:r w:rsidRPr="009200D8">
          <w:rPr>
            <w:lang w:bidi="ar-SA"/>
          </w:rPr>
          <w:t>HwAgStsToSerlCom_Cnt_T_lgc</w:t>
        </w:r>
        <w:proofErr w:type="spellEnd"/>
        <w:r>
          <w:rPr>
            <w:lang w:bidi="ar-SA"/>
          </w:rPr>
          <w:t xml:space="preserve">, </w:t>
        </w:r>
        <w:r w:rsidRPr="009200D8">
          <w:rPr>
            <w:lang w:bidi="ar-SA"/>
          </w:rPr>
          <w:t>HwAgToSerlCom_HwDeg_T_f32</w:t>
        </w:r>
      </w:ins>
    </w:p>
    <w:p w:rsidR="0041289A" w:rsidRPr="00734C3E" w:rsidRDefault="0041289A" w:rsidP="0041289A">
      <w:pPr>
        <w:pStyle w:val="Heading2"/>
        <w:numPr>
          <w:ilvl w:val="3"/>
          <w:numId w:val="11"/>
        </w:numPr>
        <w:spacing w:after="60"/>
        <w:rPr>
          <w:ins w:id="889" w:author="Windows User" w:date="2016-06-20T17:45:00Z"/>
          <w:rFonts w:ascii="Calibri" w:hAnsi="Calibri" w:cs="Calibri"/>
        </w:rPr>
      </w:pPr>
      <w:bookmarkStart w:id="890" w:name="_Toc454208943"/>
      <w:ins w:id="891" w:author="Windows User" w:date="2016-06-20T17:45:00Z">
        <w:r>
          <w:rPr>
            <w:rFonts w:ascii="Calibri" w:hAnsi="Calibri" w:cs="Calibri"/>
          </w:rPr>
          <w:t>Processing</w:t>
        </w:r>
        <w:bookmarkEnd w:id="890"/>
      </w:ins>
    </w:p>
    <w:p w:rsidR="0041289A" w:rsidRDefault="0041289A" w:rsidP="0041289A">
      <w:pPr>
        <w:rPr>
          <w:ins w:id="892" w:author="Windows User" w:date="2016-06-20T17:45:00Z"/>
          <w:lang w:bidi="ar-SA"/>
        </w:rPr>
      </w:pPr>
      <w:ins w:id="893" w:author="Windows User" w:date="2016-06-20T17:45:00Z">
        <w:r w:rsidRPr="00E232A1">
          <w:rPr>
            <w:lang w:bidi="ar-SA"/>
          </w:rPr>
          <w:t>Refer to the</w:t>
        </w:r>
      </w:ins>
      <w:ins w:id="894" w:author="Windows User" w:date="2016-06-20T17:50:00Z">
        <w:r w:rsidR="00667424">
          <w:rPr>
            <w:lang w:bidi="ar-SA"/>
          </w:rPr>
          <w:t xml:space="preserve"> </w:t>
        </w:r>
        <w:proofErr w:type="spellStart"/>
        <w:r w:rsidR="00667424">
          <w:rPr>
            <w:lang w:bidi="ar-SA"/>
          </w:rPr>
          <w:t>Handwheel</w:t>
        </w:r>
        <w:proofErr w:type="spellEnd"/>
        <w:r w:rsidR="00667424">
          <w:rPr>
            <w:lang w:bidi="ar-SA"/>
          </w:rPr>
          <w:t xml:space="preserve"> </w:t>
        </w:r>
      </w:ins>
      <w:ins w:id="895" w:author="Windows User" w:date="2016-06-20T17:51:00Z">
        <w:r w:rsidR="00667424">
          <w:rPr>
            <w:lang w:bidi="ar-SA"/>
          </w:rPr>
          <w:t xml:space="preserve">signal serial communication arbitration functionality of </w:t>
        </w:r>
      </w:ins>
      <w:ins w:id="896" w:author="Windows User" w:date="2016-06-20T17:45:00Z">
        <w:r w:rsidRPr="00E232A1">
          <w:rPr>
            <w:lang w:bidi="ar-SA"/>
          </w:rPr>
          <w:t>“</w:t>
        </w:r>
      </w:ins>
      <w:proofErr w:type="spellStart"/>
      <w:ins w:id="897" w:author="Windows User" w:date="2016-06-20T17:50:00Z">
        <w:r w:rsidR="00667424">
          <w:t>HwAgSrcSeln</w:t>
        </w:r>
      </w:ins>
      <w:proofErr w:type="spellEnd"/>
      <w:ins w:id="898" w:author="Windows User" w:date="2016-06-20T17:45:00Z">
        <w:r w:rsidRPr="00F44962">
          <w:rPr>
            <w:lang w:bidi="ar-SA"/>
          </w:rPr>
          <w:t xml:space="preserve">” </w:t>
        </w:r>
        <w:r>
          <w:rPr>
            <w:lang w:bidi="ar-SA"/>
          </w:rPr>
          <w:t>subsystem</w:t>
        </w:r>
        <w:r w:rsidRPr="00F44962">
          <w:rPr>
            <w:lang w:bidi="ar-SA"/>
          </w:rPr>
          <w:t xml:space="preserve"> </w:t>
        </w:r>
      </w:ins>
      <w:ins w:id="899" w:author="Windows User" w:date="2016-06-20T17:51:00Z">
        <w:r w:rsidR="00667424">
          <w:rPr>
            <w:lang w:bidi="ar-SA"/>
          </w:rPr>
          <w:t>in</w:t>
        </w:r>
      </w:ins>
      <w:ins w:id="900" w:author="Windows User" w:date="2016-06-20T17:45:00Z">
        <w:r w:rsidRPr="00F44962">
          <w:rPr>
            <w:lang w:bidi="ar-SA"/>
          </w:rPr>
          <w:t xml:space="preserve"> </w:t>
        </w:r>
        <w:r w:rsidR="00667424">
          <w:rPr>
            <w:lang w:bidi="ar-SA"/>
          </w:rPr>
          <w:t>the Simulink model</w:t>
        </w:r>
        <w:r w:rsidRPr="00F44962">
          <w:rPr>
            <w:lang w:bidi="ar-SA"/>
          </w:rPr>
          <w:t>.</w:t>
        </w:r>
      </w:ins>
    </w:p>
    <w:p w:rsidR="0041289A" w:rsidRDefault="0041289A" w:rsidP="001778D2">
      <w:pPr>
        <w:rPr>
          <w:lang w:bidi="ar-SA"/>
        </w:rPr>
      </w:pPr>
    </w:p>
    <w:p w:rsidR="00AB6177" w:rsidRDefault="00AB6177" w:rsidP="00AF6244"/>
    <w:p w:rsidR="008C6874" w:rsidRPr="00AA38E8" w:rsidRDefault="008C6874" w:rsidP="008C6874">
      <w:pPr>
        <w:pStyle w:val="Heading2"/>
        <w:spacing w:after="60"/>
        <w:rPr>
          <w:rFonts w:ascii="Calibri" w:hAnsi="Calibri" w:cs="Calibri"/>
        </w:rPr>
      </w:pPr>
      <w:bookmarkStart w:id="901" w:name="_Toc454208944"/>
      <w:r>
        <w:rPr>
          <w:rFonts w:ascii="Calibri" w:hAnsi="Calibri" w:cs="Calibri"/>
        </w:rPr>
        <w:t>GLOBAL</w:t>
      </w:r>
      <w:r w:rsidRPr="00AA38E8">
        <w:rPr>
          <w:rFonts w:ascii="Calibri" w:hAnsi="Calibri" w:cs="Calibri"/>
        </w:rPr>
        <w:t xml:space="preserve"> Function/Macro Definitions</w:t>
      </w:r>
      <w:bookmarkEnd w:id="420"/>
      <w:bookmarkEnd w:id="901"/>
    </w:p>
    <w:p w:rsidR="002B094F" w:rsidRDefault="00B80C4E" w:rsidP="002B094F">
      <w:pPr>
        <w:rPr>
          <w:lang w:bidi="ar-SA"/>
        </w:rPr>
      </w:pPr>
      <w:r>
        <w:rPr>
          <w:lang w:bidi="ar-SA"/>
        </w:rPr>
        <w:t>None</w:t>
      </w:r>
    </w:p>
    <w:p w:rsidR="002B094F" w:rsidRDefault="002B094F" w:rsidP="002B094F">
      <w:pPr>
        <w:rPr>
          <w:lang w:bidi="ar-SA"/>
        </w:rPr>
      </w:pPr>
    </w:p>
    <w:p w:rsidR="002B094F" w:rsidRPr="002B094F" w:rsidRDefault="002B094F" w:rsidP="002B094F">
      <w:pPr>
        <w:rPr>
          <w:lang w:bidi="ar-SA"/>
        </w:rPr>
      </w:pPr>
    </w:p>
    <w:p w:rsidR="00C728E9" w:rsidRPr="00C728E9" w:rsidRDefault="00C728E9" w:rsidP="00C728E9">
      <w:pPr>
        <w:rPr>
          <w:lang w:bidi="ar-SA"/>
        </w:rPr>
      </w:pPr>
    </w:p>
    <w:p w:rsidR="00531B8C" w:rsidRDefault="00531B8C" w:rsidP="00531B8C">
      <w:pPr>
        <w:pStyle w:val="Heading1"/>
        <w:ind w:left="562" w:hanging="562"/>
        <w:rPr>
          <w:rFonts w:ascii="Calibri" w:hAnsi="Calibri" w:cs="Calibri"/>
        </w:rPr>
      </w:pPr>
      <w:bookmarkStart w:id="902" w:name="_Toc418080076"/>
      <w:bookmarkStart w:id="903" w:name="_Toc421709921"/>
      <w:bookmarkStart w:id="904" w:name="_Toc454208945"/>
      <w:r w:rsidRPr="002E3F2E">
        <w:rPr>
          <w:rFonts w:ascii="Calibri" w:hAnsi="Calibri"/>
        </w:rPr>
        <w:lastRenderedPageBreak/>
        <w:t>Known</w:t>
      </w:r>
      <w:r w:rsidRPr="00AA38E8">
        <w:rPr>
          <w:rFonts w:ascii="Calibri" w:hAnsi="Calibri" w:cs="Calibri"/>
        </w:rPr>
        <w:t xml:space="preserve"> Limitations with Design</w:t>
      </w:r>
      <w:bookmarkEnd w:id="902"/>
      <w:bookmarkEnd w:id="903"/>
      <w:bookmarkEnd w:id="904"/>
    </w:p>
    <w:p w:rsidR="00A95075" w:rsidRPr="006D63D0" w:rsidRDefault="006D63D0" w:rsidP="006D63D0">
      <w:pPr>
        <w:rPr>
          <w:rFonts w:cs="Calibri"/>
        </w:rPr>
      </w:pPr>
      <w:r>
        <w:rPr>
          <w:rFonts w:cs="Calibri"/>
        </w:rPr>
        <w:t>None</w:t>
      </w:r>
    </w:p>
    <w:p w:rsidR="00531B8C" w:rsidRDefault="00531B8C" w:rsidP="00531B8C">
      <w:pPr>
        <w:pStyle w:val="Heading1"/>
        <w:ind w:left="562" w:hanging="562"/>
        <w:rPr>
          <w:rFonts w:ascii="Calibri" w:hAnsi="Calibri" w:cs="Calibri"/>
        </w:rPr>
      </w:pPr>
      <w:bookmarkStart w:id="905" w:name="_Toc382297449"/>
      <w:bookmarkStart w:id="906" w:name="_Toc418080077"/>
      <w:bookmarkStart w:id="907" w:name="_Toc421709922"/>
      <w:bookmarkStart w:id="908" w:name="_Toc454208946"/>
      <w:r w:rsidRPr="00E75CFE">
        <w:rPr>
          <w:rFonts w:ascii="Calibri" w:hAnsi="Calibri" w:cs="Calibri"/>
        </w:rPr>
        <w:lastRenderedPageBreak/>
        <w:t>UNIT TEST CONSIDERATION</w:t>
      </w:r>
      <w:bookmarkEnd w:id="905"/>
      <w:bookmarkEnd w:id="906"/>
      <w:bookmarkEnd w:id="907"/>
      <w:bookmarkEnd w:id="908"/>
    </w:p>
    <w:p w:rsidR="00A95075" w:rsidRPr="00A95075" w:rsidRDefault="00A95075" w:rsidP="00A95075">
      <w:pPr>
        <w:rPr>
          <w:lang w:bidi="ar-SA"/>
        </w:rPr>
      </w:pPr>
      <w:r>
        <w:rPr>
          <w:lang w:bidi="ar-SA"/>
        </w:rPr>
        <w:t>None</w:t>
      </w:r>
    </w:p>
    <w:p w:rsidR="00786BDF" w:rsidRPr="00A158C7" w:rsidDel="004A379D" w:rsidRDefault="00786BDF" w:rsidP="000B37D5">
      <w:pPr>
        <w:pStyle w:val="Heading7"/>
        <w:rPr>
          <w:del w:id="909" w:author="Windows User" w:date="2016-06-20T17:52:00Z"/>
        </w:rPr>
      </w:pPr>
      <w:bookmarkStart w:id="910" w:name="_Toc454208947"/>
      <w:del w:id="911" w:author="Windows User" w:date="2016-06-20T17:52:00Z">
        <w:r w:rsidRPr="00A158C7" w:rsidDel="004A379D">
          <w:lastRenderedPageBreak/>
          <w:delText>Abbreviations and Acronyms</w:delText>
        </w:r>
        <w:bookmarkEnd w:id="910"/>
      </w:del>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8"/>
        <w:gridCol w:w="6270"/>
      </w:tblGrid>
      <w:tr w:rsidR="00786BDF" w:rsidRPr="00A158C7" w:rsidDel="004A379D" w:rsidTr="00D60445">
        <w:trPr>
          <w:tblHeader/>
          <w:del w:id="912" w:author="Windows User" w:date="2016-06-20T17:52:00Z"/>
        </w:trPr>
        <w:tc>
          <w:tcPr>
            <w:tcW w:w="3018" w:type="dxa"/>
            <w:shd w:val="clear" w:color="auto" w:fill="E7E6E6" w:themeFill="background2"/>
          </w:tcPr>
          <w:p w:rsidR="00786BDF" w:rsidRPr="00A158C7" w:rsidDel="004A379D" w:rsidRDefault="00786BDF" w:rsidP="00540486">
            <w:pPr>
              <w:spacing w:before="60" w:after="60"/>
              <w:rPr>
                <w:del w:id="913" w:author="Windows User" w:date="2016-06-20T17:52:00Z"/>
                <w:b/>
                <w:szCs w:val="20"/>
              </w:rPr>
            </w:pPr>
            <w:del w:id="914" w:author="Windows User" w:date="2016-06-20T17:52:00Z">
              <w:r w:rsidRPr="00A158C7" w:rsidDel="004A379D">
                <w:rPr>
                  <w:b/>
                  <w:szCs w:val="20"/>
                </w:rPr>
                <w:delText>Abbreviation</w:delText>
              </w:r>
              <w:r w:rsidR="00F43F8E" w:rsidDel="004A379D">
                <w:rPr>
                  <w:b/>
                  <w:szCs w:val="20"/>
                </w:rPr>
                <w:delText xml:space="preserve"> or Acronym</w:delText>
              </w:r>
            </w:del>
          </w:p>
        </w:tc>
        <w:tc>
          <w:tcPr>
            <w:tcW w:w="6270" w:type="dxa"/>
            <w:shd w:val="clear" w:color="auto" w:fill="E7E6E6" w:themeFill="background2"/>
          </w:tcPr>
          <w:p w:rsidR="00786BDF" w:rsidRPr="00A158C7" w:rsidDel="004A379D" w:rsidRDefault="00786BDF" w:rsidP="00540486">
            <w:pPr>
              <w:spacing w:before="60" w:after="60"/>
              <w:rPr>
                <w:del w:id="915" w:author="Windows User" w:date="2016-06-20T17:52:00Z"/>
                <w:b/>
                <w:szCs w:val="20"/>
              </w:rPr>
            </w:pPr>
            <w:del w:id="916" w:author="Windows User" w:date="2016-06-20T17:52:00Z">
              <w:r w:rsidRPr="00A158C7" w:rsidDel="004A379D">
                <w:rPr>
                  <w:b/>
                  <w:szCs w:val="20"/>
                </w:rPr>
                <w:delText>Description</w:delText>
              </w:r>
            </w:del>
          </w:p>
        </w:tc>
      </w:tr>
      <w:tr w:rsidR="000567C1" w:rsidRPr="00A158C7" w:rsidDel="004A379D" w:rsidTr="00786BDF">
        <w:trPr>
          <w:del w:id="917" w:author="Windows User" w:date="2016-06-20T17:52:00Z"/>
        </w:trPr>
        <w:tc>
          <w:tcPr>
            <w:tcW w:w="3018" w:type="dxa"/>
            <w:shd w:val="clear" w:color="auto" w:fill="auto"/>
          </w:tcPr>
          <w:p w:rsidR="000567C1" w:rsidDel="004A379D" w:rsidRDefault="000567C1" w:rsidP="000567C1">
            <w:pPr>
              <w:rPr>
                <w:del w:id="918" w:author="Windows User" w:date="2016-06-20T17:52:00Z"/>
                <w:rFonts w:cs="Calibri"/>
                <w:sz w:val="19"/>
              </w:rPr>
            </w:pPr>
            <w:del w:id="919" w:author="Windows User" w:date="2016-06-20T17:52:00Z">
              <w:r w:rsidDel="004A379D">
                <w:rPr>
                  <w:rFonts w:cs="Calibri"/>
                  <w:sz w:val="19"/>
                </w:rPr>
                <w:delText>FDD</w:delText>
              </w:r>
            </w:del>
          </w:p>
        </w:tc>
        <w:tc>
          <w:tcPr>
            <w:tcW w:w="6270" w:type="dxa"/>
            <w:shd w:val="clear" w:color="auto" w:fill="auto"/>
          </w:tcPr>
          <w:p w:rsidR="000567C1" w:rsidRPr="00AA38E8" w:rsidDel="004A379D" w:rsidRDefault="000567C1" w:rsidP="000567C1">
            <w:pPr>
              <w:rPr>
                <w:del w:id="920" w:author="Windows User" w:date="2016-06-20T17:52:00Z"/>
                <w:rFonts w:cs="Calibri"/>
                <w:sz w:val="19"/>
              </w:rPr>
            </w:pPr>
            <w:del w:id="921" w:author="Windows User" w:date="2016-06-20T17:52:00Z">
              <w:r w:rsidDel="004A379D">
                <w:rPr>
                  <w:rFonts w:cs="Calibri"/>
                  <w:sz w:val="19"/>
                </w:rPr>
                <w:delText>Functional Design Document</w:delText>
              </w:r>
            </w:del>
          </w:p>
        </w:tc>
      </w:tr>
    </w:tbl>
    <w:p w:rsidR="0053510E" w:rsidRPr="00A158C7" w:rsidDel="004A379D" w:rsidRDefault="005A77EF" w:rsidP="000B37D5">
      <w:pPr>
        <w:pStyle w:val="Heading7"/>
        <w:rPr>
          <w:del w:id="922" w:author="Windows User" w:date="2016-06-20T17:52:00Z"/>
        </w:rPr>
      </w:pPr>
      <w:bookmarkStart w:id="923" w:name="_Toc454208948"/>
      <w:del w:id="924" w:author="Windows User" w:date="2016-06-20T17:52:00Z">
        <w:r w:rsidRPr="00A158C7" w:rsidDel="004A379D">
          <w:lastRenderedPageBreak/>
          <w:delText>Glossary</w:delText>
        </w:r>
        <w:bookmarkEnd w:id="923"/>
      </w:del>
    </w:p>
    <w:p w:rsidR="009B0C02" w:rsidRPr="00A158C7" w:rsidDel="004A379D" w:rsidRDefault="009B0C02" w:rsidP="00A158C7">
      <w:pPr>
        <w:jc w:val="both"/>
        <w:rPr>
          <w:del w:id="925" w:author="Windows User" w:date="2016-06-20T17:52:00Z"/>
          <w:lang w:bidi="ar-SA"/>
        </w:rPr>
      </w:pPr>
      <w:del w:id="926" w:author="Windows User" w:date="2016-06-20T17:52:00Z">
        <w:r w:rsidRPr="00A158C7" w:rsidDel="004A379D">
          <w:rPr>
            <w:b/>
            <w:lang w:bidi="ar-SA"/>
          </w:rPr>
          <w:delText>Note</w:delText>
        </w:r>
        <w:r w:rsidRPr="00A158C7" w:rsidDel="004A379D">
          <w:rPr>
            <w:lang w:bidi="ar-SA"/>
          </w:rPr>
          <w:delText>: Terms and definitions from the source “Nexteer Automotive” take precedence over all other definitions of the same term.  Terms and definitions from the source “Nexteer Automotive” are formulated from multiple sources, including the following:</w:delText>
        </w:r>
      </w:del>
    </w:p>
    <w:p w:rsidR="001E4877" w:rsidRPr="00A158C7" w:rsidDel="004A379D" w:rsidRDefault="001E4877" w:rsidP="007E1C02">
      <w:pPr>
        <w:pStyle w:val="ListParagraph"/>
        <w:numPr>
          <w:ilvl w:val="0"/>
          <w:numId w:val="12"/>
        </w:numPr>
        <w:rPr>
          <w:del w:id="927" w:author="Windows User" w:date="2016-06-20T17:52:00Z"/>
          <w:lang w:bidi="ar-SA"/>
        </w:rPr>
      </w:pPr>
      <w:del w:id="928" w:author="Windows User" w:date="2016-06-20T17:52:00Z">
        <w:r w:rsidRPr="00A158C7" w:rsidDel="004A379D">
          <w:rPr>
            <w:lang w:bidi="ar-SA"/>
          </w:rPr>
          <w:delText>ISO 9000</w:delText>
        </w:r>
      </w:del>
    </w:p>
    <w:p w:rsidR="001E4877" w:rsidRPr="00A158C7" w:rsidDel="004A379D" w:rsidRDefault="001E4877" w:rsidP="007E1C02">
      <w:pPr>
        <w:pStyle w:val="ListParagraph"/>
        <w:numPr>
          <w:ilvl w:val="0"/>
          <w:numId w:val="12"/>
        </w:numPr>
        <w:rPr>
          <w:del w:id="929" w:author="Windows User" w:date="2016-06-20T17:52:00Z"/>
          <w:lang w:bidi="ar-SA"/>
        </w:rPr>
      </w:pPr>
      <w:del w:id="930" w:author="Windows User" w:date="2016-06-20T17:52:00Z">
        <w:r w:rsidRPr="00A158C7" w:rsidDel="004A379D">
          <w:rPr>
            <w:lang w:bidi="ar-SA"/>
          </w:rPr>
          <w:delText>ISO/IEC 12207</w:delText>
        </w:r>
      </w:del>
    </w:p>
    <w:p w:rsidR="001E4877" w:rsidRPr="00A158C7" w:rsidDel="004A379D" w:rsidRDefault="001E4877" w:rsidP="007E1C02">
      <w:pPr>
        <w:pStyle w:val="ListParagraph"/>
        <w:numPr>
          <w:ilvl w:val="0"/>
          <w:numId w:val="12"/>
        </w:numPr>
        <w:rPr>
          <w:del w:id="931" w:author="Windows User" w:date="2016-06-20T17:52:00Z"/>
          <w:lang w:bidi="ar-SA"/>
        </w:rPr>
      </w:pPr>
      <w:del w:id="932" w:author="Windows User" w:date="2016-06-20T17:52:00Z">
        <w:r w:rsidRPr="00A158C7" w:rsidDel="004A379D">
          <w:rPr>
            <w:lang w:bidi="ar-SA"/>
          </w:rPr>
          <w:delText>ISO/IEC 15504</w:delText>
        </w:r>
      </w:del>
    </w:p>
    <w:p w:rsidR="001E4877" w:rsidRPr="00A158C7" w:rsidDel="004A379D" w:rsidRDefault="001E4877" w:rsidP="007E1C02">
      <w:pPr>
        <w:pStyle w:val="ListParagraph"/>
        <w:numPr>
          <w:ilvl w:val="0"/>
          <w:numId w:val="12"/>
        </w:numPr>
        <w:rPr>
          <w:del w:id="933" w:author="Windows User" w:date="2016-06-20T17:52:00Z"/>
          <w:lang w:bidi="ar-SA"/>
        </w:rPr>
      </w:pPr>
      <w:del w:id="934" w:author="Windows User" w:date="2016-06-20T17:52:00Z">
        <w:r w:rsidRPr="00A158C7" w:rsidDel="004A379D">
          <w:rPr>
            <w:lang w:bidi="ar-SA"/>
          </w:rPr>
          <w:delText>Automotive SPICE® Process Reference Model (PRM)</w:delText>
        </w:r>
      </w:del>
    </w:p>
    <w:p w:rsidR="001E4877" w:rsidRPr="00A158C7" w:rsidDel="004A379D" w:rsidRDefault="001E4877" w:rsidP="007E1C02">
      <w:pPr>
        <w:pStyle w:val="ListParagraph"/>
        <w:numPr>
          <w:ilvl w:val="0"/>
          <w:numId w:val="12"/>
        </w:numPr>
        <w:rPr>
          <w:del w:id="935" w:author="Windows User" w:date="2016-06-20T17:52:00Z"/>
          <w:lang w:bidi="ar-SA"/>
        </w:rPr>
      </w:pPr>
      <w:del w:id="936" w:author="Windows User" w:date="2016-06-20T17:52:00Z">
        <w:r w:rsidRPr="00A158C7" w:rsidDel="004A379D">
          <w:rPr>
            <w:lang w:bidi="ar-SA"/>
          </w:rPr>
          <w:delText>Automotive SPICE® Process Assessment Model (PAM)</w:delText>
        </w:r>
      </w:del>
    </w:p>
    <w:p w:rsidR="001E4877" w:rsidRPr="00A158C7" w:rsidDel="004A379D" w:rsidRDefault="001E4877" w:rsidP="007E1C02">
      <w:pPr>
        <w:pStyle w:val="ListParagraph"/>
        <w:numPr>
          <w:ilvl w:val="0"/>
          <w:numId w:val="12"/>
        </w:numPr>
        <w:rPr>
          <w:del w:id="937" w:author="Windows User" w:date="2016-06-20T17:52:00Z"/>
          <w:lang w:bidi="ar-SA"/>
        </w:rPr>
      </w:pPr>
      <w:del w:id="938" w:author="Windows User" w:date="2016-06-20T17:52:00Z">
        <w:r w:rsidRPr="00A158C7" w:rsidDel="004A379D">
          <w:rPr>
            <w:lang w:bidi="ar-SA"/>
          </w:rPr>
          <w:delText>ISO/IEC 15288</w:delText>
        </w:r>
      </w:del>
    </w:p>
    <w:p w:rsidR="00431255" w:rsidRPr="00A158C7" w:rsidDel="004A379D" w:rsidRDefault="00431255" w:rsidP="007E1C02">
      <w:pPr>
        <w:pStyle w:val="ListParagraph"/>
        <w:numPr>
          <w:ilvl w:val="0"/>
          <w:numId w:val="12"/>
        </w:numPr>
        <w:rPr>
          <w:del w:id="939" w:author="Windows User" w:date="2016-06-20T17:52:00Z"/>
          <w:lang w:bidi="ar-SA"/>
        </w:rPr>
      </w:pPr>
      <w:del w:id="940" w:author="Windows User" w:date="2016-06-20T17:52:00Z">
        <w:r w:rsidRPr="00A158C7" w:rsidDel="004A379D">
          <w:rPr>
            <w:lang w:bidi="ar-SA"/>
          </w:rPr>
          <w:delText>ISO 26262</w:delText>
        </w:r>
      </w:del>
    </w:p>
    <w:p w:rsidR="009B0C02" w:rsidRPr="00A158C7" w:rsidDel="004A379D" w:rsidRDefault="001E4877" w:rsidP="007E1C02">
      <w:pPr>
        <w:pStyle w:val="ListParagraph"/>
        <w:numPr>
          <w:ilvl w:val="0"/>
          <w:numId w:val="12"/>
        </w:numPr>
        <w:rPr>
          <w:del w:id="941" w:author="Windows User" w:date="2016-06-20T17:52:00Z"/>
          <w:lang w:bidi="ar-SA"/>
        </w:rPr>
      </w:pPr>
      <w:del w:id="942" w:author="Windows User" w:date="2016-06-20T17:52:00Z">
        <w:r w:rsidRPr="00A158C7" w:rsidDel="004A379D">
          <w:rPr>
            <w:lang w:bidi="ar-SA"/>
          </w:rPr>
          <w:delText>IEEE Standards</w:delText>
        </w:r>
      </w:del>
    </w:p>
    <w:p w:rsidR="001E4877" w:rsidRPr="00A158C7" w:rsidDel="004A379D" w:rsidRDefault="001E4877" w:rsidP="007E1C02">
      <w:pPr>
        <w:pStyle w:val="ListParagraph"/>
        <w:numPr>
          <w:ilvl w:val="0"/>
          <w:numId w:val="12"/>
        </w:numPr>
        <w:rPr>
          <w:del w:id="943" w:author="Windows User" w:date="2016-06-20T17:52:00Z"/>
          <w:lang w:bidi="ar-SA"/>
        </w:rPr>
      </w:pPr>
      <w:del w:id="944" w:author="Windows User" w:date="2016-06-20T17:52:00Z">
        <w:r w:rsidRPr="00A158C7" w:rsidDel="004A379D">
          <w:rPr>
            <w:lang w:bidi="ar-SA"/>
          </w:rPr>
          <w:delText>SWEBOK</w:delText>
        </w:r>
      </w:del>
    </w:p>
    <w:p w:rsidR="001E4877" w:rsidRPr="00A158C7" w:rsidDel="004A379D" w:rsidRDefault="001E4877" w:rsidP="007E1C02">
      <w:pPr>
        <w:pStyle w:val="ListParagraph"/>
        <w:numPr>
          <w:ilvl w:val="0"/>
          <w:numId w:val="12"/>
        </w:numPr>
        <w:spacing w:after="240"/>
        <w:rPr>
          <w:del w:id="945" w:author="Windows User" w:date="2016-06-20T17:52:00Z"/>
          <w:lang w:bidi="ar-SA"/>
        </w:rPr>
      </w:pPr>
      <w:del w:id="946" w:author="Windows User" w:date="2016-06-20T17:52:00Z">
        <w:r w:rsidRPr="00A158C7" w:rsidDel="004A379D">
          <w:rPr>
            <w:lang w:bidi="ar-SA"/>
          </w:rPr>
          <w:delText>PMBOK</w:delText>
        </w:r>
      </w:del>
    </w:p>
    <w:p w:rsidR="00786BDF" w:rsidRPr="00A158C7" w:rsidDel="004A379D" w:rsidRDefault="00786BDF" w:rsidP="007E1C02">
      <w:pPr>
        <w:pStyle w:val="ListParagraph"/>
        <w:numPr>
          <w:ilvl w:val="0"/>
          <w:numId w:val="12"/>
        </w:numPr>
        <w:spacing w:after="240"/>
        <w:rPr>
          <w:del w:id="947" w:author="Windows User" w:date="2016-06-20T17:52:00Z"/>
          <w:lang w:bidi="ar-SA"/>
        </w:rPr>
      </w:pPr>
      <w:del w:id="948" w:author="Windows User" w:date="2016-06-20T17:52:00Z">
        <w:r w:rsidRPr="00A158C7" w:rsidDel="004A379D">
          <w:rPr>
            <w:lang w:bidi="ar-SA"/>
          </w:rPr>
          <w:delText>Existing Nexteer Automotive documentation</w:delText>
        </w:r>
      </w:del>
    </w:p>
    <w:tbl>
      <w:tblPr>
        <w:tblStyle w:val="TableGrid"/>
        <w:tblW w:w="0" w:type="auto"/>
        <w:tblLook w:val="04A0" w:firstRow="1" w:lastRow="0" w:firstColumn="1" w:lastColumn="0" w:noHBand="0" w:noVBand="1"/>
      </w:tblPr>
      <w:tblGrid>
        <w:gridCol w:w="2358"/>
        <w:gridCol w:w="4950"/>
        <w:gridCol w:w="1993"/>
      </w:tblGrid>
      <w:tr w:rsidR="005A77EF" w:rsidRPr="00A158C7" w:rsidDel="004A379D" w:rsidTr="00D60445">
        <w:trPr>
          <w:tblHeader/>
          <w:del w:id="949" w:author="Windows User" w:date="2016-06-20T17:52:00Z"/>
        </w:trPr>
        <w:tc>
          <w:tcPr>
            <w:tcW w:w="2358" w:type="dxa"/>
            <w:shd w:val="clear" w:color="auto" w:fill="E7E6E6" w:themeFill="background2"/>
            <w:vAlign w:val="center"/>
          </w:tcPr>
          <w:p w:rsidR="005A77EF" w:rsidRPr="00A158C7" w:rsidDel="004A379D" w:rsidRDefault="005A77EF" w:rsidP="00540486">
            <w:pPr>
              <w:spacing w:before="60" w:after="60"/>
              <w:rPr>
                <w:del w:id="950" w:author="Windows User" w:date="2016-06-20T17:52:00Z"/>
                <w:b/>
                <w:szCs w:val="20"/>
              </w:rPr>
            </w:pPr>
            <w:del w:id="951" w:author="Windows User" w:date="2016-06-20T17:52:00Z">
              <w:r w:rsidRPr="00A158C7" w:rsidDel="004A379D">
                <w:rPr>
                  <w:b/>
                  <w:szCs w:val="20"/>
                </w:rPr>
                <w:delText>Term</w:delText>
              </w:r>
            </w:del>
          </w:p>
        </w:tc>
        <w:tc>
          <w:tcPr>
            <w:tcW w:w="4950" w:type="dxa"/>
            <w:shd w:val="clear" w:color="auto" w:fill="E7E6E6" w:themeFill="background2"/>
            <w:vAlign w:val="center"/>
          </w:tcPr>
          <w:p w:rsidR="005A77EF" w:rsidRPr="00A158C7" w:rsidDel="004A379D" w:rsidRDefault="005A77EF" w:rsidP="00540486">
            <w:pPr>
              <w:spacing w:before="60" w:after="60"/>
              <w:rPr>
                <w:del w:id="952" w:author="Windows User" w:date="2016-06-20T17:52:00Z"/>
                <w:b/>
                <w:szCs w:val="20"/>
              </w:rPr>
            </w:pPr>
            <w:del w:id="953" w:author="Windows User" w:date="2016-06-20T17:52:00Z">
              <w:r w:rsidRPr="00A158C7" w:rsidDel="004A379D">
                <w:rPr>
                  <w:b/>
                  <w:szCs w:val="20"/>
                </w:rPr>
                <w:delText>Definition</w:delText>
              </w:r>
            </w:del>
          </w:p>
        </w:tc>
        <w:tc>
          <w:tcPr>
            <w:tcW w:w="1993" w:type="dxa"/>
            <w:shd w:val="clear" w:color="auto" w:fill="E7E6E6" w:themeFill="background2"/>
            <w:vAlign w:val="center"/>
          </w:tcPr>
          <w:p w:rsidR="005A77EF" w:rsidRPr="00A158C7" w:rsidDel="004A379D" w:rsidRDefault="005A77EF" w:rsidP="00540486">
            <w:pPr>
              <w:spacing w:before="60" w:after="60"/>
              <w:rPr>
                <w:del w:id="954" w:author="Windows User" w:date="2016-06-20T17:52:00Z"/>
                <w:b/>
                <w:szCs w:val="20"/>
              </w:rPr>
            </w:pPr>
            <w:del w:id="955" w:author="Windows User" w:date="2016-06-20T17:52:00Z">
              <w:r w:rsidRPr="00A158C7" w:rsidDel="004A379D">
                <w:rPr>
                  <w:b/>
                  <w:szCs w:val="20"/>
                </w:rPr>
                <w:delText>Source</w:delText>
              </w:r>
            </w:del>
          </w:p>
        </w:tc>
      </w:tr>
      <w:tr w:rsidR="00531B8C" w:rsidRPr="00A158C7" w:rsidDel="004A379D" w:rsidTr="002D4CF3">
        <w:trPr>
          <w:del w:id="956" w:author="Windows User" w:date="2016-06-20T17:52:00Z"/>
        </w:trPr>
        <w:tc>
          <w:tcPr>
            <w:tcW w:w="2358" w:type="dxa"/>
          </w:tcPr>
          <w:p w:rsidR="00531B8C" w:rsidRPr="009643A3" w:rsidDel="004A379D" w:rsidRDefault="00531B8C" w:rsidP="00B758D2">
            <w:pPr>
              <w:rPr>
                <w:del w:id="957" w:author="Windows User" w:date="2016-06-20T17:52:00Z"/>
                <w:sz w:val="19"/>
              </w:rPr>
            </w:pPr>
            <w:del w:id="958" w:author="Windows User" w:date="2016-06-20T17:52:00Z">
              <w:r w:rsidDel="004A379D">
                <w:rPr>
                  <w:sz w:val="19"/>
                </w:rPr>
                <w:delText>MDD</w:delText>
              </w:r>
            </w:del>
          </w:p>
        </w:tc>
        <w:tc>
          <w:tcPr>
            <w:tcW w:w="4950" w:type="dxa"/>
          </w:tcPr>
          <w:p w:rsidR="00531B8C" w:rsidRPr="009643A3" w:rsidDel="004A379D" w:rsidRDefault="00531B8C" w:rsidP="00B758D2">
            <w:pPr>
              <w:rPr>
                <w:del w:id="959" w:author="Windows User" w:date="2016-06-20T17:52:00Z"/>
                <w:sz w:val="19"/>
              </w:rPr>
            </w:pPr>
            <w:del w:id="960" w:author="Windows User" w:date="2016-06-20T17:52:00Z">
              <w:r w:rsidDel="004A379D">
                <w:rPr>
                  <w:sz w:val="19"/>
                </w:rPr>
                <w:delText>Module Design Document</w:delText>
              </w:r>
            </w:del>
          </w:p>
        </w:tc>
        <w:tc>
          <w:tcPr>
            <w:tcW w:w="1993" w:type="dxa"/>
          </w:tcPr>
          <w:p w:rsidR="00531B8C" w:rsidRPr="00A158C7" w:rsidDel="004A379D" w:rsidRDefault="00531B8C" w:rsidP="00541E2D">
            <w:pPr>
              <w:pStyle w:val="BodyText"/>
              <w:spacing w:before="60" w:after="60"/>
              <w:rPr>
                <w:del w:id="961" w:author="Windows User" w:date="2016-06-20T17:52:00Z"/>
                <w:rFonts w:ascii="Calibri" w:hAnsi="Calibri" w:cs="Calibri"/>
                <w:sz w:val="20"/>
                <w:szCs w:val="20"/>
              </w:rPr>
            </w:pPr>
          </w:p>
        </w:tc>
      </w:tr>
      <w:tr w:rsidR="00531B8C" w:rsidRPr="00A158C7" w:rsidDel="004A379D" w:rsidTr="002D4CF3">
        <w:trPr>
          <w:del w:id="962" w:author="Windows User" w:date="2016-06-20T17:52:00Z"/>
        </w:trPr>
        <w:tc>
          <w:tcPr>
            <w:tcW w:w="2358" w:type="dxa"/>
          </w:tcPr>
          <w:p w:rsidR="00531B8C" w:rsidDel="004A379D" w:rsidRDefault="00531B8C" w:rsidP="00B758D2">
            <w:pPr>
              <w:rPr>
                <w:del w:id="963" w:author="Windows User" w:date="2016-06-20T17:52:00Z"/>
                <w:sz w:val="19"/>
              </w:rPr>
            </w:pPr>
            <w:del w:id="964" w:author="Windows User" w:date="2016-06-20T17:52:00Z">
              <w:r w:rsidDel="004A379D">
                <w:rPr>
                  <w:sz w:val="19"/>
                </w:rPr>
                <w:delText>DFD</w:delText>
              </w:r>
            </w:del>
          </w:p>
        </w:tc>
        <w:tc>
          <w:tcPr>
            <w:tcW w:w="4950" w:type="dxa"/>
          </w:tcPr>
          <w:p w:rsidR="00531B8C" w:rsidDel="004A379D" w:rsidRDefault="00531B8C" w:rsidP="00B758D2">
            <w:pPr>
              <w:rPr>
                <w:del w:id="965" w:author="Windows User" w:date="2016-06-20T17:52:00Z"/>
                <w:sz w:val="19"/>
              </w:rPr>
            </w:pPr>
            <w:del w:id="966" w:author="Windows User" w:date="2016-06-20T17:52:00Z">
              <w:r w:rsidDel="004A379D">
                <w:rPr>
                  <w:sz w:val="19"/>
                </w:rPr>
                <w:delText>Data Flow Diagram</w:delText>
              </w:r>
            </w:del>
          </w:p>
        </w:tc>
        <w:tc>
          <w:tcPr>
            <w:tcW w:w="1993" w:type="dxa"/>
          </w:tcPr>
          <w:p w:rsidR="00531B8C" w:rsidRPr="00A158C7" w:rsidDel="004A379D" w:rsidRDefault="00531B8C" w:rsidP="00541E2D">
            <w:pPr>
              <w:pStyle w:val="BodyText"/>
              <w:spacing w:before="60" w:after="60"/>
              <w:rPr>
                <w:del w:id="967" w:author="Windows User" w:date="2016-06-20T17:52:00Z"/>
                <w:rFonts w:ascii="Calibri" w:hAnsi="Calibri" w:cs="Calibri"/>
                <w:sz w:val="20"/>
                <w:szCs w:val="20"/>
              </w:rPr>
            </w:pPr>
          </w:p>
        </w:tc>
      </w:tr>
    </w:tbl>
    <w:p w:rsidR="00AA2199" w:rsidRPr="00A158C7" w:rsidDel="004A379D" w:rsidRDefault="00AA2199" w:rsidP="00AA2199">
      <w:pPr>
        <w:rPr>
          <w:del w:id="968" w:author="Windows User" w:date="2016-06-20T17:52:00Z"/>
          <w:rFonts w:ascii="Arial" w:hAnsi="Arial"/>
          <w:sz w:val="24"/>
          <w:szCs w:val="20"/>
          <w:lang w:bidi="ar-SA"/>
        </w:rPr>
      </w:pPr>
      <w:del w:id="969" w:author="Windows User" w:date="2016-06-20T17:52:00Z">
        <w:r w:rsidRPr="00A158C7" w:rsidDel="004A379D">
          <w:br w:type="page"/>
        </w:r>
      </w:del>
    </w:p>
    <w:p w:rsidR="00A158C7" w:rsidRPr="00A158C7" w:rsidRDefault="00A158C7" w:rsidP="00A158C7">
      <w:pPr>
        <w:pStyle w:val="Heading7"/>
      </w:pPr>
      <w:bookmarkStart w:id="970" w:name="_Toc454208949"/>
      <w:r w:rsidRPr="00A158C7">
        <w:lastRenderedPageBreak/>
        <w:t>References</w:t>
      </w:r>
      <w:bookmarkEnd w:id="97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8"/>
        <w:gridCol w:w="6458"/>
        <w:gridCol w:w="2091"/>
      </w:tblGrid>
      <w:tr w:rsidR="00A158C7" w:rsidRPr="00A158C7" w:rsidTr="00D60445">
        <w:trPr>
          <w:tblHeader/>
        </w:trPr>
        <w:tc>
          <w:tcPr>
            <w:tcW w:w="738" w:type="dxa"/>
            <w:shd w:val="clear" w:color="auto" w:fill="E7E6E6" w:themeFill="background2"/>
            <w:vAlign w:val="center"/>
          </w:tcPr>
          <w:p w:rsidR="00A158C7" w:rsidRPr="00A158C7" w:rsidRDefault="0004234C" w:rsidP="00D229A6">
            <w:pPr>
              <w:spacing w:before="60" w:after="60"/>
              <w:jc w:val="center"/>
              <w:rPr>
                <w:b/>
                <w:lang w:bidi="ar-SA"/>
              </w:rPr>
            </w:pPr>
            <w:r>
              <w:rPr>
                <w:b/>
                <w:lang w:bidi="ar-SA"/>
              </w:rPr>
              <w:t>Ref. #</w:t>
            </w:r>
          </w:p>
        </w:tc>
        <w:tc>
          <w:tcPr>
            <w:tcW w:w="6458" w:type="dxa"/>
            <w:shd w:val="clear" w:color="auto" w:fill="E7E6E6" w:themeFill="background2"/>
            <w:vAlign w:val="center"/>
          </w:tcPr>
          <w:p w:rsidR="00A158C7" w:rsidRPr="00A158C7" w:rsidRDefault="00A158C7" w:rsidP="00D229A6">
            <w:pPr>
              <w:spacing w:before="60" w:after="60"/>
              <w:rPr>
                <w:b/>
                <w:lang w:bidi="ar-SA"/>
              </w:rPr>
            </w:pPr>
            <w:r w:rsidRPr="00A158C7">
              <w:rPr>
                <w:b/>
                <w:lang w:bidi="ar-SA"/>
              </w:rPr>
              <w:t>Title</w:t>
            </w:r>
          </w:p>
        </w:tc>
        <w:tc>
          <w:tcPr>
            <w:tcW w:w="2091" w:type="dxa"/>
            <w:shd w:val="clear" w:color="auto" w:fill="E7E6E6" w:themeFill="background2"/>
            <w:vAlign w:val="center"/>
          </w:tcPr>
          <w:p w:rsidR="00A158C7" w:rsidRPr="00A158C7" w:rsidRDefault="00A158C7" w:rsidP="00D229A6">
            <w:pPr>
              <w:spacing w:before="60" w:after="60"/>
              <w:rPr>
                <w:b/>
                <w:lang w:bidi="ar-SA"/>
              </w:rPr>
            </w:pPr>
            <w:r w:rsidRPr="00A158C7">
              <w:rPr>
                <w:b/>
                <w:lang w:bidi="ar-SA"/>
              </w:rPr>
              <w:t>Version</w:t>
            </w:r>
          </w:p>
        </w:tc>
      </w:tr>
      <w:tr w:rsidR="00531B8C" w:rsidRPr="00A158C7" w:rsidTr="00B758D2">
        <w:tc>
          <w:tcPr>
            <w:tcW w:w="738" w:type="dxa"/>
            <w:shd w:val="clear" w:color="auto" w:fill="auto"/>
          </w:tcPr>
          <w:p w:rsidR="00531B8C" w:rsidRDefault="00531B8C" w:rsidP="00B758D2">
            <w:pPr>
              <w:jc w:val="center"/>
              <w:rPr>
                <w:lang w:bidi="ar-SA"/>
              </w:rPr>
            </w:pPr>
            <w:r>
              <w:rPr>
                <w:lang w:bidi="ar-SA"/>
              </w:rPr>
              <w:t>1</w:t>
            </w:r>
          </w:p>
        </w:tc>
        <w:tc>
          <w:tcPr>
            <w:tcW w:w="6458" w:type="dxa"/>
            <w:shd w:val="clear" w:color="auto" w:fill="auto"/>
          </w:tcPr>
          <w:p w:rsidR="00531B8C" w:rsidRDefault="00531B8C" w:rsidP="00B758D2">
            <w:pPr>
              <w:keepNext/>
            </w:pPr>
            <w:bookmarkStart w:id="971" w:name="_Ref313612389"/>
            <w:r>
              <w:t>AUTOSAR Specification of Memory Mapping (</w:t>
            </w:r>
            <w:proofErr w:type="spellStart"/>
            <w:r>
              <w:t>Link:</w:t>
            </w:r>
            <w:hyperlink r:id="rId15" w:history="1">
              <w:r w:rsidRPr="00F35C33">
                <w:rPr>
                  <w:rStyle w:val="Hyperlink"/>
                </w:rPr>
                <w:t>AUTOSAR_SWS_MemoryMapping.pdf</w:t>
              </w:r>
              <w:proofErr w:type="spellEnd"/>
            </w:hyperlink>
            <w:r>
              <w:t>)</w:t>
            </w:r>
            <w:bookmarkEnd w:id="971"/>
          </w:p>
        </w:tc>
        <w:tc>
          <w:tcPr>
            <w:tcW w:w="2091" w:type="dxa"/>
            <w:shd w:val="clear" w:color="auto" w:fill="auto"/>
          </w:tcPr>
          <w:p w:rsidR="00531B8C" w:rsidRDefault="00531B8C" w:rsidP="00B758D2">
            <w:pPr>
              <w:rPr>
                <w:lang w:bidi="ar-SA"/>
              </w:rPr>
            </w:pPr>
            <w:r>
              <w:t>v1.3.0 R4.0 Rev 2</w:t>
            </w:r>
          </w:p>
        </w:tc>
      </w:tr>
      <w:tr w:rsidR="00531B8C" w:rsidRPr="00A158C7" w:rsidTr="00B758D2">
        <w:tc>
          <w:tcPr>
            <w:tcW w:w="738" w:type="dxa"/>
            <w:shd w:val="clear" w:color="auto" w:fill="auto"/>
          </w:tcPr>
          <w:p w:rsidR="00531B8C" w:rsidRDefault="00531B8C" w:rsidP="00B758D2">
            <w:pPr>
              <w:jc w:val="center"/>
              <w:rPr>
                <w:lang w:bidi="ar-SA"/>
              </w:rPr>
            </w:pPr>
            <w:r>
              <w:rPr>
                <w:lang w:bidi="ar-SA"/>
              </w:rPr>
              <w:t>2</w:t>
            </w:r>
          </w:p>
        </w:tc>
        <w:tc>
          <w:tcPr>
            <w:tcW w:w="6458" w:type="dxa"/>
            <w:shd w:val="clear" w:color="auto" w:fill="auto"/>
          </w:tcPr>
          <w:p w:rsidR="00531B8C" w:rsidRDefault="00531B8C" w:rsidP="00B758D2">
            <w:pPr>
              <w:rPr>
                <w:lang w:bidi="ar-SA"/>
              </w:rPr>
            </w:pPr>
            <w:r>
              <w:t xml:space="preserve">MDD Guideline </w:t>
            </w:r>
          </w:p>
        </w:tc>
        <w:tc>
          <w:tcPr>
            <w:tcW w:w="2091" w:type="dxa"/>
            <w:shd w:val="clear" w:color="auto" w:fill="auto"/>
          </w:tcPr>
          <w:p w:rsidR="00531B8C" w:rsidRDefault="00AC4CD8" w:rsidP="00B758D2">
            <w:pPr>
              <w:rPr>
                <w:lang w:bidi="ar-SA"/>
              </w:rPr>
            </w:pPr>
            <w:del w:id="972" w:author="Windows User" w:date="2016-06-20T17:52:00Z">
              <w:r w:rsidDel="004A379D">
                <w:rPr>
                  <w:lang w:bidi="ar-SA"/>
                </w:rPr>
                <w:delText>EA4 01.00</w:delText>
              </w:r>
              <w:r w:rsidR="00531B8C" w:rsidDel="004A379D">
                <w:rPr>
                  <w:lang w:bidi="ar-SA"/>
                </w:rPr>
                <w:delText>.00</w:delText>
              </w:r>
            </w:del>
            <w:ins w:id="973" w:author="Windows User" w:date="2016-06-20T17:52:00Z">
              <w:r w:rsidR="001D36D1">
                <w:rPr>
                  <w:lang w:bidi="ar-SA"/>
                </w:rPr>
                <w:t>Process</w:t>
              </w:r>
            </w:ins>
            <w:ins w:id="974" w:author="Windows User" w:date="2016-06-20T18:00:00Z">
              <w:r w:rsidR="001D36D1">
                <w:rPr>
                  <w:lang w:bidi="ar-SA"/>
                </w:rPr>
                <w:t xml:space="preserve"> Release </w:t>
              </w:r>
            </w:ins>
            <w:ins w:id="975" w:author="Windows User" w:date="2016-06-20T17:52:00Z">
              <w:r w:rsidR="004A379D">
                <w:rPr>
                  <w:lang w:bidi="ar-SA"/>
                </w:rPr>
                <w:t>04.02.01</w:t>
              </w:r>
            </w:ins>
          </w:p>
        </w:tc>
      </w:tr>
      <w:tr w:rsidR="00531B8C" w:rsidRPr="00A158C7" w:rsidTr="00B758D2">
        <w:tc>
          <w:tcPr>
            <w:tcW w:w="738" w:type="dxa"/>
            <w:shd w:val="clear" w:color="auto" w:fill="auto"/>
          </w:tcPr>
          <w:p w:rsidR="00531B8C" w:rsidRDefault="00531B8C" w:rsidP="00B758D2">
            <w:pPr>
              <w:jc w:val="center"/>
            </w:pPr>
            <w:r>
              <w:t>3</w:t>
            </w:r>
          </w:p>
        </w:tc>
        <w:tc>
          <w:tcPr>
            <w:tcW w:w="6458" w:type="dxa"/>
            <w:shd w:val="clear" w:color="auto" w:fill="auto"/>
          </w:tcPr>
          <w:p w:rsidR="00531B8C" w:rsidRDefault="00F62152" w:rsidP="00B758D2">
            <w:pPr>
              <w:keepNext/>
            </w:pPr>
            <w:hyperlink r:id="rId16" w:history="1">
              <w:bookmarkStart w:id="976" w:name="_Ref335300243"/>
              <w:r w:rsidR="00531B8C" w:rsidRPr="00FC427F">
                <w:t>Software Naming Conventions.doc</w:t>
              </w:r>
              <w:bookmarkEnd w:id="976"/>
            </w:hyperlink>
          </w:p>
        </w:tc>
        <w:tc>
          <w:tcPr>
            <w:tcW w:w="2091" w:type="dxa"/>
            <w:shd w:val="clear" w:color="auto" w:fill="auto"/>
          </w:tcPr>
          <w:p w:rsidR="00531B8C" w:rsidRDefault="004A379D" w:rsidP="00B758D2">
            <w:pPr>
              <w:rPr>
                <w:lang w:bidi="ar-SA"/>
              </w:rPr>
            </w:pPr>
            <w:ins w:id="977" w:author="Windows User" w:date="2016-06-20T17:52:00Z">
              <w:r>
                <w:rPr>
                  <w:lang w:bidi="ar-SA"/>
                </w:rPr>
                <w:t xml:space="preserve">Process </w:t>
              </w:r>
            </w:ins>
            <w:ins w:id="978" w:author="Windows User" w:date="2016-06-20T18:00:00Z">
              <w:r w:rsidR="001D36D1">
                <w:rPr>
                  <w:lang w:bidi="ar-SA"/>
                </w:rPr>
                <w:t xml:space="preserve">Release </w:t>
              </w:r>
            </w:ins>
            <w:ins w:id="979" w:author="Windows User" w:date="2016-06-20T17:52:00Z">
              <w:r>
                <w:rPr>
                  <w:lang w:bidi="ar-SA"/>
                </w:rPr>
                <w:t>04.02.01</w:t>
              </w:r>
            </w:ins>
            <w:del w:id="980" w:author="Windows User" w:date="2016-06-20T17:52:00Z">
              <w:r w:rsidR="00A95075" w:rsidDel="004A379D">
                <w:rPr>
                  <w:lang w:bidi="ar-SA"/>
                </w:rPr>
                <w:delText>01.00.00</w:delText>
              </w:r>
            </w:del>
          </w:p>
        </w:tc>
      </w:tr>
      <w:tr w:rsidR="00531B8C" w:rsidRPr="00A158C7" w:rsidTr="00B758D2">
        <w:tc>
          <w:tcPr>
            <w:tcW w:w="738" w:type="dxa"/>
            <w:shd w:val="clear" w:color="auto" w:fill="auto"/>
          </w:tcPr>
          <w:p w:rsidR="00531B8C" w:rsidRDefault="00531B8C" w:rsidP="00B758D2">
            <w:pPr>
              <w:jc w:val="center"/>
            </w:pPr>
            <w:r>
              <w:t>4</w:t>
            </w:r>
          </w:p>
        </w:tc>
        <w:bookmarkStart w:id="981" w:name="0AL0_1a67a9"/>
        <w:tc>
          <w:tcPr>
            <w:tcW w:w="6458" w:type="dxa"/>
            <w:shd w:val="clear" w:color="auto" w:fill="auto"/>
          </w:tcPr>
          <w:p w:rsidR="00531B8C" w:rsidRDefault="00531B8C" w:rsidP="00B758D2">
            <w:pPr>
              <w:keepNext/>
            </w:pPr>
            <w:r>
              <w:fldChar w:fldCharType="begin"/>
            </w:r>
            <w:r>
              <w:instrText xml:space="preserve"> HYPERLINK "http://eroom1.nexteer.com/eRoomReq/Files/erooms8/NextGeneration/0_1a67a9/Software%20Design%20and%20Coding%20Standards.doc" </w:instrText>
            </w:r>
            <w:r>
              <w:fldChar w:fldCharType="separate"/>
            </w:r>
            <w:r>
              <w:rPr>
                <w:rStyle w:val="Hyperlink"/>
                <w:rFonts w:ascii="Trebuchet MS" w:hAnsi="Trebuchet MS"/>
                <w:color w:val="3333CC"/>
                <w:sz w:val="18"/>
                <w:szCs w:val="18"/>
                <w:shd w:val="clear" w:color="auto" w:fill="F0F0F0"/>
              </w:rPr>
              <w:t>Software Design and Coding Standards.doc</w:t>
            </w:r>
            <w:r>
              <w:fldChar w:fldCharType="end"/>
            </w:r>
            <w:bookmarkEnd w:id="981"/>
          </w:p>
        </w:tc>
        <w:tc>
          <w:tcPr>
            <w:tcW w:w="2091" w:type="dxa"/>
            <w:shd w:val="clear" w:color="auto" w:fill="auto"/>
          </w:tcPr>
          <w:p w:rsidR="00531B8C" w:rsidRDefault="004A379D" w:rsidP="00B758D2">
            <w:pPr>
              <w:rPr>
                <w:lang w:bidi="ar-SA"/>
              </w:rPr>
            </w:pPr>
            <w:ins w:id="982" w:author="Windows User" w:date="2016-06-20T17:52:00Z">
              <w:r>
                <w:rPr>
                  <w:lang w:bidi="ar-SA"/>
                </w:rPr>
                <w:t xml:space="preserve">Process </w:t>
              </w:r>
            </w:ins>
            <w:ins w:id="983" w:author="Windows User" w:date="2016-06-20T18:00:00Z">
              <w:r w:rsidR="001D36D1">
                <w:rPr>
                  <w:lang w:bidi="ar-SA"/>
                </w:rPr>
                <w:t xml:space="preserve">Release </w:t>
              </w:r>
            </w:ins>
            <w:ins w:id="984" w:author="Windows User" w:date="2016-06-20T17:52:00Z">
              <w:r>
                <w:rPr>
                  <w:lang w:bidi="ar-SA"/>
                </w:rPr>
                <w:t>04.02.01</w:t>
              </w:r>
            </w:ins>
            <w:del w:id="985" w:author="Windows User" w:date="2016-06-20T17:52:00Z">
              <w:r w:rsidR="00531B8C" w:rsidDel="004A379D">
                <w:rPr>
                  <w:lang w:bidi="ar-SA"/>
                </w:rPr>
                <w:delText>2.</w:delText>
              </w:r>
              <w:r w:rsidR="00A95075" w:rsidDel="004A379D">
                <w:rPr>
                  <w:lang w:bidi="ar-SA"/>
                </w:rPr>
                <w:delText>1</w:delText>
              </w:r>
            </w:del>
          </w:p>
        </w:tc>
      </w:tr>
      <w:tr w:rsidR="00A95075" w:rsidRPr="00A158C7" w:rsidTr="00B758D2">
        <w:tc>
          <w:tcPr>
            <w:tcW w:w="738" w:type="dxa"/>
            <w:shd w:val="clear" w:color="auto" w:fill="auto"/>
          </w:tcPr>
          <w:p w:rsidR="00A95075" w:rsidRDefault="00A95075" w:rsidP="00B758D2">
            <w:pPr>
              <w:jc w:val="center"/>
            </w:pPr>
            <w:r>
              <w:t>5</w:t>
            </w:r>
          </w:p>
        </w:tc>
        <w:tc>
          <w:tcPr>
            <w:tcW w:w="6458" w:type="dxa"/>
            <w:shd w:val="clear" w:color="auto" w:fill="auto"/>
          </w:tcPr>
          <w:p w:rsidR="00A95075" w:rsidRDefault="00A95075" w:rsidP="00A95075">
            <w:pPr>
              <w:keepNext/>
            </w:pPr>
            <w:r w:rsidRPr="00A95075">
              <w:t>SF045A_HwAgSysArbn_Design</w:t>
            </w:r>
          </w:p>
        </w:tc>
        <w:tc>
          <w:tcPr>
            <w:tcW w:w="2091" w:type="dxa"/>
            <w:shd w:val="clear" w:color="auto" w:fill="auto"/>
          </w:tcPr>
          <w:p w:rsidR="00A95075" w:rsidRDefault="00F7287D" w:rsidP="00B758D2">
            <w:pPr>
              <w:rPr>
                <w:lang w:bidi="ar-SA"/>
              </w:rPr>
            </w:pPr>
            <w:r>
              <w:t>See Synergy subproject version</w:t>
            </w:r>
          </w:p>
        </w:tc>
      </w:tr>
    </w:tbl>
    <w:p w:rsidR="003A5B2A" w:rsidRDefault="003A5B2A">
      <w:pPr>
        <w:spacing w:after="0"/>
        <w:rPr>
          <w:rFonts w:ascii="Arial" w:hAnsi="Arial"/>
          <w:kern w:val="28"/>
          <w:sz w:val="24"/>
          <w:szCs w:val="20"/>
          <w:lang w:bidi="ar-SA"/>
        </w:rPr>
      </w:pPr>
    </w:p>
    <w:sectPr w:rsidR="003A5B2A" w:rsidSect="00866672">
      <w:headerReference w:type="default" r:id="rId17"/>
      <w:footerReference w:type="default" r:id="rId18"/>
      <w:pgSz w:w="12240" w:h="15840" w:code="1"/>
      <w:pgMar w:top="720" w:right="1152" w:bottom="720" w:left="1152" w:header="576"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2152" w:rsidRDefault="00F62152">
      <w:r>
        <w:separator/>
      </w:r>
    </w:p>
  </w:endnote>
  <w:endnote w:type="continuationSeparator" w:id="0">
    <w:p w:rsidR="00F62152" w:rsidRDefault="00F621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5000" w:type="pct"/>
      <w:tblBorders>
        <w:insideH w:val="none" w:sz="0" w:space="0" w:color="auto"/>
        <w:insideV w:val="none" w:sz="0" w:space="0" w:color="auto"/>
      </w:tblBorders>
      <w:tblLook w:val="04A0" w:firstRow="1" w:lastRow="0" w:firstColumn="1" w:lastColumn="0" w:noHBand="0" w:noVBand="1"/>
    </w:tblPr>
    <w:tblGrid>
      <w:gridCol w:w="3384"/>
      <w:gridCol w:w="3385"/>
      <w:gridCol w:w="3383"/>
    </w:tblGrid>
    <w:tr w:rsidR="00285BF1" w:rsidRPr="00B10816" w:rsidTr="00866672">
      <w:tc>
        <w:tcPr>
          <w:tcW w:w="1667" w:type="pct"/>
          <w:vAlign w:val="center"/>
        </w:tcPr>
        <w:p w:rsidR="00285BF1" w:rsidRPr="00B10816" w:rsidRDefault="00285BF1" w:rsidP="00B10816">
          <w:pPr>
            <w:pStyle w:val="Footer"/>
            <w:spacing w:after="0"/>
            <w:rPr>
              <w:sz w:val="16"/>
              <w:szCs w:val="16"/>
            </w:rPr>
          </w:pPr>
          <w:r w:rsidRPr="00B10816">
            <w:rPr>
              <w:sz w:val="16"/>
              <w:szCs w:val="16"/>
            </w:rPr>
            <w:t xml:space="preserve">Document: </w:t>
          </w:r>
          <w:r>
            <w:rPr>
              <w:sz w:val="16"/>
              <w:szCs w:val="16"/>
            </w:rPr>
            <w:fldChar w:fldCharType="begin"/>
          </w:r>
          <w:r>
            <w:rPr>
              <w:sz w:val="16"/>
              <w:szCs w:val="16"/>
            </w:rPr>
            <w:instrText xml:space="preserve"> DOCPROPERTY  "Document Version"  \* MERGEFORMAT </w:instrText>
          </w:r>
          <w:r>
            <w:rPr>
              <w:sz w:val="16"/>
              <w:szCs w:val="16"/>
            </w:rPr>
            <w:fldChar w:fldCharType="separate"/>
          </w:r>
          <w:proofErr w:type="spellStart"/>
          <w:r>
            <w:rPr>
              <w:sz w:val="16"/>
              <w:szCs w:val="16"/>
            </w:rPr>
            <w:t>HwAgSysArbn</w:t>
          </w:r>
          <w:proofErr w:type="spellEnd"/>
          <w:r>
            <w:rPr>
              <w:sz w:val="16"/>
              <w:szCs w:val="16"/>
            </w:rPr>
            <w:fldChar w:fldCharType="end"/>
          </w:r>
        </w:p>
        <w:p w:rsidR="00285BF1" w:rsidRPr="00B10816" w:rsidRDefault="00285BF1" w:rsidP="00AC4CD8">
          <w:pPr>
            <w:pStyle w:val="Footer"/>
            <w:spacing w:after="0"/>
            <w:rPr>
              <w:sz w:val="16"/>
              <w:szCs w:val="16"/>
            </w:rPr>
          </w:pPr>
          <w:r>
            <w:rPr>
              <w:sz w:val="16"/>
              <w:szCs w:val="16"/>
            </w:rPr>
            <w:t>Template:</w:t>
          </w:r>
          <w:r w:rsidRPr="00B10816">
            <w:rPr>
              <w:sz w:val="16"/>
              <w:szCs w:val="16"/>
            </w:rPr>
            <w:t xml:space="preserve"> </w:t>
          </w:r>
          <w:r>
            <w:rPr>
              <w:sz w:val="16"/>
              <w:szCs w:val="16"/>
            </w:rPr>
            <w:fldChar w:fldCharType="begin"/>
          </w:r>
          <w:r>
            <w:rPr>
              <w:sz w:val="16"/>
              <w:szCs w:val="16"/>
            </w:rPr>
            <w:instrText xml:space="preserve"> DOCPROPERTY  "Template Version"  \* MERGEFORMAT </w:instrText>
          </w:r>
          <w:r>
            <w:rPr>
              <w:sz w:val="16"/>
              <w:szCs w:val="16"/>
            </w:rPr>
            <w:fldChar w:fldCharType="separate"/>
          </w:r>
          <w:r>
            <w:rPr>
              <w:sz w:val="16"/>
              <w:szCs w:val="16"/>
            </w:rPr>
            <w:t>EA4 01.00.00</w:t>
          </w:r>
          <w:r>
            <w:rPr>
              <w:sz w:val="16"/>
              <w:szCs w:val="16"/>
            </w:rPr>
            <w:fldChar w:fldCharType="end"/>
          </w:r>
        </w:p>
      </w:tc>
      <w:tc>
        <w:tcPr>
          <w:tcW w:w="1667" w:type="pct"/>
          <w:vAlign w:val="center"/>
        </w:tcPr>
        <w:p w:rsidR="00285BF1" w:rsidRDefault="00285BF1" w:rsidP="00B10816">
          <w:pPr>
            <w:pStyle w:val="Footer"/>
            <w:spacing w:after="0"/>
            <w:jc w:val="center"/>
            <w:rPr>
              <w:sz w:val="16"/>
              <w:szCs w:val="16"/>
            </w:rPr>
          </w:pPr>
          <w:r>
            <w:rPr>
              <w:sz w:val="16"/>
              <w:szCs w:val="16"/>
            </w:rPr>
            <w:fldChar w:fldCharType="begin"/>
          </w:r>
          <w:r>
            <w:rPr>
              <w:sz w:val="16"/>
              <w:szCs w:val="16"/>
            </w:rPr>
            <w:instrText xml:space="preserve"> DOCPROPERTY  "Release Date"  \* MERGEFORMAT </w:instrText>
          </w:r>
          <w:r>
            <w:rPr>
              <w:sz w:val="16"/>
              <w:szCs w:val="16"/>
            </w:rPr>
            <w:fldChar w:fldCharType="separate"/>
          </w:r>
          <w:r>
            <w:rPr>
              <w:sz w:val="16"/>
              <w:szCs w:val="16"/>
            </w:rPr>
            <w:t>September 07, 2015</w:t>
          </w:r>
          <w:r>
            <w:rPr>
              <w:sz w:val="16"/>
              <w:szCs w:val="16"/>
            </w:rPr>
            <w:fldChar w:fldCharType="end"/>
          </w:r>
        </w:p>
        <w:p w:rsidR="00285BF1" w:rsidRPr="00B10816" w:rsidRDefault="00285BF1" w:rsidP="00B10816">
          <w:pPr>
            <w:pStyle w:val="Footer"/>
            <w:spacing w:after="0"/>
            <w:jc w:val="center"/>
            <w:rPr>
              <w:sz w:val="16"/>
              <w:szCs w:val="16"/>
            </w:rPr>
          </w:pPr>
          <w:r w:rsidRPr="00B10816">
            <w:rPr>
              <w:sz w:val="16"/>
              <w:szCs w:val="16"/>
            </w:rPr>
            <w:t xml:space="preserve">© </w:t>
          </w:r>
          <w:sdt>
            <w:sdtPr>
              <w:rPr>
                <w:sz w:val="16"/>
                <w:szCs w:val="16"/>
              </w:rPr>
              <w:alias w:val="Company"/>
              <w:tag w:val=""/>
              <w:id w:val="-1988849111"/>
              <w:dataBinding w:prefixMappings="xmlns:ns0='http://schemas.openxmlformats.org/officeDocument/2006/extended-properties' " w:xpath="/ns0:Properties[1]/ns0:Company[1]" w:storeItemID="{6668398D-A668-4E3E-A5EB-62B293D839F1}"/>
              <w:text/>
            </w:sdtPr>
            <w:sdtEndPr/>
            <w:sdtContent>
              <w:proofErr w:type="spellStart"/>
              <w:r w:rsidRPr="00B10816">
                <w:rPr>
                  <w:sz w:val="16"/>
                  <w:szCs w:val="16"/>
                </w:rPr>
                <w:t>Nexteer</w:t>
              </w:r>
              <w:proofErr w:type="spellEnd"/>
              <w:r w:rsidRPr="00B10816">
                <w:rPr>
                  <w:sz w:val="16"/>
                  <w:szCs w:val="16"/>
                </w:rPr>
                <w:t xml:space="preserve"> Automotive</w:t>
              </w:r>
            </w:sdtContent>
          </w:sdt>
        </w:p>
      </w:tc>
      <w:tc>
        <w:tcPr>
          <w:tcW w:w="1667" w:type="pct"/>
          <w:vAlign w:val="center"/>
        </w:tcPr>
        <w:sdt>
          <w:sdtPr>
            <w:rPr>
              <w:sz w:val="16"/>
              <w:szCs w:val="16"/>
            </w:rPr>
            <w:alias w:val="Title"/>
            <w:tag w:val=""/>
            <w:id w:val="-1806686059"/>
            <w:dataBinding w:prefixMappings="xmlns:ns0='http://purl.org/dc/elements/1.1/' xmlns:ns1='http://schemas.openxmlformats.org/package/2006/metadata/core-properties' " w:xpath="/ns1:coreProperties[1]/ns0:title[1]" w:storeItemID="{6C3C8BC8-F283-45AE-878A-BAB7291924A1}"/>
            <w:text/>
          </w:sdtPr>
          <w:sdtEndPr/>
          <w:sdtContent>
            <w:p w:rsidR="00285BF1" w:rsidRPr="00B10816" w:rsidRDefault="00285BF1" w:rsidP="00B10816">
              <w:pPr>
                <w:pStyle w:val="Footer"/>
                <w:spacing w:after="0"/>
                <w:jc w:val="right"/>
                <w:rPr>
                  <w:sz w:val="16"/>
                  <w:szCs w:val="16"/>
                </w:rPr>
              </w:pPr>
              <w:r>
                <w:rPr>
                  <w:sz w:val="16"/>
                  <w:szCs w:val="16"/>
                </w:rPr>
                <w:t>Module Design Document</w:t>
              </w:r>
            </w:p>
          </w:sdtContent>
        </w:sdt>
        <w:p w:rsidR="00285BF1" w:rsidRPr="00B10816" w:rsidRDefault="00285BF1" w:rsidP="00B10816">
          <w:pPr>
            <w:pStyle w:val="Footer"/>
            <w:spacing w:after="0"/>
            <w:jc w:val="right"/>
            <w:rPr>
              <w:sz w:val="16"/>
              <w:szCs w:val="16"/>
            </w:rPr>
          </w:pPr>
          <w:r w:rsidRPr="00B10816">
            <w:rPr>
              <w:sz w:val="16"/>
              <w:szCs w:val="16"/>
            </w:rPr>
            <w:t xml:space="preserve">Page </w:t>
          </w:r>
          <w:r w:rsidRPr="00B10816">
            <w:rPr>
              <w:b/>
              <w:sz w:val="16"/>
              <w:szCs w:val="16"/>
            </w:rPr>
            <w:fldChar w:fldCharType="begin"/>
          </w:r>
          <w:r w:rsidRPr="00B10816">
            <w:rPr>
              <w:b/>
              <w:sz w:val="16"/>
              <w:szCs w:val="16"/>
            </w:rPr>
            <w:instrText xml:space="preserve"> PAGE  \* Arabic  \* MERGEFORMAT </w:instrText>
          </w:r>
          <w:r w:rsidRPr="00B10816">
            <w:rPr>
              <w:b/>
              <w:sz w:val="16"/>
              <w:szCs w:val="16"/>
            </w:rPr>
            <w:fldChar w:fldCharType="separate"/>
          </w:r>
          <w:r w:rsidR="0021764C">
            <w:rPr>
              <w:b/>
              <w:noProof/>
              <w:sz w:val="16"/>
              <w:szCs w:val="16"/>
            </w:rPr>
            <w:t>18</w:t>
          </w:r>
          <w:r w:rsidRPr="00B10816">
            <w:rPr>
              <w:b/>
              <w:sz w:val="16"/>
              <w:szCs w:val="16"/>
            </w:rPr>
            <w:fldChar w:fldCharType="end"/>
          </w:r>
          <w:r w:rsidRPr="00B10816">
            <w:rPr>
              <w:sz w:val="16"/>
              <w:szCs w:val="16"/>
            </w:rPr>
            <w:t xml:space="preserve"> of </w:t>
          </w:r>
          <w:r w:rsidRPr="00B10816">
            <w:rPr>
              <w:b/>
              <w:sz w:val="16"/>
              <w:szCs w:val="16"/>
            </w:rPr>
            <w:fldChar w:fldCharType="begin"/>
          </w:r>
          <w:r w:rsidRPr="00B10816">
            <w:rPr>
              <w:b/>
              <w:sz w:val="16"/>
              <w:szCs w:val="16"/>
            </w:rPr>
            <w:instrText xml:space="preserve"> NUMPAGES  \* Arabic  \* MERGEFORMAT </w:instrText>
          </w:r>
          <w:r w:rsidRPr="00B10816">
            <w:rPr>
              <w:b/>
              <w:sz w:val="16"/>
              <w:szCs w:val="16"/>
            </w:rPr>
            <w:fldChar w:fldCharType="separate"/>
          </w:r>
          <w:r w:rsidR="0021764C">
            <w:rPr>
              <w:b/>
              <w:noProof/>
              <w:sz w:val="16"/>
              <w:szCs w:val="16"/>
            </w:rPr>
            <w:t>18</w:t>
          </w:r>
          <w:r w:rsidRPr="00B10816">
            <w:rPr>
              <w:b/>
              <w:sz w:val="16"/>
              <w:szCs w:val="16"/>
            </w:rPr>
            <w:fldChar w:fldCharType="end"/>
          </w:r>
        </w:p>
      </w:tc>
    </w:tr>
  </w:tbl>
  <w:p w:rsidR="00285BF1" w:rsidRPr="00B10816" w:rsidRDefault="00285BF1" w:rsidP="0054769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2152" w:rsidRDefault="00F62152">
      <w:r>
        <w:separator/>
      </w:r>
    </w:p>
  </w:footnote>
  <w:footnote w:type="continuationSeparator" w:id="0">
    <w:p w:rsidR="00F62152" w:rsidRDefault="00F6215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930"/>
      <w:gridCol w:w="7222"/>
    </w:tblGrid>
    <w:tr w:rsidR="00285BF1" w:rsidRPr="008969C4" w:rsidTr="00866672">
      <w:trPr>
        <w:trHeight w:val="438"/>
      </w:trPr>
      <w:tc>
        <w:tcPr>
          <w:tcW w:w="1443" w:type="pct"/>
        </w:tcPr>
        <w:p w:rsidR="00285BF1" w:rsidRPr="008969C4" w:rsidRDefault="00285BF1" w:rsidP="00B10816">
          <w:pPr>
            <w:pStyle w:val="Header"/>
            <w:spacing w:after="0"/>
          </w:pPr>
          <w:r w:rsidRPr="008969C4">
            <w:rPr>
              <w:noProof/>
              <w:lang w:bidi="ar-SA"/>
            </w:rPr>
            <w:drawing>
              <wp:inline distT="0" distB="0" distL="0" distR="0" wp14:anchorId="13C59406" wp14:editId="1DCC6E24">
                <wp:extent cx="1066800" cy="438150"/>
                <wp:effectExtent l="0" t="0" r="0" b="0"/>
                <wp:docPr id="2" name="Picture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6800" cy="438150"/>
                        </a:xfrm>
                        <a:prstGeom prst="rect">
                          <a:avLst/>
                        </a:prstGeom>
                        <a:noFill/>
                        <a:ln>
                          <a:noFill/>
                        </a:ln>
                      </pic:spPr>
                    </pic:pic>
                  </a:graphicData>
                </a:graphic>
              </wp:inline>
            </w:drawing>
          </w:r>
        </w:p>
      </w:tc>
      <w:tc>
        <w:tcPr>
          <w:tcW w:w="3557" w:type="pct"/>
          <w:vAlign w:val="center"/>
        </w:tcPr>
        <w:p w:rsidR="00285BF1" w:rsidRPr="00891F29" w:rsidRDefault="00285BF1" w:rsidP="00B10816">
          <w:pPr>
            <w:pStyle w:val="Header"/>
            <w:spacing w:after="0"/>
            <w:jc w:val="right"/>
            <w:rPr>
              <w:sz w:val="16"/>
              <w:szCs w:val="20"/>
            </w:rPr>
          </w:pPr>
          <w:proofErr w:type="spellStart"/>
          <w:r w:rsidRPr="00891F29">
            <w:rPr>
              <w:sz w:val="16"/>
              <w:szCs w:val="20"/>
            </w:rPr>
            <w:t>Nexteer</w:t>
          </w:r>
          <w:proofErr w:type="spellEnd"/>
          <w:r w:rsidRPr="00891F29">
            <w:rPr>
              <w:sz w:val="16"/>
              <w:szCs w:val="20"/>
            </w:rPr>
            <w:t xml:space="preserve"> Automotive Confidential Proprietary Information</w:t>
          </w:r>
        </w:p>
        <w:p w:rsidR="00285BF1" w:rsidRDefault="00285BF1" w:rsidP="00B10816">
          <w:pPr>
            <w:pStyle w:val="Header"/>
            <w:spacing w:after="0"/>
            <w:jc w:val="right"/>
            <w:rPr>
              <w:sz w:val="16"/>
              <w:szCs w:val="20"/>
            </w:rPr>
          </w:pPr>
          <w:r w:rsidRPr="00891F29">
            <w:rPr>
              <w:sz w:val="16"/>
              <w:szCs w:val="20"/>
            </w:rPr>
            <w:t>Do Not Copy/Distribute Without Prior Permission</w:t>
          </w:r>
        </w:p>
        <w:p w:rsidR="00285BF1" w:rsidRPr="008969C4" w:rsidRDefault="00285BF1" w:rsidP="00B10816">
          <w:pPr>
            <w:pStyle w:val="Header"/>
            <w:spacing w:after="0"/>
            <w:jc w:val="right"/>
            <w:rPr>
              <w:szCs w:val="20"/>
            </w:rPr>
          </w:pPr>
          <w:r w:rsidRPr="000B0DB8">
            <w:rPr>
              <w:sz w:val="16"/>
              <w:szCs w:val="20"/>
            </w:rPr>
            <w:t>This Document Is Uncontrolled When Printed – Verify Version Before Use</w:t>
          </w:r>
        </w:p>
      </w:tc>
    </w:tr>
  </w:tbl>
  <w:p w:rsidR="00285BF1" w:rsidRDefault="00285BF1">
    <w:pPr>
      <w:pStyle w:val="Header"/>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F483882"/>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0DC6B5B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12E085D4"/>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9D2AFEE0"/>
    <w:lvl w:ilvl="0">
      <w:start w:val="1"/>
      <w:numFmt w:val="decimal"/>
      <w:pStyle w:val="ListNumber2"/>
      <w:lvlText w:val="%1."/>
      <w:lvlJc w:val="left"/>
      <w:pPr>
        <w:tabs>
          <w:tab w:val="num" w:pos="720"/>
        </w:tabs>
        <w:ind w:left="720" w:hanging="360"/>
      </w:pPr>
    </w:lvl>
  </w:abstractNum>
  <w:abstractNum w:abstractNumId="4">
    <w:nsid w:val="FFFFFF80"/>
    <w:multiLevelType w:val="singleLevel"/>
    <w:tmpl w:val="A64AE62A"/>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64BE2AA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9B1E3822"/>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538C7C06"/>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5C02213A"/>
    <w:lvl w:ilvl="0">
      <w:start w:val="1"/>
      <w:numFmt w:val="decimal"/>
      <w:pStyle w:val="ListNumber"/>
      <w:lvlText w:val="%1."/>
      <w:lvlJc w:val="left"/>
      <w:pPr>
        <w:tabs>
          <w:tab w:val="num" w:pos="360"/>
        </w:tabs>
        <w:ind w:left="360" w:hanging="360"/>
      </w:pPr>
    </w:lvl>
  </w:abstractNum>
  <w:abstractNum w:abstractNumId="9">
    <w:nsid w:val="FFFFFF89"/>
    <w:multiLevelType w:val="singleLevel"/>
    <w:tmpl w:val="A3AA617A"/>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B00894"/>
    <w:multiLevelType w:val="hybridMultilevel"/>
    <w:tmpl w:val="AF70F1AA"/>
    <w:lvl w:ilvl="0" w:tplc="04090007">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132A5816"/>
    <w:multiLevelType w:val="hybridMultilevel"/>
    <w:tmpl w:val="B5922B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4B76741"/>
    <w:multiLevelType w:val="multilevel"/>
    <w:tmpl w:val="38149F5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upperLetter"/>
      <w:pStyle w:val="Heading7"/>
      <w:lvlText w:val="Appendix %7  "/>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1551047F"/>
    <w:multiLevelType w:val="hybridMultilevel"/>
    <w:tmpl w:val="2FD2F1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D573AD4"/>
    <w:multiLevelType w:val="hybridMultilevel"/>
    <w:tmpl w:val="4970B5D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28FD2F18"/>
    <w:multiLevelType w:val="multilevel"/>
    <w:tmpl w:val="EC2014DC"/>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017"/>
        </w:tabs>
        <w:ind w:left="1017" w:hanging="567"/>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6">
    <w:nsid w:val="34A978CB"/>
    <w:multiLevelType w:val="hybridMultilevel"/>
    <w:tmpl w:val="9E886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87D4433"/>
    <w:multiLevelType w:val="multilevel"/>
    <w:tmpl w:val="25C6A65E"/>
    <w:name w:val="heading"/>
    <w:lvl w:ilvl="0">
      <w:start w:val="1"/>
      <w:numFmt w:val="bullet"/>
      <w:lvlText w:val=""/>
      <w:lvlJc w:val="left"/>
      <w:pPr>
        <w:ind w:left="400" w:hanging="400"/>
      </w:pPr>
      <w:rPr>
        <w:rFonts w:ascii="Symbol" w:hAnsi="Symbol"/>
      </w:rPr>
    </w:lvl>
    <w:lvl w:ilvl="1">
      <w:start w:val="1"/>
      <w:numFmt w:val="bullet"/>
      <w:lvlText w:val=""/>
      <w:lvlJc w:val="left"/>
      <w:pPr>
        <w:ind w:left="800" w:hanging="400"/>
      </w:pPr>
      <w:rPr>
        <w:rFonts w:ascii="Symbol" w:hAnsi="Symbol"/>
      </w:rPr>
    </w:lvl>
    <w:lvl w:ilvl="2">
      <w:start w:val="1"/>
      <w:numFmt w:val="bullet"/>
      <w:lvlText w:val=""/>
      <w:lvlJc w:val="left"/>
      <w:pPr>
        <w:ind w:left="1200" w:hanging="400"/>
      </w:pPr>
      <w:rPr>
        <w:rFonts w:ascii="Symbol" w:hAnsi="Symbol"/>
      </w:rPr>
    </w:lvl>
    <w:lvl w:ilvl="3">
      <w:start w:val="1"/>
      <w:numFmt w:val="bullet"/>
      <w:lvlText w:val=""/>
      <w:lvlJc w:val="left"/>
      <w:pPr>
        <w:ind w:left="1600" w:hanging="400"/>
      </w:pPr>
      <w:rPr>
        <w:rFonts w:ascii="Symbol" w:hAnsi="Symbol"/>
      </w:rPr>
    </w:lvl>
    <w:lvl w:ilvl="4">
      <w:start w:val="1"/>
      <w:numFmt w:val="bullet"/>
      <w:lvlText w:val=" "/>
      <w:lvlJc w:val="left"/>
      <w:pPr>
        <w:ind w:left="0" w:firstLine="0"/>
      </w:pPr>
    </w:lvl>
    <w:lvl w:ilvl="5">
      <w:start w:val="1"/>
      <w:numFmt w:val="bullet"/>
      <w:lvlText w:val=" "/>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8">
    <w:nsid w:val="58295ADC"/>
    <w:multiLevelType w:val="hybridMultilevel"/>
    <w:tmpl w:val="831E7A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DC10843"/>
    <w:multiLevelType w:val="hybridMultilevel"/>
    <w:tmpl w:val="B5922B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CDF4C0D"/>
    <w:multiLevelType w:val="hybridMultilevel"/>
    <w:tmpl w:val="FA868F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5"/>
  </w:num>
  <w:num w:numId="12">
    <w:abstractNumId w:val="16"/>
  </w:num>
  <w:num w:numId="13">
    <w:abstractNumId w:val="12"/>
  </w:num>
  <w:num w:numId="14">
    <w:abstractNumId w:val="10"/>
  </w:num>
  <w:num w:numId="15">
    <w:abstractNumId w:val="15"/>
  </w:num>
  <w:num w:numId="16">
    <w:abstractNumId w:val="15"/>
  </w:num>
  <w:num w:numId="17">
    <w:abstractNumId w:val="15"/>
  </w:num>
  <w:num w:numId="18">
    <w:abstractNumId w:val="15"/>
  </w:num>
  <w:num w:numId="19">
    <w:abstractNumId w:val="15"/>
  </w:num>
  <w:num w:numId="20">
    <w:abstractNumId w:val="15"/>
  </w:num>
  <w:num w:numId="21">
    <w:abstractNumId w:val="15"/>
  </w:num>
  <w:num w:numId="22">
    <w:abstractNumId w:val="18"/>
  </w:num>
  <w:num w:numId="23">
    <w:abstractNumId w:val="20"/>
  </w:num>
  <w:num w:numId="24">
    <w:abstractNumId w:val="19"/>
  </w:num>
  <w:num w:numId="25">
    <w:abstractNumId w:val="14"/>
  </w:num>
  <w:num w:numId="26">
    <w:abstractNumId w:val="11"/>
  </w:num>
  <w:num w:numId="27">
    <w:abstractNumId w:val="1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attachedTemplate r:id="rId1"/>
  <w:stylePaneFormatFilter w:val="B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1"/>
  <w:stylePaneSortMethod w:val="0000"/>
  <w:trackRevisions/>
  <w:defaultTabStop w:val="864"/>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63AA"/>
    <w:rsid w:val="000040A2"/>
    <w:rsid w:val="00007584"/>
    <w:rsid w:val="00010BFD"/>
    <w:rsid w:val="0001455A"/>
    <w:rsid w:val="00015232"/>
    <w:rsid w:val="000201AB"/>
    <w:rsid w:val="00030567"/>
    <w:rsid w:val="00030607"/>
    <w:rsid w:val="000318E7"/>
    <w:rsid w:val="0004234C"/>
    <w:rsid w:val="000515DF"/>
    <w:rsid w:val="000527DE"/>
    <w:rsid w:val="000558D3"/>
    <w:rsid w:val="000567C1"/>
    <w:rsid w:val="000573ED"/>
    <w:rsid w:val="00057E0F"/>
    <w:rsid w:val="00063A7A"/>
    <w:rsid w:val="0006733C"/>
    <w:rsid w:val="000718C3"/>
    <w:rsid w:val="00076DD2"/>
    <w:rsid w:val="00096B85"/>
    <w:rsid w:val="000A5FB2"/>
    <w:rsid w:val="000B01C4"/>
    <w:rsid w:val="000B0DB8"/>
    <w:rsid w:val="000B37D5"/>
    <w:rsid w:val="000B5C1E"/>
    <w:rsid w:val="000B6648"/>
    <w:rsid w:val="000D164C"/>
    <w:rsid w:val="000E0B71"/>
    <w:rsid w:val="000E102A"/>
    <w:rsid w:val="000E3512"/>
    <w:rsid w:val="000E3685"/>
    <w:rsid w:val="000E548A"/>
    <w:rsid w:val="00101127"/>
    <w:rsid w:val="00101292"/>
    <w:rsid w:val="00102C25"/>
    <w:rsid w:val="00105535"/>
    <w:rsid w:val="00105C99"/>
    <w:rsid w:val="001063C7"/>
    <w:rsid w:val="00107593"/>
    <w:rsid w:val="00113021"/>
    <w:rsid w:val="00114319"/>
    <w:rsid w:val="001161D2"/>
    <w:rsid w:val="00122290"/>
    <w:rsid w:val="001278D4"/>
    <w:rsid w:val="00133350"/>
    <w:rsid w:val="00135743"/>
    <w:rsid w:val="001449F2"/>
    <w:rsid w:val="00144BD1"/>
    <w:rsid w:val="00145E51"/>
    <w:rsid w:val="00152830"/>
    <w:rsid w:val="00161682"/>
    <w:rsid w:val="00163DEC"/>
    <w:rsid w:val="0016404A"/>
    <w:rsid w:val="001778D2"/>
    <w:rsid w:val="00180DD1"/>
    <w:rsid w:val="00181748"/>
    <w:rsid w:val="001833C5"/>
    <w:rsid w:val="00186C07"/>
    <w:rsid w:val="00194117"/>
    <w:rsid w:val="00196283"/>
    <w:rsid w:val="001A069D"/>
    <w:rsid w:val="001A0A43"/>
    <w:rsid w:val="001A6A75"/>
    <w:rsid w:val="001B11CC"/>
    <w:rsid w:val="001B1516"/>
    <w:rsid w:val="001B15E2"/>
    <w:rsid w:val="001B4CA5"/>
    <w:rsid w:val="001B716A"/>
    <w:rsid w:val="001C3CBB"/>
    <w:rsid w:val="001C4930"/>
    <w:rsid w:val="001C6DDE"/>
    <w:rsid w:val="001D2F1D"/>
    <w:rsid w:val="001D36D1"/>
    <w:rsid w:val="001D6053"/>
    <w:rsid w:val="001E4877"/>
    <w:rsid w:val="001F0A02"/>
    <w:rsid w:val="001F7A45"/>
    <w:rsid w:val="00203950"/>
    <w:rsid w:val="00206564"/>
    <w:rsid w:val="00210877"/>
    <w:rsid w:val="00213F47"/>
    <w:rsid w:val="00216E0A"/>
    <w:rsid w:val="00217199"/>
    <w:rsid w:val="0021764C"/>
    <w:rsid w:val="0022099F"/>
    <w:rsid w:val="0022572C"/>
    <w:rsid w:val="00226086"/>
    <w:rsid w:val="00227F44"/>
    <w:rsid w:val="002366F0"/>
    <w:rsid w:val="00237876"/>
    <w:rsid w:val="00241551"/>
    <w:rsid w:val="00246432"/>
    <w:rsid w:val="00246474"/>
    <w:rsid w:val="00246930"/>
    <w:rsid w:val="002518E0"/>
    <w:rsid w:val="00252485"/>
    <w:rsid w:val="002540D9"/>
    <w:rsid w:val="00256656"/>
    <w:rsid w:val="00256D7F"/>
    <w:rsid w:val="00260133"/>
    <w:rsid w:val="00273A0B"/>
    <w:rsid w:val="00285BF1"/>
    <w:rsid w:val="002905EB"/>
    <w:rsid w:val="002911A5"/>
    <w:rsid w:val="002A3DCD"/>
    <w:rsid w:val="002A4407"/>
    <w:rsid w:val="002A46ED"/>
    <w:rsid w:val="002A6127"/>
    <w:rsid w:val="002B094F"/>
    <w:rsid w:val="002B1587"/>
    <w:rsid w:val="002B2B02"/>
    <w:rsid w:val="002B6E4E"/>
    <w:rsid w:val="002B7D4B"/>
    <w:rsid w:val="002D2079"/>
    <w:rsid w:val="002D4CF3"/>
    <w:rsid w:val="002D5102"/>
    <w:rsid w:val="002D7C01"/>
    <w:rsid w:val="002E08B6"/>
    <w:rsid w:val="002E0FEE"/>
    <w:rsid w:val="002E3467"/>
    <w:rsid w:val="002E4849"/>
    <w:rsid w:val="002E7E59"/>
    <w:rsid w:val="00307A0F"/>
    <w:rsid w:val="00312179"/>
    <w:rsid w:val="003129E3"/>
    <w:rsid w:val="00314939"/>
    <w:rsid w:val="003267EF"/>
    <w:rsid w:val="00326A0D"/>
    <w:rsid w:val="00326A13"/>
    <w:rsid w:val="00327A5B"/>
    <w:rsid w:val="00330ED1"/>
    <w:rsid w:val="003313B5"/>
    <w:rsid w:val="0034184E"/>
    <w:rsid w:val="00341ED6"/>
    <w:rsid w:val="00347652"/>
    <w:rsid w:val="00361921"/>
    <w:rsid w:val="00362B86"/>
    <w:rsid w:val="00362CE5"/>
    <w:rsid w:val="00363C9F"/>
    <w:rsid w:val="00364BF7"/>
    <w:rsid w:val="00364F00"/>
    <w:rsid w:val="003719D6"/>
    <w:rsid w:val="003849A4"/>
    <w:rsid w:val="00385119"/>
    <w:rsid w:val="00387BF4"/>
    <w:rsid w:val="00393DBF"/>
    <w:rsid w:val="003A4E0B"/>
    <w:rsid w:val="003A5B2A"/>
    <w:rsid w:val="003B4A55"/>
    <w:rsid w:val="003D456D"/>
    <w:rsid w:val="003F18D9"/>
    <w:rsid w:val="003F3205"/>
    <w:rsid w:val="00405E64"/>
    <w:rsid w:val="00410E30"/>
    <w:rsid w:val="0041289A"/>
    <w:rsid w:val="00413B1D"/>
    <w:rsid w:val="004147D1"/>
    <w:rsid w:val="00431255"/>
    <w:rsid w:val="00436F3E"/>
    <w:rsid w:val="004377FE"/>
    <w:rsid w:val="00444F99"/>
    <w:rsid w:val="004526E6"/>
    <w:rsid w:val="004538E2"/>
    <w:rsid w:val="00453CBC"/>
    <w:rsid w:val="00460D68"/>
    <w:rsid w:val="004610FA"/>
    <w:rsid w:val="00462B18"/>
    <w:rsid w:val="00462D3A"/>
    <w:rsid w:val="00467BB2"/>
    <w:rsid w:val="00480A9D"/>
    <w:rsid w:val="00482BAD"/>
    <w:rsid w:val="004863BF"/>
    <w:rsid w:val="004903B0"/>
    <w:rsid w:val="004907B4"/>
    <w:rsid w:val="00496E7C"/>
    <w:rsid w:val="00497491"/>
    <w:rsid w:val="004A0EA5"/>
    <w:rsid w:val="004A379D"/>
    <w:rsid w:val="004A3AD6"/>
    <w:rsid w:val="004C1331"/>
    <w:rsid w:val="004D0FAD"/>
    <w:rsid w:val="004D5D37"/>
    <w:rsid w:val="004E39D0"/>
    <w:rsid w:val="004F3C64"/>
    <w:rsid w:val="00506213"/>
    <w:rsid w:val="00507960"/>
    <w:rsid w:val="00510DB3"/>
    <w:rsid w:val="00514FCB"/>
    <w:rsid w:val="005200B6"/>
    <w:rsid w:val="0052583E"/>
    <w:rsid w:val="00527EC6"/>
    <w:rsid w:val="00531B8C"/>
    <w:rsid w:val="0053510E"/>
    <w:rsid w:val="005366FA"/>
    <w:rsid w:val="00540486"/>
    <w:rsid w:val="00540749"/>
    <w:rsid w:val="00541D9D"/>
    <w:rsid w:val="00541E2D"/>
    <w:rsid w:val="00544B42"/>
    <w:rsid w:val="0054769F"/>
    <w:rsid w:val="00551E95"/>
    <w:rsid w:val="00553CD9"/>
    <w:rsid w:val="005610BF"/>
    <w:rsid w:val="0057448F"/>
    <w:rsid w:val="00580C6B"/>
    <w:rsid w:val="00585674"/>
    <w:rsid w:val="0058629C"/>
    <w:rsid w:val="00591CEF"/>
    <w:rsid w:val="00592519"/>
    <w:rsid w:val="005955D1"/>
    <w:rsid w:val="005A1C6A"/>
    <w:rsid w:val="005A3EDE"/>
    <w:rsid w:val="005A77EF"/>
    <w:rsid w:val="005B3586"/>
    <w:rsid w:val="005B6300"/>
    <w:rsid w:val="005B6345"/>
    <w:rsid w:val="005C3AC2"/>
    <w:rsid w:val="005C6795"/>
    <w:rsid w:val="005C7490"/>
    <w:rsid w:val="005D297B"/>
    <w:rsid w:val="005E1F2C"/>
    <w:rsid w:val="005E35A7"/>
    <w:rsid w:val="005E4680"/>
    <w:rsid w:val="005E57D6"/>
    <w:rsid w:val="005E61CD"/>
    <w:rsid w:val="005F2D10"/>
    <w:rsid w:val="005F3880"/>
    <w:rsid w:val="005F651A"/>
    <w:rsid w:val="00600104"/>
    <w:rsid w:val="00600C6A"/>
    <w:rsid w:val="00601D3E"/>
    <w:rsid w:val="0060359A"/>
    <w:rsid w:val="006041A1"/>
    <w:rsid w:val="006114E3"/>
    <w:rsid w:val="00614D08"/>
    <w:rsid w:val="006171B3"/>
    <w:rsid w:val="006224AE"/>
    <w:rsid w:val="00633FE1"/>
    <w:rsid w:val="00635297"/>
    <w:rsid w:val="006374FA"/>
    <w:rsid w:val="00646455"/>
    <w:rsid w:val="00660449"/>
    <w:rsid w:val="00665E4E"/>
    <w:rsid w:val="00667424"/>
    <w:rsid w:val="00667AE7"/>
    <w:rsid w:val="00673A6E"/>
    <w:rsid w:val="0067654E"/>
    <w:rsid w:val="006811FF"/>
    <w:rsid w:val="00681E5A"/>
    <w:rsid w:val="006845E9"/>
    <w:rsid w:val="00686ED4"/>
    <w:rsid w:val="0069657C"/>
    <w:rsid w:val="006A61EA"/>
    <w:rsid w:val="006A7C28"/>
    <w:rsid w:val="006B5229"/>
    <w:rsid w:val="006B5F56"/>
    <w:rsid w:val="006C12CB"/>
    <w:rsid w:val="006C2D7D"/>
    <w:rsid w:val="006C4522"/>
    <w:rsid w:val="006D634C"/>
    <w:rsid w:val="006D63D0"/>
    <w:rsid w:val="006E0AE7"/>
    <w:rsid w:val="006E1C97"/>
    <w:rsid w:val="006E74FF"/>
    <w:rsid w:val="006F12FB"/>
    <w:rsid w:val="006F2855"/>
    <w:rsid w:val="006F3CF4"/>
    <w:rsid w:val="00702C1E"/>
    <w:rsid w:val="00707BA6"/>
    <w:rsid w:val="00715441"/>
    <w:rsid w:val="007219DD"/>
    <w:rsid w:val="00722EA8"/>
    <w:rsid w:val="00725671"/>
    <w:rsid w:val="00727610"/>
    <w:rsid w:val="00733450"/>
    <w:rsid w:val="00734C3E"/>
    <w:rsid w:val="00737A19"/>
    <w:rsid w:val="00747977"/>
    <w:rsid w:val="00751961"/>
    <w:rsid w:val="0075721A"/>
    <w:rsid w:val="00765195"/>
    <w:rsid w:val="00767585"/>
    <w:rsid w:val="00770295"/>
    <w:rsid w:val="00773CA8"/>
    <w:rsid w:val="00784FF5"/>
    <w:rsid w:val="00785D79"/>
    <w:rsid w:val="00786BDF"/>
    <w:rsid w:val="007A2CEC"/>
    <w:rsid w:val="007A3BEB"/>
    <w:rsid w:val="007A3D19"/>
    <w:rsid w:val="007B71B8"/>
    <w:rsid w:val="007C0067"/>
    <w:rsid w:val="007C3A2E"/>
    <w:rsid w:val="007C401B"/>
    <w:rsid w:val="007C4A1B"/>
    <w:rsid w:val="007C4B48"/>
    <w:rsid w:val="007D326F"/>
    <w:rsid w:val="007D4936"/>
    <w:rsid w:val="007E00D7"/>
    <w:rsid w:val="007E0373"/>
    <w:rsid w:val="007E1C02"/>
    <w:rsid w:val="007E4EF4"/>
    <w:rsid w:val="007E625F"/>
    <w:rsid w:val="007E6421"/>
    <w:rsid w:val="007F746C"/>
    <w:rsid w:val="008068A5"/>
    <w:rsid w:val="008119C7"/>
    <w:rsid w:val="00820AE5"/>
    <w:rsid w:val="0082456E"/>
    <w:rsid w:val="0082534B"/>
    <w:rsid w:val="00832905"/>
    <w:rsid w:val="00836552"/>
    <w:rsid w:val="0084459F"/>
    <w:rsid w:val="00847EDF"/>
    <w:rsid w:val="00857FAB"/>
    <w:rsid w:val="00862735"/>
    <w:rsid w:val="00862907"/>
    <w:rsid w:val="00864FFC"/>
    <w:rsid w:val="00865ACA"/>
    <w:rsid w:val="00866672"/>
    <w:rsid w:val="00866C6E"/>
    <w:rsid w:val="00871C89"/>
    <w:rsid w:val="008721B1"/>
    <w:rsid w:val="008721C3"/>
    <w:rsid w:val="00881135"/>
    <w:rsid w:val="00881279"/>
    <w:rsid w:val="00891F29"/>
    <w:rsid w:val="008943A3"/>
    <w:rsid w:val="00895757"/>
    <w:rsid w:val="008969C4"/>
    <w:rsid w:val="00897591"/>
    <w:rsid w:val="008A05C2"/>
    <w:rsid w:val="008A0BF7"/>
    <w:rsid w:val="008A1CA9"/>
    <w:rsid w:val="008A3325"/>
    <w:rsid w:val="008A3DEA"/>
    <w:rsid w:val="008B13BF"/>
    <w:rsid w:val="008B2A08"/>
    <w:rsid w:val="008C31B1"/>
    <w:rsid w:val="008C4FBE"/>
    <w:rsid w:val="008C6874"/>
    <w:rsid w:val="008C7FE6"/>
    <w:rsid w:val="008D1A6A"/>
    <w:rsid w:val="008D3DCA"/>
    <w:rsid w:val="008D69B7"/>
    <w:rsid w:val="008D75C5"/>
    <w:rsid w:val="008F09CA"/>
    <w:rsid w:val="008F11FD"/>
    <w:rsid w:val="008F1C9A"/>
    <w:rsid w:val="008F38B3"/>
    <w:rsid w:val="008F402B"/>
    <w:rsid w:val="008F4A9B"/>
    <w:rsid w:val="008F7506"/>
    <w:rsid w:val="009017D0"/>
    <w:rsid w:val="00903343"/>
    <w:rsid w:val="00905396"/>
    <w:rsid w:val="00912AE0"/>
    <w:rsid w:val="0091328D"/>
    <w:rsid w:val="009132C7"/>
    <w:rsid w:val="0091423E"/>
    <w:rsid w:val="009200D8"/>
    <w:rsid w:val="00921DE0"/>
    <w:rsid w:val="009253B7"/>
    <w:rsid w:val="00926383"/>
    <w:rsid w:val="0092752F"/>
    <w:rsid w:val="00930893"/>
    <w:rsid w:val="009318C4"/>
    <w:rsid w:val="00934334"/>
    <w:rsid w:val="009358E8"/>
    <w:rsid w:val="00942D04"/>
    <w:rsid w:val="00945677"/>
    <w:rsid w:val="00947A9A"/>
    <w:rsid w:val="00947EA9"/>
    <w:rsid w:val="00957855"/>
    <w:rsid w:val="00964105"/>
    <w:rsid w:val="009643A3"/>
    <w:rsid w:val="00970A17"/>
    <w:rsid w:val="00970DBB"/>
    <w:rsid w:val="0097381A"/>
    <w:rsid w:val="009839AF"/>
    <w:rsid w:val="009877AA"/>
    <w:rsid w:val="00992EB9"/>
    <w:rsid w:val="009B0C02"/>
    <w:rsid w:val="009B754B"/>
    <w:rsid w:val="009C5629"/>
    <w:rsid w:val="009C5E90"/>
    <w:rsid w:val="009C71A3"/>
    <w:rsid w:val="009C7F7D"/>
    <w:rsid w:val="009D1773"/>
    <w:rsid w:val="009D493A"/>
    <w:rsid w:val="009E371E"/>
    <w:rsid w:val="009E6A87"/>
    <w:rsid w:val="009F3119"/>
    <w:rsid w:val="009F6027"/>
    <w:rsid w:val="00A049EB"/>
    <w:rsid w:val="00A05B7E"/>
    <w:rsid w:val="00A158C7"/>
    <w:rsid w:val="00A25B61"/>
    <w:rsid w:val="00A365F0"/>
    <w:rsid w:val="00A37E34"/>
    <w:rsid w:val="00A639FF"/>
    <w:rsid w:val="00A6463B"/>
    <w:rsid w:val="00A656E4"/>
    <w:rsid w:val="00A71A73"/>
    <w:rsid w:val="00A72ADF"/>
    <w:rsid w:val="00A72D89"/>
    <w:rsid w:val="00A75159"/>
    <w:rsid w:val="00A75452"/>
    <w:rsid w:val="00A85DD5"/>
    <w:rsid w:val="00A90F28"/>
    <w:rsid w:val="00A92EE5"/>
    <w:rsid w:val="00A95075"/>
    <w:rsid w:val="00AA1B18"/>
    <w:rsid w:val="00AA2199"/>
    <w:rsid w:val="00AA3A38"/>
    <w:rsid w:val="00AA61A8"/>
    <w:rsid w:val="00AB1565"/>
    <w:rsid w:val="00AB200C"/>
    <w:rsid w:val="00AB2785"/>
    <w:rsid w:val="00AB34C3"/>
    <w:rsid w:val="00AB6177"/>
    <w:rsid w:val="00AC1BE0"/>
    <w:rsid w:val="00AC31FF"/>
    <w:rsid w:val="00AC3337"/>
    <w:rsid w:val="00AC40DF"/>
    <w:rsid w:val="00AC4A58"/>
    <w:rsid w:val="00AC4CD8"/>
    <w:rsid w:val="00AC6E5E"/>
    <w:rsid w:val="00AD135E"/>
    <w:rsid w:val="00AD1F0E"/>
    <w:rsid w:val="00AD3866"/>
    <w:rsid w:val="00AD3DBF"/>
    <w:rsid w:val="00AD6104"/>
    <w:rsid w:val="00AE0435"/>
    <w:rsid w:val="00AE0DCB"/>
    <w:rsid w:val="00AE41D4"/>
    <w:rsid w:val="00AE55D3"/>
    <w:rsid w:val="00AE5C76"/>
    <w:rsid w:val="00AE730D"/>
    <w:rsid w:val="00AF6244"/>
    <w:rsid w:val="00AF6D2A"/>
    <w:rsid w:val="00AF7DDD"/>
    <w:rsid w:val="00B0024F"/>
    <w:rsid w:val="00B0477A"/>
    <w:rsid w:val="00B10816"/>
    <w:rsid w:val="00B11BE8"/>
    <w:rsid w:val="00B154E6"/>
    <w:rsid w:val="00B21802"/>
    <w:rsid w:val="00B24649"/>
    <w:rsid w:val="00B25D10"/>
    <w:rsid w:val="00B35242"/>
    <w:rsid w:val="00B352BE"/>
    <w:rsid w:val="00B35F84"/>
    <w:rsid w:val="00B46808"/>
    <w:rsid w:val="00B52330"/>
    <w:rsid w:val="00B557BA"/>
    <w:rsid w:val="00B5628C"/>
    <w:rsid w:val="00B629A0"/>
    <w:rsid w:val="00B629B6"/>
    <w:rsid w:val="00B647EA"/>
    <w:rsid w:val="00B72FDD"/>
    <w:rsid w:val="00B758D2"/>
    <w:rsid w:val="00B80C4E"/>
    <w:rsid w:val="00B81B39"/>
    <w:rsid w:val="00B81C1B"/>
    <w:rsid w:val="00B85D5F"/>
    <w:rsid w:val="00B92F19"/>
    <w:rsid w:val="00B9722C"/>
    <w:rsid w:val="00BA089B"/>
    <w:rsid w:val="00BA0D62"/>
    <w:rsid w:val="00BA5041"/>
    <w:rsid w:val="00BA63AA"/>
    <w:rsid w:val="00BA728A"/>
    <w:rsid w:val="00BA7BCD"/>
    <w:rsid w:val="00BB166E"/>
    <w:rsid w:val="00BB31A3"/>
    <w:rsid w:val="00BB4210"/>
    <w:rsid w:val="00BC45C7"/>
    <w:rsid w:val="00BC6B0F"/>
    <w:rsid w:val="00BD17E2"/>
    <w:rsid w:val="00BD2498"/>
    <w:rsid w:val="00BD29F5"/>
    <w:rsid w:val="00BD7322"/>
    <w:rsid w:val="00BE7F06"/>
    <w:rsid w:val="00BF5242"/>
    <w:rsid w:val="00BF5E9B"/>
    <w:rsid w:val="00C0276C"/>
    <w:rsid w:val="00C04F32"/>
    <w:rsid w:val="00C145F2"/>
    <w:rsid w:val="00C22A00"/>
    <w:rsid w:val="00C2356B"/>
    <w:rsid w:val="00C373E0"/>
    <w:rsid w:val="00C375E8"/>
    <w:rsid w:val="00C53F02"/>
    <w:rsid w:val="00C54CBD"/>
    <w:rsid w:val="00C55597"/>
    <w:rsid w:val="00C62193"/>
    <w:rsid w:val="00C642B0"/>
    <w:rsid w:val="00C64761"/>
    <w:rsid w:val="00C70668"/>
    <w:rsid w:val="00C71EF8"/>
    <w:rsid w:val="00C728E9"/>
    <w:rsid w:val="00C7430F"/>
    <w:rsid w:val="00C74FE6"/>
    <w:rsid w:val="00C77D0E"/>
    <w:rsid w:val="00C8041D"/>
    <w:rsid w:val="00C845F5"/>
    <w:rsid w:val="00C93030"/>
    <w:rsid w:val="00CA5A53"/>
    <w:rsid w:val="00CA5BBE"/>
    <w:rsid w:val="00CA6453"/>
    <w:rsid w:val="00CB03C3"/>
    <w:rsid w:val="00CB0B31"/>
    <w:rsid w:val="00CB724F"/>
    <w:rsid w:val="00CC3F01"/>
    <w:rsid w:val="00CC44B7"/>
    <w:rsid w:val="00CC6EFC"/>
    <w:rsid w:val="00CE1AE1"/>
    <w:rsid w:val="00CF089D"/>
    <w:rsid w:val="00CF0E43"/>
    <w:rsid w:val="00CF107F"/>
    <w:rsid w:val="00CF2A9A"/>
    <w:rsid w:val="00CF5BE3"/>
    <w:rsid w:val="00D00A39"/>
    <w:rsid w:val="00D03CCB"/>
    <w:rsid w:val="00D148FA"/>
    <w:rsid w:val="00D16229"/>
    <w:rsid w:val="00D229A6"/>
    <w:rsid w:val="00D23CB7"/>
    <w:rsid w:val="00D26802"/>
    <w:rsid w:val="00D30924"/>
    <w:rsid w:val="00D37B1F"/>
    <w:rsid w:val="00D4065B"/>
    <w:rsid w:val="00D42EF2"/>
    <w:rsid w:val="00D443E7"/>
    <w:rsid w:val="00D51275"/>
    <w:rsid w:val="00D51484"/>
    <w:rsid w:val="00D57071"/>
    <w:rsid w:val="00D57F9F"/>
    <w:rsid w:val="00D60445"/>
    <w:rsid w:val="00D64954"/>
    <w:rsid w:val="00D70B1D"/>
    <w:rsid w:val="00D757BC"/>
    <w:rsid w:val="00D762B8"/>
    <w:rsid w:val="00D775AC"/>
    <w:rsid w:val="00D77952"/>
    <w:rsid w:val="00D8298E"/>
    <w:rsid w:val="00D900B2"/>
    <w:rsid w:val="00DA5C5C"/>
    <w:rsid w:val="00DB0311"/>
    <w:rsid w:val="00DB1985"/>
    <w:rsid w:val="00DB213C"/>
    <w:rsid w:val="00DB3C1D"/>
    <w:rsid w:val="00DC0959"/>
    <w:rsid w:val="00DC598C"/>
    <w:rsid w:val="00DD3B65"/>
    <w:rsid w:val="00DE23CE"/>
    <w:rsid w:val="00DE2FDE"/>
    <w:rsid w:val="00DF4415"/>
    <w:rsid w:val="00E020FC"/>
    <w:rsid w:val="00E02541"/>
    <w:rsid w:val="00E03151"/>
    <w:rsid w:val="00E044C8"/>
    <w:rsid w:val="00E16D14"/>
    <w:rsid w:val="00E176AB"/>
    <w:rsid w:val="00E232A1"/>
    <w:rsid w:val="00E23E66"/>
    <w:rsid w:val="00E31AE9"/>
    <w:rsid w:val="00E3395D"/>
    <w:rsid w:val="00E35A9F"/>
    <w:rsid w:val="00E3609B"/>
    <w:rsid w:val="00E36420"/>
    <w:rsid w:val="00E46EBF"/>
    <w:rsid w:val="00E51408"/>
    <w:rsid w:val="00E52161"/>
    <w:rsid w:val="00E56C73"/>
    <w:rsid w:val="00E61FD9"/>
    <w:rsid w:val="00E6550B"/>
    <w:rsid w:val="00E9004B"/>
    <w:rsid w:val="00E95DF5"/>
    <w:rsid w:val="00E961C2"/>
    <w:rsid w:val="00EB1228"/>
    <w:rsid w:val="00EC2609"/>
    <w:rsid w:val="00ED3D2B"/>
    <w:rsid w:val="00EE263E"/>
    <w:rsid w:val="00EE26AB"/>
    <w:rsid w:val="00EE3BBC"/>
    <w:rsid w:val="00EF190F"/>
    <w:rsid w:val="00F1257A"/>
    <w:rsid w:val="00F33BD1"/>
    <w:rsid w:val="00F36729"/>
    <w:rsid w:val="00F36CC2"/>
    <w:rsid w:val="00F417BB"/>
    <w:rsid w:val="00F4318C"/>
    <w:rsid w:val="00F43F8E"/>
    <w:rsid w:val="00F51C8D"/>
    <w:rsid w:val="00F56E9B"/>
    <w:rsid w:val="00F56F9A"/>
    <w:rsid w:val="00F602B0"/>
    <w:rsid w:val="00F62152"/>
    <w:rsid w:val="00F651F5"/>
    <w:rsid w:val="00F727CE"/>
    <w:rsid w:val="00F7287D"/>
    <w:rsid w:val="00F737FE"/>
    <w:rsid w:val="00F90FCC"/>
    <w:rsid w:val="00F91518"/>
    <w:rsid w:val="00F95E33"/>
    <w:rsid w:val="00FB39DC"/>
    <w:rsid w:val="00FC02CC"/>
    <w:rsid w:val="00FC45EA"/>
    <w:rsid w:val="00FC5A02"/>
    <w:rsid w:val="00FC5B7E"/>
    <w:rsid w:val="00FD293C"/>
    <w:rsid w:val="00FD60F0"/>
    <w:rsid w:val="00FE5DF5"/>
    <w:rsid w:val="00FF01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I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7"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5B2A"/>
    <w:pPr>
      <w:spacing w:after="120"/>
    </w:pPr>
    <w:rPr>
      <w:rFonts w:ascii="Calibri" w:hAnsi="Calibri"/>
      <w:szCs w:val="24"/>
      <w:lang w:val="en-US" w:eastAsia="en-US" w:bidi="ur-PK"/>
    </w:rPr>
  </w:style>
  <w:style w:type="paragraph" w:styleId="Heading1">
    <w:name w:val="heading 1"/>
    <w:next w:val="Normal"/>
    <w:qFormat/>
    <w:rsid w:val="000B37D5"/>
    <w:pPr>
      <w:pageBreakBefore/>
      <w:widowControl w:val="0"/>
      <w:numPr>
        <w:numId w:val="11"/>
      </w:numPr>
      <w:spacing w:after="240"/>
      <w:outlineLvl w:val="0"/>
    </w:pPr>
    <w:rPr>
      <w:rFonts w:ascii="Arial" w:hAnsi="Arial"/>
      <w:b/>
      <w:kern w:val="28"/>
      <w:sz w:val="32"/>
      <w:lang w:val="en-US" w:eastAsia="en-US"/>
    </w:rPr>
  </w:style>
  <w:style w:type="paragraph" w:styleId="Heading2">
    <w:name w:val="heading 2"/>
    <w:basedOn w:val="Heading1"/>
    <w:next w:val="Normal"/>
    <w:autoRedefine/>
    <w:qFormat/>
    <w:rsid w:val="000B37D5"/>
    <w:pPr>
      <w:keepNext/>
      <w:pageBreakBefore w:val="0"/>
      <w:numPr>
        <w:ilvl w:val="1"/>
      </w:numPr>
      <w:spacing w:before="240"/>
      <w:outlineLvl w:val="1"/>
    </w:pPr>
    <w:rPr>
      <w:sz w:val="28"/>
    </w:rPr>
  </w:style>
  <w:style w:type="paragraph" w:styleId="Heading3">
    <w:name w:val="heading 3"/>
    <w:basedOn w:val="Heading2"/>
    <w:next w:val="Normal"/>
    <w:autoRedefine/>
    <w:qFormat/>
    <w:rsid w:val="003A5B2A"/>
    <w:pPr>
      <w:numPr>
        <w:ilvl w:val="2"/>
      </w:numPr>
      <w:tabs>
        <w:tab w:val="left" w:pos="864"/>
      </w:tabs>
      <w:outlineLvl w:val="2"/>
    </w:pPr>
    <w:rPr>
      <w:sz w:val="24"/>
    </w:rPr>
  </w:style>
  <w:style w:type="paragraph" w:styleId="Heading4">
    <w:name w:val="heading 4"/>
    <w:next w:val="Normal"/>
    <w:qFormat/>
    <w:rsid w:val="000B37D5"/>
    <w:pPr>
      <w:keepNext/>
      <w:numPr>
        <w:ilvl w:val="3"/>
        <w:numId w:val="11"/>
      </w:numPr>
      <w:spacing w:before="240" w:after="120"/>
      <w:outlineLvl w:val="3"/>
    </w:pPr>
    <w:rPr>
      <w:rFonts w:ascii="Arial" w:hAnsi="Arial"/>
      <w:b/>
      <w:lang w:val="en-US" w:eastAsia="en-US"/>
    </w:rPr>
  </w:style>
  <w:style w:type="paragraph" w:styleId="Heading5">
    <w:name w:val="heading 5"/>
    <w:next w:val="Normal"/>
    <w:qFormat/>
    <w:rsid w:val="000B37D5"/>
    <w:pPr>
      <w:keepNext/>
      <w:numPr>
        <w:ilvl w:val="4"/>
        <w:numId w:val="11"/>
      </w:numPr>
      <w:tabs>
        <w:tab w:val="left" w:pos="900"/>
      </w:tabs>
      <w:spacing w:before="120" w:after="120"/>
      <w:outlineLvl w:val="4"/>
    </w:pPr>
    <w:rPr>
      <w:rFonts w:ascii="Arial" w:hAnsi="Arial"/>
      <w:lang w:val="en-US" w:eastAsia="en-US"/>
    </w:rPr>
  </w:style>
  <w:style w:type="paragraph" w:styleId="Heading6">
    <w:name w:val="heading 6"/>
    <w:next w:val="Normal"/>
    <w:qFormat/>
    <w:rsid w:val="000B37D5"/>
    <w:pPr>
      <w:keepNext/>
      <w:numPr>
        <w:ilvl w:val="5"/>
        <w:numId w:val="11"/>
      </w:numPr>
      <w:tabs>
        <w:tab w:val="left" w:pos="4320"/>
        <w:tab w:val="left" w:pos="8640"/>
      </w:tabs>
      <w:spacing w:before="120" w:after="120"/>
      <w:outlineLvl w:val="5"/>
    </w:pPr>
    <w:rPr>
      <w:rFonts w:ascii="Arial" w:hAnsi="Arial"/>
      <w:lang w:val="en-US" w:eastAsia="en-US"/>
    </w:rPr>
  </w:style>
  <w:style w:type="paragraph" w:styleId="Heading7">
    <w:name w:val="heading 7"/>
    <w:basedOn w:val="Heading1"/>
    <w:next w:val="Normal"/>
    <w:autoRedefine/>
    <w:qFormat/>
    <w:rsid w:val="001A069D"/>
    <w:pPr>
      <w:numPr>
        <w:ilvl w:val="6"/>
        <w:numId w:val="13"/>
      </w:numPr>
      <w:tabs>
        <w:tab w:val="left" w:pos="864"/>
      </w:tabs>
      <w:ind w:left="360"/>
      <w:jc w:val="both"/>
      <w:outlineLvl w:val="6"/>
    </w:pPr>
    <w:rPr>
      <w:sz w:val="28"/>
    </w:rPr>
  </w:style>
  <w:style w:type="paragraph" w:styleId="Heading8">
    <w:name w:val="heading 8"/>
    <w:next w:val="Normal"/>
    <w:qFormat/>
    <w:rsid w:val="00DE23CE"/>
    <w:pPr>
      <w:numPr>
        <w:ilvl w:val="7"/>
        <w:numId w:val="11"/>
      </w:numPr>
      <w:spacing w:after="60"/>
      <w:outlineLvl w:val="7"/>
    </w:pPr>
    <w:rPr>
      <w:rFonts w:ascii="Arial" w:hAnsi="Arial"/>
      <w:lang w:val="en-US" w:eastAsia="en-US"/>
    </w:rPr>
  </w:style>
  <w:style w:type="paragraph" w:styleId="Heading9">
    <w:name w:val="heading 9"/>
    <w:next w:val="Normal"/>
    <w:qFormat/>
    <w:rsid w:val="00DE23CE"/>
    <w:pPr>
      <w:numPr>
        <w:ilvl w:val="8"/>
        <w:numId w:val="11"/>
      </w:numPr>
      <w:spacing w:after="60"/>
      <w:outlineLvl w:val="8"/>
    </w:pPr>
    <w:rPr>
      <w:rFonts w:ascii="Arial" w:hAnsi="Arial"/>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next w:val="Normal"/>
    <w:link w:val="TOC1Char"/>
    <w:autoRedefine/>
    <w:uiPriority w:val="39"/>
    <w:qFormat/>
    <w:rsid w:val="00A158C7"/>
    <w:pPr>
      <w:widowControl w:val="0"/>
      <w:tabs>
        <w:tab w:val="left" w:pos="600"/>
        <w:tab w:val="right" w:leader="dot" w:pos="9072"/>
      </w:tabs>
      <w:overflowPunct w:val="0"/>
      <w:autoSpaceDE w:val="0"/>
      <w:autoSpaceDN w:val="0"/>
      <w:adjustRightInd w:val="0"/>
      <w:spacing w:before="120" w:after="120"/>
      <w:textAlignment w:val="baseline"/>
      <w:outlineLvl w:val="0"/>
    </w:pPr>
    <w:rPr>
      <w:rFonts w:asciiTheme="minorHAnsi" w:hAnsiTheme="minorHAnsi" w:cstheme="minorBidi"/>
      <w:b/>
      <w:noProof/>
      <w:color w:val="000000" w:themeColor="text1"/>
      <w:kern w:val="24"/>
      <w:sz w:val="24"/>
      <w:lang w:val="en-GB" w:eastAsia="en-US"/>
    </w:rPr>
  </w:style>
  <w:style w:type="paragraph" w:styleId="TOC2">
    <w:name w:val="toc 2"/>
    <w:basedOn w:val="TOC1"/>
    <w:next w:val="Normal"/>
    <w:autoRedefine/>
    <w:uiPriority w:val="39"/>
    <w:qFormat/>
    <w:rsid w:val="00F43F8E"/>
    <w:pPr>
      <w:tabs>
        <w:tab w:val="left" w:pos="800"/>
      </w:tabs>
      <w:spacing w:after="60"/>
      <w:ind w:left="144"/>
    </w:pPr>
    <w:rPr>
      <w:rFonts w:ascii="Calibri" w:hAnsi="Calibri"/>
      <w:b w:val="0"/>
      <w:sz w:val="22"/>
      <w:lang w:val="en-US"/>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TOC3">
    <w:name w:val="toc 3"/>
    <w:basedOn w:val="TOC2"/>
    <w:next w:val="Normal"/>
    <w:autoRedefine/>
    <w:uiPriority w:val="39"/>
    <w:qFormat/>
    <w:rsid w:val="00F43F8E"/>
    <w:pPr>
      <w:tabs>
        <w:tab w:val="clear" w:pos="600"/>
        <w:tab w:val="clear" w:pos="800"/>
      </w:tabs>
      <w:ind w:left="432"/>
    </w:pPr>
    <w:rPr>
      <w:sz w:val="20"/>
    </w:rPr>
  </w:style>
  <w:style w:type="paragraph" w:styleId="TOC4">
    <w:name w:val="toc 4"/>
    <w:basedOn w:val="Normal"/>
    <w:next w:val="Normal"/>
    <w:autoRedefine/>
    <w:uiPriority w:val="39"/>
    <w:rsid w:val="00DE23CE"/>
    <w:pPr>
      <w:ind w:left="600"/>
    </w:pPr>
  </w:style>
  <w:style w:type="paragraph" w:styleId="TOC5">
    <w:name w:val="toc 5"/>
    <w:basedOn w:val="Normal"/>
    <w:next w:val="Normal"/>
    <w:autoRedefine/>
    <w:semiHidden/>
    <w:rsid w:val="00DE23CE"/>
    <w:pPr>
      <w:ind w:left="800"/>
    </w:pPr>
  </w:style>
  <w:style w:type="paragraph" w:styleId="TOC6">
    <w:name w:val="toc 6"/>
    <w:basedOn w:val="Normal"/>
    <w:next w:val="Normal"/>
    <w:autoRedefine/>
    <w:semiHidden/>
    <w:rsid w:val="00DE23CE"/>
    <w:pPr>
      <w:ind w:left="1000"/>
    </w:pPr>
  </w:style>
  <w:style w:type="paragraph" w:styleId="TOC7">
    <w:name w:val="toc 7"/>
    <w:basedOn w:val="TOC1"/>
    <w:next w:val="Normal"/>
    <w:autoRedefine/>
    <w:semiHidden/>
    <w:qFormat/>
    <w:rsid w:val="00F43F8E"/>
    <w:pPr>
      <w:ind w:left="1200"/>
    </w:pPr>
    <w:rPr>
      <w:b w:val="0"/>
    </w:rPr>
  </w:style>
  <w:style w:type="paragraph" w:styleId="TOC8">
    <w:name w:val="toc 8"/>
    <w:basedOn w:val="Normal"/>
    <w:next w:val="Normal"/>
    <w:autoRedefine/>
    <w:semiHidden/>
    <w:rsid w:val="00DE23CE"/>
    <w:pPr>
      <w:ind w:left="1400"/>
    </w:pPr>
  </w:style>
  <w:style w:type="paragraph" w:styleId="TOC9">
    <w:name w:val="toc 9"/>
    <w:basedOn w:val="Normal"/>
    <w:next w:val="Normal"/>
    <w:autoRedefine/>
    <w:semiHidden/>
    <w:rsid w:val="00DE23CE"/>
    <w:pPr>
      <w:ind w:left="1600"/>
    </w:pPr>
  </w:style>
  <w:style w:type="character" w:styleId="Hyperlink">
    <w:name w:val="Hyperlink"/>
    <w:uiPriority w:val="99"/>
    <w:rPr>
      <w:dstrike w:val="0"/>
      <w:color w:val="0000FF"/>
      <w:u w:val="single"/>
      <w:vertAlign w:val="baselin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FollowedHyperlink">
    <w:name w:val="FollowedHyperlink"/>
    <w:rPr>
      <w:color w:val="800080"/>
      <w:u w:val="single"/>
    </w:rPr>
  </w:style>
  <w:style w:type="paragraph" w:styleId="ListBullet">
    <w:name w:val="List Bullet"/>
    <w:basedOn w:val="Normal"/>
    <w:pPr>
      <w:numPr>
        <w:numId w:val="1"/>
      </w:numPr>
      <w:spacing w:before="20" w:after="20"/>
      <w:ind w:left="357" w:hanging="357"/>
    </w:pPr>
    <w:rPr>
      <w:lang w:val="en-GB"/>
    </w:rPr>
  </w:style>
  <w:style w:type="paragraph" w:styleId="ListBullet2">
    <w:name w:val="List Bullet 2"/>
    <w:basedOn w:val="Normal"/>
    <w:pPr>
      <w:numPr>
        <w:numId w:val="2"/>
      </w:numPr>
      <w:spacing w:before="20" w:after="20"/>
      <w:ind w:left="714" w:hanging="357"/>
    </w:pPr>
    <w:rPr>
      <w:lang w:val="en-GB"/>
    </w:rPr>
  </w:style>
  <w:style w:type="paragraph" w:styleId="ListBullet3">
    <w:name w:val="List Bullet 3"/>
    <w:basedOn w:val="Normal"/>
    <w:pPr>
      <w:numPr>
        <w:numId w:val="3"/>
      </w:numPr>
      <w:spacing w:before="20" w:after="20"/>
      <w:ind w:left="1077" w:hanging="357"/>
    </w:pPr>
    <w:rPr>
      <w:lang w:val="en-GB"/>
    </w:rPr>
  </w:style>
  <w:style w:type="paragraph" w:styleId="ListBullet4">
    <w:name w:val="List Bullet 4"/>
    <w:basedOn w:val="Normal"/>
    <w:pPr>
      <w:numPr>
        <w:numId w:val="4"/>
      </w:numPr>
      <w:spacing w:before="20" w:after="20"/>
      <w:ind w:left="1434" w:hanging="357"/>
    </w:pPr>
    <w:rPr>
      <w:lang w:val="en-GB"/>
    </w:rPr>
  </w:style>
  <w:style w:type="paragraph" w:styleId="ListBullet5">
    <w:name w:val="List Bullet 5"/>
    <w:basedOn w:val="Normal"/>
    <w:pPr>
      <w:numPr>
        <w:numId w:val="5"/>
      </w:numPr>
    </w:pPr>
    <w:rPr>
      <w:lang w:val="en-GB"/>
    </w:rPr>
  </w:style>
  <w:style w:type="paragraph" w:styleId="ListNumber">
    <w:name w:val="List Number"/>
    <w:basedOn w:val="Normal"/>
    <w:pPr>
      <w:numPr>
        <w:numId w:val="6"/>
      </w:numPr>
      <w:spacing w:before="20" w:after="20"/>
    </w:pPr>
    <w:rPr>
      <w:lang w:val="en-GB"/>
    </w:rPr>
  </w:style>
  <w:style w:type="paragraph" w:styleId="ListNumber2">
    <w:name w:val="List Number 2"/>
    <w:basedOn w:val="Normal"/>
    <w:pPr>
      <w:numPr>
        <w:numId w:val="7"/>
      </w:numPr>
      <w:spacing w:before="20" w:after="20"/>
      <w:ind w:left="714" w:hanging="357"/>
    </w:pPr>
    <w:rPr>
      <w:lang w:val="en-GB"/>
    </w:rPr>
  </w:style>
  <w:style w:type="paragraph" w:styleId="ListNumber3">
    <w:name w:val="List Number 3"/>
    <w:basedOn w:val="Normal"/>
    <w:pPr>
      <w:numPr>
        <w:numId w:val="8"/>
      </w:numPr>
      <w:spacing w:before="20" w:after="20"/>
      <w:ind w:left="1077" w:hanging="357"/>
    </w:pPr>
    <w:rPr>
      <w:lang w:val="en-GB"/>
    </w:rPr>
  </w:style>
  <w:style w:type="paragraph" w:styleId="ListNumber4">
    <w:name w:val="List Number 4"/>
    <w:basedOn w:val="Normal"/>
    <w:pPr>
      <w:numPr>
        <w:numId w:val="9"/>
      </w:numPr>
      <w:spacing w:before="20" w:after="20"/>
      <w:ind w:left="1434" w:hanging="357"/>
    </w:pPr>
    <w:rPr>
      <w:lang w:val="en-GB"/>
    </w:rPr>
  </w:style>
  <w:style w:type="paragraph" w:styleId="ListNumber5">
    <w:name w:val="List Number 5"/>
    <w:basedOn w:val="Normal"/>
    <w:pPr>
      <w:numPr>
        <w:numId w:val="10"/>
      </w:numPr>
    </w:pPr>
    <w:rPr>
      <w:lang w:val="en-GB"/>
    </w:rPr>
  </w:style>
  <w:style w:type="paragraph" w:styleId="Caption">
    <w:name w:val="caption"/>
    <w:basedOn w:val="Normal"/>
    <w:next w:val="Normal"/>
    <w:qFormat/>
    <w:pPr>
      <w:spacing w:before="120"/>
      <w:jc w:val="center"/>
    </w:pPr>
    <w:rPr>
      <w:b/>
    </w:rPr>
  </w:style>
  <w:style w:type="paragraph" w:styleId="BalloonText">
    <w:name w:val="Balloon Text"/>
    <w:basedOn w:val="Normal"/>
    <w:semiHidden/>
    <w:rPr>
      <w:rFonts w:ascii="Tahoma" w:hAnsi="Tahoma" w:cs="Tahoma"/>
      <w:sz w:val="16"/>
      <w:szCs w:val="16"/>
    </w:rPr>
  </w:style>
  <w:style w:type="paragraph" w:styleId="DocumentMap">
    <w:name w:val="Document Map"/>
    <w:basedOn w:val="Normal"/>
    <w:semiHidden/>
    <w:rsid w:val="00D8298E"/>
    <w:pPr>
      <w:shd w:val="clear" w:color="auto" w:fill="000080"/>
    </w:pPr>
    <w:rPr>
      <w:rFonts w:ascii="Tahoma" w:hAnsi="Tahoma" w:cs="Tahoma"/>
      <w:szCs w:val="20"/>
    </w:rPr>
  </w:style>
  <w:style w:type="character" w:styleId="Strong">
    <w:name w:val="Strong"/>
    <w:qFormat/>
    <w:rsid w:val="00707BA6"/>
    <w:rPr>
      <w:b/>
      <w:bCs/>
    </w:rPr>
  </w:style>
  <w:style w:type="table" w:styleId="TableGrid">
    <w:name w:val="Table Grid"/>
    <w:basedOn w:val="TableNormal"/>
    <w:rsid w:val="002E08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91F29"/>
    <w:pPr>
      <w:keepNext/>
      <w:keepLines/>
      <w:pageBreakBefore w:val="0"/>
      <w:widowControl/>
      <w:numPr>
        <w:numId w:val="0"/>
      </w:numPr>
      <w:spacing w:after="0" w:line="259" w:lineRule="auto"/>
      <w:outlineLvl w:val="9"/>
    </w:pPr>
    <w:rPr>
      <w:rFonts w:ascii="Calibri Light" w:hAnsi="Calibri Light"/>
      <w:b w:val="0"/>
      <w:caps/>
      <w:color w:val="2E74B5"/>
      <w:kern w:val="0"/>
      <w:szCs w:val="32"/>
    </w:rPr>
  </w:style>
  <w:style w:type="table" w:styleId="TableGrid3">
    <w:name w:val="Table Grid 3"/>
    <w:basedOn w:val="TableNormal"/>
    <w:rsid w:val="001161D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IndexHeading">
    <w:name w:val="index heading"/>
    <w:basedOn w:val="Normal"/>
    <w:next w:val="Index1"/>
    <w:rsid w:val="00751961"/>
    <w:pPr>
      <w:widowControl w:val="0"/>
      <w:tabs>
        <w:tab w:val="left" w:pos="864"/>
      </w:tabs>
      <w:overflowPunct w:val="0"/>
      <w:autoSpaceDE w:val="0"/>
      <w:autoSpaceDN w:val="0"/>
      <w:adjustRightInd w:val="0"/>
      <w:spacing w:before="20"/>
      <w:jc w:val="both"/>
      <w:textAlignment w:val="baseline"/>
    </w:pPr>
    <w:rPr>
      <w:rFonts w:ascii="Trebuchet MS" w:hAnsi="Trebuchet MS"/>
      <w:color w:val="000000"/>
      <w:szCs w:val="20"/>
      <w:lang w:bidi="ar-SA"/>
    </w:rPr>
  </w:style>
  <w:style w:type="paragraph" w:styleId="BodyText">
    <w:name w:val="Body Text"/>
    <w:aliases w:val="Char, Char"/>
    <w:basedOn w:val="Normal"/>
    <w:link w:val="BodyTextChar1"/>
    <w:rsid w:val="00BA0D62"/>
    <w:pPr>
      <w:spacing w:before="240"/>
    </w:pPr>
    <w:rPr>
      <w:rFonts w:ascii="Arial" w:hAnsi="Arial"/>
      <w:sz w:val="22"/>
      <w:lang w:bidi="ar-SA"/>
    </w:rPr>
  </w:style>
  <w:style w:type="character" w:customStyle="1" w:styleId="BodyTextChar">
    <w:name w:val="Body Text Char"/>
    <w:basedOn w:val="DefaultParagraphFont"/>
    <w:rsid w:val="00BA0D62"/>
    <w:rPr>
      <w:rFonts w:ascii="Calibri" w:hAnsi="Calibri"/>
      <w:szCs w:val="24"/>
      <w:lang w:val="en-US" w:eastAsia="en-US" w:bidi="ur-PK"/>
    </w:rPr>
  </w:style>
  <w:style w:type="character" w:customStyle="1" w:styleId="BodyTextChar1">
    <w:name w:val="Body Text Char1"/>
    <w:aliases w:val="Char Char, Char Char"/>
    <w:basedOn w:val="DefaultParagraphFont"/>
    <w:link w:val="BodyText"/>
    <w:rsid w:val="00BA0D62"/>
    <w:rPr>
      <w:rFonts w:ascii="Arial" w:hAnsi="Arial"/>
      <w:sz w:val="22"/>
      <w:szCs w:val="24"/>
      <w:lang w:val="en-US" w:eastAsia="en-US"/>
    </w:rPr>
  </w:style>
  <w:style w:type="paragraph" w:styleId="BodyTextIndent3">
    <w:name w:val="Body Text Indent 3"/>
    <w:basedOn w:val="Normal"/>
    <w:link w:val="BodyTextIndent3Char"/>
    <w:rsid w:val="00BA0D62"/>
    <w:pPr>
      <w:ind w:left="283"/>
    </w:pPr>
    <w:rPr>
      <w:rFonts w:ascii="Arial" w:hAnsi="Arial"/>
      <w:spacing w:val="-3"/>
      <w:sz w:val="16"/>
      <w:szCs w:val="20"/>
      <w:lang w:bidi="ar-SA"/>
    </w:rPr>
  </w:style>
  <w:style w:type="character" w:customStyle="1" w:styleId="BodyTextIndent3Char">
    <w:name w:val="Body Text Indent 3 Char"/>
    <w:basedOn w:val="DefaultParagraphFont"/>
    <w:link w:val="BodyTextIndent3"/>
    <w:rsid w:val="00BA0D62"/>
    <w:rPr>
      <w:rFonts w:ascii="Arial" w:hAnsi="Arial"/>
      <w:spacing w:val="-3"/>
      <w:sz w:val="16"/>
      <w:lang w:val="en-US" w:eastAsia="en-US"/>
    </w:rPr>
  </w:style>
  <w:style w:type="paragraph" w:styleId="ListParagraph">
    <w:name w:val="List Paragraph"/>
    <w:basedOn w:val="Normal"/>
    <w:uiPriority w:val="34"/>
    <w:qFormat/>
    <w:rsid w:val="00FE5DF5"/>
    <w:pPr>
      <w:ind w:left="720"/>
      <w:contextualSpacing/>
    </w:pPr>
  </w:style>
  <w:style w:type="paragraph" w:customStyle="1" w:styleId="Default">
    <w:name w:val="Default"/>
    <w:rsid w:val="008068A5"/>
    <w:pPr>
      <w:autoSpaceDE w:val="0"/>
      <w:autoSpaceDN w:val="0"/>
      <w:adjustRightInd w:val="0"/>
    </w:pPr>
    <w:rPr>
      <w:rFonts w:ascii="Arial" w:eastAsia="Calibri" w:hAnsi="Arial" w:cs="Arial"/>
      <w:color w:val="000000"/>
      <w:sz w:val="24"/>
      <w:szCs w:val="24"/>
      <w:lang w:val="en-US" w:eastAsia="en-US"/>
    </w:rPr>
  </w:style>
  <w:style w:type="paragraph" w:styleId="NormalWeb">
    <w:name w:val="Normal (Web)"/>
    <w:basedOn w:val="Normal"/>
    <w:uiPriority w:val="99"/>
    <w:semiHidden/>
    <w:unhideWhenUsed/>
    <w:rsid w:val="007F746C"/>
    <w:pPr>
      <w:spacing w:before="100" w:beforeAutospacing="1" w:after="100" w:afterAutospacing="1"/>
    </w:pPr>
    <w:rPr>
      <w:rFonts w:ascii="Times New Roman" w:eastAsiaTheme="minorEastAsia" w:hAnsi="Times New Roman"/>
      <w:sz w:val="24"/>
      <w:lang w:bidi="ar-SA"/>
    </w:rPr>
  </w:style>
  <w:style w:type="character" w:styleId="Emphasis">
    <w:name w:val="Emphasis"/>
    <w:basedOn w:val="DefaultParagraphFont"/>
    <w:qFormat/>
    <w:rsid w:val="00B21802"/>
    <w:rPr>
      <w:i/>
      <w:iCs/>
    </w:rPr>
  </w:style>
  <w:style w:type="paragraph" w:styleId="Subtitle">
    <w:name w:val="Subtitle"/>
    <w:basedOn w:val="Normal"/>
    <w:next w:val="Normal"/>
    <w:link w:val="SubtitleChar"/>
    <w:qFormat/>
    <w:rsid w:val="00EF190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EF190F"/>
    <w:rPr>
      <w:rFonts w:asciiTheme="minorHAnsi" w:eastAsiaTheme="minorEastAsia" w:hAnsiTheme="minorHAnsi" w:cstheme="minorBidi"/>
      <w:color w:val="5A5A5A" w:themeColor="text1" w:themeTint="A5"/>
      <w:spacing w:val="15"/>
      <w:sz w:val="22"/>
      <w:szCs w:val="22"/>
      <w:lang w:val="en-US" w:eastAsia="en-US" w:bidi="ur-PK"/>
    </w:rPr>
  </w:style>
  <w:style w:type="character" w:styleId="PlaceholderText">
    <w:name w:val="Placeholder Text"/>
    <w:basedOn w:val="DefaultParagraphFont"/>
    <w:uiPriority w:val="99"/>
    <w:semiHidden/>
    <w:rsid w:val="00B629B6"/>
    <w:rPr>
      <w:color w:val="808080"/>
    </w:rPr>
  </w:style>
  <w:style w:type="paragraph" w:customStyle="1" w:styleId="TOCAppendix">
    <w:name w:val="TOC Appendix"/>
    <w:basedOn w:val="TOC1"/>
    <w:next w:val="Normal"/>
    <w:link w:val="TOCAppendixChar"/>
    <w:autoRedefine/>
    <w:qFormat/>
    <w:rsid w:val="00E16D14"/>
    <w:pPr>
      <w:tabs>
        <w:tab w:val="left" w:pos="1400"/>
      </w:tabs>
    </w:pPr>
    <w:rPr>
      <w:b w:val="0"/>
    </w:rPr>
  </w:style>
  <w:style w:type="character" w:customStyle="1" w:styleId="TOC1Char">
    <w:name w:val="TOC 1 Char"/>
    <w:basedOn w:val="DefaultParagraphFont"/>
    <w:link w:val="TOC1"/>
    <w:uiPriority w:val="39"/>
    <w:rsid w:val="00E16D14"/>
    <w:rPr>
      <w:rFonts w:asciiTheme="minorHAnsi" w:hAnsiTheme="minorHAnsi" w:cstheme="minorBidi"/>
      <w:b/>
      <w:noProof/>
      <w:color w:val="000000" w:themeColor="text1"/>
      <w:kern w:val="24"/>
      <w:sz w:val="24"/>
      <w:lang w:val="en-GB" w:eastAsia="en-US"/>
    </w:rPr>
  </w:style>
  <w:style w:type="character" w:customStyle="1" w:styleId="TOCAppendixChar">
    <w:name w:val="TOC Appendix Char"/>
    <w:basedOn w:val="TOC1Char"/>
    <w:link w:val="TOCAppendix"/>
    <w:rsid w:val="00E16D14"/>
    <w:rPr>
      <w:rFonts w:asciiTheme="minorHAnsi" w:hAnsiTheme="minorHAnsi" w:cstheme="minorBidi"/>
      <w:b w:val="0"/>
      <w:noProof/>
      <w:color w:val="000000" w:themeColor="text1"/>
      <w:kern w:val="24"/>
      <w:sz w:val="24"/>
      <w:lang w:val="en-GB" w:eastAsia="en-US"/>
    </w:rPr>
  </w:style>
  <w:style w:type="character" w:styleId="CommentReference">
    <w:name w:val="annotation reference"/>
    <w:basedOn w:val="DefaultParagraphFont"/>
    <w:semiHidden/>
    <w:unhideWhenUsed/>
    <w:rsid w:val="001F0A02"/>
    <w:rPr>
      <w:sz w:val="16"/>
      <w:szCs w:val="16"/>
    </w:rPr>
  </w:style>
  <w:style w:type="paragraph" w:styleId="CommentText">
    <w:name w:val="annotation text"/>
    <w:basedOn w:val="Normal"/>
    <w:link w:val="CommentTextChar"/>
    <w:semiHidden/>
    <w:unhideWhenUsed/>
    <w:rsid w:val="001F0A02"/>
    <w:rPr>
      <w:szCs w:val="20"/>
    </w:rPr>
  </w:style>
  <w:style w:type="character" w:customStyle="1" w:styleId="CommentTextChar">
    <w:name w:val="Comment Text Char"/>
    <w:basedOn w:val="DefaultParagraphFont"/>
    <w:link w:val="CommentText"/>
    <w:semiHidden/>
    <w:rsid w:val="001F0A02"/>
    <w:rPr>
      <w:rFonts w:ascii="Calibri" w:hAnsi="Calibri"/>
      <w:lang w:val="en-US" w:eastAsia="en-US" w:bidi="ur-PK"/>
    </w:rPr>
  </w:style>
  <w:style w:type="paragraph" w:styleId="CommentSubject">
    <w:name w:val="annotation subject"/>
    <w:basedOn w:val="CommentText"/>
    <w:next w:val="CommentText"/>
    <w:link w:val="CommentSubjectChar"/>
    <w:semiHidden/>
    <w:unhideWhenUsed/>
    <w:rsid w:val="001F0A02"/>
    <w:rPr>
      <w:b/>
      <w:bCs/>
    </w:rPr>
  </w:style>
  <w:style w:type="character" w:customStyle="1" w:styleId="CommentSubjectChar">
    <w:name w:val="Comment Subject Char"/>
    <w:basedOn w:val="CommentTextChar"/>
    <w:link w:val="CommentSubject"/>
    <w:semiHidden/>
    <w:rsid w:val="001F0A02"/>
    <w:rPr>
      <w:rFonts w:ascii="Calibri" w:hAnsi="Calibri"/>
      <w:b/>
      <w:bCs/>
      <w:lang w:val="en-US" w:eastAsia="en-US" w:bidi="ur-PK"/>
    </w:rPr>
  </w:style>
  <w:style w:type="paragraph" w:styleId="BodyText3">
    <w:name w:val="Body Text 3"/>
    <w:basedOn w:val="Normal"/>
    <w:link w:val="BodyText3Char"/>
    <w:rsid w:val="002B094F"/>
    <w:rPr>
      <w:sz w:val="16"/>
      <w:szCs w:val="16"/>
    </w:rPr>
  </w:style>
  <w:style w:type="character" w:customStyle="1" w:styleId="BodyText3Char">
    <w:name w:val="Body Text 3 Char"/>
    <w:basedOn w:val="DefaultParagraphFont"/>
    <w:link w:val="BodyText3"/>
    <w:rsid w:val="002B094F"/>
    <w:rPr>
      <w:rFonts w:ascii="Calibri" w:hAnsi="Calibri"/>
      <w:sz w:val="16"/>
      <w:szCs w:val="16"/>
      <w:lang w:val="en-US" w:eastAsia="en-US" w:bidi="ur-P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N" w:eastAsia="en-I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7"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5B2A"/>
    <w:pPr>
      <w:spacing w:after="120"/>
    </w:pPr>
    <w:rPr>
      <w:rFonts w:ascii="Calibri" w:hAnsi="Calibri"/>
      <w:szCs w:val="24"/>
      <w:lang w:val="en-US" w:eastAsia="en-US" w:bidi="ur-PK"/>
    </w:rPr>
  </w:style>
  <w:style w:type="paragraph" w:styleId="Heading1">
    <w:name w:val="heading 1"/>
    <w:next w:val="Normal"/>
    <w:qFormat/>
    <w:rsid w:val="000B37D5"/>
    <w:pPr>
      <w:pageBreakBefore/>
      <w:widowControl w:val="0"/>
      <w:numPr>
        <w:numId w:val="11"/>
      </w:numPr>
      <w:spacing w:after="240"/>
      <w:outlineLvl w:val="0"/>
    </w:pPr>
    <w:rPr>
      <w:rFonts w:ascii="Arial" w:hAnsi="Arial"/>
      <w:b/>
      <w:kern w:val="28"/>
      <w:sz w:val="32"/>
      <w:lang w:val="en-US" w:eastAsia="en-US"/>
    </w:rPr>
  </w:style>
  <w:style w:type="paragraph" w:styleId="Heading2">
    <w:name w:val="heading 2"/>
    <w:basedOn w:val="Heading1"/>
    <w:next w:val="Normal"/>
    <w:autoRedefine/>
    <w:qFormat/>
    <w:rsid w:val="000B37D5"/>
    <w:pPr>
      <w:keepNext/>
      <w:pageBreakBefore w:val="0"/>
      <w:numPr>
        <w:ilvl w:val="1"/>
      </w:numPr>
      <w:spacing w:before="240"/>
      <w:outlineLvl w:val="1"/>
    </w:pPr>
    <w:rPr>
      <w:sz w:val="28"/>
    </w:rPr>
  </w:style>
  <w:style w:type="paragraph" w:styleId="Heading3">
    <w:name w:val="heading 3"/>
    <w:basedOn w:val="Heading2"/>
    <w:next w:val="Normal"/>
    <w:autoRedefine/>
    <w:qFormat/>
    <w:rsid w:val="003A5B2A"/>
    <w:pPr>
      <w:numPr>
        <w:ilvl w:val="2"/>
      </w:numPr>
      <w:tabs>
        <w:tab w:val="left" w:pos="864"/>
      </w:tabs>
      <w:outlineLvl w:val="2"/>
    </w:pPr>
    <w:rPr>
      <w:sz w:val="24"/>
    </w:rPr>
  </w:style>
  <w:style w:type="paragraph" w:styleId="Heading4">
    <w:name w:val="heading 4"/>
    <w:next w:val="Normal"/>
    <w:qFormat/>
    <w:rsid w:val="000B37D5"/>
    <w:pPr>
      <w:keepNext/>
      <w:numPr>
        <w:ilvl w:val="3"/>
        <w:numId w:val="11"/>
      </w:numPr>
      <w:spacing w:before="240" w:after="120"/>
      <w:outlineLvl w:val="3"/>
    </w:pPr>
    <w:rPr>
      <w:rFonts w:ascii="Arial" w:hAnsi="Arial"/>
      <w:b/>
      <w:lang w:val="en-US" w:eastAsia="en-US"/>
    </w:rPr>
  </w:style>
  <w:style w:type="paragraph" w:styleId="Heading5">
    <w:name w:val="heading 5"/>
    <w:next w:val="Normal"/>
    <w:qFormat/>
    <w:rsid w:val="000B37D5"/>
    <w:pPr>
      <w:keepNext/>
      <w:numPr>
        <w:ilvl w:val="4"/>
        <w:numId w:val="11"/>
      </w:numPr>
      <w:tabs>
        <w:tab w:val="left" w:pos="900"/>
      </w:tabs>
      <w:spacing w:before="120" w:after="120"/>
      <w:outlineLvl w:val="4"/>
    </w:pPr>
    <w:rPr>
      <w:rFonts w:ascii="Arial" w:hAnsi="Arial"/>
      <w:lang w:val="en-US" w:eastAsia="en-US"/>
    </w:rPr>
  </w:style>
  <w:style w:type="paragraph" w:styleId="Heading6">
    <w:name w:val="heading 6"/>
    <w:next w:val="Normal"/>
    <w:qFormat/>
    <w:rsid w:val="000B37D5"/>
    <w:pPr>
      <w:keepNext/>
      <w:numPr>
        <w:ilvl w:val="5"/>
        <w:numId w:val="11"/>
      </w:numPr>
      <w:tabs>
        <w:tab w:val="left" w:pos="4320"/>
        <w:tab w:val="left" w:pos="8640"/>
      </w:tabs>
      <w:spacing w:before="120" w:after="120"/>
      <w:outlineLvl w:val="5"/>
    </w:pPr>
    <w:rPr>
      <w:rFonts w:ascii="Arial" w:hAnsi="Arial"/>
      <w:lang w:val="en-US" w:eastAsia="en-US"/>
    </w:rPr>
  </w:style>
  <w:style w:type="paragraph" w:styleId="Heading7">
    <w:name w:val="heading 7"/>
    <w:basedOn w:val="Heading1"/>
    <w:next w:val="Normal"/>
    <w:autoRedefine/>
    <w:qFormat/>
    <w:rsid w:val="001A069D"/>
    <w:pPr>
      <w:numPr>
        <w:ilvl w:val="6"/>
        <w:numId w:val="13"/>
      </w:numPr>
      <w:tabs>
        <w:tab w:val="left" w:pos="864"/>
      </w:tabs>
      <w:ind w:left="360"/>
      <w:jc w:val="both"/>
      <w:outlineLvl w:val="6"/>
    </w:pPr>
    <w:rPr>
      <w:sz w:val="28"/>
    </w:rPr>
  </w:style>
  <w:style w:type="paragraph" w:styleId="Heading8">
    <w:name w:val="heading 8"/>
    <w:next w:val="Normal"/>
    <w:qFormat/>
    <w:rsid w:val="00DE23CE"/>
    <w:pPr>
      <w:numPr>
        <w:ilvl w:val="7"/>
        <w:numId w:val="11"/>
      </w:numPr>
      <w:spacing w:after="60"/>
      <w:outlineLvl w:val="7"/>
    </w:pPr>
    <w:rPr>
      <w:rFonts w:ascii="Arial" w:hAnsi="Arial"/>
      <w:lang w:val="en-US" w:eastAsia="en-US"/>
    </w:rPr>
  </w:style>
  <w:style w:type="paragraph" w:styleId="Heading9">
    <w:name w:val="heading 9"/>
    <w:next w:val="Normal"/>
    <w:qFormat/>
    <w:rsid w:val="00DE23CE"/>
    <w:pPr>
      <w:numPr>
        <w:ilvl w:val="8"/>
        <w:numId w:val="11"/>
      </w:numPr>
      <w:spacing w:after="60"/>
      <w:outlineLvl w:val="8"/>
    </w:pPr>
    <w:rPr>
      <w:rFonts w:ascii="Arial" w:hAnsi="Arial"/>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next w:val="Normal"/>
    <w:link w:val="TOC1Char"/>
    <w:autoRedefine/>
    <w:uiPriority w:val="39"/>
    <w:qFormat/>
    <w:rsid w:val="00A158C7"/>
    <w:pPr>
      <w:widowControl w:val="0"/>
      <w:tabs>
        <w:tab w:val="left" w:pos="600"/>
        <w:tab w:val="right" w:leader="dot" w:pos="9072"/>
      </w:tabs>
      <w:overflowPunct w:val="0"/>
      <w:autoSpaceDE w:val="0"/>
      <w:autoSpaceDN w:val="0"/>
      <w:adjustRightInd w:val="0"/>
      <w:spacing w:before="120" w:after="120"/>
      <w:textAlignment w:val="baseline"/>
      <w:outlineLvl w:val="0"/>
    </w:pPr>
    <w:rPr>
      <w:rFonts w:asciiTheme="minorHAnsi" w:hAnsiTheme="minorHAnsi" w:cstheme="minorBidi"/>
      <w:b/>
      <w:noProof/>
      <w:color w:val="000000" w:themeColor="text1"/>
      <w:kern w:val="24"/>
      <w:sz w:val="24"/>
      <w:lang w:val="en-GB" w:eastAsia="en-US"/>
    </w:rPr>
  </w:style>
  <w:style w:type="paragraph" w:styleId="TOC2">
    <w:name w:val="toc 2"/>
    <w:basedOn w:val="TOC1"/>
    <w:next w:val="Normal"/>
    <w:autoRedefine/>
    <w:uiPriority w:val="39"/>
    <w:qFormat/>
    <w:rsid w:val="00F43F8E"/>
    <w:pPr>
      <w:tabs>
        <w:tab w:val="left" w:pos="800"/>
      </w:tabs>
      <w:spacing w:after="60"/>
      <w:ind w:left="144"/>
    </w:pPr>
    <w:rPr>
      <w:rFonts w:ascii="Calibri" w:hAnsi="Calibri"/>
      <w:b w:val="0"/>
      <w:sz w:val="22"/>
      <w:lang w:val="en-US"/>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TOC3">
    <w:name w:val="toc 3"/>
    <w:basedOn w:val="TOC2"/>
    <w:next w:val="Normal"/>
    <w:autoRedefine/>
    <w:uiPriority w:val="39"/>
    <w:qFormat/>
    <w:rsid w:val="00F43F8E"/>
    <w:pPr>
      <w:tabs>
        <w:tab w:val="clear" w:pos="600"/>
        <w:tab w:val="clear" w:pos="800"/>
      </w:tabs>
      <w:ind w:left="432"/>
    </w:pPr>
    <w:rPr>
      <w:sz w:val="20"/>
    </w:rPr>
  </w:style>
  <w:style w:type="paragraph" w:styleId="TOC4">
    <w:name w:val="toc 4"/>
    <w:basedOn w:val="Normal"/>
    <w:next w:val="Normal"/>
    <w:autoRedefine/>
    <w:uiPriority w:val="39"/>
    <w:rsid w:val="00DE23CE"/>
    <w:pPr>
      <w:ind w:left="600"/>
    </w:pPr>
  </w:style>
  <w:style w:type="paragraph" w:styleId="TOC5">
    <w:name w:val="toc 5"/>
    <w:basedOn w:val="Normal"/>
    <w:next w:val="Normal"/>
    <w:autoRedefine/>
    <w:semiHidden/>
    <w:rsid w:val="00DE23CE"/>
    <w:pPr>
      <w:ind w:left="800"/>
    </w:pPr>
  </w:style>
  <w:style w:type="paragraph" w:styleId="TOC6">
    <w:name w:val="toc 6"/>
    <w:basedOn w:val="Normal"/>
    <w:next w:val="Normal"/>
    <w:autoRedefine/>
    <w:semiHidden/>
    <w:rsid w:val="00DE23CE"/>
    <w:pPr>
      <w:ind w:left="1000"/>
    </w:pPr>
  </w:style>
  <w:style w:type="paragraph" w:styleId="TOC7">
    <w:name w:val="toc 7"/>
    <w:basedOn w:val="TOC1"/>
    <w:next w:val="Normal"/>
    <w:autoRedefine/>
    <w:semiHidden/>
    <w:qFormat/>
    <w:rsid w:val="00F43F8E"/>
    <w:pPr>
      <w:ind w:left="1200"/>
    </w:pPr>
    <w:rPr>
      <w:b w:val="0"/>
    </w:rPr>
  </w:style>
  <w:style w:type="paragraph" w:styleId="TOC8">
    <w:name w:val="toc 8"/>
    <w:basedOn w:val="Normal"/>
    <w:next w:val="Normal"/>
    <w:autoRedefine/>
    <w:semiHidden/>
    <w:rsid w:val="00DE23CE"/>
    <w:pPr>
      <w:ind w:left="1400"/>
    </w:pPr>
  </w:style>
  <w:style w:type="paragraph" w:styleId="TOC9">
    <w:name w:val="toc 9"/>
    <w:basedOn w:val="Normal"/>
    <w:next w:val="Normal"/>
    <w:autoRedefine/>
    <w:semiHidden/>
    <w:rsid w:val="00DE23CE"/>
    <w:pPr>
      <w:ind w:left="1600"/>
    </w:pPr>
  </w:style>
  <w:style w:type="character" w:styleId="Hyperlink">
    <w:name w:val="Hyperlink"/>
    <w:uiPriority w:val="99"/>
    <w:rPr>
      <w:dstrike w:val="0"/>
      <w:color w:val="0000FF"/>
      <w:u w:val="single"/>
      <w:vertAlign w:val="baselin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FollowedHyperlink">
    <w:name w:val="FollowedHyperlink"/>
    <w:rPr>
      <w:color w:val="800080"/>
      <w:u w:val="single"/>
    </w:rPr>
  </w:style>
  <w:style w:type="paragraph" w:styleId="ListBullet">
    <w:name w:val="List Bullet"/>
    <w:basedOn w:val="Normal"/>
    <w:pPr>
      <w:numPr>
        <w:numId w:val="1"/>
      </w:numPr>
      <w:spacing w:before="20" w:after="20"/>
      <w:ind w:left="357" w:hanging="357"/>
    </w:pPr>
    <w:rPr>
      <w:lang w:val="en-GB"/>
    </w:rPr>
  </w:style>
  <w:style w:type="paragraph" w:styleId="ListBullet2">
    <w:name w:val="List Bullet 2"/>
    <w:basedOn w:val="Normal"/>
    <w:pPr>
      <w:numPr>
        <w:numId w:val="2"/>
      </w:numPr>
      <w:spacing w:before="20" w:after="20"/>
      <w:ind w:left="714" w:hanging="357"/>
    </w:pPr>
    <w:rPr>
      <w:lang w:val="en-GB"/>
    </w:rPr>
  </w:style>
  <w:style w:type="paragraph" w:styleId="ListBullet3">
    <w:name w:val="List Bullet 3"/>
    <w:basedOn w:val="Normal"/>
    <w:pPr>
      <w:numPr>
        <w:numId w:val="3"/>
      </w:numPr>
      <w:spacing w:before="20" w:after="20"/>
      <w:ind w:left="1077" w:hanging="357"/>
    </w:pPr>
    <w:rPr>
      <w:lang w:val="en-GB"/>
    </w:rPr>
  </w:style>
  <w:style w:type="paragraph" w:styleId="ListBullet4">
    <w:name w:val="List Bullet 4"/>
    <w:basedOn w:val="Normal"/>
    <w:pPr>
      <w:numPr>
        <w:numId w:val="4"/>
      </w:numPr>
      <w:spacing w:before="20" w:after="20"/>
      <w:ind w:left="1434" w:hanging="357"/>
    </w:pPr>
    <w:rPr>
      <w:lang w:val="en-GB"/>
    </w:rPr>
  </w:style>
  <w:style w:type="paragraph" w:styleId="ListBullet5">
    <w:name w:val="List Bullet 5"/>
    <w:basedOn w:val="Normal"/>
    <w:pPr>
      <w:numPr>
        <w:numId w:val="5"/>
      </w:numPr>
    </w:pPr>
    <w:rPr>
      <w:lang w:val="en-GB"/>
    </w:rPr>
  </w:style>
  <w:style w:type="paragraph" w:styleId="ListNumber">
    <w:name w:val="List Number"/>
    <w:basedOn w:val="Normal"/>
    <w:pPr>
      <w:numPr>
        <w:numId w:val="6"/>
      </w:numPr>
      <w:spacing w:before="20" w:after="20"/>
    </w:pPr>
    <w:rPr>
      <w:lang w:val="en-GB"/>
    </w:rPr>
  </w:style>
  <w:style w:type="paragraph" w:styleId="ListNumber2">
    <w:name w:val="List Number 2"/>
    <w:basedOn w:val="Normal"/>
    <w:pPr>
      <w:numPr>
        <w:numId w:val="7"/>
      </w:numPr>
      <w:spacing w:before="20" w:after="20"/>
      <w:ind w:left="714" w:hanging="357"/>
    </w:pPr>
    <w:rPr>
      <w:lang w:val="en-GB"/>
    </w:rPr>
  </w:style>
  <w:style w:type="paragraph" w:styleId="ListNumber3">
    <w:name w:val="List Number 3"/>
    <w:basedOn w:val="Normal"/>
    <w:pPr>
      <w:numPr>
        <w:numId w:val="8"/>
      </w:numPr>
      <w:spacing w:before="20" w:after="20"/>
      <w:ind w:left="1077" w:hanging="357"/>
    </w:pPr>
    <w:rPr>
      <w:lang w:val="en-GB"/>
    </w:rPr>
  </w:style>
  <w:style w:type="paragraph" w:styleId="ListNumber4">
    <w:name w:val="List Number 4"/>
    <w:basedOn w:val="Normal"/>
    <w:pPr>
      <w:numPr>
        <w:numId w:val="9"/>
      </w:numPr>
      <w:spacing w:before="20" w:after="20"/>
      <w:ind w:left="1434" w:hanging="357"/>
    </w:pPr>
    <w:rPr>
      <w:lang w:val="en-GB"/>
    </w:rPr>
  </w:style>
  <w:style w:type="paragraph" w:styleId="ListNumber5">
    <w:name w:val="List Number 5"/>
    <w:basedOn w:val="Normal"/>
    <w:pPr>
      <w:numPr>
        <w:numId w:val="10"/>
      </w:numPr>
    </w:pPr>
    <w:rPr>
      <w:lang w:val="en-GB"/>
    </w:rPr>
  </w:style>
  <w:style w:type="paragraph" w:styleId="Caption">
    <w:name w:val="caption"/>
    <w:basedOn w:val="Normal"/>
    <w:next w:val="Normal"/>
    <w:qFormat/>
    <w:pPr>
      <w:spacing w:before="120"/>
      <w:jc w:val="center"/>
    </w:pPr>
    <w:rPr>
      <w:b/>
    </w:rPr>
  </w:style>
  <w:style w:type="paragraph" w:styleId="BalloonText">
    <w:name w:val="Balloon Text"/>
    <w:basedOn w:val="Normal"/>
    <w:semiHidden/>
    <w:rPr>
      <w:rFonts w:ascii="Tahoma" w:hAnsi="Tahoma" w:cs="Tahoma"/>
      <w:sz w:val="16"/>
      <w:szCs w:val="16"/>
    </w:rPr>
  </w:style>
  <w:style w:type="paragraph" w:styleId="DocumentMap">
    <w:name w:val="Document Map"/>
    <w:basedOn w:val="Normal"/>
    <w:semiHidden/>
    <w:rsid w:val="00D8298E"/>
    <w:pPr>
      <w:shd w:val="clear" w:color="auto" w:fill="000080"/>
    </w:pPr>
    <w:rPr>
      <w:rFonts w:ascii="Tahoma" w:hAnsi="Tahoma" w:cs="Tahoma"/>
      <w:szCs w:val="20"/>
    </w:rPr>
  </w:style>
  <w:style w:type="character" w:styleId="Strong">
    <w:name w:val="Strong"/>
    <w:qFormat/>
    <w:rsid w:val="00707BA6"/>
    <w:rPr>
      <w:b/>
      <w:bCs/>
    </w:rPr>
  </w:style>
  <w:style w:type="table" w:styleId="TableGrid">
    <w:name w:val="Table Grid"/>
    <w:basedOn w:val="TableNormal"/>
    <w:rsid w:val="002E08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91F29"/>
    <w:pPr>
      <w:keepNext/>
      <w:keepLines/>
      <w:pageBreakBefore w:val="0"/>
      <w:widowControl/>
      <w:numPr>
        <w:numId w:val="0"/>
      </w:numPr>
      <w:spacing w:after="0" w:line="259" w:lineRule="auto"/>
      <w:outlineLvl w:val="9"/>
    </w:pPr>
    <w:rPr>
      <w:rFonts w:ascii="Calibri Light" w:hAnsi="Calibri Light"/>
      <w:b w:val="0"/>
      <w:caps/>
      <w:color w:val="2E74B5"/>
      <w:kern w:val="0"/>
      <w:szCs w:val="32"/>
    </w:rPr>
  </w:style>
  <w:style w:type="table" w:styleId="TableGrid3">
    <w:name w:val="Table Grid 3"/>
    <w:basedOn w:val="TableNormal"/>
    <w:rsid w:val="001161D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IndexHeading">
    <w:name w:val="index heading"/>
    <w:basedOn w:val="Normal"/>
    <w:next w:val="Index1"/>
    <w:rsid w:val="00751961"/>
    <w:pPr>
      <w:widowControl w:val="0"/>
      <w:tabs>
        <w:tab w:val="left" w:pos="864"/>
      </w:tabs>
      <w:overflowPunct w:val="0"/>
      <w:autoSpaceDE w:val="0"/>
      <w:autoSpaceDN w:val="0"/>
      <w:adjustRightInd w:val="0"/>
      <w:spacing w:before="20"/>
      <w:jc w:val="both"/>
      <w:textAlignment w:val="baseline"/>
    </w:pPr>
    <w:rPr>
      <w:rFonts w:ascii="Trebuchet MS" w:hAnsi="Trebuchet MS"/>
      <w:color w:val="000000"/>
      <w:szCs w:val="20"/>
      <w:lang w:bidi="ar-SA"/>
    </w:rPr>
  </w:style>
  <w:style w:type="paragraph" w:styleId="BodyText">
    <w:name w:val="Body Text"/>
    <w:aliases w:val="Char, Char"/>
    <w:basedOn w:val="Normal"/>
    <w:link w:val="BodyTextChar1"/>
    <w:rsid w:val="00BA0D62"/>
    <w:pPr>
      <w:spacing w:before="240"/>
    </w:pPr>
    <w:rPr>
      <w:rFonts w:ascii="Arial" w:hAnsi="Arial"/>
      <w:sz w:val="22"/>
      <w:lang w:bidi="ar-SA"/>
    </w:rPr>
  </w:style>
  <w:style w:type="character" w:customStyle="1" w:styleId="BodyTextChar">
    <w:name w:val="Body Text Char"/>
    <w:basedOn w:val="DefaultParagraphFont"/>
    <w:rsid w:val="00BA0D62"/>
    <w:rPr>
      <w:rFonts w:ascii="Calibri" w:hAnsi="Calibri"/>
      <w:szCs w:val="24"/>
      <w:lang w:val="en-US" w:eastAsia="en-US" w:bidi="ur-PK"/>
    </w:rPr>
  </w:style>
  <w:style w:type="character" w:customStyle="1" w:styleId="BodyTextChar1">
    <w:name w:val="Body Text Char1"/>
    <w:aliases w:val="Char Char, Char Char"/>
    <w:basedOn w:val="DefaultParagraphFont"/>
    <w:link w:val="BodyText"/>
    <w:rsid w:val="00BA0D62"/>
    <w:rPr>
      <w:rFonts w:ascii="Arial" w:hAnsi="Arial"/>
      <w:sz w:val="22"/>
      <w:szCs w:val="24"/>
      <w:lang w:val="en-US" w:eastAsia="en-US"/>
    </w:rPr>
  </w:style>
  <w:style w:type="paragraph" w:styleId="BodyTextIndent3">
    <w:name w:val="Body Text Indent 3"/>
    <w:basedOn w:val="Normal"/>
    <w:link w:val="BodyTextIndent3Char"/>
    <w:rsid w:val="00BA0D62"/>
    <w:pPr>
      <w:ind w:left="283"/>
    </w:pPr>
    <w:rPr>
      <w:rFonts w:ascii="Arial" w:hAnsi="Arial"/>
      <w:spacing w:val="-3"/>
      <w:sz w:val="16"/>
      <w:szCs w:val="20"/>
      <w:lang w:bidi="ar-SA"/>
    </w:rPr>
  </w:style>
  <w:style w:type="character" w:customStyle="1" w:styleId="BodyTextIndent3Char">
    <w:name w:val="Body Text Indent 3 Char"/>
    <w:basedOn w:val="DefaultParagraphFont"/>
    <w:link w:val="BodyTextIndent3"/>
    <w:rsid w:val="00BA0D62"/>
    <w:rPr>
      <w:rFonts w:ascii="Arial" w:hAnsi="Arial"/>
      <w:spacing w:val="-3"/>
      <w:sz w:val="16"/>
      <w:lang w:val="en-US" w:eastAsia="en-US"/>
    </w:rPr>
  </w:style>
  <w:style w:type="paragraph" w:styleId="ListParagraph">
    <w:name w:val="List Paragraph"/>
    <w:basedOn w:val="Normal"/>
    <w:uiPriority w:val="34"/>
    <w:qFormat/>
    <w:rsid w:val="00FE5DF5"/>
    <w:pPr>
      <w:ind w:left="720"/>
      <w:contextualSpacing/>
    </w:pPr>
  </w:style>
  <w:style w:type="paragraph" w:customStyle="1" w:styleId="Default">
    <w:name w:val="Default"/>
    <w:rsid w:val="008068A5"/>
    <w:pPr>
      <w:autoSpaceDE w:val="0"/>
      <w:autoSpaceDN w:val="0"/>
      <w:adjustRightInd w:val="0"/>
    </w:pPr>
    <w:rPr>
      <w:rFonts w:ascii="Arial" w:eastAsia="Calibri" w:hAnsi="Arial" w:cs="Arial"/>
      <w:color w:val="000000"/>
      <w:sz w:val="24"/>
      <w:szCs w:val="24"/>
      <w:lang w:val="en-US" w:eastAsia="en-US"/>
    </w:rPr>
  </w:style>
  <w:style w:type="paragraph" w:styleId="NormalWeb">
    <w:name w:val="Normal (Web)"/>
    <w:basedOn w:val="Normal"/>
    <w:uiPriority w:val="99"/>
    <w:semiHidden/>
    <w:unhideWhenUsed/>
    <w:rsid w:val="007F746C"/>
    <w:pPr>
      <w:spacing w:before="100" w:beforeAutospacing="1" w:after="100" w:afterAutospacing="1"/>
    </w:pPr>
    <w:rPr>
      <w:rFonts w:ascii="Times New Roman" w:eastAsiaTheme="minorEastAsia" w:hAnsi="Times New Roman"/>
      <w:sz w:val="24"/>
      <w:lang w:bidi="ar-SA"/>
    </w:rPr>
  </w:style>
  <w:style w:type="character" w:styleId="Emphasis">
    <w:name w:val="Emphasis"/>
    <w:basedOn w:val="DefaultParagraphFont"/>
    <w:qFormat/>
    <w:rsid w:val="00B21802"/>
    <w:rPr>
      <w:i/>
      <w:iCs/>
    </w:rPr>
  </w:style>
  <w:style w:type="paragraph" w:styleId="Subtitle">
    <w:name w:val="Subtitle"/>
    <w:basedOn w:val="Normal"/>
    <w:next w:val="Normal"/>
    <w:link w:val="SubtitleChar"/>
    <w:qFormat/>
    <w:rsid w:val="00EF190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EF190F"/>
    <w:rPr>
      <w:rFonts w:asciiTheme="minorHAnsi" w:eastAsiaTheme="minorEastAsia" w:hAnsiTheme="minorHAnsi" w:cstheme="minorBidi"/>
      <w:color w:val="5A5A5A" w:themeColor="text1" w:themeTint="A5"/>
      <w:spacing w:val="15"/>
      <w:sz w:val="22"/>
      <w:szCs w:val="22"/>
      <w:lang w:val="en-US" w:eastAsia="en-US" w:bidi="ur-PK"/>
    </w:rPr>
  </w:style>
  <w:style w:type="character" w:styleId="PlaceholderText">
    <w:name w:val="Placeholder Text"/>
    <w:basedOn w:val="DefaultParagraphFont"/>
    <w:uiPriority w:val="99"/>
    <w:semiHidden/>
    <w:rsid w:val="00B629B6"/>
    <w:rPr>
      <w:color w:val="808080"/>
    </w:rPr>
  </w:style>
  <w:style w:type="paragraph" w:customStyle="1" w:styleId="TOCAppendix">
    <w:name w:val="TOC Appendix"/>
    <w:basedOn w:val="TOC1"/>
    <w:next w:val="Normal"/>
    <w:link w:val="TOCAppendixChar"/>
    <w:autoRedefine/>
    <w:qFormat/>
    <w:rsid w:val="00E16D14"/>
    <w:pPr>
      <w:tabs>
        <w:tab w:val="left" w:pos="1400"/>
      </w:tabs>
    </w:pPr>
    <w:rPr>
      <w:b w:val="0"/>
    </w:rPr>
  </w:style>
  <w:style w:type="character" w:customStyle="1" w:styleId="TOC1Char">
    <w:name w:val="TOC 1 Char"/>
    <w:basedOn w:val="DefaultParagraphFont"/>
    <w:link w:val="TOC1"/>
    <w:uiPriority w:val="39"/>
    <w:rsid w:val="00E16D14"/>
    <w:rPr>
      <w:rFonts w:asciiTheme="minorHAnsi" w:hAnsiTheme="minorHAnsi" w:cstheme="minorBidi"/>
      <w:b/>
      <w:noProof/>
      <w:color w:val="000000" w:themeColor="text1"/>
      <w:kern w:val="24"/>
      <w:sz w:val="24"/>
      <w:lang w:val="en-GB" w:eastAsia="en-US"/>
    </w:rPr>
  </w:style>
  <w:style w:type="character" w:customStyle="1" w:styleId="TOCAppendixChar">
    <w:name w:val="TOC Appendix Char"/>
    <w:basedOn w:val="TOC1Char"/>
    <w:link w:val="TOCAppendix"/>
    <w:rsid w:val="00E16D14"/>
    <w:rPr>
      <w:rFonts w:asciiTheme="minorHAnsi" w:hAnsiTheme="minorHAnsi" w:cstheme="minorBidi"/>
      <w:b w:val="0"/>
      <w:noProof/>
      <w:color w:val="000000" w:themeColor="text1"/>
      <w:kern w:val="24"/>
      <w:sz w:val="24"/>
      <w:lang w:val="en-GB" w:eastAsia="en-US"/>
    </w:rPr>
  </w:style>
  <w:style w:type="character" w:styleId="CommentReference">
    <w:name w:val="annotation reference"/>
    <w:basedOn w:val="DefaultParagraphFont"/>
    <w:semiHidden/>
    <w:unhideWhenUsed/>
    <w:rsid w:val="001F0A02"/>
    <w:rPr>
      <w:sz w:val="16"/>
      <w:szCs w:val="16"/>
    </w:rPr>
  </w:style>
  <w:style w:type="paragraph" w:styleId="CommentText">
    <w:name w:val="annotation text"/>
    <w:basedOn w:val="Normal"/>
    <w:link w:val="CommentTextChar"/>
    <w:semiHidden/>
    <w:unhideWhenUsed/>
    <w:rsid w:val="001F0A02"/>
    <w:rPr>
      <w:szCs w:val="20"/>
    </w:rPr>
  </w:style>
  <w:style w:type="character" w:customStyle="1" w:styleId="CommentTextChar">
    <w:name w:val="Comment Text Char"/>
    <w:basedOn w:val="DefaultParagraphFont"/>
    <w:link w:val="CommentText"/>
    <w:semiHidden/>
    <w:rsid w:val="001F0A02"/>
    <w:rPr>
      <w:rFonts w:ascii="Calibri" w:hAnsi="Calibri"/>
      <w:lang w:val="en-US" w:eastAsia="en-US" w:bidi="ur-PK"/>
    </w:rPr>
  </w:style>
  <w:style w:type="paragraph" w:styleId="CommentSubject">
    <w:name w:val="annotation subject"/>
    <w:basedOn w:val="CommentText"/>
    <w:next w:val="CommentText"/>
    <w:link w:val="CommentSubjectChar"/>
    <w:semiHidden/>
    <w:unhideWhenUsed/>
    <w:rsid w:val="001F0A02"/>
    <w:rPr>
      <w:b/>
      <w:bCs/>
    </w:rPr>
  </w:style>
  <w:style w:type="character" w:customStyle="1" w:styleId="CommentSubjectChar">
    <w:name w:val="Comment Subject Char"/>
    <w:basedOn w:val="CommentTextChar"/>
    <w:link w:val="CommentSubject"/>
    <w:semiHidden/>
    <w:rsid w:val="001F0A02"/>
    <w:rPr>
      <w:rFonts w:ascii="Calibri" w:hAnsi="Calibri"/>
      <w:b/>
      <w:bCs/>
      <w:lang w:val="en-US" w:eastAsia="en-US" w:bidi="ur-PK"/>
    </w:rPr>
  </w:style>
  <w:style w:type="paragraph" w:styleId="BodyText3">
    <w:name w:val="Body Text 3"/>
    <w:basedOn w:val="Normal"/>
    <w:link w:val="BodyText3Char"/>
    <w:rsid w:val="002B094F"/>
    <w:rPr>
      <w:sz w:val="16"/>
      <w:szCs w:val="16"/>
    </w:rPr>
  </w:style>
  <w:style w:type="character" w:customStyle="1" w:styleId="BodyText3Char">
    <w:name w:val="Body Text 3 Char"/>
    <w:basedOn w:val="DefaultParagraphFont"/>
    <w:link w:val="BodyText3"/>
    <w:rsid w:val="002B094F"/>
    <w:rPr>
      <w:rFonts w:ascii="Calibri" w:hAnsi="Calibri"/>
      <w:sz w:val="16"/>
      <w:szCs w:val="16"/>
      <w:lang w:val="en-US" w:eastAsia="en-US" w:bidi="ur-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88974">
      <w:bodyDiv w:val="1"/>
      <w:marLeft w:val="0"/>
      <w:marRight w:val="0"/>
      <w:marTop w:val="0"/>
      <w:marBottom w:val="0"/>
      <w:divBdr>
        <w:top w:val="none" w:sz="0" w:space="0" w:color="auto"/>
        <w:left w:val="none" w:sz="0" w:space="0" w:color="auto"/>
        <w:bottom w:val="none" w:sz="0" w:space="0" w:color="auto"/>
        <w:right w:val="none" w:sz="0" w:space="0" w:color="auto"/>
      </w:divBdr>
    </w:div>
    <w:div w:id="218900651">
      <w:bodyDiv w:val="1"/>
      <w:marLeft w:val="0"/>
      <w:marRight w:val="0"/>
      <w:marTop w:val="0"/>
      <w:marBottom w:val="0"/>
      <w:divBdr>
        <w:top w:val="none" w:sz="0" w:space="0" w:color="auto"/>
        <w:left w:val="none" w:sz="0" w:space="0" w:color="auto"/>
        <w:bottom w:val="none" w:sz="0" w:space="0" w:color="auto"/>
        <w:right w:val="none" w:sz="0" w:space="0" w:color="auto"/>
      </w:divBdr>
    </w:div>
    <w:div w:id="1044015564">
      <w:bodyDiv w:val="1"/>
      <w:marLeft w:val="0"/>
      <w:marRight w:val="0"/>
      <w:marTop w:val="0"/>
      <w:marBottom w:val="0"/>
      <w:divBdr>
        <w:top w:val="none" w:sz="0" w:space="0" w:color="auto"/>
        <w:left w:val="none" w:sz="0" w:space="0" w:color="auto"/>
        <w:bottom w:val="none" w:sz="0" w:space="0" w:color="auto"/>
        <w:right w:val="none" w:sz="0" w:space="0" w:color="auto"/>
      </w:divBdr>
    </w:div>
    <w:div w:id="1484543023">
      <w:bodyDiv w:val="1"/>
      <w:marLeft w:val="0"/>
      <w:marRight w:val="0"/>
      <w:marTop w:val="0"/>
      <w:marBottom w:val="0"/>
      <w:divBdr>
        <w:top w:val="none" w:sz="0" w:space="0" w:color="auto"/>
        <w:left w:val="none" w:sz="0" w:space="0" w:color="auto"/>
        <w:bottom w:val="none" w:sz="0" w:space="0" w:color="auto"/>
        <w:right w:val="none" w:sz="0" w:space="0" w:color="auto"/>
      </w:divBdr>
    </w:div>
    <w:div w:id="1578903609">
      <w:bodyDiv w:val="1"/>
      <w:marLeft w:val="0"/>
      <w:marRight w:val="0"/>
      <w:marTop w:val="0"/>
      <w:marBottom w:val="0"/>
      <w:divBdr>
        <w:top w:val="none" w:sz="0" w:space="0" w:color="auto"/>
        <w:left w:val="none" w:sz="0" w:space="0" w:color="auto"/>
        <w:bottom w:val="none" w:sz="0" w:space="0" w:color="auto"/>
        <w:right w:val="none" w:sz="0" w:space="0" w:color="auto"/>
      </w:divBdr>
    </w:div>
    <w:div w:id="1661274751">
      <w:bodyDiv w:val="1"/>
      <w:marLeft w:val="0"/>
      <w:marRight w:val="0"/>
      <w:marTop w:val="0"/>
      <w:marBottom w:val="0"/>
      <w:divBdr>
        <w:top w:val="none" w:sz="0" w:space="0" w:color="auto"/>
        <w:left w:val="none" w:sz="0" w:space="0" w:color="auto"/>
        <w:bottom w:val="none" w:sz="0" w:space="0" w:color="auto"/>
        <w:right w:val="none" w:sz="0" w:space="0" w:color="auto"/>
      </w:divBdr>
      <w:divsChild>
        <w:div w:id="16217592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misagweb01.nexteer.com/eRoomReq/Files/erooms8/NextGeneration/0_fc55f/Software%20Naming%20Conventions%2003x(In%20Work).doc"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yperlink" Target="http://www.autosar.org/download/R4.0/AUTOSAR_SWS_MemoryMapping.pdf" TargetMode="External"/><Relationship Id="rId10" Type="http://schemas.openxmlformats.org/officeDocument/2006/relationships/webSettings" Target="webSetting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D:\Nexteer\EA4_Development\SVN\04_Process_Management\02_Templates\MDD%20Template%20EA4%2001.00.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2966C1C78A542E78209F7B948180BD7"/>
        <w:category>
          <w:name w:val="General"/>
          <w:gallery w:val="placeholder"/>
        </w:category>
        <w:types>
          <w:type w:val="bbPlcHdr"/>
        </w:types>
        <w:behaviors>
          <w:behavior w:val="content"/>
        </w:behaviors>
        <w:guid w:val="{59D345AB-83C0-4157-9691-4697A74E511F}"/>
      </w:docPartPr>
      <w:docPartBody>
        <w:p w:rsidR="00423A05" w:rsidRDefault="00720E30">
          <w:pPr>
            <w:pStyle w:val="C2966C1C78A542E78209F7B948180BD7"/>
          </w:pPr>
          <w:r w:rsidRPr="008D63D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0E30"/>
    <w:rsid w:val="00075829"/>
    <w:rsid w:val="001E45C5"/>
    <w:rsid w:val="00335345"/>
    <w:rsid w:val="00401614"/>
    <w:rsid w:val="00420DEE"/>
    <w:rsid w:val="00423A05"/>
    <w:rsid w:val="004D7F07"/>
    <w:rsid w:val="005B7F7B"/>
    <w:rsid w:val="00630832"/>
    <w:rsid w:val="00642B10"/>
    <w:rsid w:val="00720E30"/>
    <w:rsid w:val="00761189"/>
    <w:rsid w:val="00934C85"/>
    <w:rsid w:val="00D560B9"/>
    <w:rsid w:val="00EC5D5F"/>
    <w:rsid w:val="00FF05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2966C1C78A542E78209F7B948180BD7">
    <w:name w:val="C2966C1C78A542E78209F7B948180BD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2966C1C78A542E78209F7B948180BD7">
    <w:name w:val="C2966C1C78A542E78209F7B948180BD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tns:customPropertyEditors xmlns:tns="http://schemas.microsoft.com/office/2006/customDocumentInformationPanel">
  <tns:showOnOpen>false</tns:showOnOpen>
  <tns:defaultPropertyEditorNamespace>Standard and SharePoint library properties</tns:defaultPropertyEditorNamespace>
</tns:customPropertyEditors>
</file>

<file path=customXml/item2.xml><?xml version="1.0" encoding="utf-8"?>
<ct:contentTypeSchema xmlns:ct="http://schemas.microsoft.com/office/2006/metadata/contentType" xmlns:ma="http://schemas.microsoft.com/office/2006/metadata/properties/metaAttributes" ct:_="" ma:_="" ma:contentTypeName="Document" ma:contentTypeID="0x0101009B76503A751F2B49816500A1D4503F72" ma:contentTypeVersion="0" ma:contentTypeDescription="Create a new document." ma:contentTypeScope="" ma:versionID="37deb97729d9ab30c43ca4bdca505e3d">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B67F46-267C-4A45-8F5F-6E232FE560C8}">
  <ds:schemaRefs>
    <ds:schemaRef ds:uri="http://schemas.microsoft.com/office/2006/customDocumentInformationPanel"/>
  </ds:schemaRefs>
</ds:datastoreItem>
</file>

<file path=customXml/itemProps2.xml><?xml version="1.0" encoding="utf-8"?>
<ds:datastoreItem xmlns:ds="http://schemas.openxmlformats.org/officeDocument/2006/customXml" ds:itemID="{9D6805E4-E5A8-49B5-BAB9-043760DDE5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88C7E6C6-041E-4F69-9D2E-BF109F120C6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8D0DF3F-2905-4B02-9975-638FCA073F64}">
  <ds:schemaRefs>
    <ds:schemaRef ds:uri="http://schemas.microsoft.com/sharepoint/v3/contenttype/forms"/>
  </ds:schemaRefs>
</ds:datastoreItem>
</file>

<file path=customXml/itemProps5.xml><?xml version="1.0" encoding="utf-8"?>
<ds:datastoreItem xmlns:ds="http://schemas.openxmlformats.org/officeDocument/2006/customXml" ds:itemID="{AA9B26F7-41B8-49F5-B9EC-5423F35AD9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MDD Template EA4 01.00.01.dotx</Template>
  <TotalTime>636</TotalTime>
  <Pages>18</Pages>
  <Words>1665</Words>
  <Characters>9492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Module Design Document</vt:lpstr>
    </vt:vector>
  </TitlesOfParts>
  <Company>Nexteer Automotive</Company>
  <LinksUpToDate>false</LinksUpToDate>
  <CharactersWithSpaces>11135</CharactersWithSpaces>
  <SharedDoc>false</SharedDoc>
  <HLinks>
    <vt:vector size="54" baseType="variant">
      <vt:variant>
        <vt:i4>1310768</vt:i4>
      </vt:variant>
      <vt:variant>
        <vt:i4>50</vt:i4>
      </vt:variant>
      <vt:variant>
        <vt:i4>0</vt:i4>
      </vt:variant>
      <vt:variant>
        <vt:i4>5</vt:i4>
      </vt:variant>
      <vt:variant>
        <vt:lpwstr/>
      </vt:variant>
      <vt:variant>
        <vt:lpwstr>_Toc376968356</vt:lpwstr>
      </vt:variant>
      <vt:variant>
        <vt:i4>1310768</vt:i4>
      </vt:variant>
      <vt:variant>
        <vt:i4>44</vt:i4>
      </vt:variant>
      <vt:variant>
        <vt:i4>0</vt:i4>
      </vt:variant>
      <vt:variant>
        <vt:i4>5</vt:i4>
      </vt:variant>
      <vt:variant>
        <vt:lpwstr/>
      </vt:variant>
      <vt:variant>
        <vt:lpwstr>_Toc376968355</vt:lpwstr>
      </vt:variant>
      <vt:variant>
        <vt:i4>1310768</vt:i4>
      </vt:variant>
      <vt:variant>
        <vt:i4>38</vt:i4>
      </vt:variant>
      <vt:variant>
        <vt:i4>0</vt:i4>
      </vt:variant>
      <vt:variant>
        <vt:i4>5</vt:i4>
      </vt:variant>
      <vt:variant>
        <vt:lpwstr/>
      </vt:variant>
      <vt:variant>
        <vt:lpwstr>_Toc376968354</vt:lpwstr>
      </vt:variant>
      <vt:variant>
        <vt:i4>1310768</vt:i4>
      </vt:variant>
      <vt:variant>
        <vt:i4>32</vt:i4>
      </vt:variant>
      <vt:variant>
        <vt:i4>0</vt:i4>
      </vt:variant>
      <vt:variant>
        <vt:i4>5</vt:i4>
      </vt:variant>
      <vt:variant>
        <vt:lpwstr/>
      </vt:variant>
      <vt:variant>
        <vt:lpwstr>_Toc376968353</vt:lpwstr>
      </vt:variant>
      <vt:variant>
        <vt:i4>1310768</vt:i4>
      </vt:variant>
      <vt:variant>
        <vt:i4>26</vt:i4>
      </vt:variant>
      <vt:variant>
        <vt:i4>0</vt:i4>
      </vt:variant>
      <vt:variant>
        <vt:i4>5</vt:i4>
      </vt:variant>
      <vt:variant>
        <vt:lpwstr/>
      </vt:variant>
      <vt:variant>
        <vt:lpwstr>_Toc376968352</vt:lpwstr>
      </vt:variant>
      <vt:variant>
        <vt:i4>1310768</vt:i4>
      </vt:variant>
      <vt:variant>
        <vt:i4>20</vt:i4>
      </vt:variant>
      <vt:variant>
        <vt:i4>0</vt:i4>
      </vt:variant>
      <vt:variant>
        <vt:i4>5</vt:i4>
      </vt:variant>
      <vt:variant>
        <vt:lpwstr/>
      </vt:variant>
      <vt:variant>
        <vt:lpwstr>_Toc376968351</vt:lpwstr>
      </vt:variant>
      <vt:variant>
        <vt:i4>1310768</vt:i4>
      </vt:variant>
      <vt:variant>
        <vt:i4>14</vt:i4>
      </vt:variant>
      <vt:variant>
        <vt:i4>0</vt:i4>
      </vt:variant>
      <vt:variant>
        <vt:i4>5</vt:i4>
      </vt:variant>
      <vt:variant>
        <vt:lpwstr/>
      </vt:variant>
      <vt:variant>
        <vt:lpwstr>_Toc376968350</vt:lpwstr>
      </vt:variant>
      <vt:variant>
        <vt:i4>1376304</vt:i4>
      </vt:variant>
      <vt:variant>
        <vt:i4>8</vt:i4>
      </vt:variant>
      <vt:variant>
        <vt:i4>0</vt:i4>
      </vt:variant>
      <vt:variant>
        <vt:i4>5</vt:i4>
      </vt:variant>
      <vt:variant>
        <vt:lpwstr/>
      </vt:variant>
      <vt:variant>
        <vt:lpwstr>_Toc376968349</vt:lpwstr>
      </vt:variant>
      <vt:variant>
        <vt:i4>1376304</vt:i4>
      </vt:variant>
      <vt:variant>
        <vt:i4>2</vt:i4>
      </vt:variant>
      <vt:variant>
        <vt:i4>0</vt:i4>
      </vt:variant>
      <vt:variant>
        <vt:i4>5</vt:i4>
      </vt:variant>
      <vt:variant>
        <vt:lpwstr/>
      </vt:variant>
      <vt:variant>
        <vt:lpwstr>_Toc376968348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Design Document</dc:title>
  <dc:creator>Sarika Natu</dc:creator>
  <cp:lastModifiedBy>Windows User</cp:lastModifiedBy>
  <cp:revision>73</cp:revision>
  <cp:lastPrinted>2014-12-17T17:01:00Z</cp:lastPrinted>
  <dcterms:created xsi:type="dcterms:W3CDTF">2015-09-07T08:46:00Z</dcterms:created>
  <dcterms:modified xsi:type="dcterms:W3CDTF">2016-07-01T18:53:00Z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Version">
    <vt:lpwstr>HwAgSysArbn</vt:lpwstr>
  </property>
  <property fmtid="{D5CDD505-2E9C-101B-9397-08002B2CF9AE}" pid="3" name="Template Version">
    <vt:lpwstr>EA4 01.00.00</vt:lpwstr>
  </property>
  <property fmtid="{D5CDD505-2E9C-101B-9397-08002B2CF9AE}" pid="4" name="Release Date">
    <vt:lpwstr>September 07, 2015</vt:lpwstr>
  </property>
  <property fmtid="{D5CDD505-2E9C-101B-9397-08002B2CF9AE}" pid="5" name="Location">
    <vt:lpwstr>Saginaw, MI, USA</vt:lpwstr>
  </property>
  <property fmtid="{D5CDD505-2E9C-101B-9397-08002B2CF9AE}" pid="6" name="Prepared by Group">
    <vt:lpwstr>Sarika Natu(KPIT Technologies)</vt:lpwstr>
  </property>
  <property fmtid="{D5CDD505-2E9C-101B-9397-08002B2CF9AE}" pid="7" name="Prepared for Group">
    <vt:lpwstr>Software Engineering</vt:lpwstr>
  </property>
</Properties>
</file>