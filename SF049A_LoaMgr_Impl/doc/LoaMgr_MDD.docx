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401A9E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401A9E">
        <w:rPr>
          <w:rFonts w:cs="Calibri"/>
          <w:b/>
          <w:sz w:val="48"/>
          <w:szCs w:val="48"/>
        </w:rPr>
        <w:t>LoaMgr</w:t>
      </w:r>
      <w:proofErr w:type="spellEnd"/>
    </w:p>
    <w:p w:rsidR="005E61CD" w:rsidRPr="007E0373" w:rsidDel="00576D16" w:rsidRDefault="00576D16" w:rsidP="007E0373">
      <w:pPr>
        <w:tabs>
          <w:tab w:val="left" w:pos="4320"/>
          <w:tab w:val="left" w:pos="8640"/>
        </w:tabs>
        <w:spacing w:before="120" w:after="360"/>
        <w:jc w:val="center"/>
        <w:rPr>
          <w:del w:id="0" w:author="Sarika Natu" w:date="2016-06-22T09:40:00Z"/>
          <w:b/>
          <w:sz w:val="36"/>
        </w:rPr>
      </w:pPr>
      <w:ins w:id="1" w:author="Sarika Natu" w:date="2016-06-22T09:40:00Z">
        <w:r>
          <w:rPr>
            <w:b/>
            <w:sz w:val="36"/>
          </w:rPr>
          <w:t>June 22, 2016</w:t>
        </w:r>
      </w:ins>
      <w:del w:id="2" w:author="Sarika Natu" w:date="2016-06-22T09:40:00Z">
        <w:r w:rsidR="005E61CD" w:rsidRPr="007E0373" w:rsidDel="00576D16">
          <w:rPr>
            <w:b/>
            <w:sz w:val="36"/>
          </w:rPr>
          <w:fldChar w:fldCharType="begin"/>
        </w:r>
        <w:r w:rsidR="005E61CD" w:rsidRPr="007E0373" w:rsidDel="00576D16">
          <w:rPr>
            <w:b/>
            <w:sz w:val="36"/>
          </w:rPr>
          <w:delInstrText xml:space="preserve"> DOCPROPERTY  "Release Date"  \* MERGEFORMAT </w:delInstrText>
        </w:r>
        <w:r w:rsidR="005E61CD" w:rsidRPr="007E0373" w:rsidDel="00576D16">
          <w:rPr>
            <w:b/>
            <w:sz w:val="36"/>
          </w:rPr>
          <w:fldChar w:fldCharType="separate"/>
        </w:r>
        <w:r w:rsidR="00401A9E" w:rsidDel="00576D16">
          <w:rPr>
            <w:b/>
            <w:sz w:val="36"/>
          </w:rPr>
          <w:delText>Aug 04, 2015</w:delText>
        </w:r>
        <w:r w:rsidR="005E61CD" w:rsidRPr="007E0373" w:rsidDel="00576D16">
          <w:rPr>
            <w:b/>
            <w:sz w:val="36"/>
          </w:rPr>
          <w:fldChar w:fldCharType="end"/>
        </w:r>
      </w:del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Sankardu</w:t>
      </w:r>
      <w:proofErr w:type="spellEnd"/>
      <w:r w:rsidR="00401A9E">
        <w:rPr>
          <w:b/>
          <w:sz w:val="24"/>
        </w:rPr>
        <w:t xml:space="preserve"> </w:t>
      </w:r>
      <w:proofErr w:type="spellStart"/>
      <w:r w:rsidR="00401A9E">
        <w:rPr>
          <w:b/>
          <w:sz w:val="24"/>
        </w:rPr>
        <w:t>Varadapureddi</w:t>
      </w:r>
      <w:proofErr w:type="spellEnd"/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3" w:name="_Toc348792978"/>
            <w:bookmarkStart w:id="4" w:name="_Toc348793074"/>
            <w:bookmarkStart w:id="5" w:name="_Toc348793965"/>
            <w:bookmarkStart w:id="6" w:name="_Toc349459173"/>
            <w:bookmarkStart w:id="7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401A9E" w:rsidP="00401A9E">
            <w:pPr>
              <w:rPr>
                <w:rFonts w:cs="Calibri"/>
              </w:rPr>
            </w:pPr>
            <w:r>
              <w:rPr>
                <w:rFonts w:cs="Calibri"/>
              </w:rPr>
              <w:t>04-Aug-2015</w:t>
            </w:r>
          </w:p>
        </w:tc>
      </w:tr>
      <w:tr w:rsidR="00576D16" w:rsidRPr="00AA38E8" w:rsidTr="00401A9E">
        <w:trPr>
          <w:ins w:id="8" w:author="Sarika Natu" w:date="2016-06-22T09:40:00Z"/>
        </w:trPr>
        <w:tc>
          <w:tcPr>
            <w:tcW w:w="2520" w:type="dxa"/>
          </w:tcPr>
          <w:p w:rsidR="00576D16" w:rsidRDefault="00576D16" w:rsidP="00D229A6">
            <w:pPr>
              <w:rPr>
                <w:ins w:id="9" w:author="Sarika Natu" w:date="2016-06-22T09:40:00Z"/>
                <w:rFonts w:cs="Calibri"/>
              </w:rPr>
            </w:pPr>
            <w:ins w:id="10" w:author="Sarika Natu" w:date="2016-06-22T09:40:00Z">
              <w:r w:rsidRPr="00576D16">
                <w:rPr>
                  <w:rFonts w:cs="Calibri"/>
                </w:rPr>
                <w:t>Updated to design version 2.0.0</w:t>
              </w:r>
            </w:ins>
          </w:p>
        </w:tc>
        <w:tc>
          <w:tcPr>
            <w:tcW w:w="2160" w:type="dxa"/>
          </w:tcPr>
          <w:p w:rsidR="00576D16" w:rsidRDefault="00576D16" w:rsidP="00D229A6">
            <w:pPr>
              <w:rPr>
                <w:ins w:id="11" w:author="Sarika Natu" w:date="2016-06-22T09:40:00Z"/>
                <w:rFonts w:cs="Calibri"/>
              </w:rPr>
            </w:pPr>
            <w:ins w:id="12" w:author="Sarika Natu" w:date="2016-06-22T09:40:00Z">
              <w:r>
                <w:rPr>
                  <w:rFonts w:cs="Calibri"/>
                </w:rPr>
                <w:t>Sarika Natu</w:t>
              </w:r>
            </w:ins>
          </w:p>
        </w:tc>
        <w:tc>
          <w:tcPr>
            <w:tcW w:w="1350" w:type="dxa"/>
          </w:tcPr>
          <w:p w:rsidR="00576D16" w:rsidRDefault="00576D16" w:rsidP="00D229A6">
            <w:pPr>
              <w:rPr>
                <w:ins w:id="13" w:author="Sarika Natu" w:date="2016-06-22T09:40:00Z"/>
                <w:rFonts w:cs="Calibri"/>
              </w:rPr>
            </w:pPr>
            <w:ins w:id="14" w:author="Sarika Natu" w:date="2016-06-22T09:41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1440" w:type="dxa"/>
          </w:tcPr>
          <w:p w:rsidR="00576D16" w:rsidRDefault="00576D16" w:rsidP="00401A9E">
            <w:pPr>
              <w:rPr>
                <w:ins w:id="15" w:author="Sarika Natu" w:date="2016-06-22T09:40:00Z"/>
                <w:rFonts w:cs="Calibri"/>
              </w:rPr>
            </w:pPr>
            <w:ins w:id="16" w:author="Sarika Natu" w:date="2016-06-22T09:41:00Z">
              <w:r>
                <w:rPr>
                  <w:rFonts w:cs="Calibri"/>
                </w:rPr>
                <w:t>22-Jun-16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233B24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233B24" w:rsidRDefault="0062460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26" w:history="1">
        <w:r w:rsidR="00233B24" w:rsidRPr="000F473F">
          <w:rPr>
            <w:rStyle w:val="Hyperlink"/>
          </w:rPr>
          <w:t>1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</w:rPr>
          <w:t>Introduction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_Toc426537126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5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27" w:history="1">
        <w:r w:rsidR="00233B24" w:rsidRPr="000F473F">
          <w:rPr>
            <w:rStyle w:val="Hyperlink"/>
          </w:rPr>
          <w:t>1.1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</w:rPr>
          <w:t>Purpose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_Toc426537127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5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28" w:history="1">
        <w:r w:rsidR="00233B24" w:rsidRPr="000F473F">
          <w:rPr>
            <w:rStyle w:val="Hyperlink"/>
          </w:rPr>
          <w:t>1.2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</w:rPr>
          <w:t>Scope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_Toc426537128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5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29" w:history="1">
        <w:r w:rsidR="00233B24" w:rsidRPr="000F473F">
          <w:rPr>
            <w:rStyle w:val="Hyperlink"/>
            <w:rFonts w:ascii="Calibri" w:hAnsi="Calibri" w:cs="Calibri"/>
          </w:rPr>
          <w:t>2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  <w:rFonts w:ascii="Calibri" w:hAnsi="Calibri" w:cs="Calibri"/>
          </w:rPr>
          <w:t>LoaMgr High-Level Description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_Toc426537129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6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30" w:history="1">
        <w:r w:rsidR="00233B24" w:rsidRPr="000F473F">
          <w:rPr>
            <w:rStyle w:val="Hyperlink"/>
            <w:rFonts w:ascii="Calibri" w:hAnsi="Calibri" w:cs="Calibri"/>
          </w:rPr>
          <w:t>3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  <w:rFonts w:ascii="Calibri" w:hAnsi="Calibri" w:cs="Calibri"/>
          </w:rPr>
          <w:t>Design details of software module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_Toc426537130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7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31" w:history="1">
        <w:r w:rsidR="00233B24" w:rsidRPr="000F473F">
          <w:rPr>
            <w:rStyle w:val="Hyperlink"/>
          </w:rPr>
          <w:t>3.1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</w:rPr>
          <w:t xml:space="preserve">Graphical representation of </w:t>
        </w:r>
        <w:r w:rsidR="00233B24" w:rsidRPr="000F473F">
          <w:rPr>
            <w:rStyle w:val="Hyperlink"/>
            <w:rFonts w:cs="Calibri"/>
          </w:rPr>
          <w:t>LoaMgr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_Toc426537131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7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32" w:history="1">
        <w:r w:rsidR="00233B24" w:rsidRPr="000F473F">
          <w:rPr>
            <w:rStyle w:val="Hyperlink"/>
            <w:rFonts w:cs="Calibri"/>
          </w:rPr>
          <w:t>3.2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Data Flow Diagram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_Toc426537132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7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537133" w:history="1">
        <w:r w:rsidR="00233B24" w:rsidRPr="000F473F">
          <w:rPr>
            <w:rStyle w:val="Hyperlink"/>
            <w:rFonts w:cs="Calibri"/>
          </w:rPr>
          <w:t>3.2.1</w:t>
        </w:r>
        <w:r w:rsidR="00233B2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233B24" w:rsidRPr="000F473F">
          <w:rPr>
            <w:rStyle w:val="Hyperlink"/>
          </w:rPr>
          <w:t xml:space="preserve">Component </w:t>
        </w:r>
        <w:r w:rsidR="00233B24" w:rsidRPr="000F473F">
          <w:rPr>
            <w:rStyle w:val="Hyperlink"/>
            <w:rFonts w:cs="Calibri"/>
          </w:rPr>
          <w:t>level DFD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_Toc426537133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8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537134" w:history="1">
        <w:r w:rsidR="00233B24" w:rsidRPr="000F473F">
          <w:rPr>
            <w:rStyle w:val="Hyperlink"/>
            <w:rFonts w:cs="Calibri"/>
          </w:rPr>
          <w:t>3.2.2</w:t>
        </w:r>
        <w:r w:rsidR="00233B2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233B24" w:rsidRPr="000F473F">
          <w:rPr>
            <w:rStyle w:val="Hyperlink"/>
          </w:rPr>
          <w:t xml:space="preserve">Function </w:t>
        </w:r>
        <w:r w:rsidR="00233B24" w:rsidRPr="000F473F">
          <w:rPr>
            <w:rStyle w:val="Hyperlink"/>
            <w:rFonts w:cs="Calibri"/>
          </w:rPr>
          <w:t>level DFD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_Toc426537134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8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35" w:history="1">
        <w:r w:rsidR="00233B24" w:rsidRPr="000F473F">
          <w:rPr>
            <w:rStyle w:val="Hyperlink"/>
            <w:rFonts w:ascii="Calibri" w:hAnsi="Calibri" w:cs="Calibri"/>
          </w:rPr>
          <w:t>4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  <w:rFonts w:ascii="Calibri" w:hAnsi="Calibri" w:cs="Calibri"/>
          </w:rPr>
          <w:t>Constant Data Dictionary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_Toc426537135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9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36" w:history="1">
        <w:r w:rsidR="00233B24" w:rsidRPr="000F473F">
          <w:rPr>
            <w:rStyle w:val="Hyperlink"/>
          </w:rPr>
          <w:t>4.1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</w:rPr>
          <w:t>Program (fixed) Constants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_Toc426537136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9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537137" w:history="1">
        <w:r w:rsidR="00233B24" w:rsidRPr="000F473F">
          <w:rPr>
            <w:rStyle w:val="Hyperlink"/>
          </w:rPr>
          <w:t>4.1.1</w:t>
        </w:r>
        <w:r w:rsidR="00233B2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233B24" w:rsidRPr="000F473F">
          <w:rPr>
            <w:rStyle w:val="Hyperlink"/>
          </w:rPr>
          <w:t>Embedded Constants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_Toc426537137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9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38" w:history="1">
        <w:r w:rsidR="00233B24" w:rsidRPr="000F473F">
          <w:rPr>
            <w:rStyle w:val="Hyperlink"/>
            <w:rFonts w:ascii="Calibri" w:hAnsi="Calibri" w:cs="Calibri"/>
          </w:rPr>
          <w:t>5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  <w:rFonts w:ascii="Calibri" w:hAnsi="Calibri" w:cs="Calibri"/>
          </w:rPr>
          <w:t>Software Component Implementation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_Toc426537138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39" w:history="1">
        <w:r w:rsidR="00233B24" w:rsidRPr="000F473F">
          <w:rPr>
            <w:rStyle w:val="Hyperlink"/>
          </w:rPr>
          <w:t>5.1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</w:rPr>
          <w:t>Sub-Module Functions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_Toc426537139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0" w:history="1">
        <w:r w:rsidR="00233B24" w:rsidRPr="000F473F">
          <w:rPr>
            <w:rStyle w:val="Hyperlink"/>
            <w:rFonts w:cs="Calibri"/>
          </w:rPr>
          <w:t>5.1.1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Init: LoaMgrInit1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_Toc426537140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1" w:history="1">
        <w:r w:rsidR="00233B24" w:rsidRPr="000F473F">
          <w:rPr>
            <w:rStyle w:val="Hyperlink"/>
            <w:rFonts w:cs="Calibri"/>
          </w:rPr>
          <w:t>5.1.1.1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_Toc426537141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2" w:history="1">
        <w:r w:rsidR="00233B24" w:rsidRPr="000F473F">
          <w:rPr>
            <w:rStyle w:val="Hyperlink"/>
            <w:rFonts w:cs="Calibri"/>
          </w:rPr>
          <w:t>5.1.1.2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Module Outputs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_Toc426537142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3" w:history="1">
        <w:r w:rsidR="00233B24" w:rsidRPr="000F473F">
          <w:rPr>
            <w:rStyle w:val="Hyperlink"/>
            <w:rFonts w:cs="Calibri"/>
          </w:rPr>
          <w:t>5.1.2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Per: LoaMgrPer1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_Toc426537143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4" w:history="1">
        <w:r w:rsidR="00233B24" w:rsidRPr="000F473F">
          <w:rPr>
            <w:rStyle w:val="Hyperlink"/>
            <w:rFonts w:cs="Calibri"/>
          </w:rPr>
          <w:t>5.1.2.1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_Toc426537144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5" w:history="1">
        <w:r w:rsidR="00233B24" w:rsidRPr="000F473F">
          <w:rPr>
            <w:rStyle w:val="Hyperlink"/>
            <w:rFonts w:cs="Calibri"/>
          </w:rPr>
          <w:t>5.1.2.2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Store Module Inputs to Local copies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_Toc426537145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6" w:history="1">
        <w:r w:rsidR="00233B24" w:rsidRPr="000F473F">
          <w:rPr>
            <w:rStyle w:val="Hyperlink"/>
            <w:rFonts w:cs="Calibri"/>
          </w:rPr>
          <w:t>5.1.2.3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(Processing of function)………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_Toc426537146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7" w:history="1">
        <w:r w:rsidR="00233B24" w:rsidRPr="000F473F">
          <w:rPr>
            <w:rStyle w:val="Hyperlink"/>
            <w:rFonts w:cs="Calibri"/>
          </w:rPr>
          <w:t>5.1.2.4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Store Local copy of outputs into Module Outputs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_Toc426537147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8" w:history="1">
        <w:r w:rsidR="00233B24" w:rsidRPr="000F473F">
          <w:rPr>
            <w:rStyle w:val="Hyperlink"/>
          </w:rPr>
          <w:t>5.2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</w:rPr>
          <w:t>Server Runables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_Toc426537148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49" w:history="1">
        <w:r w:rsidR="00233B24" w:rsidRPr="000F473F">
          <w:rPr>
            <w:rStyle w:val="Hyperlink"/>
            <w:rFonts w:cs="Calibri"/>
          </w:rPr>
          <w:t>5.3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Interrupt Functions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_Toc426537149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0" w:history="1">
        <w:r w:rsidR="00233B24" w:rsidRPr="000F473F">
          <w:rPr>
            <w:rStyle w:val="Hyperlink"/>
            <w:rFonts w:cs="Calibri"/>
          </w:rPr>
          <w:t>5.4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Module Internal (Local) Functions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_Toc426537150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1" w:history="1">
        <w:r w:rsidR="00233B24" w:rsidRPr="000F473F">
          <w:rPr>
            <w:rStyle w:val="Hyperlink"/>
            <w:rFonts w:cs="Calibri"/>
          </w:rPr>
          <w:t>5.4.1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#1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_Toc426537151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2" w:history="1">
        <w:r w:rsidR="00233B24" w:rsidRPr="000F473F">
          <w:rPr>
            <w:rStyle w:val="Hyperlink"/>
            <w:rFonts w:cs="Calibri"/>
          </w:rPr>
          <w:t>5.4.1.1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_Toc426537152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10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3" w:history="1">
        <w:r w:rsidR="00233B24" w:rsidRPr="000F473F">
          <w:rPr>
            <w:rStyle w:val="Hyperlink"/>
            <w:rFonts w:cs="Calibri"/>
          </w:rPr>
          <w:t>5.4.1.2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_Toc426537153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4" w:history="1">
        <w:r w:rsidR="00233B24" w:rsidRPr="000F473F">
          <w:rPr>
            <w:rStyle w:val="Hyperlink"/>
            <w:rFonts w:cs="Calibri"/>
          </w:rPr>
          <w:t>5.4.2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#2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_Toc426537154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5" w:history="1">
        <w:r w:rsidR="00233B24" w:rsidRPr="000F473F">
          <w:rPr>
            <w:rStyle w:val="Hyperlink"/>
            <w:rFonts w:cs="Calibri"/>
          </w:rPr>
          <w:t>5.4.2.1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_Toc426537155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6" w:history="1">
        <w:r w:rsidR="00233B24" w:rsidRPr="000F473F">
          <w:rPr>
            <w:rStyle w:val="Hyperlink"/>
            <w:rFonts w:cs="Calibri"/>
          </w:rPr>
          <w:t>5.4.2.2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_Toc426537156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7" w:history="1">
        <w:r w:rsidR="00233B24" w:rsidRPr="000F473F">
          <w:rPr>
            <w:rStyle w:val="Hyperlink"/>
            <w:rFonts w:cs="Calibri"/>
          </w:rPr>
          <w:t>5.4.3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#3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_Toc426537157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8" w:history="1">
        <w:r w:rsidR="00233B24" w:rsidRPr="000F473F">
          <w:rPr>
            <w:rStyle w:val="Hyperlink"/>
            <w:rFonts w:cs="Calibri"/>
          </w:rPr>
          <w:t>5.4.3.1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_Toc426537158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59" w:history="1">
        <w:r w:rsidR="00233B24" w:rsidRPr="000F473F">
          <w:rPr>
            <w:rStyle w:val="Hyperlink"/>
            <w:rFonts w:cs="Calibri"/>
          </w:rPr>
          <w:t>5.4.3.2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_Toc426537159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0" w:history="1">
        <w:r w:rsidR="00233B24" w:rsidRPr="000F473F">
          <w:rPr>
            <w:rStyle w:val="Hyperlink"/>
            <w:rFonts w:cs="Calibri"/>
          </w:rPr>
          <w:t>5.4.4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#4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_Toc426537160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1" w:history="1">
        <w:r w:rsidR="00233B24" w:rsidRPr="000F473F">
          <w:rPr>
            <w:rStyle w:val="Hyperlink"/>
            <w:rFonts w:cs="Calibri"/>
          </w:rPr>
          <w:t>5.4.4.1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_Toc426537161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2" w:history="1">
        <w:r w:rsidR="00233B24" w:rsidRPr="000F473F">
          <w:rPr>
            <w:rStyle w:val="Hyperlink"/>
            <w:rFonts w:cs="Calibri"/>
          </w:rPr>
          <w:t>5.4.4.2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_Toc426537162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3" w:history="1">
        <w:r w:rsidR="00233B24" w:rsidRPr="000F473F">
          <w:rPr>
            <w:rStyle w:val="Hyperlink"/>
            <w:rFonts w:cs="Calibri"/>
          </w:rPr>
          <w:t>5.4.5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#5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_Toc426537163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11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4" w:history="1">
        <w:r w:rsidR="00233B24" w:rsidRPr="000F473F">
          <w:rPr>
            <w:rStyle w:val="Hyperlink"/>
            <w:rFonts w:cs="Calibri"/>
          </w:rPr>
          <w:t>5.4.5.1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_Toc426537164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5" w:history="1">
        <w:r w:rsidR="00233B24" w:rsidRPr="000F473F">
          <w:rPr>
            <w:rStyle w:val="Hyperlink"/>
            <w:rFonts w:cs="Calibri"/>
          </w:rPr>
          <w:t>5.4.5.2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_Toc426537165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6" w:history="1">
        <w:r w:rsidR="00233B24" w:rsidRPr="000F473F">
          <w:rPr>
            <w:rStyle w:val="Hyperlink"/>
            <w:rFonts w:cs="Calibri"/>
          </w:rPr>
          <w:t>5.4.6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#6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_Toc426537166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7" w:history="1">
        <w:r w:rsidR="00233B24" w:rsidRPr="000F473F">
          <w:rPr>
            <w:rStyle w:val="Hyperlink"/>
            <w:rFonts w:cs="Calibri"/>
          </w:rPr>
          <w:t>5.4.6.1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_Toc426537167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8" w:history="1">
        <w:r w:rsidR="00233B24" w:rsidRPr="000F473F">
          <w:rPr>
            <w:rStyle w:val="Hyperlink"/>
            <w:rFonts w:cs="Calibri"/>
          </w:rPr>
          <w:t>5.4.6.2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_Toc426537168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69" w:history="1">
        <w:r w:rsidR="00233B24" w:rsidRPr="000F473F">
          <w:rPr>
            <w:rStyle w:val="Hyperlink"/>
            <w:rFonts w:cs="Calibri"/>
          </w:rPr>
          <w:t>5.4.7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#7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_Toc426537169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70" w:history="1">
        <w:r w:rsidR="00233B24" w:rsidRPr="000F473F">
          <w:rPr>
            <w:rStyle w:val="Hyperlink"/>
            <w:rFonts w:cs="Calibri"/>
          </w:rPr>
          <w:t>5.4.7.1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_Toc426537170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71" w:history="1">
        <w:r w:rsidR="00233B24" w:rsidRPr="000F473F">
          <w:rPr>
            <w:rStyle w:val="Hyperlink"/>
            <w:rFonts w:cs="Calibri"/>
          </w:rPr>
          <w:t>5.4.7.2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_Toc426537171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12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72" w:history="1">
        <w:r w:rsidR="00233B24" w:rsidRPr="000F473F">
          <w:rPr>
            <w:rStyle w:val="Hyperlink"/>
            <w:rFonts w:cs="Calibri"/>
          </w:rPr>
          <w:t>5.4.8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Local Function #8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_Toc426537172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13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73" w:history="1">
        <w:r w:rsidR="00233B24" w:rsidRPr="000F473F">
          <w:rPr>
            <w:rStyle w:val="Hyperlink"/>
            <w:rFonts w:cs="Calibri"/>
          </w:rPr>
          <w:t>5.4.8.1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Design Rationale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_Toc426537173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13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74" w:history="1">
        <w:r w:rsidR="00233B24" w:rsidRPr="000F473F">
          <w:rPr>
            <w:rStyle w:val="Hyperlink"/>
            <w:rFonts w:cs="Calibri"/>
          </w:rPr>
          <w:t>5.4.8.2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Processing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_Toc426537174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13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537175" w:history="1">
        <w:r w:rsidR="00233B24" w:rsidRPr="000F473F">
          <w:rPr>
            <w:rStyle w:val="Hyperlink"/>
            <w:rFonts w:cs="Calibri"/>
          </w:rPr>
          <w:t>5.5</w:t>
        </w:r>
        <w:r w:rsidR="00233B2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233B24" w:rsidRPr="000F473F">
          <w:rPr>
            <w:rStyle w:val="Hyperlink"/>
            <w:rFonts w:cs="Calibri"/>
          </w:rPr>
          <w:t>GLOBAL Function/Macro Definitions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_Toc426537175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13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76" w:history="1">
        <w:r w:rsidR="00233B24" w:rsidRPr="000F473F">
          <w:rPr>
            <w:rStyle w:val="Hyperlink"/>
            <w:rFonts w:ascii="Calibri" w:hAnsi="Calibri" w:cs="Calibri"/>
          </w:rPr>
          <w:t>6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  <w:rFonts w:ascii="Calibri" w:hAnsi="Calibri"/>
          </w:rPr>
          <w:t>Known</w:t>
        </w:r>
        <w:r w:rsidR="00233B24" w:rsidRPr="000F473F">
          <w:rPr>
            <w:rStyle w:val="Hyperlink"/>
            <w:rFonts w:ascii="Calibri" w:hAnsi="Calibri" w:cs="Calibri"/>
          </w:rPr>
          <w:t xml:space="preserve"> Limitations with Design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_Toc426537176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14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77" w:history="1">
        <w:r w:rsidR="00233B24" w:rsidRPr="000F473F">
          <w:rPr>
            <w:rStyle w:val="Hyperlink"/>
            <w:rFonts w:ascii="Calibri" w:hAnsi="Calibri" w:cs="Calibri"/>
          </w:rPr>
          <w:t>7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  <w:rFonts w:ascii="Calibri" w:hAnsi="Calibri" w:cs="Calibri"/>
          </w:rPr>
          <w:t>UNIT TEST CONSIDERATION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_Toc426537177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15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78" w:history="1">
        <w:r w:rsidR="00233B24" w:rsidRPr="000F473F">
          <w:rPr>
            <w:rStyle w:val="Hyperlink"/>
          </w:rPr>
          <w:t>Appendix A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</w:rPr>
          <w:t>Abbreviations and Acronyms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_Toc426537178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16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79" w:history="1">
        <w:r w:rsidR="00233B24" w:rsidRPr="000F473F">
          <w:rPr>
            <w:rStyle w:val="Hyperlink"/>
          </w:rPr>
          <w:t>Appendix B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</w:rPr>
          <w:t>Glossary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_Toc426537179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17</w:t>
        </w:r>
        <w:r w:rsidR="00233B24">
          <w:rPr>
            <w:webHidden/>
          </w:rPr>
          <w:fldChar w:fldCharType="end"/>
        </w:r>
      </w:hyperlink>
    </w:p>
    <w:p w:rsidR="00233B24" w:rsidRDefault="0062460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537180" w:history="1">
        <w:r w:rsidR="00233B24" w:rsidRPr="000F473F">
          <w:rPr>
            <w:rStyle w:val="Hyperlink"/>
          </w:rPr>
          <w:t>Appendix C</w:t>
        </w:r>
        <w:r w:rsidR="00233B2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233B24" w:rsidRPr="000F473F">
          <w:rPr>
            <w:rStyle w:val="Hyperlink"/>
          </w:rPr>
          <w:t>References</w:t>
        </w:r>
        <w:r w:rsidR="00233B24">
          <w:rPr>
            <w:webHidden/>
          </w:rPr>
          <w:tab/>
        </w:r>
        <w:r w:rsidR="00233B24">
          <w:rPr>
            <w:webHidden/>
          </w:rPr>
          <w:fldChar w:fldCharType="begin"/>
        </w:r>
        <w:r w:rsidR="00233B24">
          <w:rPr>
            <w:webHidden/>
          </w:rPr>
          <w:instrText xml:space="preserve"> PAGEREF _Toc426537180 \h </w:instrText>
        </w:r>
        <w:r w:rsidR="00233B24">
          <w:rPr>
            <w:webHidden/>
          </w:rPr>
        </w:r>
        <w:r w:rsidR="00233B24">
          <w:rPr>
            <w:webHidden/>
          </w:rPr>
          <w:fldChar w:fldCharType="separate"/>
        </w:r>
        <w:r w:rsidR="00233B24">
          <w:rPr>
            <w:webHidden/>
          </w:rPr>
          <w:t>18</w:t>
        </w:r>
        <w:r w:rsidR="00233B24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7" w:name="_Toc426537126"/>
      <w:r w:rsidRPr="00A158C7">
        <w:lastRenderedPageBreak/>
        <w:t>Introduction</w:t>
      </w:r>
      <w:bookmarkEnd w:id="17"/>
    </w:p>
    <w:p w:rsidR="00063A7A" w:rsidRPr="00A158C7" w:rsidRDefault="00FE5DF5" w:rsidP="000B37D5">
      <w:pPr>
        <w:pStyle w:val="Heading2"/>
      </w:pPr>
      <w:bookmarkStart w:id="18" w:name="_Toc426537127"/>
      <w:r w:rsidRPr="00A158C7">
        <w:t>Purpose</w:t>
      </w:r>
      <w:bookmarkEnd w:id="18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19" w:name="_Toc426537128"/>
      <w:r w:rsidRPr="00A158C7">
        <w:t>Scope</w:t>
      </w:r>
      <w:bookmarkEnd w:id="19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5604EA" w:rsidP="00F43F8E">
      <w:pPr>
        <w:pStyle w:val="Heading1"/>
        <w:rPr>
          <w:rFonts w:ascii="Calibri" w:hAnsi="Calibri" w:cs="Calibri"/>
        </w:rPr>
      </w:pPr>
      <w:bookmarkStart w:id="20" w:name="_Toc406065228"/>
      <w:bookmarkStart w:id="21" w:name="_Toc426537129"/>
      <w:bookmarkEnd w:id="3"/>
      <w:bookmarkEnd w:id="4"/>
      <w:bookmarkEnd w:id="5"/>
      <w:bookmarkEnd w:id="6"/>
      <w:bookmarkEnd w:id="7"/>
      <w:proofErr w:type="spellStart"/>
      <w:r w:rsidRPr="005604EA">
        <w:rPr>
          <w:rFonts w:ascii="Calibri" w:hAnsi="Calibri" w:cs="Calibri"/>
        </w:rPr>
        <w:lastRenderedPageBreak/>
        <w:t>LoaMgr</w:t>
      </w:r>
      <w:proofErr w:type="spellEnd"/>
      <w:r w:rsidR="00D229A6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20"/>
      <w:bookmarkEnd w:id="21"/>
    </w:p>
    <w:p w:rsidR="00E379A5" w:rsidRDefault="00E379A5" w:rsidP="00E379A5">
      <w:pPr>
        <w:rPr>
          <w:lang w:bidi="ar-SA"/>
        </w:rPr>
      </w:pPr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2" w:name="_Toc406065229"/>
      <w:bookmarkStart w:id="23" w:name="_Toc426537130"/>
      <w:r w:rsidRPr="00AA38E8">
        <w:rPr>
          <w:rFonts w:ascii="Calibri" w:hAnsi="Calibri" w:cs="Calibri"/>
        </w:rPr>
        <w:lastRenderedPageBreak/>
        <w:t>Design details of software module</w:t>
      </w:r>
      <w:bookmarkEnd w:id="22"/>
      <w:bookmarkEnd w:id="23"/>
    </w:p>
    <w:p w:rsidR="00D229A6" w:rsidRPr="00D953C4" w:rsidRDefault="00D229A6" w:rsidP="00D229A6">
      <w:pPr>
        <w:rPr>
          <w:rFonts w:cs="Calibri"/>
          <w:i/>
        </w:rPr>
      </w:pPr>
      <w:bookmarkStart w:id="24" w:name="_Toc406065230"/>
    </w:p>
    <w:p w:rsidR="00D229A6" w:rsidRPr="00AA38E8" w:rsidRDefault="00D229A6" w:rsidP="00B56762">
      <w:pPr>
        <w:pStyle w:val="Heading2"/>
      </w:pPr>
      <w:bookmarkStart w:id="25" w:name="_Toc426537131"/>
      <w:r w:rsidRPr="00D229A6">
        <w:t>Graphical</w:t>
      </w:r>
      <w:r>
        <w:t xml:space="preserve"> representation of </w:t>
      </w:r>
      <w:bookmarkEnd w:id="24"/>
      <w:proofErr w:type="spellStart"/>
      <w:r w:rsidR="00B56762" w:rsidRPr="00B56762">
        <w:rPr>
          <w:rFonts w:ascii="Calibri" w:hAnsi="Calibri" w:cs="Calibri"/>
        </w:rPr>
        <w:t>LoaMgr</w:t>
      </w:r>
      <w:bookmarkEnd w:id="25"/>
      <w:proofErr w:type="spellEnd"/>
    </w:p>
    <w:p w:rsidR="00576D16" w:rsidRDefault="00C3002A" w:rsidP="00D229A6">
      <w:pPr>
        <w:rPr>
          <w:ins w:id="26" w:author="Sarika Natu" w:date="2016-06-22T09:41:00Z"/>
          <w:rFonts w:cs="Calibri"/>
          <w:i/>
        </w:rPr>
      </w:pPr>
      <w:del w:id="27" w:author="Sarika Natu" w:date="2016-06-22T09:41:00Z">
        <w:r w:rsidDel="00576D16">
          <w:rPr>
            <w:noProof/>
            <w:lang w:bidi="ar-SA"/>
          </w:rPr>
          <w:drawing>
            <wp:inline distT="0" distB="0" distL="0" distR="0" wp14:anchorId="6292F421" wp14:editId="3AAC7479">
              <wp:extent cx="3329940" cy="6355080"/>
              <wp:effectExtent l="0" t="0" r="381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9940" cy="6355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D229A6" w:rsidRDefault="00576D16" w:rsidP="00D229A6">
      <w:pPr>
        <w:rPr>
          <w:rFonts w:cs="Calibri"/>
          <w:i/>
        </w:rPr>
      </w:pPr>
      <w:ins w:id="28" w:author="Sarika Natu" w:date="2016-06-22T09:41:00Z">
        <w:r>
          <w:rPr>
            <w:noProof/>
            <w:lang w:bidi="ar-SA"/>
          </w:rPr>
          <w:lastRenderedPageBreak/>
          <w:drawing>
            <wp:inline distT="0" distB="0" distL="0" distR="0" wp14:anchorId="478E0FA7" wp14:editId="59B0BD86">
              <wp:extent cx="4267200" cy="53816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0" cy="538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D229A6"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9" w:name="_Toc406065231"/>
      <w:bookmarkStart w:id="30" w:name="_Toc426537132"/>
      <w:r w:rsidRPr="002D6391">
        <w:rPr>
          <w:rFonts w:ascii="Calibri" w:hAnsi="Calibri" w:cs="Calibri"/>
        </w:rPr>
        <w:t>Data Flow Diagram</w:t>
      </w:r>
      <w:bookmarkEnd w:id="29"/>
      <w:bookmarkEnd w:id="30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31" w:name="_Toc375924736"/>
      <w:bookmarkStart w:id="32" w:name="_Toc406065232"/>
      <w:bookmarkStart w:id="33" w:name="_Toc426537133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31"/>
      <w:bookmarkEnd w:id="32"/>
      <w:bookmarkEnd w:id="33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4" w:name="_Toc375924737"/>
      <w:bookmarkStart w:id="35" w:name="_Toc406065233"/>
      <w:bookmarkStart w:id="36" w:name="_Toc426537134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4"/>
      <w:bookmarkEnd w:id="35"/>
      <w:bookmarkEnd w:id="36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7" w:name="_Toc338170479"/>
      <w:bookmarkStart w:id="38" w:name="_Toc375678228"/>
      <w:bookmarkStart w:id="39" w:name="_Toc418080062"/>
      <w:bookmarkStart w:id="40" w:name="_Toc421709912"/>
      <w:bookmarkStart w:id="41" w:name="_Toc426537135"/>
      <w:r w:rsidRPr="00AC4CD8">
        <w:rPr>
          <w:rFonts w:ascii="Calibri" w:hAnsi="Calibri" w:cs="Calibri"/>
        </w:rPr>
        <w:lastRenderedPageBreak/>
        <w:t>Constant Data Dictionary</w:t>
      </w:r>
      <w:bookmarkEnd w:id="37"/>
      <w:bookmarkEnd w:id="38"/>
      <w:bookmarkEnd w:id="39"/>
      <w:bookmarkEnd w:id="40"/>
      <w:bookmarkEnd w:id="4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2" w:name="_Toc421011506"/>
      <w:bookmarkStart w:id="43" w:name="_Toc421786527"/>
      <w:bookmarkStart w:id="44" w:name="_Toc426537136"/>
      <w:bookmarkStart w:id="45" w:name="_Toc418080064"/>
      <w:r w:rsidRPr="00DA5500">
        <w:rPr>
          <w:rFonts w:ascii="Calibri" w:hAnsi="Calibri"/>
        </w:rPr>
        <w:t>Program (fixed) Constants</w:t>
      </w:r>
      <w:bookmarkEnd w:id="42"/>
      <w:bookmarkEnd w:id="43"/>
      <w:bookmarkEnd w:id="44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6" w:name="_Toc426537137"/>
      <w:bookmarkEnd w:id="45"/>
      <w:r w:rsidRPr="00DA5500">
        <w:rPr>
          <w:rFonts w:ascii="Calibri" w:hAnsi="Calibri"/>
        </w:rPr>
        <w:t>Embedded Constants</w:t>
      </w:r>
      <w:bookmarkEnd w:id="46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54098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7" w:name="_Ref87065593"/>
      <w:bookmarkStart w:id="48" w:name="_Toc338170483"/>
      <w:bookmarkStart w:id="49" w:name="_Toc375678229"/>
      <w:bookmarkStart w:id="50" w:name="_Toc418080067"/>
      <w:bookmarkStart w:id="51" w:name="_Toc421786702"/>
      <w:bookmarkStart w:id="52" w:name="_Toc426537138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7"/>
      <w:bookmarkEnd w:id="48"/>
      <w:bookmarkEnd w:id="49"/>
      <w:bookmarkEnd w:id="50"/>
      <w:bookmarkEnd w:id="51"/>
      <w:bookmarkEnd w:id="52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3" w:name="_Toc338170484"/>
      <w:bookmarkStart w:id="54" w:name="_Toc418080068"/>
      <w:bookmarkStart w:id="55" w:name="_Toc421709916"/>
      <w:bookmarkStart w:id="56" w:name="_Toc426537139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3"/>
      <w:bookmarkEnd w:id="54"/>
      <w:bookmarkEnd w:id="55"/>
      <w:bookmarkEnd w:id="56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7" w:name="_Toc421011514"/>
      <w:bookmarkStart w:id="58" w:name="_Toc426537140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57"/>
      <w:r w:rsidR="00540981">
        <w:rPr>
          <w:rFonts w:ascii="Calibri" w:hAnsi="Calibri" w:cs="Calibri"/>
        </w:rPr>
        <w:t>LoaMgrInit1</w:t>
      </w:r>
      <w:bookmarkEnd w:id="58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21011515"/>
      <w:bookmarkStart w:id="60" w:name="_Toc426537141"/>
      <w:r w:rsidRPr="00AA38E8">
        <w:rPr>
          <w:rFonts w:ascii="Calibri" w:hAnsi="Calibri" w:cs="Calibri"/>
        </w:rPr>
        <w:t>Design Rationale</w:t>
      </w:r>
      <w:bookmarkEnd w:id="59"/>
      <w:bookmarkEnd w:id="60"/>
    </w:p>
    <w:p w:rsidR="00007584" w:rsidRPr="00A26934" w:rsidRDefault="000C48A0" w:rsidP="0000758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21011516"/>
      <w:bookmarkStart w:id="62" w:name="_Toc426537142"/>
      <w:r w:rsidRPr="00AA38E8">
        <w:rPr>
          <w:rFonts w:ascii="Calibri" w:hAnsi="Calibri" w:cs="Calibri"/>
        </w:rPr>
        <w:t>Module Outputs</w:t>
      </w:r>
      <w:bookmarkEnd w:id="61"/>
      <w:bookmarkEnd w:id="62"/>
    </w:p>
    <w:p w:rsidR="002B094F" w:rsidRPr="000C48A0" w:rsidRDefault="000C48A0" w:rsidP="000C48A0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3" w:name="_Toc421011518"/>
      <w:bookmarkStart w:id="64" w:name="_Toc426537143"/>
      <w:r w:rsidRPr="00AA38E8">
        <w:rPr>
          <w:rFonts w:ascii="Calibri" w:hAnsi="Calibri" w:cs="Calibri"/>
        </w:rPr>
        <w:t xml:space="preserve">Per: </w:t>
      </w:r>
      <w:bookmarkEnd w:id="63"/>
      <w:r w:rsidR="000C48A0">
        <w:rPr>
          <w:rFonts w:ascii="Calibri" w:hAnsi="Calibri" w:cs="Calibri"/>
        </w:rPr>
        <w:t>LoaMgrPer1</w:t>
      </w:r>
      <w:bookmarkEnd w:id="64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21011519"/>
      <w:bookmarkStart w:id="66" w:name="_Toc426537144"/>
      <w:r w:rsidRPr="00AA38E8">
        <w:rPr>
          <w:rFonts w:ascii="Calibri" w:hAnsi="Calibri" w:cs="Calibri"/>
        </w:rPr>
        <w:t>Design Rationale</w:t>
      </w:r>
      <w:bookmarkEnd w:id="65"/>
      <w:bookmarkEnd w:id="66"/>
    </w:p>
    <w:p w:rsidR="00DB3C1D" w:rsidRPr="0033680E" w:rsidRDefault="000C48A0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7" w:name="_Toc421011520"/>
      <w:bookmarkStart w:id="68" w:name="_Toc426537145"/>
      <w:r w:rsidRPr="00AA38E8">
        <w:rPr>
          <w:rFonts w:ascii="Calibri" w:hAnsi="Calibri" w:cs="Calibri"/>
        </w:rPr>
        <w:t>Store Module Inputs to Local copies</w:t>
      </w:r>
      <w:bookmarkEnd w:id="67"/>
      <w:bookmarkEnd w:id="68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21011521"/>
      <w:bookmarkStart w:id="70" w:name="_Toc426537146"/>
      <w:r w:rsidRPr="00AA38E8">
        <w:rPr>
          <w:rFonts w:ascii="Calibri" w:hAnsi="Calibri" w:cs="Calibri"/>
        </w:rPr>
        <w:t>(Processing of function)………</w:t>
      </w:r>
      <w:bookmarkEnd w:id="69"/>
      <w:bookmarkEnd w:id="70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21011522"/>
      <w:bookmarkStart w:id="72" w:name="_Toc426537147"/>
      <w:r w:rsidRPr="00AA38E8">
        <w:rPr>
          <w:rFonts w:ascii="Calibri" w:hAnsi="Calibri" w:cs="Calibri"/>
        </w:rPr>
        <w:t>Store Local copy of outputs into Module Outputs</w:t>
      </w:r>
      <w:bookmarkEnd w:id="71"/>
      <w:bookmarkEnd w:id="72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73" w:name="_Toc426537148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73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33680E" w:rsidRDefault="00D13AA4" w:rsidP="008C6874">
      <w:pPr>
        <w:rPr>
          <w:rFonts w:cs="Calibri"/>
          <w:i/>
        </w:rPr>
      </w:pPr>
      <w:bookmarkStart w:id="74" w:name="_Toc382301471"/>
      <w:bookmarkStart w:id="75" w:name="_Toc383698997"/>
      <w:bookmarkEnd w:id="74"/>
      <w:bookmarkEnd w:id="75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6" w:name="_Ref382299966"/>
      <w:bookmarkStart w:id="77" w:name="_Toc421011529"/>
      <w:bookmarkStart w:id="78" w:name="_Toc426537149"/>
      <w:r w:rsidRPr="00AA38E8">
        <w:rPr>
          <w:rFonts w:ascii="Calibri" w:hAnsi="Calibri" w:cs="Calibri"/>
        </w:rPr>
        <w:t>Interrupt Functions</w:t>
      </w:r>
      <w:bookmarkEnd w:id="76"/>
      <w:bookmarkEnd w:id="77"/>
      <w:bookmarkEnd w:id="78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79" w:name="_Toc338170485"/>
      <w:bookmarkStart w:id="80" w:name="_Toc418080074"/>
      <w:bookmarkStart w:id="81" w:name="_Toc421709919"/>
      <w:bookmarkStart w:id="82" w:name="_Toc426537150"/>
      <w:r w:rsidRPr="008C6874">
        <w:rPr>
          <w:rFonts w:ascii="Calibri" w:hAnsi="Calibri" w:cs="Calibri"/>
        </w:rPr>
        <w:t>Module Internal (Local) Functions</w:t>
      </w:r>
      <w:bookmarkEnd w:id="79"/>
      <w:bookmarkEnd w:id="80"/>
      <w:bookmarkEnd w:id="81"/>
      <w:bookmarkEnd w:id="82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3" w:name="_Toc421011540"/>
      <w:bookmarkStart w:id="84" w:name="_Toc426537151"/>
      <w:r w:rsidRPr="00AA38E8">
        <w:rPr>
          <w:rFonts w:ascii="Calibri" w:hAnsi="Calibri" w:cs="Calibri"/>
        </w:rPr>
        <w:t>Local Function #1</w:t>
      </w:r>
      <w:bookmarkEnd w:id="83"/>
      <w:bookmarkEnd w:id="8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8C6874" w:rsidRPr="00AA38E8" w:rsidTr="00895F09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602468">
              <w:rPr>
                <w:rFonts w:cs="Calibri"/>
                <w:sz w:val="16"/>
              </w:rPr>
              <w:t>ReqHwTqResp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895F09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r w:rsidRPr="00602468">
              <w:rPr>
                <w:rFonts w:cs="Calibri"/>
                <w:sz w:val="16"/>
              </w:rPr>
              <w:t>HwTqIdptMin_Cnt_T_u08</w:t>
            </w:r>
          </w:p>
        </w:tc>
        <w:tc>
          <w:tcPr>
            <w:tcW w:w="1440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8C6874" w:rsidRPr="00AA38E8" w:rsidTr="00895F09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602468">
              <w:rPr>
                <w:rFonts w:cs="Calibri"/>
                <w:sz w:val="16"/>
              </w:rPr>
              <w:t>TqLoaAvl_Cnt_T_lgc</w:t>
            </w:r>
            <w:proofErr w:type="spellEnd"/>
          </w:p>
        </w:tc>
        <w:tc>
          <w:tcPr>
            <w:tcW w:w="1440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8C6874" w:rsidRPr="00AA38E8" w:rsidRDefault="00602468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95F09" w:rsidRPr="00AA38E8" w:rsidTr="00895F09">
        <w:tc>
          <w:tcPr>
            <w:tcW w:w="1779" w:type="dxa"/>
          </w:tcPr>
          <w:p w:rsidR="00895F09" w:rsidRPr="00AA38E8" w:rsidRDefault="00895F09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895F09" w:rsidRPr="00AA38E8" w:rsidRDefault="00895F09" w:rsidP="00F4318C">
            <w:pPr>
              <w:spacing w:before="60"/>
              <w:rPr>
                <w:rFonts w:cs="Calibri"/>
                <w:sz w:val="16"/>
              </w:rPr>
            </w:pPr>
            <w:r w:rsidRPr="00602468">
              <w:rPr>
                <w:rFonts w:cs="Calibri"/>
                <w:sz w:val="16"/>
              </w:rPr>
              <w:t>HwTqResp_Cnt_T_u08</w:t>
            </w:r>
          </w:p>
        </w:tc>
        <w:tc>
          <w:tcPr>
            <w:tcW w:w="144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5" w:name="_Toc426537152"/>
      <w:bookmarkStart w:id="86" w:name="_Toc421011541"/>
      <w:r>
        <w:rPr>
          <w:rFonts w:ascii="Calibri" w:hAnsi="Calibri" w:cs="Calibri"/>
        </w:rPr>
        <w:t>Design Rationale</w:t>
      </w:r>
      <w:bookmarkEnd w:id="85"/>
    </w:p>
    <w:p w:rsidR="00602468" w:rsidRPr="00602468" w:rsidRDefault="00602468" w:rsidP="00602468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7" w:name="_Toc426537153"/>
      <w:r>
        <w:rPr>
          <w:rFonts w:ascii="Calibri" w:hAnsi="Calibri" w:cs="Calibri"/>
        </w:rPr>
        <w:lastRenderedPageBreak/>
        <w:t>Processing</w:t>
      </w:r>
      <w:bookmarkEnd w:id="86"/>
      <w:bookmarkEnd w:id="87"/>
    </w:p>
    <w:p w:rsidR="008C6874" w:rsidRDefault="00602468" w:rsidP="008C6874">
      <w:r>
        <w:rPr>
          <w:rFonts w:cs="Calibri"/>
        </w:rPr>
        <w:t>Refer to ‘</w:t>
      </w:r>
      <w:proofErr w:type="spellStart"/>
      <w:r>
        <w:t>HwTqResp</w:t>
      </w:r>
      <w:proofErr w:type="spellEnd"/>
      <w:r>
        <w:t xml:space="preserve">’ block </w:t>
      </w:r>
      <w:r w:rsidR="0012589C">
        <w:t xml:space="preserve">in FDD </w:t>
      </w:r>
      <w:r>
        <w:t>at ‘</w:t>
      </w:r>
      <w:r w:rsidRPr="00602468">
        <w:t>SF049A_LoaMgr/</w:t>
      </w:r>
      <w:proofErr w:type="spellStart"/>
      <w:r w:rsidRPr="00602468">
        <w:t>LoaMgr</w:t>
      </w:r>
      <w:proofErr w:type="spellEnd"/>
      <w:r w:rsidRPr="00602468">
        <w:t>/LoaMgrPer1/</w:t>
      </w:r>
      <w:proofErr w:type="spellStart"/>
      <w:r w:rsidRPr="00602468">
        <w:t>Request_Responses</w:t>
      </w:r>
      <w:proofErr w:type="spellEnd"/>
      <w:r>
        <w:t>’</w:t>
      </w:r>
    </w:p>
    <w:p w:rsidR="00895F09" w:rsidRPr="00AA38E8" w:rsidRDefault="00895F09" w:rsidP="00895F0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8" w:name="_Toc426537154"/>
      <w:r w:rsidRPr="00AA38E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2</w:t>
      </w:r>
      <w:bookmarkEnd w:id="8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895F09" w:rsidRPr="00AA38E8" w:rsidTr="0012589C">
        <w:tc>
          <w:tcPr>
            <w:tcW w:w="177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95F09">
              <w:rPr>
                <w:rFonts w:cs="Calibri"/>
                <w:sz w:val="16"/>
              </w:rPr>
              <w:t>ReqMotAgResp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895F09" w:rsidRPr="00AA38E8" w:rsidRDefault="00895F09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895F09" w:rsidRPr="00AA38E8" w:rsidRDefault="00895F09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895F09" w:rsidRPr="00AA38E8" w:rsidRDefault="00895F09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95F09" w:rsidRPr="00AA38E8" w:rsidTr="0012589C">
        <w:tc>
          <w:tcPr>
            <w:tcW w:w="177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 w:rsidRPr="00895F09">
              <w:rPr>
                <w:rFonts w:cs="Calibri"/>
                <w:sz w:val="16"/>
              </w:rPr>
              <w:t>MotAgIdptMin_Cnt_T_u08</w:t>
            </w:r>
          </w:p>
        </w:tc>
        <w:tc>
          <w:tcPr>
            <w:tcW w:w="144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895F09" w:rsidRPr="00AA38E8" w:rsidTr="0012589C">
        <w:tc>
          <w:tcPr>
            <w:tcW w:w="177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95F09">
              <w:rPr>
                <w:rFonts w:cs="Calibri"/>
                <w:sz w:val="16"/>
              </w:rPr>
              <w:t>SmpAvl_Cnt_T_lgc</w:t>
            </w:r>
            <w:proofErr w:type="spellEnd"/>
          </w:p>
        </w:tc>
        <w:tc>
          <w:tcPr>
            <w:tcW w:w="144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95F09" w:rsidRPr="00AA38E8" w:rsidTr="0012589C">
        <w:tc>
          <w:tcPr>
            <w:tcW w:w="177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 w:rsidRPr="00895F09">
              <w:rPr>
                <w:rFonts w:cs="Calibri"/>
                <w:sz w:val="16"/>
              </w:rPr>
              <w:t>MotAgResp_Cnt_T_u08</w:t>
            </w:r>
          </w:p>
        </w:tc>
        <w:tc>
          <w:tcPr>
            <w:tcW w:w="144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</w:tbl>
    <w:p w:rsidR="00895F09" w:rsidRDefault="00895F09" w:rsidP="00895F0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9" w:name="_Toc426537155"/>
      <w:r>
        <w:rPr>
          <w:rFonts w:ascii="Calibri" w:hAnsi="Calibri" w:cs="Calibri"/>
        </w:rPr>
        <w:t>Design Rationale</w:t>
      </w:r>
      <w:bookmarkEnd w:id="89"/>
    </w:p>
    <w:p w:rsidR="00895F09" w:rsidRPr="00602468" w:rsidRDefault="00895F09" w:rsidP="00895F09">
      <w:pPr>
        <w:rPr>
          <w:lang w:bidi="ar-SA"/>
        </w:rPr>
      </w:pPr>
      <w:r>
        <w:rPr>
          <w:lang w:bidi="ar-SA"/>
        </w:rPr>
        <w:t>None</w:t>
      </w:r>
    </w:p>
    <w:p w:rsidR="00895F09" w:rsidRPr="00AA38E8" w:rsidRDefault="00895F09" w:rsidP="00895F0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0" w:name="_Toc426537156"/>
      <w:r>
        <w:rPr>
          <w:rFonts w:ascii="Calibri" w:hAnsi="Calibri" w:cs="Calibri"/>
        </w:rPr>
        <w:t>Processing</w:t>
      </w:r>
      <w:bookmarkEnd w:id="90"/>
    </w:p>
    <w:p w:rsidR="00895F09" w:rsidRDefault="00895F09" w:rsidP="00895F09">
      <w:pPr>
        <w:rPr>
          <w:rFonts w:cs="Calibri"/>
        </w:rPr>
      </w:pPr>
      <w:r>
        <w:rPr>
          <w:rFonts w:cs="Calibri"/>
        </w:rPr>
        <w:t>Refer to ‘</w:t>
      </w:r>
      <w:proofErr w:type="spellStart"/>
      <w:r w:rsidRPr="00895F09">
        <w:t>MotAgResp</w:t>
      </w:r>
      <w:proofErr w:type="spellEnd"/>
      <w:r>
        <w:t xml:space="preserve">’ block </w:t>
      </w:r>
      <w:r w:rsidR="0012589C">
        <w:t xml:space="preserve">in FDD </w:t>
      </w:r>
      <w:r>
        <w:t>at ‘</w:t>
      </w:r>
      <w:r w:rsidRPr="00602468">
        <w:t>SF049A_LoaMgr/</w:t>
      </w:r>
      <w:proofErr w:type="spellStart"/>
      <w:r w:rsidRPr="00602468">
        <w:t>LoaMgr</w:t>
      </w:r>
      <w:proofErr w:type="spellEnd"/>
      <w:r w:rsidRPr="00602468">
        <w:t>/LoaMgrPer1/</w:t>
      </w:r>
      <w:proofErr w:type="spellStart"/>
      <w:r w:rsidRPr="00602468">
        <w:t>Request_Responses</w:t>
      </w:r>
      <w:proofErr w:type="spellEnd"/>
      <w:r>
        <w:t>’</w:t>
      </w:r>
    </w:p>
    <w:p w:rsidR="00895F09" w:rsidRPr="00AA38E8" w:rsidRDefault="00895F09" w:rsidP="00895F0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1" w:name="_Toc426537157"/>
      <w:r w:rsidRPr="00AA38E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3</w:t>
      </w:r>
      <w:bookmarkEnd w:id="9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895F09" w:rsidRPr="00AA38E8" w:rsidTr="0012589C">
        <w:tc>
          <w:tcPr>
            <w:tcW w:w="177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895F09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2589C">
              <w:rPr>
                <w:rFonts w:cs="Calibri"/>
                <w:sz w:val="16"/>
              </w:rPr>
              <w:t>ReqCurrMeasResp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895F09" w:rsidRPr="00AA38E8" w:rsidRDefault="00895F09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895F09" w:rsidRPr="00AA38E8" w:rsidRDefault="00895F09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895F09" w:rsidRPr="00AA38E8" w:rsidRDefault="00895F09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95F09" w:rsidRPr="00AA38E8" w:rsidTr="0012589C">
        <w:tc>
          <w:tcPr>
            <w:tcW w:w="177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895F09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 w:rsidRPr="0012589C">
              <w:rPr>
                <w:rFonts w:cs="Calibri"/>
                <w:sz w:val="16"/>
              </w:rPr>
              <w:t>CurrMeasIdptMin_Cnt_T_u08</w:t>
            </w:r>
          </w:p>
        </w:tc>
        <w:tc>
          <w:tcPr>
            <w:tcW w:w="144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895F09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895F09" w:rsidRPr="00AA38E8" w:rsidTr="0012589C">
        <w:tc>
          <w:tcPr>
            <w:tcW w:w="1779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895F09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 w:rsidRPr="0012589C">
              <w:rPr>
                <w:rFonts w:cs="Calibri"/>
                <w:sz w:val="16"/>
              </w:rPr>
              <w:t>CurrMeasResp_Cnt_T_u08</w:t>
            </w:r>
          </w:p>
        </w:tc>
        <w:tc>
          <w:tcPr>
            <w:tcW w:w="144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895F09" w:rsidRPr="00AA38E8" w:rsidRDefault="00895F09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</w:tbl>
    <w:p w:rsidR="00895F09" w:rsidRDefault="00895F09" w:rsidP="00895F0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2" w:name="_Toc426537158"/>
      <w:r>
        <w:rPr>
          <w:rFonts w:ascii="Calibri" w:hAnsi="Calibri" w:cs="Calibri"/>
        </w:rPr>
        <w:t>Design Rationale</w:t>
      </w:r>
      <w:bookmarkEnd w:id="92"/>
    </w:p>
    <w:p w:rsidR="00895F09" w:rsidRPr="00602468" w:rsidRDefault="00895F09" w:rsidP="00895F09">
      <w:pPr>
        <w:rPr>
          <w:lang w:bidi="ar-SA"/>
        </w:rPr>
      </w:pPr>
      <w:r>
        <w:rPr>
          <w:lang w:bidi="ar-SA"/>
        </w:rPr>
        <w:t>None</w:t>
      </w:r>
    </w:p>
    <w:p w:rsidR="00895F09" w:rsidRPr="00AA38E8" w:rsidRDefault="00895F09" w:rsidP="00895F0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3" w:name="_Toc426537159"/>
      <w:r>
        <w:rPr>
          <w:rFonts w:ascii="Calibri" w:hAnsi="Calibri" w:cs="Calibri"/>
        </w:rPr>
        <w:t>Processing</w:t>
      </w:r>
      <w:bookmarkEnd w:id="93"/>
    </w:p>
    <w:p w:rsidR="00895F09" w:rsidRDefault="00895F09" w:rsidP="00895F09">
      <w:r>
        <w:rPr>
          <w:rFonts w:cs="Calibri"/>
        </w:rPr>
        <w:t>Refer to ‘</w:t>
      </w:r>
      <w:proofErr w:type="spellStart"/>
      <w:r w:rsidR="0012589C" w:rsidRPr="0012589C">
        <w:t>CurrMeasResp</w:t>
      </w:r>
      <w:proofErr w:type="spellEnd"/>
      <w:r>
        <w:t xml:space="preserve">’ block </w:t>
      </w:r>
      <w:r w:rsidR="0012589C">
        <w:t xml:space="preserve">in FDD </w:t>
      </w:r>
      <w:r>
        <w:t>at ‘</w:t>
      </w:r>
      <w:r w:rsidRPr="00602468">
        <w:t>SF049A_LoaMgr/</w:t>
      </w:r>
      <w:proofErr w:type="spellStart"/>
      <w:r w:rsidRPr="00602468">
        <w:t>LoaMgr</w:t>
      </w:r>
      <w:proofErr w:type="spellEnd"/>
      <w:r w:rsidRPr="00602468">
        <w:t>/LoaMgrPer1/</w:t>
      </w:r>
      <w:proofErr w:type="spellStart"/>
      <w:r w:rsidRPr="00602468">
        <w:t>Request_Responses</w:t>
      </w:r>
      <w:proofErr w:type="spellEnd"/>
      <w:r>
        <w:t>’</w:t>
      </w:r>
    </w:p>
    <w:p w:rsidR="0012589C" w:rsidRPr="00AA38E8" w:rsidRDefault="0012589C" w:rsidP="0012589C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4" w:name="_Toc426537160"/>
      <w:r w:rsidRPr="00AA38E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4</w:t>
      </w:r>
      <w:bookmarkEnd w:id="9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12589C" w:rsidRPr="00AA38E8" w:rsidTr="0012589C">
        <w:tc>
          <w:tcPr>
            <w:tcW w:w="177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2589C">
              <w:rPr>
                <w:rFonts w:cs="Calibri"/>
                <w:sz w:val="16"/>
              </w:rPr>
              <w:t>ReqInvtrResp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12589C" w:rsidRPr="00AA38E8" w:rsidRDefault="0012589C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12589C" w:rsidRPr="00AA38E8" w:rsidRDefault="0012589C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12589C" w:rsidRPr="00AA38E8" w:rsidRDefault="0012589C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2589C" w:rsidRPr="00AA38E8" w:rsidTr="0012589C">
        <w:tc>
          <w:tcPr>
            <w:tcW w:w="177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 w:rsidRPr="0012589C">
              <w:rPr>
                <w:rFonts w:cs="Calibri"/>
                <w:sz w:val="16"/>
              </w:rPr>
              <w:t>IvtrIdptMin_Cnt_T_u08</w:t>
            </w:r>
          </w:p>
        </w:tc>
        <w:tc>
          <w:tcPr>
            <w:tcW w:w="144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12589C" w:rsidRPr="00AA38E8" w:rsidTr="0012589C">
        <w:tc>
          <w:tcPr>
            <w:tcW w:w="177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 w:rsidRPr="0012589C">
              <w:rPr>
                <w:rFonts w:cs="Calibri"/>
                <w:sz w:val="16"/>
              </w:rPr>
              <w:t>InvtrResp_Cnt_T_u08</w:t>
            </w:r>
          </w:p>
        </w:tc>
        <w:tc>
          <w:tcPr>
            <w:tcW w:w="144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</w:tbl>
    <w:p w:rsidR="0012589C" w:rsidRDefault="0012589C" w:rsidP="0012589C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5" w:name="_Toc426537161"/>
      <w:r>
        <w:rPr>
          <w:rFonts w:ascii="Calibri" w:hAnsi="Calibri" w:cs="Calibri"/>
        </w:rPr>
        <w:t>Design Rationale</w:t>
      </w:r>
      <w:bookmarkEnd w:id="95"/>
    </w:p>
    <w:p w:rsidR="0012589C" w:rsidRPr="00602468" w:rsidRDefault="0012589C" w:rsidP="0012589C">
      <w:pPr>
        <w:rPr>
          <w:lang w:bidi="ar-SA"/>
        </w:rPr>
      </w:pPr>
      <w:r>
        <w:rPr>
          <w:lang w:bidi="ar-SA"/>
        </w:rPr>
        <w:t>None</w:t>
      </w:r>
    </w:p>
    <w:p w:rsidR="0012589C" w:rsidRPr="00AA38E8" w:rsidRDefault="0012589C" w:rsidP="0012589C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6" w:name="_Toc426537162"/>
      <w:r>
        <w:rPr>
          <w:rFonts w:ascii="Calibri" w:hAnsi="Calibri" w:cs="Calibri"/>
        </w:rPr>
        <w:t>Processing</w:t>
      </w:r>
      <w:bookmarkEnd w:id="96"/>
    </w:p>
    <w:p w:rsidR="0012589C" w:rsidRDefault="0012589C" w:rsidP="0012589C">
      <w:r>
        <w:rPr>
          <w:rFonts w:cs="Calibri"/>
        </w:rPr>
        <w:t>Refer to ‘</w:t>
      </w:r>
      <w:proofErr w:type="spellStart"/>
      <w:r w:rsidRPr="0012589C">
        <w:t>CurrMeasResp</w:t>
      </w:r>
      <w:proofErr w:type="spellEnd"/>
      <w:r>
        <w:t>’ block in FDD at ‘</w:t>
      </w:r>
      <w:r w:rsidRPr="00602468">
        <w:t>SF049A_LoaMgr/</w:t>
      </w:r>
      <w:proofErr w:type="spellStart"/>
      <w:r w:rsidRPr="00602468">
        <w:t>LoaMgr</w:t>
      </w:r>
      <w:proofErr w:type="spellEnd"/>
      <w:r w:rsidRPr="00602468">
        <w:t>/LoaMgrPer1/</w:t>
      </w:r>
      <w:proofErr w:type="spellStart"/>
      <w:r w:rsidRPr="00602468">
        <w:t>Request_Responses</w:t>
      </w:r>
      <w:proofErr w:type="spellEnd"/>
      <w:r>
        <w:t>’</w:t>
      </w:r>
    </w:p>
    <w:p w:rsidR="0012589C" w:rsidRPr="00AA38E8" w:rsidRDefault="0012589C" w:rsidP="0012589C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7" w:name="_Toc426537163"/>
      <w:r w:rsidRPr="00AA38E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5</w:t>
      </w:r>
      <w:bookmarkEnd w:id="9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12589C" w:rsidRPr="00AA38E8" w:rsidTr="0012589C">
        <w:tc>
          <w:tcPr>
            <w:tcW w:w="177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2589C">
              <w:rPr>
                <w:rFonts w:cs="Calibri"/>
                <w:sz w:val="16"/>
              </w:rPr>
              <w:t>CntSwBasdMtgtnChk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12589C" w:rsidRPr="00AA38E8" w:rsidRDefault="0012589C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12589C" w:rsidRPr="00AA38E8" w:rsidRDefault="0012589C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12589C" w:rsidRPr="00AA38E8" w:rsidRDefault="0012589C" w:rsidP="0012589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2589C" w:rsidRPr="00AA38E8" w:rsidTr="0012589C">
        <w:tc>
          <w:tcPr>
            <w:tcW w:w="177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 w:rsidRPr="0012589C">
              <w:rPr>
                <w:rFonts w:cs="Calibri"/>
                <w:sz w:val="16"/>
              </w:rPr>
              <w:t>Resp_Cnt_T_u08</w:t>
            </w:r>
          </w:p>
        </w:tc>
        <w:tc>
          <w:tcPr>
            <w:tcW w:w="144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12589C" w:rsidRPr="00AA38E8" w:rsidRDefault="00D91C8F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12589C" w:rsidRPr="00AA38E8" w:rsidTr="0012589C">
        <w:tc>
          <w:tcPr>
            <w:tcW w:w="177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12589C" w:rsidRPr="0012589C" w:rsidRDefault="0012589C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2589C">
              <w:rPr>
                <w:rFonts w:cs="Calibri"/>
                <w:sz w:val="16"/>
              </w:rPr>
              <w:t>PrevMtgtnEna_Cnt_T_lgc</w:t>
            </w:r>
            <w:proofErr w:type="spellEnd"/>
          </w:p>
        </w:tc>
        <w:tc>
          <w:tcPr>
            <w:tcW w:w="1440" w:type="dxa"/>
          </w:tcPr>
          <w:p w:rsidR="0012589C" w:rsidRDefault="0012589C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12589C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12589C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12589C" w:rsidRPr="00AA38E8" w:rsidTr="0012589C">
        <w:tc>
          <w:tcPr>
            <w:tcW w:w="177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12589C" w:rsidRPr="00AA38E8" w:rsidRDefault="0012589C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2589C">
              <w:rPr>
                <w:rFonts w:cs="Calibri"/>
                <w:sz w:val="16"/>
              </w:rPr>
              <w:t>MtgtnEna_Cnt_T_lgc</w:t>
            </w:r>
            <w:proofErr w:type="spellEnd"/>
          </w:p>
        </w:tc>
        <w:tc>
          <w:tcPr>
            <w:tcW w:w="1440" w:type="dxa"/>
          </w:tcPr>
          <w:p w:rsidR="0012589C" w:rsidRDefault="0012589C" w:rsidP="0012589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12589C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12589C" w:rsidRDefault="0012589C" w:rsidP="0012589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12589C" w:rsidRDefault="0012589C" w:rsidP="0012589C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8" w:name="_Toc426537164"/>
      <w:r>
        <w:rPr>
          <w:rFonts w:ascii="Calibri" w:hAnsi="Calibri" w:cs="Calibri"/>
        </w:rPr>
        <w:t>Design Rationale</w:t>
      </w:r>
      <w:bookmarkEnd w:id="98"/>
    </w:p>
    <w:p w:rsidR="0012589C" w:rsidRPr="00602468" w:rsidRDefault="0012589C" w:rsidP="0012589C">
      <w:pPr>
        <w:rPr>
          <w:lang w:bidi="ar-SA"/>
        </w:rPr>
      </w:pPr>
      <w:r>
        <w:rPr>
          <w:lang w:bidi="ar-SA"/>
        </w:rPr>
        <w:t>None</w:t>
      </w:r>
    </w:p>
    <w:p w:rsidR="0012589C" w:rsidRPr="00AA38E8" w:rsidRDefault="0012589C" w:rsidP="0012589C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9" w:name="_Toc426537165"/>
      <w:r>
        <w:rPr>
          <w:rFonts w:ascii="Calibri" w:hAnsi="Calibri" w:cs="Calibri"/>
        </w:rPr>
        <w:t>Processing</w:t>
      </w:r>
      <w:bookmarkEnd w:id="99"/>
    </w:p>
    <w:p w:rsidR="0012589C" w:rsidRDefault="00D91C8F" w:rsidP="0012589C">
      <w:r>
        <w:rPr>
          <w:rFonts w:cs="Calibri"/>
        </w:rPr>
        <w:t xml:space="preserve">This function corresponds to common logic (for all requests) in </w:t>
      </w:r>
      <w:r w:rsidR="0012589C">
        <w:rPr>
          <w:rFonts w:cs="Calibri"/>
        </w:rPr>
        <w:t>‘</w:t>
      </w:r>
      <w:proofErr w:type="spellStart"/>
      <w:r w:rsidR="0012589C">
        <w:t>CntSwBasdMtgtn</w:t>
      </w:r>
      <w:proofErr w:type="spellEnd"/>
      <w:r w:rsidR="0012589C">
        <w:t>’ block in FDD at ‘</w:t>
      </w:r>
      <w:r w:rsidR="0012589C" w:rsidRPr="0012589C">
        <w:t>SF049A_LoaMgr/</w:t>
      </w:r>
      <w:proofErr w:type="spellStart"/>
      <w:r w:rsidR="0012589C" w:rsidRPr="0012589C">
        <w:t>LoaMgr</w:t>
      </w:r>
      <w:proofErr w:type="spellEnd"/>
      <w:r w:rsidR="0012589C" w:rsidRPr="0012589C">
        <w:t>/LoaMgrPer1/</w:t>
      </w:r>
      <w:proofErr w:type="spellStart"/>
      <w:r w:rsidR="0012589C" w:rsidRPr="0012589C">
        <w:t>Arbitrate_Responses</w:t>
      </w:r>
      <w:proofErr w:type="spellEnd"/>
      <w:r w:rsidR="0012589C">
        <w:t>’</w:t>
      </w:r>
    </w:p>
    <w:p w:rsidR="00D91C8F" w:rsidRPr="00AA38E8" w:rsidRDefault="00D91C8F" w:rsidP="00D91C8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0" w:name="_Toc426537166"/>
      <w:r w:rsidRPr="00AA38E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6</w:t>
      </w:r>
      <w:bookmarkEnd w:id="10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D91C8F" w:rsidRPr="00AA38E8" w:rsidTr="00DC2D5B">
        <w:tc>
          <w:tcPr>
            <w:tcW w:w="1779" w:type="dxa"/>
          </w:tcPr>
          <w:p w:rsidR="00D91C8F" w:rsidRPr="00AA38E8" w:rsidRDefault="00D91C8F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D91C8F" w:rsidRPr="00AA38E8" w:rsidRDefault="00D91C8F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91C8F">
              <w:rPr>
                <w:rFonts w:cs="Calibri"/>
                <w:sz w:val="16"/>
              </w:rPr>
              <w:t>SelFinalResp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D91C8F" w:rsidRPr="00AA38E8" w:rsidRDefault="00D91C8F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D91C8F" w:rsidRPr="00AA38E8" w:rsidRDefault="00D91C8F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D91C8F" w:rsidRPr="00AA38E8" w:rsidRDefault="00D91C8F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D91C8F" w:rsidRPr="00AA38E8" w:rsidTr="00DC2D5B">
        <w:tc>
          <w:tcPr>
            <w:tcW w:w="1779" w:type="dxa"/>
          </w:tcPr>
          <w:p w:rsidR="00D91C8F" w:rsidRPr="00AA38E8" w:rsidRDefault="00D91C8F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D91C8F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 w:rsidRPr="00D06A61">
              <w:rPr>
                <w:rFonts w:cs="Calibri"/>
                <w:sz w:val="16"/>
              </w:rPr>
              <w:t>MultiMtgtnResp_Cnt_T_u08</w:t>
            </w:r>
          </w:p>
        </w:tc>
        <w:tc>
          <w:tcPr>
            <w:tcW w:w="1440" w:type="dxa"/>
          </w:tcPr>
          <w:p w:rsidR="00D91C8F" w:rsidRPr="00AA38E8" w:rsidRDefault="00D91C8F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D91C8F" w:rsidRPr="00AA38E8" w:rsidRDefault="00D91C8F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D91C8F" w:rsidRPr="00AA38E8" w:rsidRDefault="00D91C8F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D06A61" w:rsidRPr="00AA38E8" w:rsidTr="00DC2D5B">
        <w:tc>
          <w:tcPr>
            <w:tcW w:w="1779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D06A61" w:rsidRPr="0012589C" w:rsidRDefault="00D06A61" w:rsidP="00DC2D5B">
            <w:pPr>
              <w:spacing w:before="60"/>
              <w:rPr>
                <w:rFonts w:cs="Calibri"/>
                <w:sz w:val="16"/>
              </w:rPr>
            </w:pPr>
            <w:r w:rsidRPr="00D06A61">
              <w:rPr>
                <w:rFonts w:cs="Calibri"/>
                <w:sz w:val="16"/>
              </w:rPr>
              <w:t>HwTqResp_Cnt_T_u08</w:t>
            </w:r>
          </w:p>
        </w:tc>
        <w:tc>
          <w:tcPr>
            <w:tcW w:w="144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D06A61" w:rsidRPr="00AA38E8" w:rsidTr="00DC2D5B">
        <w:tc>
          <w:tcPr>
            <w:tcW w:w="1779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D06A61" w:rsidRPr="0012589C" w:rsidRDefault="00D06A61" w:rsidP="00DC2D5B">
            <w:pPr>
              <w:spacing w:before="60"/>
              <w:rPr>
                <w:rFonts w:cs="Calibri"/>
                <w:sz w:val="16"/>
              </w:rPr>
            </w:pPr>
            <w:r w:rsidRPr="00D06A61">
              <w:rPr>
                <w:rFonts w:cs="Calibri"/>
                <w:sz w:val="16"/>
              </w:rPr>
              <w:t>MotAgResp_Cnt_T_u08</w:t>
            </w:r>
          </w:p>
        </w:tc>
        <w:tc>
          <w:tcPr>
            <w:tcW w:w="144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D06A61" w:rsidRPr="00AA38E8" w:rsidTr="00DC2D5B">
        <w:tc>
          <w:tcPr>
            <w:tcW w:w="1779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D06A61" w:rsidRPr="0012589C" w:rsidRDefault="00D06A61" w:rsidP="00DC2D5B">
            <w:pPr>
              <w:spacing w:before="60"/>
              <w:rPr>
                <w:rFonts w:cs="Calibri"/>
                <w:sz w:val="16"/>
              </w:rPr>
            </w:pPr>
            <w:r w:rsidRPr="00D06A61">
              <w:rPr>
                <w:rFonts w:cs="Calibri"/>
                <w:sz w:val="16"/>
              </w:rPr>
              <w:t>CurrMeasResp_Cnt_T_u08</w:t>
            </w:r>
          </w:p>
        </w:tc>
        <w:tc>
          <w:tcPr>
            <w:tcW w:w="144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D06A61" w:rsidRPr="00AA38E8" w:rsidTr="00DC2D5B">
        <w:tc>
          <w:tcPr>
            <w:tcW w:w="1779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D06A61" w:rsidRPr="0012589C" w:rsidRDefault="00D06A61" w:rsidP="00DC2D5B">
            <w:pPr>
              <w:spacing w:before="60"/>
              <w:rPr>
                <w:rFonts w:cs="Calibri"/>
                <w:sz w:val="16"/>
              </w:rPr>
            </w:pPr>
            <w:r w:rsidRPr="00D06A61">
              <w:rPr>
                <w:rFonts w:cs="Calibri"/>
                <w:sz w:val="16"/>
              </w:rPr>
              <w:t>InvtrResp_Cnt_T_u08</w:t>
            </w:r>
          </w:p>
        </w:tc>
        <w:tc>
          <w:tcPr>
            <w:tcW w:w="144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D06A61" w:rsidRPr="00AA38E8" w:rsidTr="00DC2D5B">
        <w:tc>
          <w:tcPr>
            <w:tcW w:w="1779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06A61">
              <w:rPr>
                <w:rFonts w:cs="Calibri"/>
                <w:sz w:val="16"/>
              </w:rPr>
              <w:t>LoaSt_Cnt_T_enum</w:t>
            </w:r>
            <w:proofErr w:type="spellEnd"/>
          </w:p>
        </w:tc>
        <w:tc>
          <w:tcPr>
            <w:tcW w:w="1440" w:type="dxa"/>
          </w:tcPr>
          <w:p w:rsidR="00D06A61" w:rsidRDefault="00D06A61" w:rsidP="00D06A6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LoaSt1</w:t>
            </w:r>
          </w:p>
        </w:tc>
        <w:tc>
          <w:tcPr>
            <w:tcW w:w="117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D06A61" w:rsidRPr="00AA38E8" w:rsidRDefault="00D06A61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</w:tbl>
    <w:p w:rsidR="00D91C8F" w:rsidRDefault="00D91C8F" w:rsidP="00D91C8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1" w:name="_Toc426537167"/>
      <w:r>
        <w:rPr>
          <w:rFonts w:ascii="Calibri" w:hAnsi="Calibri" w:cs="Calibri"/>
        </w:rPr>
        <w:t>Design Rationale</w:t>
      </w:r>
      <w:bookmarkEnd w:id="101"/>
    </w:p>
    <w:p w:rsidR="00D91C8F" w:rsidRPr="00602468" w:rsidRDefault="00D91C8F" w:rsidP="00D91C8F">
      <w:pPr>
        <w:rPr>
          <w:lang w:bidi="ar-SA"/>
        </w:rPr>
      </w:pPr>
      <w:r>
        <w:rPr>
          <w:lang w:bidi="ar-SA"/>
        </w:rPr>
        <w:t>None</w:t>
      </w:r>
    </w:p>
    <w:p w:rsidR="00D91C8F" w:rsidRPr="00AA38E8" w:rsidRDefault="00D91C8F" w:rsidP="00D91C8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2" w:name="_Toc426537168"/>
      <w:r>
        <w:rPr>
          <w:rFonts w:ascii="Calibri" w:hAnsi="Calibri" w:cs="Calibri"/>
        </w:rPr>
        <w:t>Processing</w:t>
      </w:r>
      <w:bookmarkEnd w:id="102"/>
    </w:p>
    <w:p w:rsidR="00D91C8F" w:rsidRDefault="00D91C8F" w:rsidP="00D91C8F">
      <w:pPr>
        <w:rPr>
          <w:rFonts w:cs="Calibri"/>
        </w:rPr>
      </w:pPr>
      <w:r>
        <w:rPr>
          <w:rFonts w:cs="Calibri"/>
        </w:rPr>
        <w:t>This function corresponds to ‘</w:t>
      </w:r>
      <w:proofErr w:type="spellStart"/>
      <w:r w:rsidR="00D06A61">
        <w:t>SelFinalResp</w:t>
      </w:r>
      <w:proofErr w:type="spellEnd"/>
      <w:r>
        <w:t>’ block in FDD at ‘</w:t>
      </w:r>
      <w:r w:rsidRPr="0012589C">
        <w:t>SF049A_LoaMgr/</w:t>
      </w:r>
      <w:proofErr w:type="spellStart"/>
      <w:r w:rsidRPr="0012589C">
        <w:t>LoaMgr</w:t>
      </w:r>
      <w:proofErr w:type="spellEnd"/>
      <w:r w:rsidRPr="0012589C">
        <w:t>/LoaMgrPer1/</w:t>
      </w:r>
      <w:proofErr w:type="spellStart"/>
      <w:r w:rsidRPr="0012589C">
        <w:t>Arbitrate_Responses</w:t>
      </w:r>
      <w:proofErr w:type="spellEnd"/>
      <w:r>
        <w:t>’</w:t>
      </w:r>
    </w:p>
    <w:p w:rsidR="00BD794B" w:rsidRPr="00AA38E8" w:rsidRDefault="00BD794B" w:rsidP="00BD794B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3" w:name="_Toc426537169"/>
      <w:r w:rsidRPr="00AA38E8">
        <w:rPr>
          <w:rFonts w:ascii="Calibri" w:hAnsi="Calibri" w:cs="Calibri"/>
        </w:rPr>
        <w:t>Local Function #</w:t>
      </w:r>
      <w:r w:rsidR="00233B24">
        <w:rPr>
          <w:rFonts w:ascii="Calibri" w:hAnsi="Calibri" w:cs="Calibri"/>
        </w:rPr>
        <w:t>7</w:t>
      </w:r>
      <w:bookmarkEnd w:id="10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BD794B" w:rsidRPr="00AA38E8" w:rsidTr="00DC2D5B">
        <w:tc>
          <w:tcPr>
            <w:tcW w:w="177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D794B">
              <w:rPr>
                <w:rFonts w:cs="Calibri"/>
                <w:sz w:val="16"/>
              </w:rPr>
              <w:t>SetFaults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BD794B" w:rsidRPr="00AA38E8" w:rsidRDefault="00BD794B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BD794B" w:rsidRPr="00AA38E8" w:rsidRDefault="00BD794B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BD794B" w:rsidRPr="00AA38E8" w:rsidRDefault="00BD794B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D794B" w:rsidRPr="00AA38E8" w:rsidTr="00DC2D5B">
        <w:tc>
          <w:tcPr>
            <w:tcW w:w="177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D794B">
              <w:rPr>
                <w:rFonts w:cs="Calibri"/>
                <w:sz w:val="16"/>
              </w:rPr>
              <w:t>LoaSt_Cnt_T_enum</w:t>
            </w:r>
            <w:proofErr w:type="spellEnd"/>
          </w:p>
        </w:tc>
        <w:tc>
          <w:tcPr>
            <w:tcW w:w="1440" w:type="dxa"/>
          </w:tcPr>
          <w:p w:rsidR="00BD794B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LoaSt1</w:t>
            </w:r>
          </w:p>
        </w:tc>
        <w:tc>
          <w:tcPr>
            <w:tcW w:w="117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  <w:tr w:rsidR="00BD794B" w:rsidRPr="00AA38E8" w:rsidTr="00DC2D5B">
        <w:tc>
          <w:tcPr>
            <w:tcW w:w="177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BD794B" w:rsidRPr="0012589C" w:rsidRDefault="00BD794B" w:rsidP="00DC2D5B">
            <w:pPr>
              <w:spacing w:before="60"/>
              <w:rPr>
                <w:rFonts w:cs="Calibri"/>
                <w:sz w:val="16"/>
              </w:rPr>
            </w:pPr>
            <w:r w:rsidRPr="00BD794B">
              <w:rPr>
                <w:rFonts w:cs="Calibri"/>
                <w:sz w:val="16"/>
              </w:rPr>
              <w:t>HwTqIdptMin_Cnt_T_u08</w:t>
            </w:r>
          </w:p>
        </w:tc>
        <w:tc>
          <w:tcPr>
            <w:tcW w:w="144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BD794B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BD794B" w:rsidRPr="00AA38E8" w:rsidTr="00DC2D5B">
        <w:tc>
          <w:tcPr>
            <w:tcW w:w="177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BD794B" w:rsidRPr="0012589C" w:rsidRDefault="00BD794B" w:rsidP="00DC2D5B">
            <w:pPr>
              <w:spacing w:before="60"/>
              <w:rPr>
                <w:rFonts w:cs="Calibri"/>
                <w:sz w:val="16"/>
              </w:rPr>
            </w:pPr>
            <w:r w:rsidRPr="00BD794B">
              <w:rPr>
                <w:rFonts w:cs="Calibri"/>
                <w:sz w:val="16"/>
              </w:rPr>
              <w:t>MotAgIdptMin_Cnt_T_u08</w:t>
            </w:r>
          </w:p>
        </w:tc>
        <w:tc>
          <w:tcPr>
            <w:tcW w:w="144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BD794B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BD794B" w:rsidRPr="00AA38E8" w:rsidTr="00DC2D5B">
        <w:tc>
          <w:tcPr>
            <w:tcW w:w="177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BD794B" w:rsidRPr="0012589C" w:rsidRDefault="00BD794B" w:rsidP="00DC2D5B">
            <w:pPr>
              <w:spacing w:before="60"/>
              <w:rPr>
                <w:rFonts w:cs="Calibri"/>
                <w:sz w:val="16"/>
              </w:rPr>
            </w:pPr>
            <w:r w:rsidRPr="00BD794B">
              <w:rPr>
                <w:rFonts w:cs="Calibri"/>
                <w:sz w:val="16"/>
              </w:rPr>
              <w:t>CurrMeasIdptMin_Cnt_T_u08</w:t>
            </w:r>
          </w:p>
        </w:tc>
        <w:tc>
          <w:tcPr>
            <w:tcW w:w="144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BD794B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BD794B" w:rsidRPr="00AA38E8" w:rsidTr="00DC2D5B">
        <w:tc>
          <w:tcPr>
            <w:tcW w:w="177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BD794B" w:rsidRPr="0012589C" w:rsidRDefault="00BD794B" w:rsidP="00DC2D5B">
            <w:pPr>
              <w:spacing w:before="60"/>
              <w:rPr>
                <w:rFonts w:cs="Calibri"/>
                <w:sz w:val="16"/>
              </w:rPr>
            </w:pPr>
            <w:r w:rsidRPr="00BD794B">
              <w:rPr>
                <w:rFonts w:cs="Calibri"/>
                <w:sz w:val="16"/>
              </w:rPr>
              <w:t>IvtrIdptMin_Cnt_T_u08</w:t>
            </w:r>
          </w:p>
        </w:tc>
        <w:tc>
          <w:tcPr>
            <w:tcW w:w="144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7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BD794B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BD794B" w:rsidRPr="00AA38E8" w:rsidTr="00DC2D5B">
        <w:tc>
          <w:tcPr>
            <w:tcW w:w="177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</w:tcPr>
          <w:p w:rsidR="00BD794B" w:rsidRDefault="00BD794B" w:rsidP="00DC2D5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7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80" w:type="dxa"/>
          </w:tcPr>
          <w:p w:rsidR="00BD794B" w:rsidRPr="00AA38E8" w:rsidRDefault="00BD794B" w:rsidP="00DC2D5B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BD794B" w:rsidRDefault="00BD794B" w:rsidP="00BD794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4" w:name="_Toc426537170"/>
      <w:r>
        <w:rPr>
          <w:rFonts w:ascii="Calibri" w:hAnsi="Calibri" w:cs="Calibri"/>
        </w:rPr>
        <w:t>Design Rationale</w:t>
      </w:r>
      <w:bookmarkEnd w:id="104"/>
    </w:p>
    <w:p w:rsidR="00BD794B" w:rsidRPr="00602468" w:rsidRDefault="00BD794B" w:rsidP="00BD794B">
      <w:pPr>
        <w:rPr>
          <w:lang w:bidi="ar-SA"/>
        </w:rPr>
      </w:pPr>
      <w:r>
        <w:rPr>
          <w:lang w:bidi="ar-SA"/>
        </w:rPr>
        <w:t>None</w:t>
      </w:r>
    </w:p>
    <w:p w:rsidR="00BD794B" w:rsidRPr="00AA38E8" w:rsidRDefault="00BD794B" w:rsidP="00BD794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5" w:name="_Toc426537171"/>
      <w:r>
        <w:rPr>
          <w:rFonts w:ascii="Calibri" w:hAnsi="Calibri" w:cs="Calibri"/>
        </w:rPr>
        <w:t>Processing</w:t>
      </w:r>
      <w:bookmarkEnd w:id="105"/>
    </w:p>
    <w:p w:rsidR="00BD794B" w:rsidRDefault="00BD794B" w:rsidP="00BD794B">
      <w:r>
        <w:rPr>
          <w:rFonts w:cs="Calibri"/>
        </w:rPr>
        <w:t>This function corresponds to ‘</w:t>
      </w:r>
      <w:proofErr w:type="spellStart"/>
      <w:r w:rsidR="00233B24">
        <w:t>Set_Faults</w:t>
      </w:r>
      <w:proofErr w:type="spellEnd"/>
      <w:r>
        <w:t>’ block in FDD at ‘</w:t>
      </w:r>
      <w:r w:rsidRPr="0012589C">
        <w:t>SF049A_LoaMgr/</w:t>
      </w:r>
      <w:proofErr w:type="spellStart"/>
      <w:r w:rsidRPr="0012589C">
        <w:t>LoaMgr</w:t>
      </w:r>
      <w:proofErr w:type="spellEnd"/>
      <w:r w:rsidRPr="0012589C">
        <w:t>/LoaMgrPer1</w:t>
      </w:r>
      <w:r>
        <w:t>’</w:t>
      </w:r>
    </w:p>
    <w:p w:rsidR="00233B24" w:rsidRPr="00AA38E8" w:rsidRDefault="00233B24" w:rsidP="00233B2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6" w:name="_Toc426537172"/>
      <w:r w:rsidRPr="00AA38E8">
        <w:rPr>
          <w:rFonts w:ascii="Calibri" w:hAnsi="Calibri" w:cs="Calibri"/>
        </w:rPr>
        <w:lastRenderedPageBreak/>
        <w:t>Local Function #</w:t>
      </w:r>
      <w:r>
        <w:rPr>
          <w:rFonts w:ascii="Calibri" w:hAnsi="Calibri" w:cs="Calibri"/>
        </w:rPr>
        <w:t>8</w:t>
      </w:r>
      <w:bookmarkEnd w:id="10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3459"/>
        <w:gridCol w:w="1440"/>
        <w:gridCol w:w="1170"/>
        <w:gridCol w:w="1080"/>
      </w:tblGrid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45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33B24">
              <w:rPr>
                <w:rFonts w:cs="Calibri"/>
                <w:sz w:val="16"/>
              </w:rPr>
              <w:t>SwMtgtnEn</w:t>
            </w:r>
            <w:proofErr w:type="spellEnd"/>
          </w:p>
        </w:tc>
        <w:tc>
          <w:tcPr>
            <w:tcW w:w="1440" w:type="dxa"/>
            <w:shd w:val="pct30" w:color="FFFF00" w:fill="auto"/>
          </w:tcPr>
          <w:p w:rsidR="00233B24" w:rsidRPr="00AA38E8" w:rsidRDefault="00233B24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70" w:type="dxa"/>
            <w:shd w:val="pct30" w:color="FFFF00" w:fill="auto"/>
          </w:tcPr>
          <w:p w:rsidR="00233B24" w:rsidRPr="00AA38E8" w:rsidRDefault="00233B24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080" w:type="dxa"/>
            <w:shd w:val="pct30" w:color="FFFF00" w:fill="auto"/>
          </w:tcPr>
          <w:p w:rsidR="00233B24" w:rsidRPr="00AA38E8" w:rsidRDefault="00233B24" w:rsidP="00DC2D5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45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33B24">
              <w:rPr>
                <w:rFonts w:cs="Calibri"/>
                <w:sz w:val="16"/>
              </w:rPr>
              <w:t>HwTqLoaMtgtnEna_Cnt_T_lgc</w:t>
            </w:r>
            <w:proofErr w:type="spellEnd"/>
          </w:p>
        </w:tc>
        <w:tc>
          <w:tcPr>
            <w:tcW w:w="144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233B24" w:rsidRPr="0012589C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33B24">
              <w:rPr>
                <w:rFonts w:cs="Calibri"/>
                <w:sz w:val="16"/>
              </w:rPr>
              <w:t>MotAgLoaMtgtnEna_Cnt_T_lgc</w:t>
            </w:r>
            <w:proofErr w:type="spellEnd"/>
          </w:p>
        </w:tc>
        <w:tc>
          <w:tcPr>
            <w:tcW w:w="144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233B24" w:rsidRPr="0012589C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33B24">
              <w:rPr>
                <w:rFonts w:cs="Calibri"/>
                <w:sz w:val="16"/>
              </w:rPr>
              <w:t>CurrMeasLoaMtgtnEna_Cnt_T_lgc</w:t>
            </w:r>
            <w:proofErr w:type="spellEnd"/>
          </w:p>
        </w:tc>
        <w:tc>
          <w:tcPr>
            <w:tcW w:w="144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233B24" w:rsidRPr="0012589C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33B24">
              <w:rPr>
                <w:rFonts w:cs="Calibri"/>
                <w:sz w:val="16"/>
              </w:rPr>
              <w:t>IvtrLoaMtgtnEna_Cnt_T_lgc</w:t>
            </w:r>
            <w:proofErr w:type="spellEnd"/>
          </w:p>
        </w:tc>
        <w:tc>
          <w:tcPr>
            <w:tcW w:w="144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7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08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233B24" w:rsidRPr="0012589C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233B24">
              <w:rPr>
                <w:rFonts w:cs="Calibri"/>
                <w:sz w:val="16"/>
              </w:rPr>
              <w:t>LoaSca_Uls_T_f32</w:t>
            </w:r>
          </w:p>
        </w:tc>
        <w:tc>
          <w:tcPr>
            <w:tcW w:w="144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7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08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459" w:type="dxa"/>
          </w:tcPr>
          <w:p w:rsidR="00233B24" w:rsidRPr="00233B24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233B24">
              <w:rPr>
                <w:rFonts w:cs="Calibri"/>
                <w:sz w:val="16"/>
              </w:rPr>
              <w:t>LoaRateLim_UlsPerSec_T_f32</w:t>
            </w:r>
          </w:p>
        </w:tc>
        <w:tc>
          <w:tcPr>
            <w:tcW w:w="144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7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0.01</w:t>
            </w:r>
          </w:p>
        </w:tc>
        <w:tc>
          <w:tcPr>
            <w:tcW w:w="108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500</w:t>
            </w:r>
          </w:p>
        </w:tc>
      </w:tr>
      <w:tr w:rsidR="00233B24" w:rsidRPr="00AA38E8" w:rsidTr="00DC2D5B">
        <w:tc>
          <w:tcPr>
            <w:tcW w:w="177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459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</w:tcPr>
          <w:p w:rsidR="00233B24" w:rsidRDefault="00233B24" w:rsidP="00DC2D5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7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080" w:type="dxa"/>
          </w:tcPr>
          <w:p w:rsidR="00233B24" w:rsidRPr="00AA38E8" w:rsidRDefault="00233B24" w:rsidP="00DC2D5B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33B24" w:rsidRDefault="00233B24" w:rsidP="00233B2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7" w:name="_Toc426537173"/>
      <w:r>
        <w:rPr>
          <w:rFonts w:ascii="Calibri" w:hAnsi="Calibri" w:cs="Calibri"/>
        </w:rPr>
        <w:t>Design Rationale</w:t>
      </w:r>
      <w:bookmarkEnd w:id="107"/>
    </w:p>
    <w:p w:rsidR="00233B24" w:rsidRPr="00602468" w:rsidRDefault="00233B24" w:rsidP="00233B24">
      <w:pPr>
        <w:rPr>
          <w:lang w:bidi="ar-SA"/>
        </w:rPr>
      </w:pPr>
      <w:r>
        <w:rPr>
          <w:lang w:bidi="ar-SA"/>
        </w:rPr>
        <w:t>None</w:t>
      </w:r>
    </w:p>
    <w:p w:rsidR="00233B24" w:rsidRPr="00AA38E8" w:rsidRDefault="00233B24" w:rsidP="00233B2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8" w:name="_Toc426537174"/>
      <w:r>
        <w:rPr>
          <w:rFonts w:ascii="Calibri" w:hAnsi="Calibri" w:cs="Calibri"/>
        </w:rPr>
        <w:t>Processing</w:t>
      </w:r>
      <w:bookmarkEnd w:id="108"/>
    </w:p>
    <w:p w:rsidR="00BD794B" w:rsidRDefault="00233B24" w:rsidP="00BD794B">
      <w:r>
        <w:rPr>
          <w:rFonts w:cs="Calibri"/>
        </w:rPr>
        <w:t>This function corresponds to ‘</w:t>
      </w:r>
      <w:proofErr w:type="spellStart"/>
      <w:r>
        <w:t>SwMtgtn</w:t>
      </w:r>
      <w:proofErr w:type="spellEnd"/>
      <w:r>
        <w:t>’ block in FDD at ‘</w:t>
      </w:r>
      <w:r w:rsidRPr="00233B24">
        <w:t>SF049A_LoaMgr/</w:t>
      </w:r>
      <w:proofErr w:type="spellStart"/>
      <w:r w:rsidRPr="00233B24">
        <w:t>LoaMgr</w:t>
      </w:r>
      <w:proofErr w:type="spellEnd"/>
      <w:r w:rsidRPr="00233B24">
        <w:t>/LoaMgrPer1/</w:t>
      </w:r>
      <w:proofErr w:type="spellStart"/>
      <w:r w:rsidRPr="00233B24">
        <w:t>Assign_Scale</w:t>
      </w:r>
      <w:proofErr w:type="spellEnd"/>
      <w:r>
        <w:t xml:space="preserve">’. </w:t>
      </w:r>
    </w:p>
    <w:p w:rsidR="00233B24" w:rsidRPr="00233B24" w:rsidRDefault="00233B24" w:rsidP="00BD794B">
      <w:r>
        <w:t>Note that ‘</w:t>
      </w:r>
      <w:r w:rsidRPr="00233B24">
        <w:t>*LoaSca_Uls_T_f32’ and ‘*LoaRateLim_UlsPerSec_T_f32’ are the outputs of this function</w:t>
      </w:r>
      <w:r>
        <w:t>.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09" w:name="_Toc421011542"/>
      <w:bookmarkStart w:id="110" w:name="_Toc42653717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09"/>
      <w:bookmarkEnd w:id="110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1" w:name="_Toc418080076"/>
      <w:bookmarkStart w:id="112" w:name="_Toc421709921"/>
      <w:bookmarkStart w:id="113" w:name="_Toc426537176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11"/>
      <w:bookmarkEnd w:id="112"/>
      <w:bookmarkEnd w:id="113"/>
    </w:p>
    <w:p w:rsidR="00531B8C" w:rsidRDefault="009B7D1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4" w:name="_Toc382297449"/>
      <w:bookmarkStart w:id="115" w:name="_Toc418080077"/>
      <w:bookmarkStart w:id="116" w:name="_Toc421709922"/>
      <w:bookmarkStart w:id="117" w:name="_Toc426537177"/>
      <w:r w:rsidRPr="00E75CFE">
        <w:rPr>
          <w:rFonts w:ascii="Calibri" w:hAnsi="Calibri" w:cs="Calibri"/>
        </w:rPr>
        <w:lastRenderedPageBreak/>
        <w:t>UNIT TEST CONSIDERATION</w:t>
      </w:r>
      <w:bookmarkEnd w:id="114"/>
      <w:bookmarkEnd w:id="115"/>
      <w:bookmarkEnd w:id="116"/>
      <w:bookmarkEnd w:id="117"/>
    </w:p>
    <w:p w:rsidR="00531B8C" w:rsidRPr="00531B8C" w:rsidRDefault="009B7D1A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118" w:name="_Toc426537178"/>
      <w:r w:rsidRPr="00A158C7">
        <w:lastRenderedPageBreak/>
        <w:t>Abbreviations and Acronyms</w:t>
      </w:r>
      <w:bookmarkEnd w:id="1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19" w:name="_Toc426537179"/>
      <w:r w:rsidRPr="00A158C7">
        <w:lastRenderedPageBreak/>
        <w:t>Glossary</w:t>
      </w:r>
      <w:bookmarkEnd w:id="119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20" w:name="_Toc426537180"/>
      <w:r w:rsidRPr="00A158C7">
        <w:lastRenderedPageBreak/>
        <w:t>References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21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2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62460B" w:rsidP="00B758D2">
            <w:pPr>
              <w:keepNext/>
            </w:pPr>
            <w:hyperlink r:id="rId16" w:history="1">
              <w:bookmarkStart w:id="122" w:name="_Ref335300243"/>
              <w:r w:rsidR="00531B8C" w:rsidRPr="00FC427F">
                <w:t>Software Naming Conventions.doc</w:t>
              </w:r>
              <w:bookmarkEnd w:id="122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 w:rsidP="00B758D2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23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23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DC2D5B">
            <w:pPr>
              <w:keepNext/>
            </w:pPr>
            <w:r>
              <w:t xml:space="preserve">FDD : </w:t>
            </w:r>
            <w:r w:rsidRPr="00DC2D5B">
              <w:t>SF049A_LoaMgr_Design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60B" w:rsidRDefault="0062460B">
      <w:r>
        <w:separator/>
      </w:r>
    </w:p>
  </w:endnote>
  <w:endnote w:type="continuationSeparator" w:id="0">
    <w:p w:rsidR="0062460B" w:rsidRDefault="006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DC2D5B" w:rsidRPr="00B10816" w:rsidTr="00866672">
      <w:tc>
        <w:tcPr>
          <w:tcW w:w="1667" w:type="pct"/>
          <w:vAlign w:val="center"/>
        </w:tcPr>
        <w:p w:rsidR="00DC2D5B" w:rsidRPr="00B10816" w:rsidRDefault="00DC2D5B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Pr="00401A9E">
            <w:rPr>
              <w:sz w:val="16"/>
              <w:szCs w:val="16"/>
            </w:rPr>
            <w:t>LoaMgr</w:t>
          </w:r>
          <w:proofErr w:type="spellEnd"/>
          <w:r w:rsidR="00943402">
            <w:rPr>
              <w:sz w:val="16"/>
              <w:szCs w:val="16"/>
            </w:rPr>
            <w:t xml:space="preserve"> MDD</w:t>
          </w:r>
        </w:p>
        <w:p w:rsidR="00DC2D5B" w:rsidRPr="00B10816" w:rsidRDefault="00DC2D5B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DC2D5B" w:rsidRDefault="00DC2D5B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Aug 04, 2015</w:t>
          </w:r>
          <w:r>
            <w:rPr>
              <w:sz w:val="16"/>
              <w:szCs w:val="16"/>
            </w:rPr>
            <w:fldChar w:fldCharType="end"/>
          </w:r>
        </w:p>
        <w:p w:rsidR="00DC2D5B" w:rsidRPr="00B10816" w:rsidRDefault="00DC2D5B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C2D5B" w:rsidRPr="00B10816" w:rsidRDefault="00DC2D5B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DC2D5B" w:rsidRPr="00B10816" w:rsidRDefault="00DC2D5B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76D16">
            <w:rPr>
              <w:b/>
              <w:noProof/>
              <w:sz w:val="16"/>
              <w:szCs w:val="16"/>
            </w:rPr>
            <w:t>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76D16">
            <w:rPr>
              <w:b/>
              <w:noProof/>
              <w:sz w:val="16"/>
              <w:szCs w:val="16"/>
            </w:rPr>
            <w:t>18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DC2D5B" w:rsidRPr="00B10816" w:rsidRDefault="00DC2D5B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60B" w:rsidRDefault="0062460B">
      <w:r>
        <w:separator/>
      </w:r>
    </w:p>
  </w:footnote>
  <w:footnote w:type="continuationSeparator" w:id="0">
    <w:p w:rsidR="0062460B" w:rsidRDefault="00624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DC2D5B" w:rsidRPr="008969C4" w:rsidTr="00866672">
      <w:trPr>
        <w:trHeight w:val="438"/>
      </w:trPr>
      <w:tc>
        <w:tcPr>
          <w:tcW w:w="1443" w:type="pct"/>
        </w:tcPr>
        <w:p w:rsidR="00DC2D5B" w:rsidRPr="008969C4" w:rsidRDefault="00DC2D5B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DC2D5B" w:rsidRPr="00891F29" w:rsidRDefault="00DC2D5B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DC2D5B" w:rsidRDefault="00DC2D5B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DC2D5B" w:rsidRPr="008969C4" w:rsidRDefault="00DC2D5B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DC2D5B" w:rsidRDefault="00DC2D5B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201AB"/>
    <w:rsid w:val="00030567"/>
    <w:rsid w:val="00030607"/>
    <w:rsid w:val="000318E7"/>
    <w:rsid w:val="00034CF6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48A0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589C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1A9E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76D16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2460B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874B4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22A00"/>
    <w:rsid w:val="00C2356B"/>
    <w:rsid w:val="00C3002A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A61"/>
    <w:rsid w:val="00D13AA4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D0BD5"/>
    <w:rsid w:val="00785C66"/>
    <w:rsid w:val="00C42526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2CF64DF-D7B3-46EF-BB86-509D2BBF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345</TotalTime>
  <Pages>18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10974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Sarika Natu</cp:lastModifiedBy>
  <cp:revision>13</cp:revision>
  <cp:lastPrinted>2014-12-17T17:01:00Z</cp:lastPrinted>
  <dcterms:created xsi:type="dcterms:W3CDTF">2015-08-04T20:47:00Z</dcterms:created>
  <dcterms:modified xsi:type="dcterms:W3CDTF">2016-06-22T04:11:00Z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