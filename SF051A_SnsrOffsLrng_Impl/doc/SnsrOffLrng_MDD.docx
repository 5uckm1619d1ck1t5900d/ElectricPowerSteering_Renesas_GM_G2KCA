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48"/>
          <w:szCs w:val="48"/>
        </w:rPr>
        <w:alias w:val="Title"/>
        <w:tag w:val=""/>
        <w:id w:val="-74908585"/>
        <w:placeholder>
          <w:docPart w:val="D438346F4BD84121ACE8457F93C1DB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947A9A" w:rsidRDefault="00D229A6" w:rsidP="00665E4E">
          <w:pPr>
            <w:tabs>
              <w:tab w:val="left" w:pos="4320"/>
              <w:tab w:val="left" w:pos="8640"/>
            </w:tabs>
            <w:spacing w:before="1440" w:after="60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Module Design Document</w:t>
          </w:r>
        </w:p>
      </w:sdtContent>
    </w:sdt>
    <w:p w:rsidR="00D229A6" w:rsidRPr="00D229A6" w:rsidRDefault="00D229A6" w:rsidP="00D229A6">
      <w:pPr>
        <w:tabs>
          <w:tab w:val="left" w:pos="4320"/>
          <w:tab w:val="left" w:pos="8640"/>
        </w:tabs>
        <w:spacing w:after="0"/>
        <w:jc w:val="center"/>
        <w:rPr>
          <w:rFonts w:cs="Calibri"/>
          <w:b/>
          <w:sz w:val="48"/>
          <w:szCs w:val="48"/>
        </w:rPr>
      </w:pPr>
      <w:r w:rsidRPr="00D229A6">
        <w:rPr>
          <w:rFonts w:cs="Calibri"/>
          <w:b/>
          <w:sz w:val="48"/>
          <w:szCs w:val="48"/>
        </w:rPr>
        <w:t>For</w:t>
      </w:r>
    </w:p>
    <w:p w:rsidR="00D229A6" w:rsidRDefault="008071BE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>
        <w:rPr>
          <w:rFonts w:cs="Calibri"/>
          <w:b/>
          <w:sz w:val="48"/>
          <w:szCs w:val="48"/>
        </w:rPr>
        <w:t>Sensor Offset Learning</w:t>
      </w: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</w:p>
    <w:p w:rsidR="005E61CD" w:rsidRPr="007E0373" w:rsidRDefault="005E61CD" w:rsidP="007E0373">
      <w:pPr>
        <w:tabs>
          <w:tab w:val="left" w:pos="4320"/>
          <w:tab w:val="left" w:pos="8640"/>
        </w:tabs>
        <w:spacing w:before="120" w:after="360"/>
        <w:jc w:val="center"/>
        <w:rPr>
          <w:b/>
          <w:sz w:val="36"/>
        </w:rPr>
      </w:pPr>
      <w:r w:rsidRPr="007E0373">
        <w:rPr>
          <w:b/>
          <w:sz w:val="36"/>
        </w:rPr>
        <w:fldChar w:fldCharType="begin"/>
      </w:r>
      <w:r w:rsidRPr="007E0373">
        <w:rPr>
          <w:b/>
          <w:sz w:val="36"/>
        </w:rPr>
        <w:instrText xml:space="preserve"> DOCPROPERTY  "Release Date"  \* MERGEFORMAT </w:instrText>
      </w:r>
      <w:r w:rsidRPr="007E0373">
        <w:rPr>
          <w:b/>
          <w:sz w:val="36"/>
        </w:rPr>
        <w:fldChar w:fldCharType="separate"/>
      </w:r>
      <w:ins w:id="0" w:author="Nexteer Employee" w:date="2016-08-17T11:16:00Z">
        <w:r w:rsidR="007F59DD">
          <w:rPr>
            <w:b/>
            <w:sz w:val="36"/>
          </w:rPr>
          <w:t>August 17, 2016</w:t>
        </w:r>
      </w:ins>
      <w:del w:id="1" w:author="Nexteer Employee" w:date="2016-08-17T11:16:00Z">
        <w:r w:rsidR="008E78C6" w:rsidDel="007F59DD">
          <w:rPr>
            <w:b/>
            <w:sz w:val="36"/>
          </w:rPr>
          <w:delText>Mar 07, 2016</w:delText>
        </w:r>
      </w:del>
      <w:r w:rsidRPr="007E0373">
        <w:rPr>
          <w:b/>
          <w:sz w:val="36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>Prepared For:</w:t>
      </w:r>
    </w:p>
    <w:p w:rsidR="00AA61A8" w:rsidRPr="00A158C7" w:rsidRDefault="00F43F8E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for Group"  \* MERGEFORMAT </w:instrText>
      </w:r>
      <w:r>
        <w:rPr>
          <w:b/>
          <w:sz w:val="24"/>
        </w:rPr>
        <w:fldChar w:fldCharType="separate"/>
      </w:r>
      <w:r w:rsidR="00B8676D">
        <w:rPr>
          <w:b/>
          <w:sz w:val="24"/>
        </w:rPr>
        <w:t>Software Engineering</w:t>
      </w:r>
      <w:r>
        <w:rPr>
          <w:b/>
          <w:sz w:val="24"/>
        </w:rPr>
        <w:fldChar w:fldCharType="end"/>
      </w:r>
    </w:p>
    <w:p w:rsidR="00DE23CE" w:rsidRPr="00A158C7" w:rsidRDefault="007E0373" w:rsidP="00DE23CE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8676D">
        <w:rPr>
          <w:b/>
          <w:sz w:val="24"/>
        </w:rPr>
        <w:t>Nexteer</w:t>
      </w:r>
      <w:proofErr w:type="spellEnd"/>
      <w:r w:rsidR="00B8676D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>
        <w:rPr>
          <w:b/>
          <w:sz w:val="24"/>
        </w:rPr>
        <w:t>,</w:t>
      </w:r>
    </w:p>
    <w:p w:rsidR="007E0373" w:rsidRDefault="007E0373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8676D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</w:p>
    <w:p w:rsidR="00B81C1B" w:rsidRPr="00A158C7" w:rsidRDefault="00B81C1B" w:rsidP="007E0373">
      <w:pPr>
        <w:tabs>
          <w:tab w:val="left" w:pos="4320"/>
          <w:tab w:val="left" w:pos="8640"/>
        </w:tabs>
        <w:spacing w:before="960"/>
        <w:jc w:val="center"/>
        <w:rPr>
          <w:b/>
          <w:sz w:val="24"/>
        </w:rPr>
      </w:pPr>
      <w:r w:rsidRPr="00A158C7">
        <w:rPr>
          <w:b/>
          <w:sz w:val="24"/>
        </w:rPr>
        <w:t xml:space="preserve">Prepared By: </w:t>
      </w:r>
    </w:p>
    <w:p w:rsidR="00891F29" w:rsidRPr="00A158C7" w:rsidRDefault="0054769F" w:rsidP="00891F29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"Prepared by Group"  \* MERGEFORMAT </w:instrText>
      </w:r>
      <w:r>
        <w:rPr>
          <w:b/>
          <w:sz w:val="24"/>
        </w:rPr>
        <w:fldChar w:fldCharType="separate"/>
      </w:r>
      <w:r w:rsidR="00B8676D">
        <w:rPr>
          <w:b/>
          <w:sz w:val="24"/>
        </w:rPr>
        <w:t>SEPG</w:t>
      </w:r>
      <w:r>
        <w:rPr>
          <w:b/>
          <w:sz w:val="24"/>
        </w:rPr>
        <w:fldChar w:fldCharType="end"/>
      </w:r>
      <w:r w:rsidR="00891F29" w:rsidRPr="00A158C7">
        <w:rPr>
          <w:b/>
          <w:sz w:val="24"/>
        </w:rPr>
        <w:t>,</w:t>
      </w:r>
    </w:p>
    <w:p w:rsidR="0091328D" w:rsidRPr="00A158C7" w:rsidRDefault="007E0373" w:rsidP="0091328D">
      <w:pPr>
        <w:tabs>
          <w:tab w:val="left" w:pos="4320"/>
          <w:tab w:val="left" w:pos="8640"/>
        </w:tabs>
        <w:jc w:val="center"/>
        <w:rPr>
          <w:b/>
          <w:sz w:val="24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Company  \* MERGEFORMAT </w:instrText>
      </w:r>
      <w:r>
        <w:rPr>
          <w:b/>
          <w:sz w:val="24"/>
        </w:rPr>
        <w:fldChar w:fldCharType="separate"/>
      </w:r>
      <w:proofErr w:type="spellStart"/>
      <w:r w:rsidR="00B8676D">
        <w:rPr>
          <w:b/>
          <w:sz w:val="24"/>
        </w:rPr>
        <w:t>Nexteer</w:t>
      </w:r>
      <w:proofErr w:type="spellEnd"/>
      <w:r w:rsidR="00B8676D">
        <w:rPr>
          <w:b/>
          <w:sz w:val="24"/>
        </w:rPr>
        <w:t xml:space="preserve"> Automotive</w:t>
      </w:r>
      <w:r>
        <w:rPr>
          <w:b/>
          <w:sz w:val="24"/>
        </w:rPr>
        <w:fldChar w:fldCharType="end"/>
      </w:r>
      <w:r w:rsidR="00A365F0" w:rsidRPr="00A158C7">
        <w:rPr>
          <w:b/>
          <w:sz w:val="24"/>
        </w:rPr>
        <w:t>,</w:t>
      </w:r>
    </w:p>
    <w:p w:rsidR="00B81C1B" w:rsidRPr="006C2D7D" w:rsidRDefault="007E0373" w:rsidP="00480A9D">
      <w:pPr>
        <w:tabs>
          <w:tab w:val="left" w:pos="4320"/>
          <w:tab w:val="left" w:pos="8640"/>
        </w:tabs>
        <w:jc w:val="center"/>
        <w:rPr>
          <w:b/>
          <w:sz w:val="28"/>
          <w:szCs w:val="28"/>
          <w:u w:val="single"/>
        </w:rPr>
      </w:pP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DOCPROPERTY  Location  \* MERGEFORMAT </w:instrText>
      </w:r>
      <w:r>
        <w:rPr>
          <w:b/>
          <w:sz w:val="24"/>
        </w:rPr>
        <w:fldChar w:fldCharType="separate"/>
      </w:r>
      <w:r w:rsidR="00B8676D">
        <w:rPr>
          <w:b/>
          <w:sz w:val="24"/>
        </w:rPr>
        <w:t>Saginaw, MI, USA</w:t>
      </w:r>
      <w:r>
        <w:rPr>
          <w:b/>
          <w:sz w:val="24"/>
        </w:rPr>
        <w:fldChar w:fldCharType="end"/>
      </w:r>
      <w:r w:rsidR="00B81C1B" w:rsidRPr="00A158C7">
        <w:rPr>
          <w:b/>
          <w:sz w:val="23"/>
        </w:rPr>
        <w:br w:type="page"/>
      </w:r>
      <w:r w:rsidR="00393DBF">
        <w:rPr>
          <w:b/>
          <w:sz w:val="28"/>
          <w:szCs w:val="28"/>
          <w:u w:val="single"/>
        </w:rPr>
        <w:lastRenderedPageBreak/>
        <w:t>Change</w:t>
      </w:r>
      <w:r w:rsidR="00B81C1B" w:rsidRPr="006C2D7D">
        <w:rPr>
          <w:b/>
          <w:sz w:val="28"/>
          <w:szCs w:val="28"/>
          <w:u w:val="single"/>
        </w:rPr>
        <w:t xml:space="preserve"> History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140"/>
        <w:gridCol w:w="2160"/>
        <w:gridCol w:w="1440"/>
      </w:tblGrid>
      <w:tr w:rsidR="008071BE" w:rsidRPr="00AA38E8" w:rsidTr="00EC47FB">
        <w:tc>
          <w:tcPr>
            <w:tcW w:w="900" w:type="dxa"/>
          </w:tcPr>
          <w:p w:rsidR="008071BE" w:rsidRPr="00AA38E8" w:rsidRDefault="008071BE" w:rsidP="00556E04">
            <w:pPr>
              <w:jc w:val="center"/>
              <w:rPr>
                <w:rFonts w:cs="Calibri"/>
                <w:b/>
              </w:rPr>
            </w:pPr>
            <w:bookmarkStart w:id="2" w:name="_Toc348792978"/>
            <w:bookmarkStart w:id="3" w:name="_Toc348793074"/>
            <w:bookmarkStart w:id="4" w:name="_Toc348793965"/>
            <w:bookmarkStart w:id="5" w:name="_Toc349459173"/>
            <w:bookmarkStart w:id="6" w:name="_Toc349621609"/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4140" w:type="dxa"/>
          </w:tcPr>
          <w:p w:rsidR="008071BE" w:rsidRPr="00AA38E8" w:rsidRDefault="008071B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160" w:type="dxa"/>
          </w:tcPr>
          <w:p w:rsidR="008071BE" w:rsidRPr="00AA38E8" w:rsidRDefault="008071B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1440" w:type="dxa"/>
          </w:tcPr>
          <w:p w:rsidR="008071BE" w:rsidRPr="00AA38E8" w:rsidRDefault="008071BE" w:rsidP="00D229A6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071BE" w:rsidRPr="00AA38E8" w:rsidTr="00EC47FB">
        <w:tc>
          <w:tcPr>
            <w:tcW w:w="900" w:type="dxa"/>
          </w:tcPr>
          <w:p w:rsidR="008071BE" w:rsidRPr="00AA38E8" w:rsidRDefault="008071BE" w:rsidP="00556E0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4140" w:type="dxa"/>
          </w:tcPr>
          <w:p w:rsidR="008071BE" w:rsidRPr="00AA38E8" w:rsidRDefault="008071BE" w:rsidP="00D229A6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160" w:type="dxa"/>
          </w:tcPr>
          <w:p w:rsidR="008071BE" w:rsidRPr="00AA38E8" w:rsidRDefault="008071BE" w:rsidP="00D229A6">
            <w:pPr>
              <w:rPr>
                <w:rFonts w:cs="Calibri"/>
              </w:rPr>
            </w:pPr>
            <w:proofErr w:type="spellStart"/>
            <w:r>
              <w:rPr>
                <w:rFonts w:cs="Calibri"/>
              </w:rPr>
              <w:t>Selva</w:t>
            </w:r>
            <w:proofErr w:type="spellEnd"/>
            <w:r>
              <w:rPr>
                <w:rFonts w:cs="Calibri"/>
              </w:rPr>
              <w:t xml:space="preserve"> </w:t>
            </w:r>
            <w:proofErr w:type="spellStart"/>
            <w:r>
              <w:rPr>
                <w:rFonts w:cs="Calibri"/>
              </w:rPr>
              <w:t>Sengottaiyan</w:t>
            </w:r>
            <w:proofErr w:type="spellEnd"/>
          </w:p>
        </w:tc>
        <w:tc>
          <w:tcPr>
            <w:tcW w:w="1440" w:type="dxa"/>
          </w:tcPr>
          <w:p w:rsidR="008071BE" w:rsidRPr="00AA38E8" w:rsidRDefault="008071BE" w:rsidP="008071BE">
            <w:pPr>
              <w:rPr>
                <w:rFonts w:cs="Calibri"/>
              </w:rPr>
            </w:pPr>
            <w:r>
              <w:rPr>
                <w:rFonts w:cs="Calibri"/>
              </w:rPr>
              <w:t>07-Feb-2016</w:t>
            </w:r>
          </w:p>
        </w:tc>
      </w:tr>
      <w:tr w:rsidR="00EC47FB" w:rsidRPr="00AA38E8" w:rsidTr="00EC47FB">
        <w:tc>
          <w:tcPr>
            <w:tcW w:w="900" w:type="dxa"/>
          </w:tcPr>
          <w:p w:rsidR="00EC47FB" w:rsidRDefault="00EC47FB" w:rsidP="00556E0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4140" w:type="dxa"/>
          </w:tcPr>
          <w:p w:rsidR="00EC47FB" w:rsidRDefault="00EC47FB" w:rsidP="00D229A6">
            <w:pPr>
              <w:rPr>
                <w:rFonts w:cs="Calibri"/>
              </w:rPr>
            </w:pPr>
            <w:r>
              <w:rPr>
                <w:rFonts w:cs="Calibri"/>
              </w:rPr>
              <w:t>Updated as per FDD v 1.2.0</w:t>
            </w:r>
          </w:p>
        </w:tc>
        <w:tc>
          <w:tcPr>
            <w:tcW w:w="2160" w:type="dxa"/>
          </w:tcPr>
          <w:p w:rsidR="00EC47FB" w:rsidRDefault="00EC47FB" w:rsidP="00D229A6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1440" w:type="dxa"/>
          </w:tcPr>
          <w:p w:rsidR="00EC47FB" w:rsidRDefault="00EC47FB" w:rsidP="00EC47FB">
            <w:pPr>
              <w:rPr>
                <w:rFonts w:cs="Calibri"/>
              </w:rPr>
            </w:pPr>
            <w:r>
              <w:rPr>
                <w:rFonts w:cs="Calibri"/>
              </w:rPr>
              <w:t>07-Mar-2016</w:t>
            </w:r>
          </w:p>
        </w:tc>
      </w:tr>
      <w:tr w:rsidR="007F59DD" w:rsidRPr="00AA38E8" w:rsidTr="00EC47FB">
        <w:trPr>
          <w:ins w:id="7" w:author="Nexteer Employee" w:date="2016-08-17T11:16:00Z"/>
        </w:trPr>
        <w:tc>
          <w:tcPr>
            <w:tcW w:w="900" w:type="dxa"/>
          </w:tcPr>
          <w:p w:rsidR="007F59DD" w:rsidRDefault="007F59DD" w:rsidP="00556E04">
            <w:pPr>
              <w:rPr>
                <w:ins w:id="8" w:author="Nexteer Employee" w:date="2016-08-17T11:16:00Z"/>
                <w:rFonts w:cs="Calibri"/>
              </w:rPr>
            </w:pPr>
            <w:ins w:id="9" w:author="Nexteer Employee" w:date="2016-08-17T11:16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4140" w:type="dxa"/>
          </w:tcPr>
          <w:p w:rsidR="007F59DD" w:rsidRDefault="007F59DD" w:rsidP="00D229A6">
            <w:pPr>
              <w:rPr>
                <w:ins w:id="10" w:author="Nexteer Employee" w:date="2016-08-17T11:16:00Z"/>
                <w:rFonts w:cs="Calibri"/>
              </w:rPr>
            </w:pPr>
            <w:ins w:id="11" w:author="Nexteer Employee" w:date="2016-08-17T11:16:00Z">
              <w:r>
                <w:rPr>
                  <w:rFonts w:cs="Calibri"/>
                </w:rPr>
                <w:t>Updated graphical representation</w:t>
              </w:r>
            </w:ins>
          </w:p>
        </w:tc>
        <w:tc>
          <w:tcPr>
            <w:tcW w:w="2160" w:type="dxa"/>
          </w:tcPr>
          <w:p w:rsidR="007F59DD" w:rsidRDefault="007F59DD" w:rsidP="00D229A6">
            <w:pPr>
              <w:rPr>
                <w:ins w:id="12" w:author="Nexteer Employee" w:date="2016-08-17T11:16:00Z"/>
                <w:rFonts w:cs="Calibri"/>
              </w:rPr>
            </w:pPr>
            <w:ins w:id="13" w:author="Nexteer Employee" w:date="2016-08-17T11:16:00Z">
              <w:r>
                <w:rPr>
                  <w:rFonts w:cs="Calibri"/>
                </w:rPr>
                <w:t>Nick Saxton</w:t>
              </w:r>
            </w:ins>
          </w:p>
        </w:tc>
        <w:tc>
          <w:tcPr>
            <w:tcW w:w="1440" w:type="dxa"/>
          </w:tcPr>
          <w:p w:rsidR="007F59DD" w:rsidRDefault="007F59DD" w:rsidP="00EC47FB">
            <w:pPr>
              <w:rPr>
                <w:ins w:id="14" w:author="Nexteer Employee" w:date="2016-08-17T11:16:00Z"/>
                <w:rFonts w:cs="Calibri"/>
              </w:rPr>
            </w:pPr>
            <w:ins w:id="15" w:author="Nexteer Employee" w:date="2016-08-17T11:16:00Z">
              <w:r>
                <w:rPr>
                  <w:rFonts w:cs="Calibri"/>
                </w:rPr>
                <w:t>17-Aug-2016</w:t>
              </w:r>
            </w:ins>
          </w:p>
        </w:tc>
      </w:tr>
    </w:tbl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EE3BBC" w:rsidRPr="0060359A" w:rsidRDefault="00EE3BBC">
      <w:pPr>
        <w:spacing w:after="0"/>
        <w:rPr>
          <w:b/>
          <w:sz w:val="28"/>
          <w:szCs w:val="28"/>
        </w:rPr>
      </w:pPr>
      <w:r w:rsidRPr="0060359A">
        <w:rPr>
          <w:b/>
          <w:sz w:val="28"/>
          <w:szCs w:val="28"/>
        </w:rPr>
        <w:br w:type="page"/>
      </w:r>
    </w:p>
    <w:p w:rsidR="0060359A" w:rsidRDefault="0060359A">
      <w:pPr>
        <w:spacing w:after="0"/>
        <w:rPr>
          <w:b/>
          <w:sz w:val="28"/>
          <w:szCs w:val="28"/>
          <w:u w:val="single"/>
        </w:rPr>
      </w:pPr>
    </w:p>
    <w:p w:rsidR="00A71D1F" w:rsidRDefault="00891F29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r w:rsidRPr="00C728E9">
        <w:rPr>
          <w:sz w:val="32"/>
          <w:szCs w:val="32"/>
          <w:u w:val="single"/>
        </w:rPr>
        <w:t>Table of Contents</w:t>
      </w:r>
      <w:r w:rsidR="00E16D14">
        <w:rPr>
          <w:caps/>
          <w:sz w:val="32"/>
          <w:szCs w:val="32"/>
        </w:rPr>
        <w:fldChar w:fldCharType="begin"/>
      </w:r>
      <w:r w:rsidR="00E16D14" w:rsidRPr="00C728E9">
        <w:rPr>
          <w:caps/>
          <w:sz w:val="32"/>
          <w:szCs w:val="32"/>
        </w:rPr>
        <w:instrText xml:space="preserve"> TOC \o "2-3" \h \z \t "Heading 1,1,Heading 7,1" </w:instrText>
      </w:r>
      <w:r w:rsidR="00E16D14">
        <w:rPr>
          <w:caps/>
          <w:sz w:val="32"/>
          <w:szCs w:val="32"/>
        </w:rPr>
        <w:fldChar w:fldCharType="separate"/>
      </w:r>
      <w:hyperlink w:anchor="_Toc445196867" w:history="1">
        <w:r w:rsidR="00A71D1F" w:rsidRPr="00F2333C">
          <w:rPr>
            <w:rStyle w:val="Hyperlink"/>
          </w:rPr>
          <w:t>1</w:t>
        </w:r>
        <w:r w:rsidR="00A71D1F"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="00A71D1F" w:rsidRPr="00F2333C">
          <w:rPr>
            <w:rStyle w:val="Hyperlink"/>
          </w:rPr>
          <w:t>Introduction</w:t>
        </w:r>
        <w:r w:rsidR="00A71D1F">
          <w:rPr>
            <w:webHidden/>
          </w:rPr>
          <w:tab/>
        </w:r>
        <w:r w:rsidR="00A71D1F">
          <w:rPr>
            <w:webHidden/>
          </w:rPr>
          <w:fldChar w:fldCharType="begin"/>
        </w:r>
        <w:r w:rsidR="00A71D1F">
          <w:rPr>
            <w:webHidden/>
          </w:rPr>
          <w:instrText xml:space="preserve"> PAGEREF _Toc445196867 \h </w:instrText>
        </w:r>
        <w:r w:rsidR="00A71D1F">
          <w:rPr>
            <w:webHidden/>
          </w:rPr>
        </w:r>
        <w:r w:rsidR="00A71D1F">
          <w:rPr>
            <w:webHidden/>
          </w:rPr>
          <w:fldChar w:fldCharType="separate"/>
        </w:r>
        <w:r w:rsidR="00A71D1F">
          <w:rPr>
            <w:webHidden/>
          </w:rPr>
          <w:t>6</w:t>
        </w:r>
        <w:r w:rsidR="00A71D1F"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868" w:history="1">
        <w:r w:rsidRPr="00F2333C">
          <w:rPr>
            <w:rStyle w:val="Hyperlink"/>
            <w:rFonts w:ascii="Calibri" w:hAnsi="Calibri" w:cs="Calibri"/>
          </w:rPr>
          <w:t>2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 w:cs="Calibri"/>
          </w:rPr>
          <w:t>SnsrOffsLrng &amp; High-Level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869" w:history="1">
        <w:r w:rsidRPr="00F2333C">
          <w:rPr>
            <w:rStyle w:val="Hyperlink"/>
            <w:rFonts w:ascii="Calibri" w:hAnsi="Calibri" w:cs="Calibri"/>
          </w:rPr>
          <w:t>3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 w:cs="Calibri"/>
          </w:rPr>
          <w:t>Design details of software module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70" w:history="1">
        <w:r w:rsidRPr="00F2333C">
          <w:rPr>
            <w:rStyle w:val="Hyperlink"/>
            <w:rFonts w:cs="Calibri"/>
          </w:rPr>
          <w:t>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</w:rPr>
          <w:t>Graphical</w:t>
        </w:r>
        <w:r w:rsidRPr="00F2333C">
          <w:rPr>
            <w:rStyle w:val="Hyperlink"/>
            <w:rFonts w:cs="Calibri"/>
          </w:rPr>
          <w:t xml:space="preserve"> representation of SnsrOffsLrng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871" w:history="1">
        <w:r w:rsidRPr="00F2333C">
          <w:rPr>
            <w:rStyle w:val="Hyperlink"/>
            <w:rFonts w:ascii="Calibri" w:hAnsi="Calibri" w:cs="Calibri"/>
          </w:rPr>
          <w:t>4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 w:cs="Calibri"/>
          </w:rPr>
          <w:t>Constant Data Dictionary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72" w:history="1">
        <w:r w:rsidRPr="00F2333C">
          <w:rPr>
            <w:rStyle w:val="Hyperlink"/>
          </w:rPr>
          <w:t>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</w:rPr>
          <w:t>Program (fixed)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73" w:history="1">
        <w:r w:rsidRPr="00F2333C">
          <w:rPr>
            <w:rStyle w:val="Hyperlink"/>
          </w:rPr>
          <w:t>4.1.1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Embedded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874" w:history="1">
        <w:r w:rsidRPr="00F2333C">
          <w:rPr>
            <w:rStyle w:val="Hyperlink"/>
            <w:rFonts w:ascii="Calibri" w:hAnsi="Calibri" w:cs="Calibri"/>
          </w:rPr>
          <w:t>5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 w:cs="Calibri"/>
          </w:rPr>
          <w:t>Software Component Implementation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75" w:history="1">
        <w:r w:rsidRPr="00F2333C">
          <w:rPr>
            <w:rStyle w:val="Hyperlink"/>
          </w:rPr>
          <w:t>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</w:rPr>
          <w:t>Sub-Module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76" w:history="1">
        <w:r w:rsidRPr="00F2333C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  <w:rFonts w:cs="Calibri"/>
          </w:rPr>
          <w:t>Init: SnsrOffsLrngInit1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77" w:history="1">
        <w:r w:rsidRPr="00F2333C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78" w:history="1">
        <w:r w:rsidRPr="00F2333C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79" w:history="1">
        <w:r w:rsidRPr="00F2333C">
          <w:rPr>
            <w:rStyle w:val="Hyperlink"/>
            <w:rFonts w:cs="Calibri"/>
          </w:rPr>
          <w:t>5.1.2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  <w:rFonts w:cs="Calibri"/>
          </w:rPr>
          <w:t>Per: SnsrOffsLrngPer1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0" w:history="1">
        <w:r w:rsidRPr="00F2333C">
          <w:rPr>
            <w:rStyle w:val="Hyperlink"/>
            <w:rFonts w:cs="Calibri"/>
          </w:rPr>
          <w:t>5.1.2.1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1" w:history="1">
        <w:r w:rsidRPr="00F2333C">
          <w:rPr>
            <w:rStyle w:val="Hyperlink"/>
            <w:rFonts w:cs="Calibri"/>
          </w:rPr>
          <w:t>5.1.2.2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2" w:history="1">
        <w:r w:rsidRPr="00F2333C">
          <w:rPr>
            <w:rStyle w:val="Hyperlink"/>
            <w:rFonts w:cs="Calibri"/>
          </w:rPr>
          <w:t>5.1.2.3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3" w:history="1">
        <w:r w:rsidRPr="00F2333C">
          <w:rPr>
            <w:rStyle w:val="Hyperlink"/>
            <w:rFonts w:cs="Calibri"/>
          </w:rPr>
          <w:t>5.1.2.4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84" w:history="1">
        <w:r w:rsidRPr="00F2333C">
          <w:rPr>
            <w:rStyle w:val="Hyperlink"/>
            <w:rFonts w:cs="Calibri"/>
          </w:rPr>
          <w:t>5.1.1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  <w:rFonts w:cs="Calibri"/>
          </w:rPr>
          <w:t>Per: SnsrOffsLrngPer2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5" w:history="1">
        <w:r w:rsidRPr="00F2333C">
          <w:rPr>
            <w:rStyle w:val="Hyperlink"/>
            <w:rFonts w:cs="Calibri"/>
          </w:rPr>
          <w:t>5.1.1.1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6" w:history="1">
        <w:r w:rsidRPr="00F2333C">
          <w:rPr>
            <w:rStyle w:val="Hyperlink"/>
            <w:rFonts w:cs="Calibri"/>
          </w:rPr>
          <w:t>5.1.1.2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7" w:history="1">
        <w:r w:rsidRPr="00F2333C">
          <w:rPr>
            <w:rStyle w:val="Hyperlink"/>
            <w:rFonts w:cs="Calibri"/>
          </w:rPr>
          <w:t>5.1.1.3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8" w:history="1">
        <w:r w:rsidRPr="00F2333C">
          <w:rPr>
            <w:rStyle w:val="Hyperlink"/>
            <w:rFonts w:cs="Calibri"/>
          </w:rPr>
          <w:t>5.1.1.4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89" w:history="1">
        <w:r w:rsidRPr="00F2333C">
          <w:rPr>
            <w:rStyle w:val="Hyperlink"/>
          </w:rPr>
          <w:t>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</w:rPr>
          <w:t>Server Runables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90" w:history="1">
        <w:r w:rsidRPr="00F2333C">
          <w:rPr>
            <w:rStyle w:val="Hyperlink"/>
          </w:rPr>
          <w:t>5.2.1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SnsrOffsLrng_RstHwTq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1" w:history="1">
        <w:r w:rsidRPr="00F2333C">
          <w:rPr>
            <w:rStyle w:val="Hyperlink"/>
            <w:rFonts w:cs="Calibri"/>
          </w:rPr>
          <w:t>5.2.1.1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2" w:history="1">
        <w:r w:rsidRPr="00F2333C">
          <w:rPr>
            <w:rStyle w:val="Hyperlink"/>
            <w:rFonts w:cs="Calibri"/>
          </w:rPr>
          <w:t>5.2.1.2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3" w:history="1">
        <w:r w:rsidRPr="00F2333C">
          <w:rPr>
            <w:rStyle w:val="Hyperlink"/>
            <w:rFonts w:cs="Calibri"/>
          </w:rPr>
          <w:t>5.2.1.3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4" w:history="1">
        <w:r w:rsidRPr="00F2333C">
          <w:rPr>
            <w:rStyle w:val="Hyperlink"/>
            <w:rFonts w:cs="Calibri"/>
          </w:rPr>
          <w:t>5.2.1.4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895" w:history="1">
        <w:r w:rsidRPr="00F2333C">
          <w:rPr>
            <w:rStyle w:val="Hyperlink"/>
          </w:rPr>
          <w:t>5.2.2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SnsrOffsLrng_RstYawAndAg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6" w:history="1">
        <w:r w:rsidRPr="00F2333C">
          <w:rPr>
            <w:rStyle w:val="Hyperlink"/>
            <w:rFonts w:cs="Calibri"/>
          </w:rPr>
          <w:t>5.2.2.1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7" w:history="1">
        <w:r w:rsidRPr="00F2333C">
          <w:rPr>
            <w:rStyle w:val="Hyperlink"/>
            <w:rFonts w:cs="Calibri"/>
          </w:rPr>
          <w:t>5.2.2.2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8" w:history="1">
        <w:r w:rsidRPr="00F2333C">
          <w:rPr>
            <w:rStyle w:val="Hyperlink"/>
            <w:rFonts w:cs="Calibri"/>
          </w:rPr>
          <w:t>5.2.2.3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899" w:history="1">
        <w:r w:rsidRPr="00F2333C">
          <w:rPr>
            <w:rStyle w:val="Hyperlink"/>
            <w:rFonts w:cs="Calibri"/>
          </w:rPr>
          <w:t>5.2.2.4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_Toc445196899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00" w:history="1">
        <w:r w:rsidRPr="00F2333C">
          <w:rPr>
            <w:rStyle w:val="Hyperlink"/>
          </w:rPr>
          <w:t>5.2.3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SnsrOffsLrng_SetHwAgOffs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1" w:history="1">
        <w:r w:rsidRPr="00F2333C">
          <w:rPr>
            <w:rStyle w:val="Hyperlink"/>
            <w:rFonts w:cs="Calibri"/>
          </w:rPr>
          <w:t>5.2.3.1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2" w:history="1">
        <w:r w:rsidRPr="00F2333C">
          <w:rPr>
            <w:rStyle w:val="Hyperlink"/>
            <w:rFonts w:cs="Calibri"/>
          </w:rPr>
          <w:t>5.2.3.2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3" w:history="1">
        <w:r w:rsidRPr="00F2333C">
          <w:rPr>
            <w:rStyle w:val="Hyperlink"/>
            <w:rFonts w:cs="Calibri"/>
          </w:rPr>
          <w:t>5.2.3.3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4" w:history="1">
        <w:r w:rsidRPr="00F2333C">
          <w:rPr>
            <w:rStyle w:val="Hyperlink"/>
            <w:rFonts w:cs="Calibri"/>
          </w:rPr>
          <w:t>5.2.3.4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05" w:history="1">
        <w:r w:rsidRPr="00F2333C">
          <w:rPr>
            <w:rStyle w:val="Hyperlink"/>
          </w:rPr>
          <w:t>5.2.4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SnsrOffsLrng_GetHwAgOffs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6" w:history="1">
        <w:r w:rsidRPr="00F2333C">
          <w:rPr>
            <w:rStyle w:val="Hyperlink"/>
            <w:rFonts w:cs="Calibri"/>
          </w:rPr>
          <w:t>5.2.4.1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7" w:history="1">
        <w:r w:rsidRPr="00F2333C">
          <w:rPr>
            <w:rStyle w:val="Hyperlink"/>
            <w:rFonts w:cs="Calibri"/>
          </w:rPr>
          <w:t>5.2.4.2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8" w:history="1">
        <w:r w:rsidRPr="00F2333C">
          <w:rPr>
            <w:rStyle w:val="Hyperlink"/>
            <w:rFonts w:cs="Calibri"/>
          </w:rPr>
          <w:t>5.2.4.3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09" w:history="1">
        <w:r w:rsidRPr="00F2333C">
          <w:rPr>
            <w:rStyle w:val="Hyperlink"/>
            <w:rFonts w:cs="Calibri"/>
          </w:rPr>
          <w:t>5.2.4.4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10" w:history="1">
        <w:r w:rsidRPr="00F2333C">
          <w:rPr>
            <w:rStyle w:val="Hyperlink"/>
          </w:rPr>
          <w:t>5.2.5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SnsrOffsLrng_SetHwTqOffs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1" w:history="1">
        <w:r w:rsidRPr="00F2333C">
          <w:rPr>
            <w:rStyle w:val="Hyperlink"/>
            <w:rFonts w:cs="Calibri"/>
          </w:rPr>
          <w:t>5.2.5.1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2" w:history="1">
        <w:r w:rsidRPr="00F2333C">
          <w:rPr>
            <w:rStyle w:val="Hyperlink"/>
            <w:rFonts w:cs="Calibri"/>
          </w:rPr>
          <w:t>5.2.5.2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3" w:history="1">
        <w:r w:rsidRPr="00F2333C">
          <w:rPr>
            <w:rStyle w:val="Hyperlink"/>
            <w:rFonts w:cs="Calibri"/>
          </w:rPr>
          <w:t>5.2.5.3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4" w:history="1">
        <w:r w:rsidRPr="00F2333C">
          <w:rPr>
            <w:rStyle w:val="Hyperlink"/>
            <w:rFonts w:cs="Calibri"/>
          </w:rPr>
          <w:t>5.2.5.4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15" w:history="1">
        <w:r w:rsidRPr="00F2333C">
          <w:rPr>
            <w:rStyle w:val="Hyperlink"/>
          </w:rPr>
          <w:t>5.2.6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SnsrOffsLrng_GetHwTqOffs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6" w:history="1">
        <w:r w:rsidRPr="00F2333C">
          <w:rPr>
            <w:rStyle w:val="Hyperlink"/>
            <w:rFonts w:cs="Calibri"/>
          </w:rPr>
          <w:t>5.2.6.1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7" w:history="1">
        <w:r w:rsidRPr="00F2333C">
          <w:rPr>
            <w:rStyle w:val="Hyperlink"/>
            <w:rFonts w:cs="Calibri"/>
          </w:rPr>
          <w:t>5.2.6.2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8" w:history="1">
        <w:r w:rsidRPr="00F2333C">
          <w:rPr>
            <w:rStyle w:val="Hyperlink"/>
            <w:rFonts w:cs="Calibri"/>
          </w:rPr>
          <w:t>5.2.6.3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19" w:history="1">
        <w:r w:rsidRPr="00F2333C">
          <w:rPr>
            <w:rStyle w:val="Hyperlink"/>
            <w:rFonts w:cs="Calibri"/>
          </w:rPr>
          <w:t>5.2.6.4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20" w:history="1">
        <w:r w:rsidRPr="00F2333C">
          <w:rPr>
            <w:rStyle w:val="Hyperlink"/>
          </w:rPr>
          <w:t>5.2.7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SnsrOffsLrng_SetYawRateOffs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1" w:history="1">
        <w:r w:rsidRPr="00F2333C">
          <w:rPr>
            <w:rStyle w:val="Hyperlink"/>
            <w:rFonts w:cs="Calibri"/>
          </w:rPr>
          <w:t>5.2.7.1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2" w:history="1">
        <w:r w:rsidRPr="00F2333C">
          <w:rPr>
            <w:rStyle w:val="Hyperlink"/>
            <w:rFonts w:cs="Calibri"/>
          </w:rPr>
          <w:t>5.2.7.2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3" w:history="1">
        <w:r w:rsidRPr="00F2333C">
          <w:rPr>
            <w:rStyle w:val="Hyperlink"/>
            <w:rFonts w:cs="Calibri"/>
          </w:rPr>
          <w:t>5.2.7.3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4" w:history="1">
        <w:r w:rsidRPr="00F2333C">
          <w:rPr>
            <w:rStyle w:val="Hyperlink"/>
            <w:rFonts w:cs="Calibri"/>
          </w:rPr>
          <w:t>5.2.7.4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25" w:history="1">
        <w:r w:rsidRPr="00F2333C">
          <w:rPr>
            <w:rStyle w:val="Hyperlink"/>
          </w:rPr>
          <w:t>5.2.8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SnsrOffsLrng_GetYawRateOffs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6" w:history="1">
        <w:r w:rsidRPr="00F2333C">
          <w:rPr>
            <w:rStyle w:val="Hyperlink"/>
            <w:rFonts w:cs="Calibri"/>
          </w:rPr>
          <w:t>5.2.8.1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Design 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7" w:history="1">
        <w:r w:rsidRPr="00F2333C">
          <w:rPr>
            <w:rStyle w:val="Hyperlink"/>
            <w:rFonts w:cs="Calibri"/>
          </w:rPr>
          <w:t>5.2.8.2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Module Inputs to Local copies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8" w:history="1">
        <w:r w:rsidRPr="00F2333C">
          <w:rPr>
            <w:rStyle w:val="Hyperlink"/>
            <w:rFonts w:cs="Calibri"/>
          </w:rPr>
          <w:t>5.2.8.3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(Processing of function)………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29" w:history="1">
        <w:r w:rsidRPr="00F2333C">
          <w:rPr>
            <w:rStyle w:val="Hyperlink"/>
            <w:rFonts w:cs="Calibri"/>
          </w:rPr>
          <w:t>5.2.8.4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Store Local copy of outputs into Module Outputs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2"/>
        <w:rPr>
          <w:rFonts w:asciiTheme="minorHAnsi" w:eastAsiaTheme="minorEastAsia" w:hAnsiTheme="minorHAnsi"/>
          <w:color w:val="auto"/>
          <w:kern w:val="0"/>
          <w:szCs w:val="22"/>
        </w:rPr>
      </w:pPr>
      <w:hyperlink w:anchor="_Toc445196930" w:history="1">
        <w:r w:rsidRPr="00F2333C">
          <w:rPr>
            <w:rStyle w:val="Hyperlink"/>
            <w:rFonts w:cs="Calibri"/>
          </w:rPr>
          <w:t>5.3</w:t>
        </w:r>
        <w:r>
          <w:rPr>
            <w:rFonts w:asciiTheme="minorHAnsi" w:eastAsiaTheme="minorEastAsia" w:hAnsiTheme="minorHAnsi"/>
            <w:color w:val="auto"/>
            <w:kern w:val="0"/>
            <w:szCs w:val="22"/>
          </w:rPr>
          <w:tab/>
        </w:r>
        <w:r w:rsidRPr="00F2333C">
          <w:rPr>
            <w:rStyle w:val="Hyperlink"/>
            <w:rFonts w:cs="Calibri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3"/>
        <w:tabs>
          <w:tab w:val="left" w:pos="1200"/>
        </w:tabs>
        <w:rPr>
          <w:rFonts w:asciiTheme="minorHAnsi" w:eastAsiaTheme="minorEastAsia" w:hAnsiTheme="minorHAnsi"/>
          <w:color w:val="auto"/>
          <w:kern w:val="0"/>
          <w:sz w:val="22"/>
          <w:szCs w:val="22"/>
        </w:rPr>
      </w:pPr>
      <w:hyperlink w:anchor="_Toc445196931" w:history="1">
        <w:r w:rsidRPr="00F2333C">
          <w:rPr>
            <w:rStyle w:val="Hyperlink"/>
          </w:rPr>
          <w:t>5.3.1</w:t>
        </w:r>
        <w:r>
          <w:rPr>
            <w:rFonts w:asciiTheme="minorHAnsi" w:eastAsiaTheme="minorEastAsia" w:hAnsiTheme="minorHAnsi"/>
            <w:color w:val="auto"/>
            <w:kern w:val="0"/>
            <w:sz w:val="22"/>
            <w:szCs w:val="22"/>
          </w:rPr>
          <w:tab/>
        </w:r>
        <w:r w:rsidRPr="00F2333C">
          <w:rPr>
            <w:rStyle w:val="Hyperlink"/>
          </w:rPr>
          <w:t>Module Internal (Local)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932" w:history="1">
        <w:r w:rsidRPr="00F2333C">
          <w:rPr>
            <w:rStyle w:val="Hyperlink"/>
            <w:rFonts w:ascii="Calibri" w:hAnsi="Calibri" w:cs="Calibri"/>
          </w:rPr>
          <w:t>6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/>
          </w:rPr>
          <w:t>Known</w:t>
        </w:r>
        <w:r w:rsidRPr="00F2333C">
          <w:rPr>
            <w:rStyle w:val="Hyperlink"/>
            <w:rFonts w:ascii="Calibri" w:hAnsi="Calibri" w:cs="Calibri"/>
          </w:rPr>
          <w:t xml:space="preserve"> Limitations with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933" w:history="1">
        <w:r w:rsidRPr="00F2333C">
          <w:rPr>
            <w:rStyle w:val="Hyperlink"/>
            <w:rFonts w:ascii="Calibri" w:hAnsi="Calibri" w:cs="Calibri"/>
          </w:rPr>
          <w:t>7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  <w:rFonts w:ascii="Calibri" w:hAnsi="Calibri" w:cs="Calibri"/>
          </w:rPr>
          <w:t>UNIT TEST CONSIDERATION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934" w:history="1">
        <w:r w:rsidRPr="00F2333C">
          <w:rPr>
            <w:rStyle w:val="Hyperlink"/>
          </w:rPr>
          <w:t>Appendix A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</w:rPr>
          <w:t>Abbreviations and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935" w:history="1">
        <w:r w:rsidRPr="00F2333C">
          <w:rPr>
            <w:rStyle w:val="Hyperlink"/>
          </w:rPr>
          <w:t>Appendix B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</w:rPr>
          <w:t>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A71D1F" w:rsidRDefault="00A71D1F">
      <w:pPr>
        <w:pStyle w:val="TOC1"/>
        <w:tabs>
          <w:tab w:val="left" w:pos="1400"/>
        </w:tabs>
        <w:rPr>
          <w:rFonts w:eastAsiaTheme="minorEastAsia"/>
          <w:b w:val="0"/>
          <w:color w:val="auto"/>
          <w:kern w:val="0"/>
          <w:sz w:val="22"/>
          <w:szCs w:val="22"/>
          <w:lang w:val="en-US"/>
        </w:rPr>
      </w:pPr>
      <w:hyperlink w:anchor="_Toc445196936" w:history="1">
        <w:r w:rsidRPr="00F2333C">
          <w:rPr>
            <w:rStyle w:val="Hyperlink"/>
          </w:rPr>
          <w:t>Appendix C</w:t>
        </w:r>
        <w:r>
          <w:rPr>
            <w:rFonts w:eastAsiaTheme="minorEastAsia"/>
            <w:b w:val="0"/>
            <w:color w:val="auto"/>
            <w:kern w:val="0"/>
            <w:sz w:val="22"/>
            <w:szCs w:val="22"/>
            <w:lang w:val="en-US"/>
          </w:rPr>
          <w:tab/>
        </w:r>
        <w:r w:rsidRPr="00F2333C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_Toc445196936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07BA6" w:rsidRPr="00A158C7" w:rsidRDefault="00E16D14" w:rsidP="00E16D14">
      <w:pPr>
        <w:jc w:val="center"/>
      </w:pPr>
      <w:r>
        <w:rPr>
          <w:caps/>
        </w:rPr>
        <w:fldChar w:fldCharType="end"/>
      </w:r>
    </w:p>
    <w:p w:rsidR="00B81C1B" w:rsidRPr="00A158C7" w:rsidRDefault="00FE5DF5" w:rsidP="00B0024F">
      <w:pPr>
        <w:pStyle w:val="Heading1"/>
      </w:pPr>
      <w:bookmarkStart w:id="16" w:name="_Toc445196867"/>
      <w:r w:rsidRPr="00A158C7">
        <w:lastRenderedPageBreak/>
        <w:t>Introduction</w:t>
      </w:r>
      <w:bookmarkEnd w:id="16"/>
    </w:p>
    <w:p w:rsidR="00F95E33" w:rsidRPr="00A158C7" w:rsidRDefault="008071BE" w:rsidP="00E16D14">
      <w:r>
        <w:t>Refer the Design Subproject.</w:t>
      </w:r>
    </w:p>
    <w:p w:rsidR="00312179" w:rsidRDefault="008071BE" w:rsidP="00F43F8E">
      <w:pPr>
        <w:pStyle w:val="Heading1"/>
        <w:rPr>
          <w:rFonts w:ascii="Calibri" w:hAnsi="Calibri" w:cs="Calibri"/>
        </w:rPr>
      </w:pPr>
      <w:bookmarkStart w:id="17" w:name="_Toc406065228"/>
      <w:bookmarkStart w:id="18" w:name="_Toc445196868"/>
      <w:bookmarkEnd w:id="2"/>
      <w:bookmarkEnd w:id="3"/>
      <w:bookmarkEnd w:id="4"/>
      <w:bookmarkEnd w:id="5"/>
      <w:bookmarkEnd w:id="6"/>
      <w:proofErr w:type="spellStart"/>
      <w:r>
        <w:rPr>
          <w:rFonts w:ascii="Calibri" w:hAnsi="Calibri" w:cs="Calibri"/>
        </w:rPr>
        <w:lastRenderedPageBreak/>
        <w:t>SnsrOffsLrng</w:t>
      </w:r>
      <w:proofErr w:type="spellEnd"/>
      <w:r w:rsidR="002B094F">
        <w:rPr>
          <w:rFonts w:ascii="Calibri" w:hAnsi="Calibri" w:cs="Calibri"/>
        </w:rPr>
        <w:t xml:space="preserve"> </w:t>
      </w:r>
      <w:r w:rsidR="00D229A6">
        <w:rPr>
          <w:rFonts w:ascii="Calibri" w:hAnsi="Calibri" w:cs="Calibri"/>
        </w:rPr>
        <w:t xml:space="preserve">&amp; </w:t>
      </w:r>
      <w:r w:rsidR="00D229A6" w:rsidRPr="00AA38E8">
        <w:rPr>
          <w:rFonts w:ascii="Calibri" w:hAnsi="Calibri" w:cs="Calibri"/>
        </w:rPr>
        <w:t>High-Level Description</w:t>
      </w:r>
      <w:bookmarkEnd w:id="17"/>
      <w:bookmarkEnd w:id="18"/>
    </w:p>
    <w:p w:rsidR="008071BE" w:rsidRPr="00A158C7" w:rsidRDefault="008071BE" w:rsidP="008071BE">
      <w:r>
        <w:t>Refer the Design Subproject.</w:t>
      </w:r>
    </w:p>
    <w:p w:rsidR="00D229A6" w:rsidRDefault="00D229A6" w:rsidP="00D229A6">
      <w:pPr>
        <w:rPr>
          <w:rFonts w:cs="Calibri"/>
          <w:i/>
        </w:rPr>
      </w:pPr>
    </w:p>
    <w:p w:rsidR="00D229A6" w:rsidRDefault="00D229A6" w:rsidP="00D229A6">
      <w:pPr>
        <w:rPr>
          <w:rFonts w:cs="Calibri"/>
          <w:i/>
        </w:rPr>
      </w:pPr>
    </w:p>
    <w:p w:rsidR="00D229A6" w:rsidRPr="00AA38E8" w:rsidRDefault="00D229A6" w:rsidP="00D229A6">
      <w:pPr>
        <w:pStyle w:val="Heading1"/>
        <w:ind w:left="562" w:hanging="562"/>
        <w:rPr>
          <w:rFonts w:ascii="Calibri" w:hAnsi="Calibri" w:cs="Calibri"/>
        </w:rPr>
      </w:pPr>
      <w:bookmarkStart w:id="19" w:name="_Toc406065229"/>
      <w:bookmarkStart w:id="20" w:name="_Toc445196869"/>
      <w:r w:rsidRPr="00AA38E8">
        <w:rPr>
          <w:rFonts w:ascii="Calibri" w:hAnsi="Calibri" w:cs="Calibri"/>
        </w:rPr>
        <w:lastRenderedPageBreak/>
        <w:t>Design details of software module</w:t>
      </w:r>
      <w:bookmarkEnd w:id="19"/>
      <w:bookmarkEnd w:id="20"/>
    </w:p>
    <w:p w:rsidR="00D229A6" w:rsidRPr="00AA38E8" w:rsidRDefault="00D229A6" w:rsidP="00D229A6">
      <w:pPr>
        <w:pStyle w:val="Heading2"/>
        <w:rPr>
          <w:rFonts w:ascii="Calibri" w:hAnsi="Calibri" w:cs="Calibri"/>
        </w:rPr>
      </w:pPr>
      <w:bookmarkStart w:id="21" w:name="_Toc406065230"/>
      <w:bookmarkStart w:id="22" w:name="_Toc445196870"/>
      <w:r w:rsidRPr="00D229A6">
        <w:lastRenderedPageBreak/>
        <w:t>Graphical</w:t>
      </w:r>
      <w:r>
        <w:rPr>
          <w:rFonts w:ascii="Calibri" w:hAnsi="Calibri" w:cs="Calibri"/>
        </w:rPr>
        <w:t xml:space="preserve"> representation of </w:t>
      </w:r>
      <w:bookmarkEnd w:id="21"/>
      <w:proofErr w:type="spellStart"/>
      <w:r w:rsidR="008071BE">
        <w:rPr>
          <w:rFonts w:ascii="Calibri" w:hAnsi="Calibri" w:cs="Calibri"/>
        </w:rPr>
        <w:t>SnsrOffsLrng</w:t>
      </w:r>
      <w:bookmarkEnd w:id="22"/>
      <w:proofErr w:type="spellEnd"/>
    </w:p>
    <w:p w:rsidR="00D229A6" w:rsidRDefault="008E78C6" w:rsidP="00D229A6">
      <w:pPr>
        <w:rPr>
          <w:rFonts w:cs="Calibri"/>
          <w:i/>
        </w:rPr>
      </w:pPr>
      <w:del w:id="23" w:author="Nexteer Employee" w:date="2016-08-17T11:17:00Z">
        <w:r w:rsidDel="00F51B89">
          <w:rPr>
            <w:rFonts w:cs="Calibri"/>
            <w:i/>
            <w:noProof/>
            <w:lang w:bidi="ar-SA"/>
          </w:rPr>
          <w:lastRenderedPageBreak/>
          <w:drawing>
            <wp:inline distT="0" distB="0" distL="0" distR="0" wp14:anchorId="39902883" wp14:editId="6A6EFFAE">
              <wp:extent cx="4144488" cy="8205849"/>
              <wp:effectExtent l="0" t="0" r="889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-7471" b="-7471"/>
                      <a:stretch/>
                    </pic:blipFill>
                    <pic:spPr bwMode="auto">
                      <a:xfrm>
                        <a:off x="0" y="0"/>
                        <a:ext cx="4140200" cy="819735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24" w:author="Nexteer Employee" w:date="2016-08-17T11:17:00Z">
        <w:r w:rsidR="00F51B89">
          <w:rPr>
            <w:rFonts w:cs="Calibri"/>
            <w:i/>
            <w:noProof/>
            <w:lang w:bidi="ar-SA"/>
          </w:rPr>
          <w:lastRenderedPageBreak/>
          <w:drawing>
            <wp:inline distT="0" distB="0" distL="0" distR="0">
              <wp:extent cx="4353533" cy="8164065"/>
              <wp:effectExtent l="0" t="0" r="9525" b="889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ture.PNG"/>
                      <pic:cNvPicPr/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53533" cy="8164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bookmarkStart w:id="25" w:name="_GoBack"/>
      <w:bookmarkEnd w:id="25"/>
    </w:p>
    <w:p w:rsidR="002B094F" w:rsidRPr="00AC4CD8" w:rsidRDefault="002B094F" w:rsidP="00AC4CD8">
      <w:pPr>
        <w:pStyle w:val="Heading1"/>
        <w:ind w:left="562" w:hanging="562"/>
        <w:rPr>
          <w:rFonts w:ascii="Calibri" w:hAnsi="Calibri" w:cs="Calibri"/>
        </w:rPr>
      </w:pPr>
      <w:bookmarkStart w:id="26" w:name="_Toc338170479"/>
      <w:bookmarkStart w:id="27" w:name="_Toc375678228"/>
      <w:bookmarkStart w:id="28" w:name="_Toc418080062"/>
      <w:bookmarkStart w:id="29" w:name="_Toc421709912"/>
      <w:bookmarkStart w:id="30" w:name="_Toc445196871"/>
      <w:r w:rsidRPr="00AC4CD8">
        <w:rPr>
          <w:rFonts w:ascii="Calibri" w:hAnsi="Calibri" w:cs="Calibri"/>
        </w:rPr>
        <w:lastRenderedPageBreak/>
        <w:t>Constant Data Dictionary</w:t>
      </w:r>
      <w:bookmarkEnd w:id="26"/>
      <w:bookmarkEnd w:id="27"/>
      <w:bookmarkEnd w:id="28"/>
      <w:bookmarkEnd w:id="29"/>
      <w:bookmarkEnd w:id="30"/>
    </w:p>
    <w:p w:rsidR="00AC4CD8" w:rsidRPr="00DA5500" w:rsidRDefault="00AC4CD8" w:rsidP="00AC4CD8">
      <w:pPr>
        <w:pStyle w:val="Heading2"/>
        <w:spacing w:after="60"/>
        <w:rPr>
          <w:rFonts w:ascii="Calibri" w:hAnsi="Calibri"/>
        </w:rPr>
      </w:pPr>
      <w:bookmarkStart w:id="31" w:name="_Toc421011506"/>
      <w:bookmarkStart w:id="32" w:name="_Toc421786527"/>
      <w:bookmarkStart w:id="33" w:name="_Toc445196872"/>
      <w:bookmarkStart w:id="34" w:name="_Toc418080064"/>
      <w:r w:rsidRPr="00DA5500">
        <w:rPr>
          <w:rFonts w:ascii="Calibri" w:hAnsi="Calibri"/>
        </w:rPr>
        <w:t>Program (fixed) Constants</w:t>
      </w:r>
      <w:bookmarkEnd w:id="31"/>
      <w:bookmarkEnd w:id="32"/>
      <w:bookmarkEnd w:id="33"/>
    </w:p>
    <w:p w:rsidR="00AC4CD8" w:rsidRPr="00DA5500" w:rsidRDefault="00AC4CD8" w:rsidP="00AC4CD8">
      <w:pPr>
        <w:pStyle w:val="Heading3"/>
        <w:rPr>
          <w:rFonts w:ascii="Calibri" w:hAnsi="Calibri"/>
        </w:rPr>
      </w:pPr>
      <w:bookmarkStart w:id="35" w:name="_Toc445196873"/>
      <w:bookmarkEnd w:id="34"/>
      <w:r w:rsidRPr="00DA5500">
        <w:rPr>
          <w:rFonts w:ascii="Calibri" w:hAnsi="Calibri"/>
        </w:rPr>
        <w:t>Embedded Constants</w:t>
      </w:r>
      <w:bookmarkEnd w:id="35"/>
    </w:p>
    <w:p w:rsidR="00AC4CD8" w:rsidRPr="00987B4A" w:rsidRDefault="00AC4CD8" w:rsidP="00AC4CD8">
      <w:pPr>
        <w:pStyle w:val="Heading4"/>
        <w:rPr>
          <w:rFonts w:ascii="Calibri" w:hAnsi="Calibri"/>
        </w:rPr>
      </w:pPr>
      <w:r w:rsidRPr="00987B4A">
        <w:rPr>
          <w:rFonts w:ascii="Calibri" w:hAnsi="Calibri"/>
        </w:rPr>
        <w:t>Loc</w:t>
      </w:r>
      <w:r w:rsidRPr="002E3F2E">
        <w:rPr>
          <w:rFonts w:ascii="Calibri" w:hAnsi="Calibri"/>
        </w:rPr>
        <w:t>a</w:t>
      </w:r>
      <w:r w:rsidRPr="00987B4A">
        <w:rPr>
          <w:rFonts w:ascii="Calibri" w:hAnsi="Calibri"/>
        </w:rPr>
        <w:t>l Constants</w:t>
      </w:r>
    </w:p>
    <w:tbl>
      <w:tblPr>
        <w:tblpPr w:leftFromText="180" w:rightFromText="180" w:vertAnchor="text" w:tblpY="1"/>
        <w:tblOverlap w:val="never"/>
        <w:tblW w:w="82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888"/>
        <w:gridCol w:w="1710"/>
        <w:gridCol w:w="1225"/>
        <w:gridCol w:w="1385"/>
      </w:tblGrid>
      <w:tr w:rsidR="0000758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007584" w:rsidRPr="00AA38E8" w:rsidRDefault="0000758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00758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HWTQOFFSHILIM_HWNWTMTR_F32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HwNwtMtr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758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4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HWTQOFFSLOLIM_HWNWTMTR_F32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Default="009C3E54">
            <w:r w:rsidRPr="00F92E28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HwNwtMtr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-4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VEHYAWRATEOFFSHILIM_VEHDEGPERSEC_F32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Default="009C3E54">
            <w:r w:rsidRPr="00F92E28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VehDegPerSec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VEHYAWRATEOFFSLO</w:t>
            </w:r>
            <w:r w:rsidRPr="009C3E54">
              <w:rPr>
                <w:rFonts w:cs="Calibri"/>
                <w:sz w:val="16"/>
                <w:szCs w:val="16"/>
              </w:rPr>
              <w:t>LIM_VEHDEGPERSEC_F32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Default="009C3E54">
            <w:r w:rsidRPr="00F92E28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VehDegPerSec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-20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9C3E54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HWAGOFFSHILIM_HWDEG_F32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Default="009C3E54">
            <w:r w:rsidRPr="00F92E28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-30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9C3E54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HWAGOFFS</w:t>
            </w:r>
            <w:r>
              <w:rPr>
                <w:rFonts w:cs="Calibri"/>
                <w:sz w:val="16"/>
                <w:szCs w:val="16"/>
              </w:rPr>
              <w:t>LO</w:t>
            </w:r>
            <w:r w:rsidRPr="009C3E54">
              <w:rPr>
                <w:rFonts w:cs="Calibri"/>
                <w:sz w:val="16"/>
                <w:szCs w:val="16"/>
              </w:rPr>
              <w:t>LIM_HWDEG_F32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Default="009C3E54">
            <w:r w:rsidRPr="00F92E28">
              <w:rPr>
                <w:rFonts w:cs="Calibri"/>
                <w:sz w:val="16"/>
                <w:szCs w:val="16"/>
              </w:rPr>
              <w:t>Single precision float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HwDeg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-30</w:t>
            </w:r>
          </w:p>
        </w:tc>
      </w:tr>
      <w:tr w:rsidR="009C3E54" w:rsidRPr="00AA38E8" w:rsidTr="009C3E54">
        <w:tc>
          <w:tcPr>
            <w:tcW w:w="3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9C3E54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9C3E54">
              <w:rPr>
                <w:rFonts w:cs="Calibri"/>
                <w:sz w:val="16"/>
                <w:szCs w:val="16"/>
              </w:rPr>
              <w:t>MTRXSIZE_CNT_U08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  <w:tc>
          <w:tcPr>
            <w:tcW w:w="12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proofErr w:type="spellStart"/>
            <w:r>
              <w:rPr>
                <w:rFonts w:cs="Calibri"/>
                <w:sz w:val="16"/>
                <w:szCs w:val="16"/>
              </w:rPr>
              <w:t>Cnt</w:t>
            </w:r>
            <w:proofErr w:type="spellEnd"/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E54" w:rsidRPr="00AA38E8" w:rsidRDefault="009C3E54" w:rsidP="009C3E54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3</w:t>
            </w:r>
          </w:p>
        </w:tc>
      </w:tr>
    </w:tbl>
    <w:p w:rsidR="009C3E54" w:rsidRDefault="009C3E54" w:rsidP="002518E0">
      <w:pPr>
        <w:pStyle w:val="BodyText3"/>
        <w:rPr>
          <w:rFonts w:cs="Calibri"/>
          <w:sz w:val="20"/>
          <w:szCs w:val="20"/>
        </w:rPr>
      </w:pPr>
    </w:p>
    <w:p w:rsidR="009C3E54" w:rsidRDefault="009C3E54" w:rsidP="002518E0">
      <w:pPr>
        <w:pStyle w:val="BodyText3"/>
        <w:rPr>
          <w:rFonts w:cs="Calibri"/>
          <w:sz w:val="20"/>
          <w:szCs w:val="20"/>
        </w:rPr>
      </w:pPr>
    </w:p>
    <w:p w:rsidR="002B094F" w:rsidRPr="0048012A" w:rsidRDefault="009C3E54" w:rsidP="002518E0">
      <w:pPr>
        <w:pStyle w:val="BodyText3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br w:type="textWrapping" w:clear="all"/>
      </w:r>
    </w:p>
    <w:p w:rsidR="00AC4CD8" w:rsidRPr="00DA5500" w:rsidRDefault="00AC4CD8" w:rsidP="00AC4CD8">
      <w:pPr>
        <w:pStyle w:val="Heading1"/>
        <w:ind w:left="562" w:hanging="562"/>
        <w:rPr>
          <w:rFonts w:ascii="Calibri" w:hAnsi="Calibri" w:cs="Calibri"/>
        </w:rPr>
      </w:pPr>
      <w:bookmarkStart w:id="36" w:name="_Ref87065593"/>
      <w:bookmarkStart w:id="37" w:name="_Toc338170483"/>
      <w:bookmarkStart w:id="38" w:name="_Toc375678229"/>
      <w:bookmarkStart w:id="39" w:name="_Toc418080067"/>
      <w:bookmarkStart w:id="40" w:name="_Toc421786702"/>
      <w:bookmarkStart w:id="41" w:name="_Toc445196874"/>
      <w:r w:rsidRPr="00DA5500">
        <w:rPr>
          <w:rFonts w:ascii="Calibri" w:hAnsi="Calibri" w:cs="Calibri"/>
        </w:rPr>
        <w:lastRenderedPageBreak/>
        <w:t xml:space="preserve">Software </w:t>
      </w:r>
      <w:r>
        <w:rPr>
          <w:rFonts w:ascii="Calibri" w:hAnsi="Calibri" w:cs="Calibri"/>
        </w:rPr>
        <w:t>Component</w:t>
      </w:r>
      <w:r w:rsidRPr="00DA5500">
        <w:rPr>
          <w:rFonts w:ascii="Calibri" w:hAnsi="Calibri" w:cs="Calibri"/>
        </w:rPr>
        <w:t xml:space="preserve"> Implementation</w:t>
      </w:r>
      <w:bookmarkEnd w:id="36"/>
      <w:bookmarkEnd w:id="37"/>
      <w:bookmarkEnd w:id="38"/>
      <w:bookmarkEnd w:id="39"/>
      <w:bookmarkEnd w:id="40"/>
      <w:bookmarkEnd w:id="41"/>
    </w:p>
    <w:p w:rsidR="002B094F" w:rsidRPr="00987B4A" w:rsidRDefault="002B094F" w:rsidP="00007584">
      <w:pPr>
        <w:pStyle w:val="Heading2"/>
        <w:spacing w:after="60"/>
        <w:rPr>
          <w:rFonts w:ascii="Calibri" w:hAnsi="Calibri"/>
        </w:rPr>
      </w:pPr>
      <w:bookmarkStart w:id="42" w:name="_Toc338170484"/>
      <w:bookmarkStart w:id="43" w:name="_Toc418080068"/>
      <w:bookmarkStart w:id="44" w:name="_Toc421709916"/>
      <w:bookmarkStart w:id="45" w:name="_Toc445196875"/>
      <w:r w:rsidRPr="00007584">
        <w:rPr>
          <w:rFonts w:ascii="Calibri" w:hAnsi="Calibri"/>
        </w:rPr>
        <w:t>Sub</w:t>
      </w:r>
      <w:r w:rsidRPr="00987B4A">
        <w:rPr>
          <w:rFonts w:ascii="Calibri" w:hAnsi="Calibri"/>
        </w:rPr>
        <w:t>-Module Functions</w:t>
      </w:r>
      <w:bookmarkEnd w:id="42"/>
      <w:bookmarkEnd w:id="43"/>
      <w:bookmarkEnd w:id="44"/>
      <w:bookmarkEnd w:id="45"/>
    </w:p>
    <w:p w:rsidR="00007584" w:rsidRPr="00AA38E8" w:rsidRDefault="00007584" w:rsidP="008071BE">
      <w:pPr>
        <w:pStyle w:val="Heading3"/>
        <w:rPr>
          <w:rFonts w:ascii="Calibri" w:hAnsi="Calibri" w:cs="Calibri"/>
        </w:rPr>
      </w:pPr>
      <w:bookmarkStart w:id="46" w:name="_Toc421011514"/>
      <w:bookmarkStart w:id="47" w:name="_Toc445196876"/>
      <w:proofErr w:type="spellStart"/>
      <w:r w:rsidRPr="00AA38E8">
        <w:rPr>
          <w:rFonts w:ascii="Calibri" w:hAnsi="Calibri" w:cs="Calibri"/>
        </w:rPr>
        <w:t>Init</w:t>
      </w:r>
      <w:proofErr w:type="spellEnd"/>
      <w:r w:rsidRPr="00AA38E8">
        <w:rPr>
          <w:rFonts w:ascii="Calibri" w:hAnsi="Calibri" w:cs="Calibri"/>
        </w:rPr>
        <w:t xml:space="preserve">: </w:t>
      </w:r>
      <w:bookmarkEnd w:id="46"/>
      <w:r w:rsidR="008071BE" w:rsidRPr="008071BE">
        <w:rPr>
          <w:rFonts w:ascii="Calibri" w:hAnsi="Calibri" w:cs="Calibri"/>
          <w:sz w:val="28"/>
        </w:rPr>
        <w:t>SnsrOffsLrngInit1</w:t>
      </w:r>
      <w:bookmarkEnd w:id="47"/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48" w:name="_Toc421011515"/>
      <w:bookmarkStart w:id="49" w:name="_Toc445196877"/>
      <w:r w:rsidRPr="00AA38E8">
        <w:rPr>
          <w:rFonts w:ascii="Calibri" w:hAnsi="Calibri" w:cs="Calibri"/>
        </w:rPr>
        <w:t>Design Rationale</w:t>
      </w:r>
      <w:bookmarkEnd w:id="48"/>
      <w:bookmarkEnd w:id="49"/>
    </w:p>
    <w:p w:rsidR="00007584" w:rsidRPr="00A26934" w:rsidRDefault="008071BE" w:rsidP="00007584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007584" w:rsidRPr="00AA38E8" w:rsidRDefault="00007584" w:rsidP="00007584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0" w:name="_Toc421011516"/>
      <w:bookmarkStart w:id="51" w:name="_Toc445196878"/>
      <w:r w:rsidRPr="00AA38E8">
        <w:rPr>
          <w:rFonts w:ascii="Calibri" w:hAnsi="Calibri" w:cs="Calibri"/>
        </w:rPr>
        <w:t>Module Outputs</w:t>
      </w:r>
      <w:bookmarkEnd w:id="50"/>
      <w:bookmarkEnd w:id="51"/>
    </w:p>
    <w:p w:rsidR="008071BE" w:rsidRPr="00A26934" w:rsidRDefault="008071BE" w:rsidP="008071BE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007584" w:rsidRPr="00A26934" w:rsidRDefault="00007584" w:rsidP="00007584">
      <w:pPr>
        <w:rPr>
          <w:rFonts w:cs="Calibri"/>
          <w:i/>
        </w:rPr>
      </w:pPr>
    </w:p>
    <w:p w:rsidR="002B094F" w:rsidRPr="00007584" w:rsidRDefault="002B094F" w:rsidP="00007584">
      <w:pPr>
        <w:pStyle w:val="Heading3"/>
        <w:numPr>
          <w:ilvl w:val="0"/>
          <w:numId w:val="0"/>
        </w:numPr>
        <w:ind w:left="567"/>
        <w:rPr>
          <w:rFonts w:ascii="Calibri" w:hAnsi="Calibri"/>
        </w:rPr>
      </w:pPr>
    </w:p>
    <w:p w:rsidR="00DB3C1D" w:rsidRPr="00AA38E8" w:rsidRDefault="00DB3C1D" w:rsidP="00177849">
      <w:pPr>
        <w:pStyle w:val="Heading3"/>
        <w:rPr>
          <w:rFonts w:ascii="Calibri" w:hAnsi="Calibri" w:cs="Calibri"/>
        </w:rPr>
      </w:pPr>
      <w:bookmarkStart w:id="52" w:name="_Toc421011518"/>
      <w:bookmarkStart w:id="53" w:name="_Toc445196879"/>
      <w:r w:rsidRPr="00AA38E8">
        <w:rPr>
          <w:rFonts w:ascii="Calibri" w:hAnsi="Calibri" w:cs="Calibri"/>
        </w:rPr>
        <w:t xml:space="preserve">Per: </w:t>
      </w:r>
      <w:bookmarkEnd w:id="52"/>
      <w:r w:rsidR="00177849" w:rsidRPr="00177849">
        <w:rPr>
          <w:rFonts w:ascii="Calibri" w:hAnsi="Calibri" w:cs="Calibri"/>
          <w:sz w:val="28"/>
        </w:rPr>
        <w:t>SnsrOffsLrngPer1</w:t>
      </w:r>
      <w:bookmarkEnd w:id="53"/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4" w:name="_Toc421011519"/>
      <w:bookmarkStart w:id="55" w:name="_Toc445196880"/>
      <w:r w:rsidRPr="00AA38E8">
        <w:rPr>
          <w:rFonts w:ascii="Calibri" w:hAnsi="Calibri" w:cs="Calibri"/>
        </w:rPr>
        <w:t>Design Rationale</w:t>
      </w:r>
      <w:bookmarkEnd w:id="54"/>
      <w:bookmarkEnd w:id="55"/>
    </w:p>
    <w:p w:rsidR="00177849" w:rsidRPr="00A26934" w:rsidRDefault="00177849" w:rsidP="00177849">
      <w:pPr>
        <w:rPr>
          <w:rFonts w:cs="Calibri"/>
          <w:i/>
        </w:rPr>
      </w:pPr>
      <w:bookmarkStart w:id="56" w:name="_Toc421011520"/>
      <w:r>
        <w:rPr>
          <w:rFonts w:cs="Calibri"/>
          <w:i/>
        </w:rPr>
        <w:t xml:space="preserve">Refer the Design.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57" w:name="_Toc445196881"/>
      <w:r w:rsidRPr="00AA38E8">
        <w:rPr>
          <w:rFonts w:ascii="Calibri" w:hAnsi="Calibri" w:cs="Calibri"/>
        </w:rPr>
        <w:t>Store Module Inputs to Local copies</w:t>
      </w:r>
      <w:bookmarkEnd w:id="56"/>
      <w:bookmarkEnd w:id="57"/>
    </w:p>
    <w:p w:rsidR="00177849" w:rsidRPr="00A26934" w:rsidRDefault="00177849" w:rsidP="00177849">
      <w:pPr>
        <w:rPr>
          <w:rFonts w:cs="Calibri"/>
          <w:i/>
        </w:rPr>
      </w:pPr>
      <w:bookmarkStart w:id="58" w:name="_Toc421011521"/>
      <w:r>
        <w:rPr>
          <w:rFonts w:cs="Calibri"/>
          <w:i/>
        </w:rPr>
        <w:t xml:space="preserve">Refer the Design. </w:t>
      </w:r>
    </w:p>
    <w:p w:rsidR="00DB3C1D" w:rsidRPr="00AA38E8" w:rsidRDefault="00177849" w:rsidP="0017784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59" w:name="_Toc445196882"/>
      <w:r w:rsidR="00DB3C1D" w:rsidRPr="00AA38E8">
        <w:rPr>
          <w:rFonts w:ascii="Calibri" w:hAnsi="Calibri" w:cs="Calibri"/>
        </w:rPr>
        <w:t>(Processing of function)………</w:t>
      </w:r>
      <w:bookmarkEnd w:id="58"/>
      <w:bookmarkEnd w:id="59"/>
    </w:p>
    <w:p w:rsidR="00177849" w:rsidRPr="00A26934" w:rsidRDefault="00177849" w:rsidP="00177849">
      <w:pPr>
        <w:rPr>
          <w:rFonts w:cs="Calibri"/>
          <w:i/>
        </w:rPr>
      </w:pPr>
      <w:bookmarkStart w:id="60" w:name="_Toc421011522"/>
      <w:r>
        <w:rPr>
          <w:rFonts w:cs="Calibri"/>
          <w:i/>
        </w:rPr>
        <w:t xml:space="preserve">Refer the Design. </w:t>
      </w:r>
    </w:p>
    <w:p w:rsidR="00DB3C1D" w:rsidRPr="00AA38E8" w:rsidRDefault="00DB3C1D" w:rsidP="00DB3C1D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1" w:name="_Toc445196883"/>
      <w:r w:rsidRPr="00AA38E8">
        <w:rPr>
          <w:rFonts w:ascii="Calibri" w:hAnsi="Calibri" w:cs="Calibri"/>
        </w:rPr>
        <w:t>Store Local copy of outputs into Module Outputs</w:t>
      </w:r>
      <w:bookmarkEnd w:id="60"/>
      <w:bookmarkEnd w:id="61"/>
    </w:p>
    <w:p w:rsidR="00177849" w:rsidRPr="00A26934" w:rsidRDefault="00177849" w:rsidP="00177849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Pr="00177849" w:rsidRDefault="00177849" w:rsidP="00177849">
      <w:pPr>
        <w:pStyle w:val="Heading3"/>
        <w:numPr>
          <w:ilvl w:val="2"/>
          <w:numId w:val="22"/>
        </w:numPr>
        <w:rPr>
          <w:rFonts w:ascii="Calibri" w:hAnsi="Calibri" w:cs="Calibri"/>
        </w:rPr>
      </w:pPr>
      <w:bookmarkStart w:id="62" w:name="_Toc445196884"/>
      <w:r w:rsidRPr="00177849">
        <w:rPr>
          <w:rFonts w:ascii="Calibri" w:hAnsi="Calibri" w:cs="Calibri"/>
        </w:rPr>
        <w:t xml:space="preserve">Per: </w:t>
      </w:r>
      <w:r w:rsidRPr="00177849">
        <w:rPr>
          <w:rFonts w:ascii="Calibri" w:hAnsi="Calibri" w:cs="Calibri"/>
          <w:sz w:val="28"/>
        </w:rPr>
        <w:t>SnsrOffsLrngPer</w:t>
      </w:r>
      <w:r>
        <w:rPr>
          <w:rFonts w:ascii="Calibri" w:hAnsi="Calibri" w:cs="Calibri"/>
          <w:sz w:val="28"/>
        </w:rPr>
        <w:t>2</w:t>
      </w:r>
      <w:bookmarkEnd w:id="62"/>
    </w:p>
    <w:p w:rsidR="00177849" w:rsidRPr="00AA38E8" w:rsidRDefault="00177849" w:rsidP="0017784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3" w:name="_Toc445196885"/>
      <w:r w:rsidRPr="00AA38E8">
        <w:rPr>
          <w:rFonts w:ascii="Calibri" w:hAnsi="Calibri" w:cs="Calibri"/>
        </w:rPr>
        <w:t>Design Rationale</w:t>
      </w:r>
      <w:bookmarkEnd w:id="63"/>
    </w:p>
    <w:p w:rsidR="00177849" w:rsidRPr="00A26934" w:rsidRDefault="00177849" w:rsidP="00177849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Pr="00AA38E8" w:rsidRDefault="00177849" w:rsidP="0017784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4" w:name="_Toc445196886"/>
      <w:r w:rsidRPr="00AA38E8">
        <w:rPr>
          <w:rFonts w:ascii="Calibri" w:hAnsi="Calibri" w:cs="Calibri"/>
        </w:rPr>
        <w:t>Store Module Inputs to Local copies</w:t>
      </w:r>
      <w:bookmarkEnd w:id="64"/>
    </w:p>
    <w:p w:rsidR="00177849" w:rsidRPr="00A26934" w:rsidRDefault="00177849" w:rsidP="00177849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Pr="00AA38E8" w:rsidRDefault="00177849" w:rsidP="0017784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65" w:name="_Toc445196887"/>
      <w:r w:rsidRPr="00AA38E8">
        <w:rPr>
          <w:rFonts w:ascii="Calibri" w:hAnsi="Calibri" w:cs="Calibri"/>
        </w:rPr>
        <w:t>(Processing of function)………</w:t>
      </w:r>
      <w:bookmarkEnd w:id="65"/>
    </w:p>
    <w:p w:rsidR="00177849" w:rsidRPr="00A26934" w:rsidRDefault="00177849" w:rsidP="00177849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Pr="00AA38E8" w:rsidRDefault="00177849" w:rsidP="00177849">
      <w:pPr>
        <w:pStyle w:val="Heading2"/>
        <w:numPr>
          <w:ilvl w:val="3"/>
          <w:numId w:val="11"/>
        </w:numPr>
        <w:spacing w:after="60"/>
        <w:rPr>
          <w:rFonts w:ascii="Calibri" w:hAnsi="Calibri" w:cs="Calibri"/>
        </w:rPr>
      </w:pPr>
      <w:bookmarkStart w:id="66" w:name="_Toc445196888"/>
      <w:r w:rsidRPr="00AA38E8">
        <w:rPr>
          <w:rFonts w:ascii="Calibri" w:hAnsi="Calibri" w:cs="Calibri"/>
        </w:rPr>
        <w:t>Store Local copy of outputs into Module Outputs</w:t>
      </w:r>
      <w:bookmarkEnd w:id="66"/>
    </w:p>
    <w:p w:rsidR="00177849" w:rsidRPr="00A26934" w:rsidRDefault="00177849" w:rsidP="00177849">
      <w:pPr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8C6874" w:rsidRDefault="008C6874" w:rsidP="002B094F">
      <w:pPr>
        <w:pStyle w:val="BodyText"/>
        <w:rPr>
          <w:rFonts w:ascii="Calibri" w:hAnsi="Calibri" w:cs="Calibri"/>
          <w:sz w:val="20"/>
        </w:rPr>
      </w:pPr>
    </w:p>
    <w:p w:rsidR="002B094F" w:rsidRPr="008C6874" w:rsidRDefault="008C6874" w:rsidP="008C6874">
      <w:pPr>
        <w:pStyle w:val="Heading2"/>
        <w:spacing w:after="60"/>
        <w:rPr>
          <w:rFonts w:ascii="Calibri" w:hAnsi="Calibri"/>
        </w:rPr>
      </w:pPr>
      <w:bookmarkStart w:id="67" w:name="_Toc445196889"/>
      <w:r>
        <w:rPr>
          <w:rFonts w:ascii="Calibri" w:hAnsi="Calibri"/>
        </w:rPr>
        <w:lastRenderedPageBreak/>
        <w:t xml:space="preserve">Server </w:t>
      </w:r>
      <w:proofErr w:type="spellStart"/>
      <w:r>
        <w:rPr>
          <w:rFonts w:ascii="Calibri" w:hAnsi="Calibri"/>
        </w:rPr>
        <w:t>R</w:t>
      </w:r>
      <w:r w:rsidRPr="008C6874">
        <w:rPr>
          <w:rFonts w:ascii="Calibri" w:hAnsi="Calibri"/>
        </w:rPr>
        <w:t>unables</w:t>
      </w:r>
      <w:bookmarkEnd w:id="67"/>
      <w:proofErr w:type="spellEnd"/>
      <w:r w:rsidR="002B094F" w:rsidRPr="008C6874">
        <w:rPr>
          <w:rFonts w:ascii="Calibri" w:hAnsi="Calibri"/>
        </w:rPr>
        <w:t xml:space="preserve"> </w:t>
      </w:r>
    </w:p>
    <w:p w:rsidR="00177849" w:rsidRPr="007E0324" w:rsidRDefault="00177849" w:rsidP="007E0324">
      <w:pPr>
        <w:pStyle w:val="Heading3"/>
      </w:pPr>
      <w:bookmarkStart w:id="68" w:name="_Toc382301471"/>
      <w:bookmarkStart w:id="69" w:name="_Toc383698997"/>
      <w:bookmarkStart w:id="70" w:name="_Toc445196890"/>
      <w:bookmarkStart w:id="71" w:name="_Toc338170485"/>
      <w:bookmarkStart w:id="72" w:name="_Toc418080074"/>
      <w:bookmarkStart w:id="73" w:name="_Toc421709919"/>
      <w:bookmarkEnd w:id="68"/>
      <w:bookmarkEnd w:id="69"/>
      <w:proofErr w:type="spellStart"/>
      <w:r w:rsidRPr="007E0324">
        <w:t>SnsrOffsLrng_RstHwTq</w:t>
      </w:r>
      <w:bookmarkEnd w:id="70"/>
      <w:proofErr w:type="spellEnd"/>
    </w:p>
    <w:p w:rsidR="007E0324" w:rsidRPr="00AA38E8" w:rsidRDefault="007E0324" w:rsidP="007E0324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74" w:name="_Toc445196891"/>
      <w:r w:rsidRPr="00AA38E8">
        <w:rPr>
          <w:rFonts w:ascii="Calibri" w:hAnsi="Calibri" w:cs="Calibri"/>
        </w:rPr>
        <w:t>Design Rationale</w:t>
      </w:r>
      <w:bookmarkEnd w:id="74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75" w:name="_Toc445196892"/>
      <w:r w:rsidRPr="00AA38E8">
        <w:rPr>
          <w:rFonts w:ascii="Calibri" w:hAnsi="Calibri" w:cs="Calibri"/>
        </w:rPr>
        <w:t>Store Module Inputs to Local copies</w:t>
      </w:r>
      <w:bookmarkEnd w:id="75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76" w:name="_Toc445196893"/>
      <w:r w:rsidRPr="00AA38E8">
        <w:rPr>
          <w:rFonts w:ascii="Calibri" w:hAnsi="Calibri" w:cs="Calibri"/>
        </w:rPr>
        <w:t>(Processing of function)………</w:t>
      </w:r>
      <w:bookmarkEnd w:id="76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77" w:name="_Toc445196894"/>
      <w:r w:rsidRPr="00AA38E8">
        <w:rPr>
          <w:rFonts w:ascii="Calibri" w:hAnsi="Calibri" w:cs="Calibri"/>
        </w:rPr>
        <w:t>Store Local copy of outputs into Module Outputs</w:t>
      </w:r>
      <w:bookmarkEnd w:id="77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Pr="007E0324" w:rsidRDefault="00177849" w:rsidP="007E0324">
      <w:pPr>
        <w:pStyle w:val="Heading3"/>
        <w:tabs>
          <w:tab w:val="clear" w:pos="567"/>
          <w:tab w:val="num" w:pos="1017"/>
        </w:tabs>
        <w:ind w:left="1017"/>
      </w:pPr>
      <w:bookmarkStart w:id="78" w:name="_Toc445196895"/>
      <w:proofErr w:type="spellStart"/>
      <w:r w:rsidRPr="007E0324">
        <w:t>SnsrOffsLrng_RstYawAndAg</w:t>
      </w:r>
      <w:bookmarkEnd w:id="78"/>
      <w:proofErr w:type="spellEnd"/>
    </w:p>
    <w:p w:rsidR="007E0324" w:rsidRPr="00AA38E8" w:rsidRDefault="007E0324" w:rsidP="007E0324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79" w:name="_Toc445196896"/>
      <w:r w:rsidRPr="00AA38E8">
        <w:rPr>
          <w:rFonts w:ascii="Calibri" w:hAnsi="Calibri" w:cs="Calibri"/>
        </w:rPr>
        <w:t>Design Rationale</w:t>
      </w:r>
      <w:bookmarkEnd w:id="79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80" w:name="_Toc445196897"/>
      <w:r w:rsidRPr="00AA38E8">
        <w:rPr>
          <w:rFonts w:ascii="Calibri" w:hAnsi="Calibri" w:cs="Calibri"/>
        </w:rPr>
        <w:t>Store Module Inputs to Local copies</w:t>
      </w:r>
      <w:bookmarkEnd w:id="80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81" w:name="_Toc445196898"/>
      <w:r w:rsidRPr="00AA38E8">
        <w:rPr>
          <w:rFonts w:ascii="Calibri" w:hAnsi="Calibri" w:cs="Calibri"/>
        </w:rPr>
        <w:t>(Processing of function)………</w:t>
      </w:r>
      <w:bookmarkEnd w:id="81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82" w:name="_Toc445196899"/>
      <w:r w:rsidRPr="00AA38E8">
        <w:rPr>
          <w:rFonts w:ascii="Calibri" w:hAnsi="Calibri" w:cs="Calibri"/>
        </w:rPr>
        <w:t>Store Local copy of outputs into Module Outputs</w:t>
      </w:r>
      <w:bookmarkEnd w:id="82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177849" w:rsidRDefault="00177849" w:rsidP="00177849">
      <w:pPr>
        <w:pStyle w:val="BodyText"/>
        <w:rPr>
          <w:rFonts w:ascii="Calibri" w:hAnsi="Calibri" w:cs="Calibri"/>
          <w:sz w:val="20"/>
        </w:rPr>
      </w:pPr>
    </w:p>
    <w:p w:rsidR="00177849" w:rsidRPr="00351F20" w:rsidRDefault="00177849" w:rsidP="007E0324">
      <w:pPr>
        <w:pStyle w:val="Heading3"/>
        <w:tabs>
          <w:tab w:val="clear" w:pos="567"/>
          <w:tab w:val="num" w:pos="1017"/>
        </w:tabs>
        <w:ind w:left="1017"/>
      </w:pPr>
      <w:bookmarkStart w:id="83" w:name="_Toc445196900"/>
      <w:proofErr w:type="spellStart"/>
      <w:r w:rsidRPr="007E0324">
        <w:t>SnsrOffsLrng</w:t>
      </w:r>
      <w:r w:rsidRPr="007C5B14">
        <w:t>_</w:t>
      </w:r>
      <w:r w:rsidRPr="007E0324">
        <w:t>SetHwAgOffs</w:t>
      </w:r>
      <w:bookmarkEnd w:id="83"/>
      <w:proofErr w:type="spellEnd"/>
    </w:p>
    <w:p w:rsidR="007E0324" w:rsidRPr="00AA38E8" w:rsidRDefault="007E0324" w:rsidP="007E0324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84" w:name="_Toc445196901"/>
      <w:r w:rsidRPr="00AA38E8">
        <w:rPr>
          <w:rFonts w:ascii="Calibri" w:hAnsi="Calibri" w:cs="Calibri"/>
        </w:rPr>
        <w:t>Design Rationale</w:t>
      </w:r>
      <w:bookmarkEnd w:id="84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85" w:name="_Toc445196902"/>
      <w:r w:rsidRPr="00AA38E8">
        <w:rPr>
          <w:rFonts w:ascii="Calibri" w:hAnsi="Calibri" w:cs="Calibri"/>
        </w:rPr>
        <w:t>Store Module Inputs to Local copies</w:t>
      </w:r>
      <w:bookmarkEnd w:id="85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86" w:name="_Toc445196903"/>
      <w:r w:rsidRPr="00AA38E8">
        <w:rPr>
          <w:rFonts w:ascii="Calibri" w:hAnsi="Calibri" w:cs="Calibri"/>
        </w:rPr>
        <w:t>(Processing of function)………</w:t>
      </w:r>
      <w:bookmarkEnd w:id="86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87" w:name="_Toc445196904"/>
      <w:r w:rsidRPr="00AA38E8">
        <w:rPr>
          <w:rFonts w:ascii="Calibri" w:hAnsi="Calibri" w:cs="Calibri"/>
        </w:rPr>
        <w:t>Store Local copy of outputs into Module Outputs</w:t>
      </w:r>
      <w:bookmarkEnd w:id="87"/>
    </w:p>
    <w:p w:rsidR="007E032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351F20" w:rsidRDefault="00A71D1F" w:rsidP="00A71D1F">
      <w:pPr>
        <w:pStyle w:val="Heading3"/>
        <w:tabs>
          <w:tab w:val="clear" w:pos="567"/>
          <w:tab w:val="num" w:pos="1017"/>
        </w:tabs>
        <w:ind w:left="1017"/>
      </w:pPr>
      <w:bookmarkStart w:id="88" w:name="_Toc445196905"/>
      <w:proofErr w:type="spellStart"/>
      <w:r w:rsidRPr="007E0324">
        <w:lastRenderedPageBreak/>
        <w:t>SnsrOffsLrng</w:t>
      </w:r>
      <w:r w:rsidRPr="007C5B14">
        <w:t>_</w:t>
      </w:r>
      <w:r>
        <w:t>G</w:t>
      </w:r>
      <w:r w:rsidRPr="007E0324">
        <w:t>etHwAgOffs</w:t>
      </w:r>
      <w:bookmarkEnd w:id="88"/>
      <w:proofErr w:type="spellEnd"/>
    </w:p>
    <w:p w:rsidR="00A71D1F" w:rsidRPr="00AA38E8" w:rsidRDefault="00A71D1F" w:rsidP="00A71D1F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89" w:name="_Toc445196906"/>
      <w:r w:rsidRPr="00AA38E8">
        <w:rPr>
          <w:rFonts w:ascii="Calibri" w:hAnsi="Calibri" w:cs="Calibri"/>
        </w:rPr>
        <w:t>Design Rationale</w:t>
      </w:r>
      <w:bookmarkEnd w:id="89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90" w:name="_Toc445196907"/>
      <w:r w:rsidRPr="00AA38E8">
        <w:rPr>
          <w:rFonts w:ascii="Calibri" w:hAnsi="Calibri" w:cs="Calibri"/>
        </w:rPr>
        <w:t>Store Module Inputs to Local copies</w:t>
      </w:r>
      <w:bookmarkEnd w:id="90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91" w:name="_Toc445196908"/>
      <w:r w:rsidRPr="00AA38E8">
        <w:rPr>
          <w:rFonts w:ascii="Calibri" w:hAnsi="Calibri" w:cs="Calibri"/>
        </w:rPr>
        <w:t>(Processing of function)………</w:t>
      </w:r>
      <w:bookmarkEnd w:id="91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92" w:name="_Toc445196909"/>
      <w:r w:rsidRPr="00AA38E8">
        <w:rPr>
          <w:rFonts w:ascii="Calibri" w:hAnsi="Calibri" w:cs="Calibri"/>
        </w:rPr>
        <w:t>Store Local copy of outputs into Module Outputs</w:t>
      </w:r>
      <w:bookmarkEnd w:id="92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26934" w:rsidRDefault="00A71D1F" w:rsidP="007E0324">
      <w:pPr>
        <w:ind w:left="864"/>
        <w:rPr>
          <w:rFonts w:cs="Calibri"/>
          <w:i/>
        </w:rPr>
      </w:pPr>
    </w:p>
    <w:p w:rsidR="00177849" w:rsidRDefault="00177849" w:rsidP="00177849">
      <w:pPr>
        <w:pStyle w:val="BodyText"/>
        <w:rPr>
          <w:rFonts w:ascii="Calibri" w:hAnsi="Calibri" w:cs="Calibri"/>
          <w:sz w:val="20"/>
        </w:rPr>
      </w:pPr>
    </w:p>
    <w:p w:rsidR="00177849" w:rsidRPr="00351F20" w:rsidRDefault="00177849" w:rsidP="007E0324">
      <w:pPr>
        <w:pStyle w:val="Heading3"/>
        <w:tabs>
          <w:tab w:val="clear" w:pos="567"/>
          <w:tab w:val="num" w:pos="1017"/>
        </w:tabs>
        <w:ind w:left="1017"/>
      </w:pPr>
      <w:bookmarkStart w:id="93" w:name="_Toc445196910"/>
      <w:proofErr w:type="spellStart"/>
      <w:r w:rsidRPr="007E0324">
        <w:t>SnsrOffsLrng</w:t>
      </w:r>
      <w:r w:rsidRPr="007C5B14">
        <w:t>_</w:t>
      </w:r>
      <w:r w:rsidRPr="007E0324">
        <w:t>SetHwTqOffs</w:t>
      </w:r>
      <w:bookmarkEnd w:id="93"/>
      <w:proofErr w:type="spellEnd"/>
    </w:p>
    <w:p w:rsidR="007E0324" w:rsidRPr="00AA38E8" w:rsidRDefault="007E0324" w:rsidP="007E0324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94" w:name="_Toc445196911"/>
      <w:r w:rsidRPr="00AA38E8">
        <w:rPr>
          <w:rFonts w:ascii="Calibri" w:hAnsi="Calibri" w:cs="Calibri"/>
        </w:rPr>
        <w:t>Design Rationale</w:t>
      </w:r>
      <w:bookmarkEnd w:id="94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95" w:name="_Toc445196912"/>
      <w:r w:rsidRPr="00AA38E8">
        <w:rPr>
          <w:rFonts w:ascii="Calibri" w:hAnsi="Calibri" w:cs="Calibri"/>
        </w:rPr>
        <w:t>Store Module Inputs to Local copies</w:t>
      </w:r>
      <w:bookmarkEnd w:id="95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96" w:name="_Toc445196913"/>
      <w:r w:rsidRPr="00AA38E8">
        <w:rPr>
          <w:rFonts w:ascii="Calibri" w:hAnsi="Calibri" w:cs="Calibri"/>
        </w:rPr>
        <w:t>(Processing of function)………</w:t>
      </w:r>
      <w:bookmarkEnd w:id="96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97" w:name="_Toc445196914"/>
      <w:r w:rsidRPr="00AA38E8">
        <w:rPr>
          <w:rFonts w:ascii="Calibri" w:hAnsi="Calibri" w:cs="Calibri"/>
        </w:rPr>
        <w:t>Store Local copy of outputs into Module Outputs</w:t>
      </w:r>
      <w:bookmarkEnd w:id="97"/>
    </w:p>
    <w:p w:rsidR="007E032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351F20" w:rsidRDefault="00A71D1F" w:rsidP="00A71D1F">
      <w:pPr>
        <w:pStyle w:val="Heading3"/>
        <w:tabs>
          <w:tab w:val="clear" w:pos="567"/>
          <w:tab w:val="num" w:pos="1017"/>
        </w:tabs>
        <w:ind w:left="1017"/>
      </w:pPr>
      <w:bookmarkStart w:id="98" w:name="_Toc445196915"/>
      <w:proofErr w:type="spellStart"/>
      <w:r w:rsidRPr="007E0324">
        <w:t>SnsrOffsLrng</w:t>
      </w:r>
      <w:r w:rsidRPr="007C5B14">
        <w:t>_</w:t>
      </w:r>
      <w:r>
        <w:t>G</w:t>
      </w:r>
      <w:r w:rsidRPr="007E0324">
        <w:t>etHwTqOffs</w:t>
      </w:r>
      <w:bookmarkEnd w:id="98"/>
      <w:proofErr w:type="spellEnd"/>
    </w:p>
    <w:p w:rsidR="00A71D1F" w:rsidRPr="00AA38E8" w:rsidRDefault="00A71D1F" w:rsidP="00A71D1F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99" w:name="_Toc445196916"/>
      <w:r w:rsidRPr="00AA38E8">
        <w:rPr>
          <w:rFonts w:ascii="Calibri" w:hAnsi="Calibri" w:cs="Calibri"/>
        </w:rPr>
        <w:t>Design Rationale</w:t>
      </w:r>
      <w:bookmarkEnd w:id="99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00" w:name="_Toc445196917"/>
      <w:r w:rsidRPr="00AA38E8">
        <w:rPr>
          <w:rFonts w:ascii="Calibri" w:hAnsi="Calibri" w:cs="Calibri"/>
        </w:rPr>
        <w:t>Store Module Inputs to Local copies</w:t>
      </w:r>
      <w:bookmarkEnd w:id="100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101" w:name="_Toc445196918"/>
      <w:r w:rsidRPr="00AA38E8">
        <w:rPr>
          <w:rFonts w:ascii="Calibri" w:hAnsi="Calibri" w:cs="Calibri"/>
        </w:rPr>
        <w:t>(Processing of function)………</w:t>
      </w:r>
      <w:bookmarkEnd w:id="101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02" w:name="_Toc445196919"/>
      <w:r w:rsidRPr="00AA38E8">
        <w:rPr>
          <w:rFonts w:ascii="Calibri" w:hAnsi="Calibri" w:cs="Calibri"/>
        </w:rPr>
        <w:t>Store Local copy of outputs into Module Outputs</w:t>
      </w:r>
      <w:bookmarkEnd w:id="102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26934" w:rsidRDefault="00A71D1F" w:rsidP="007E0324">
      <w:pPr>
        <w:ind w:left="864"/>
        <w:rPr>
          <w:rFonts w:cs="Calibri"/>
          <w:i/>
        </w:rPr>
      </w:pPr>
    </w:p>
    <w:p w:rsidR="00177849" w:rsidRDefault="00177849" w:rsidP="00177849">
      <w:pPr>
        <w:pStyle w:val="BodyText"/>
        <w:rPr>
          <w:rFonts w:ascii="Calibri" w:hAnsi="Calibri" w:cs="Calibri"/>
          <w:sz w:val="20"/>
        </w:rPr>
      </w:pPr>
    </w:p>
    <w:p w:rsidR="00177849" w:rsidRPr="007E0324" w:rsidRDefault="00177849" w:rsidP="007E0324">
      <w:pPr>
        <w:pStyle w:val="Heading3"/>
        <w:tabs>
          <w:tab w:val="clear" w:pos="567"/>
          <w:tab w:val="num" w:pos="1017"/>
        </w:tabs>
        <w:ind w:left="1017"/>
      </w:pPr>
      <w:bookmarkStart w:id="103" w:name="_Toc445196920"/>
      <w:proofErr w:type="spellStart"/>
      <w:r w:rsidRPr="007E0324">
        <w:t>SnsrOffsLrng_SetYawRateOffs</w:t>
      </w:r>
      <w:bookmarkEnd w:id="103"/>
      <w:proofErr w:type="spellEnd"/>
    </w:p>
    <w:p w:rsidR="007E0324" w:rsidRPr="00AA38E8" w:rsidRDefault="007E0324" w:rsidP="007E0324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104" w:name="_Toc445196921"/>
      <w:r w:rsidRPr="00AA38E8">
        <w:rPr>
          <w:rFonts w:ascii="Calibri" w:hAnsi="Calibri" w:cs="Calibri"/>
        </w:rPr>
        <w:t>Design Rationale</w:t>
      </w:r>
      <w:bookmarkEnd w:id="104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05" w:name="_Toc445196922"/>
      <w:r w:rsidRPr="00AA38E8">
        <w:rPr>
          <w:rFonts w:ascii="Calibri" w:hAnsi="Calibri" w:cs="Calibri"/>
        </w:rPr>
        <w:t>Store Module Inputs to Local copies</w:t>
      </w:r>
      <w:bookmarkEnd w:id="105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106" w:name="_Toc445196923"/>
      <w:r w:rsidRPr="00AA38E8">
        <w:rPr>
          <w:rFonts w:ascii="Calibri" w:hAnsi="Calibri" w:cs="Calibri"/>
        </w:rPr>
        <w:t>(Processing of function)………</w:t>
      </w:r>
      <w:bookmarkEnd w:id="106"/>
    </w:p>
    <w:p w:rsidR="007E0324" w:rsidRPr="00A2693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7E0324" w:rsidRPr="00AA38E8" w:rsidRDefault="007E0324" w:rsidP="007E0324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07" w:name="_Toc445196924"/>
      <w:r w:rsidRPr="00AA38E8">
        <w:rPr>
          <w:rFonts w:ascii="Calibri" w:hAnsi="Calibri" w:cs="Calibri"/>
        </w:rPr>
        <w:t>Store Local copy of outputs into Module Outputs</w:t>
      </w:r>
      <w:bookmarkEnd w:id="107"/>
    </w:p>
    <w:p w:rsidR="007E0324" w:rsidRDefault="007E0324" w:rsidP="007E0324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7E0324" w:rsidRDefault="00A71D1F" w:rsidP="00A71D1F">
      <w:pPr>
        <w:pStyle w:val="Heading3"/>
        <w:tabs>
          <w:tab w:val="clear" w:pos="567"/>
          <w:tab w:val="num" w:pos="1017"/>
        </w:tabs>
        <w:ind w:left="1017"/>
      </w:pPr>
      <w:bookmarkStart w:id="108" w:name="_Toc445196925"/>
      <w:proofErr w:type="spellStart"/>
      <w:r w:rsidRPr="007E0324">
        <w:t>SnsrOffsLrng_</w:t>
      </w:r>
      <w:r>
        <w:t>G</w:t>
      </w:r>
      <w:r w:rsidRPr="007E0324">
        <w:t>etYawRateOffs</w:t>
      </w:r>
      <w:bookmarkEnd w:id="108"/>
      <w:proofErr w:type="spellEnd"/>
    </w:p>
    <w:p w:rsidR="00A71D1F" w:rsidRPr="00AA38E8" w:rsidRDefault="00A71D1F" w:rsidP="00A71D1F">
      <w:pPr>
        <w:pStyle w:val="Heading2"/>
        <w:numPr>
          <w:ilvl w:val="3"/>
          <w:numId w:val="11"/>
        </w:numPr>
        <w:tabs>
          <w:tab w:val="clear" w:pos="864"/>
          <w:tab w:val="num" w:pos="1728"/>
        </w:tabs>
        <w:spacing w:after="60"/>
        <w:ind w:left="1728"/>
        <w:rPr>
          <w:rFonts w:ascii="Calibri" w:hAnsi="Calibri" w:cs="Calibri"/>
        </w:rPr>
      </w:pPr>
      <w:bookmarkStart w:id="109" w:name="_Toc445196926"/>
      <w:r w:rsidRPr="00AA38E8">
        <w:rPr>
          <w:rFonts w:ascii="Calibri" w:hAnsi="Calibri" w:cs="Calibri"/>
        </w:rPr>
        <w:t>Design Rationale</w:t>
      </w:r>
      <w:bookmarkEnd w:id="109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10" w:name="_Toc445196927"/>
      <w:r w:rsidRPr="00AA38E8">
        <w:rPr>
          <w:rFonts w:ascii="Calibri" w:hAnsi="Calibri" w:cs="Calibri"/>
        </w:rPr>
        <w:t>Store Module Inputs to Local copies</w:t>
      </w:r>
      <w:bookmarkEnd w:id="110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111" w:name="_Toc445196928"/>
      <w:r w:rsidRPr="00AA38E8">
        <w:rPr>
          <w:rFonts w:ascii="Calibri" w:hAnsi="Calibri" w:cs="Calibri"/>
        </w:rPr>
        <w:t>(Processing of function)………</w:t>
      </w:r>
      <w:bookmarkEnd w:id="111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A38E8" w:rsidRDefault="00A71D1F" w:rsidP="00A71D1F">
      <w:pPr>
        <w:pStyle w:val="Heading2"/>
        <w:numPr>
          <w:ilvl w:val="3"/>
          <w:numId w:val="11"/>
        </w:numPr>
        <w:spacing w:after="60"/>
        <w:ind w:left="1728"/>
        <w:rPr>
          <w:rFonts w:ascii="Calibri" w:hAnsi="Calibri" w:cs="Calibri"/>
        </w:rPr>
      </w:pPr>
      <w:bookmarkStart w:id="112" w:name="_Toc445196929"/>
      <w:r w:rsidRPr="00AA38E8">
        <w:rPr>
          <w:rFonts w:ascii="Calibri" w:hAnsi="Calibri" w:cs="Calibri"/>
        </w:rPr>
        <w:t>Store Local copy of outputs into Module Outputs</w:t>
      </w:r>
      <w:bookmarkEnd w:id="112"/>
    </w:p>
    <w:p w:rsidR="00A71D1F" w:rsidRPr="00A26934" w:rsidRDefault="00A71D1F" w:rsidP="00A71D1F">
      <w:pPr>
        <w:ind w:left="864"/>
        <w:rPr>
          <w:rFonts w:cs="Calibri"/>
          <w:i/>
        </w:rPr>
      </w:pPr>
      <w:r>
        <w:rPr>
          <w:rFonts w:cs="Calibri"/>
          <w:i/>
        </w:rPr>
        <w:t xml:space="preserve">Refer the Design. </w:t>
      </w:r>
    </w:p>
    <w:p w:rsidR="00A71D1F" w:rsidRPr="00A26934" w:rsidRDefault="00A71D1F" w:rsidP="007E0324">
      <w:pPr>
        <w:ind w:left="864"/>
        <w:rPr>
          <w:rFonts w:cs="Calibri"/>
          <w:i/>
        </w:rPr>
      </w:pPr>
    </w:p>
    <w:p w:rsidR="002B094F" w:rsidRPr="008C6874" w:rsidRDefault="002B094F" w:rsidP="008C6874">
      <w:pPr>
        <w:pStyle w:val="Heading2"/>
        <w:spacing w:after="60"/>
        <w:rPr>
          <w:rFonts w:ascii="Calibri" w:hAnsi="Calibri" w:cs="Calibri"/>
        </w:rPr>
      </w:pPr>
      <w:bookmarkStart w:id="113" w:name="_Toc445196930"/>
      <w:r w:rsidRPr="008C6874">
        <w:rPr>
          <w:rFonts w:ascii="Calibri" w:hAnsi="Calibri" w:cs="Calibri"/>
        </w:rPr>
        <w:t>Module Internal (Local) Functions</w:t>
      </w:r>
      <w:bookmarkEnd w:id="71"/>
      <w:bookmarkEnd w:id="72"/>
      <w:bookmarkEnd w:id="73"/>
      <w:bookmarkEnd w:id="113"/>
    </w:p>
    <w:p w:rsidR="00177849" w:rsidRDefault="00177849" w:rsidP="00177849">
      <w:pPr>
        <w:pStyle w:val="BodyText"/>
        <w:rPr>
          <w:rFonts w:ascii="Calibri" w:hAnsi="Calibri" w:cs="Calibri"/>
          <w:sz w:val="20"/>
        </w:rPr>
      </w:pPr>
      <w:bookmarkStart w:id="114" w:name="_Toc421011542"/>
    </w:p>
    <w:p w:rsidR="00177849" w:rsidRPr="002518E0" w:rsidRDefault="00177849" w:rsidP="00177849">
      <w:pPr>
        <w:pStyle w:val="Heading3"/>
        <w:rPr>
          <w:rFonts w:ascii="Calibri" w:hAnsi="Calibri"/>
        </w:rPr>
      </w:pPr>
      <w:bookmarkStart w:id="115" w:name="_Toc433098944"/>
      <w:bookmarkStart w:id="116" w:name="_Toc445196931"/>
      <w:r w:rsidRPr="00987B4A">
        <w:rPr>
          <w:rFonts w:ascii="Calibri" w:hAnsi="Calibri"/>
        </w:rPr>
        <w:t>Module Internal (Local) Functions</w:t>
      </w:r>
      <w:bookmarkEnd w:id="115"/>
      <w:bookmarkEnd w:id="116"/>
    </w:p>
    <w:p w:rsidR="00177849" w:rsidRPr="00B246F5" w:rsidRDefault="00177849" w:rsidP="00177849">
      <w:pPr>
        <w:pStyle w:val="Heading5"/>
      </w:pPr>
      <w:bookmarkStart w:id="117" w:name="_Toc414231870"/>
      <w:r w:rsidRPr="00B246F5">
        <w:t xml:space="preserve">Calculate </w:t>
      </w:r>
      <w:bookmarkEnd w:id="117"/>
      <w:proofErr w:type="spellStart"/>
      <w:r w:rsidRPr="00B246F5">
        <w:rPr>
          <w:rFonts w:ascii="Calibri" w:hAnsi="Calibri"/>
          <w:b/>
        </w:rPr>
        <w:t>LearnHwAg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0"/>
        <w:gridCol w:w="3803"/>
        <w:gridCol w:w="1137"/>
        <w:gridCol w:w="723"/>
        <w:gridCol w:w="652"/>
        <w:gridCol w:w="603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rFonts w:ascii="Arial" w:hAnsi="Arial" w:cs="Arial"/>
                <w:sz w:val="16"/>
              </w:rPr>
              <w:t>LearnHwAg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C490F">
              <w:rPr>
                <w:rFonts w:ascii="Arial" w:hAnsi="Arial" w:cs="Arial"/>
                <w:sz w:val="16"/>
              </w:rPr>
              <w:t>HwAgLrngLrngCdnVld_Cnt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607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FC490F">
              <w:rPr>
                <w:rFonts w:ascii="Arial" w:hAnsi="Arial" w:cs="Arial"/>
                <w:sz w:val="16"/>
              </w:rPr>
              <w:t>HwAgLrngEna_Cnt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607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C490F" w:rsidTr="00556E04">
        <w:tc>
          <w:tcPr>
            <w:tcW w:w="2083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FC490F" w:rsidRP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FC490F">
              <w:rPr>
                <w:rFonts w:ascii="Arial" w:hAnsi="Arial" w:cs="Arial"/>
                <w:sz w:val="16"/>
              </w:rPr>
              <w:t>SysTqFild_HwNm_T_f32</w:t>
            </w:r>
          </w:p>
        </w:tc>
        <w:tc>
          <w:tcPr>
            <w:tcW w:w="1159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-8.8</w:t>
            </w: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8.8</w:t>
            </w:r>
          </w:p>
        </w:tc>
        <w:tc>
          <w:tcPr>
            <w:tcW w:w="607" w:type="dxa"/>
            <w:shd w:val="pct15" w:color="auto" w:fill="auto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C490F" w:rsidTr="00556E04">
        <w:tc>
          <w:tcPr>
            <w:tcW w:w="2083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FC490F" w:rsidRP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FC490F">
              <w:rPr>
                <w:rFonts w:ascii="Arial" w:hAnsi="Arial" w:cs="Arial"/>
                <w:sz w:val="16"/>
              </w:rPr>
              <w:t>HandwheelPosition_HwDeg_T_f32</w:t>
            </w:r>
          </w:p>
        </w:tc>
        <w:tc>
          <w:tcPr>
            <w:tcW w:w="1159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FC490F" w:rsidRDefault="00FC490F" w:rsidP="00FC490F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-1440</w:t>
            </w: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1440</w:t>
            </w:r>
          </w:p>
        </w:tc>
        <w:tc>
          <w:tcPr>
            <w:tcW w:w="607" w:type="dxa"/>
            <w:shd w:val="pct15" w:color="auto" w:fill="auto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FC490F" w:rsidTr="00556E04">
        <w:tc>
          <w:tcPr>
            <w:tcW w:w="2083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159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FC490F" w:rsidRDefault="00FC490F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lastRenderedPageBreak/>
        <w:t>Description</w:t>
      </w:r>
    </w:p>
    <w:p w:rsidR="00177849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B246F5">
        <w:rPr>
          <w:rFonts w:ascii="Calibri" w:hAnsi="Calibri"/>
          <w:b/>
        </w:rPr>
        <w:t>SOaCHierarchyManager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3"/>
        <w:gridCol w:w="3786"/>
        <w:gridCol w:w="1141"/>
        <w:gridCol w:w="723"/>
        <w:gridCol w:w="652"/>
        <w:gridCol w:w="603"/>
      </w:tblGrid>
      <w:tr w:rsidR="00177849" w:rsidTr="00556E04">
        <w:tc>
          <w:tcPr>
            <w:tcW w:w="203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78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rFonts w:ascii="Arial" w:hAnsi="Arial" w:cs="Arial"/>
                <w:sz w:val="16"/>
              </w:rPr>
              <w:t>SOaCHierarchyManager</w:t>
            </w:r>
            <w:proofErr w:type="spellEnd"/>
          </w:p>
        </w:tc>
        <w:tc>
          <w:tcPr>
            <w:tcW w:w="1141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723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52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3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78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*</w:t>
            </w:r>
            <w:proofErr w:type="spellStart"/>
            <w:r w:rsidRPr="00F16B72">
              <w:rPr>
                <w:rFonts w:ascii="Arial" w:hAnsi="Arial" w:cs="Arial"/>
                <w:sz w:val="16"/>
              </w:rPr>
              <w:t>EnableYOC_Cnt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41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72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5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3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3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8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*</w:t>
            </w:r>
            <w:proofErr w:type="spellStart"/>
            <w:r w:rsidR="00FC490F" w:rsidRPr="00FC490F">
              <w:rPr>
                <w:rFonts w:ascii="Arial" w:hAnsi="Arial" w:cs="Arial"/>
                <w:sz w:val="16"/>
              </w:rPr>
              <w:t>HwAgLrngEna_Cnt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41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72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5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3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3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78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*</w:t>
            </w:r>
            <w:proofErr w:type="spellStart"/>
            <w:r w:rsidRPr="00F16B72">
              <w:rPr>
                <w:rFonts w:ascii="Arial" w:hAnsi="Arial" w:cs="Arial"/>
                <w:sz w:val="16"/>
              </w:rPr>
              <w:t>HwAgLrngRst_Cnt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41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72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5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3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3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78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41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2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5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5E0938">
        <w:rPr>
          <w:rFonts w:ascii="Calibri" w:hAnsi="Calibri"/>
          <w:b/>
        </w:rPr>
        <w:t>Perform_TqInpDetn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3"/>
        <w:gridCol w:w="3875"/>
        <w:gridCol w:w="1159"/>
        <w:gridCol w:w="607"/>
        <w:gridCol w:w="607"/>
        <w:gridCol w:w="607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E0938">
              <w:rPr>
                <w:rFonts w:ascii="Arial" w:hAnsi="Arial" w:cs="Arial"/>
                <w:sz w:val="16"/>
              </w:rPr>
              <w:t>Perform_TqInpDetn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2967C5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5E0938">
        <w:rPr>
          <w:rFonts w:ascii="Calibri" w:hAnsi="Calibri"/>
          <w:b/>
        </w:rPr>
        <w:t>EnableLearning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3"/>
        <w:gridCol w:w="3786"/>
        <w:gridCol w:w="1141"/>
        <w:gridCol w:w="723"/>
        <w:gridCol w:w="652"/>
        <w:gridCol w:w="603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2967C5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E0938">
              <w:rPr>
                <w:b/>
              </w:rPr>
              <w:t>EnableLearning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5E0938">
              <w:rPr>
                <w:rFonts w:ascii="Arial" w:hAnsi="Arial" w:cs="Arial"/>
                <w:sz w:val="16"/>
              </w:rPr>
              <w:t>HwTqLrngEna_Cnt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AE1FFB">
        <w:rPr>
          <w:rFonts w:cs="Arial"/>
          <w:sz w:val="16"/>
        </w:rPr>
        <w:t>CalculateKVector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3"/>
        <w:gridCol w:w="3875"/>
        <w:gridCol w:w="1159"/>
        <w:gridCol w:w="607"/>
        <w:gridCol w:w="607"/>
        <w:gridCol w:w="607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2967C5" w:rsidRPr="00B246F5" w:rsidRDefault="002967C5" w:rsidP="002967C5">
            <w:pPr>
              <w:pStyle w:val="Heading5"/>
              <w:numPr>
                <w:ilvl w:val="0"/>
                <w:numId w:val="0"/>
              </w:numPr>
              <w:ind w:left="1008" w:hanging="1008"/>
            </w:pPr>
            <w:proofErr w:type="spellStart"/>
            <w:r w:rsidRPr="00AE1FFB">
              <w:rPr>
                <w:rFonts w:cs="Arial"/>
                <w:sz w:val="16"/>
              </w:rPr>
              <w:t>CalculateKVector</w:t>
            </w:r>
            <w:proofErr w:type="spellEnd"/>
          </w:p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TqMdlXAry_HwRadpS_T_f32</w:t>
            </w:r>
            <w:r>
              <w:rPr>
                <w:rFonts w:ascii="Arial" w:hAnsi="Arial" w:cs="Arial"/>
                <w:sz w:val="16"/>
              </w:rPr>
              <w:t>[3]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-42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42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KVect_Uls_T_f32</w:t>
            </w:r>
            <w:r>
              <w:rPr>
                <w:rFonts w:ascii="Arial" w:hAnsi="Arial" w:cs="Arial"/>
                <w:sz w:val="16"/>
              </w:rPr>
              <w:t>[3]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-42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42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AE1FFB">
        <w:rPr>
          <w:rFonts w:ascii="Calibri" w:hAnsi="Calibri"/>
          <w:b/>
        </w:rPr>
        <w:t>EnablePreProcessing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7"/>
        <w:gridCol w:w="3784"/>
        <w:gridCol w:w="1140"/>
        <w:gridCol w:w="723"/>
        <w:gridCol w:w="661"/>
        <w:gridCol w:w="603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2967C5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E1FFB">
              <w:rPr>
                <w:b/>
              </w:rPr>
              <w:t>EnablePreProcessing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HwTqPreproc_dB_T_f32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-100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30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SampleCntrLim_Cnt_T_u16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Uint16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65535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Pr="00AE1FFB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E1FFB">
              <w:rPr>
                <w:rFonts w:ascii="Arial" w:hAnsi="Arial" w:cs="Arial"/>
                <w:sz w:val="16"/>
              </w:rPr>
              <w:t>TqInpPrsntVld_Cnt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Pr="00AE1FFB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AE1FFB">
              <w:rPr>
                <w:rFonts w:ascii="Arial" w:hAnsi="Arial" w:cs="Arial"/>
                <w:sz w:val="16"/>
              </w:rPr>
              <w:t>TqInpPrsnt_Cnt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Boolean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B246F5">
        <w:rPr>
          <w:rFonts w:ascii="Calibri" w:hAnsi="Calibri"/>
          <w:b/>
        </w:rPr>
        <w:t>UpdateCovarianceMatrix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874"/>
        <w:gridCol w:w="1159"/>
        <w:gridCol w:w="608"/>
        <w:gridCol w:w="608"/>
        <w:gridCol w:w="607"/>
      </w:tblGrid>
      <w:tr w:rsidR="00177849" w:rsidTr="00D94807">
        <w:tc>
          <w:tcPr>
            <w:tcW w:w="208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4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rFonts w:ascii="Arial" w:hAnsi="Arial" w:cs="Arial"/>
                <w:sz w:val="16"/>
              </w:rPr>
              <w:t>UpdateCovarianceMatrix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8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8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D94807" w:rsidTr="00D94807">
        <w:tc>
          <w:tcPr>
            <w:tcW w:w="2082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4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TqMdlXAry_HwRadpS_T_f32</w:t>
            </w:r>
            <w:r>
              <w:rPr>
                <w:rFonts w:ascii="Arial" w:hAnsi="Arial" w:cs="Arial"/>
                <w:sz w:val="16"/>
              </w:rPr>
              <w:t>[3]</w:t>
            </w:r>
          </w:p>
        </w:tc>
        <w:tc>
          <w:tcPr>
            <w:tcW w:w="1159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8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-42</w:t>
            </w:r>
          </w:p>
        </w:tc>
        <w:tc>
          <w:tcPr>
            <w:tcW w:w="608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42</w:t>
            </w:r>
          </w:p>
        </w:tc>
        <w:tc>
          <w:tcPr>
            <w:tcW w:w="607" w:type="dxa"/>
            <w:shd w:val="pct15" w:color="auto" w:fill="auto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D94807" w:rsidTr="00D94807">
        <w:tc>
          <w:tcPr>
            <w:tcW w:w="2082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4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AE1FFB">
              <w:rPr>
                <w:rFonts w:ascii="Arial" w:hAnsi="Arial" w:cs="Arial"/>
                <w:sz w:val="16"/>
              </w:rPr>
              <w:t>KVect_Uls_T_f32</w:t>
            </w:r>
            <w:r>
              <w:rPr>
                <w:rFonts w:ascii="Arial" w:hAnsi="Arial" w:cs="Arial"/>
                <w:sz w:val="16"/>
              </w:rPr>
              <w:t>[3]</w:t>
            </w:r>
          </w:p>
        </w:tc>
        <w:tc>
          <w:tcPr>
            <w:tcW w:w="1159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8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-42</w:t>
            </w:r>
          </w:p>
        </w:tc>
        <w:tc>
          <w:tcPr>
            <w:tcW w:w="608" w:type="dxa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42</w:t>
            </w:r>
          </w:p>
        </w:tc>
        <w:tc>
          <w:tcPr>
            <w:tcW w:w="607" w:type="dxa"/>
            <w:shd w:val="pct15" w:color="auto" w:fill="auto"/>
          </w:tcPr>
          <w:p w:rsidR="00D94807" w:rsidRDefault="00D94807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D94807">
        <w:tc>
          <w:tcPr>
            <w:tcW w:w="2082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4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8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8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Default="00177849" w:rsidP="00177849">
      <w:pPr>
        <w:spacing w:before="60"/>
        <w:rPr>
          <w:rFonts w:ascii="Arial" w:hAnsi="Arial" w:cs="Arial"/>
          <w:sz w:val="16"/>
        </w:rPr>
      </w:pPr>
      <w:r w:rsidRPr="00B246F5">
        <w:rPr>
          <w:rFonts w:ascii="Arial" w:hAnsi="Arial" w:cs="Arial"/>
          <w:sz w:val="16"/>
        </w:rPr>
        <w:t>TblSize_Cnt_T_u16</w:t>
      </w:r>
      <w:r>
        <w:rPr>
          <w:rFonts w:ascii="Arial" w:hAnsi="Arial" w:cs="Arial"/>
          <w:sz w:val="16"/>
        </w:rPr>
        <w:t xml:space="preserve"> is size of the single dimension of </w:t>
      </w:r>
      <w:r w:rsidRPr="00B246F5">
        <w:rPr>
          <w:rFonts w:ascii="Arial" w:hAnsi="Arial" w:cs="Arial"/>
          <w:sz w:val="16"/>
        </w:rPr>
        <w:t>TqMdlAryKVect_Uls_T_f32</w:t>
      </w:r>
      <w:r>
        <w:rPr>
          <w:rFonts w:ascii="Arial" w:hAnsi="Arial" w:cs="Arial"/>
          <w:sz w:val="16"/>
        </w:rPr>
        <w:t>.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t xml:space="preserve">Calculate </w:t>
      </w:r>
      <w:proofErr w:type="spellStart"/>
      <w:r w:rsidRPr="00B246F5">
        <w:rPr>
          <w:rFonts w:ascii="Calibri" w:hAnsi="Calibri"/>
          <w:b/>
        </w:rPr>
        <w:t>UpdateHwTqOffs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0"/>
        <w:gridCol w:w="3819"/>
        <w:gridCol w:w="1132"/>
        <w:gridCol w:w="723"/>
        <w:gridCol w:w="652"/>
        <w:gridCol w:w="602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2967C5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b/>
              </w:rPr>
              <w:t>UpdateHwTqOffs</w:t>
            </w:r>
            <w:proofErr w:type="spellEnd"/>
          </w:p>
        </w:tc>
        <w:tc>
          <w:tcPr>
            <w:tcW w:w="1159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rFonts w:ascii="Arial" w:hAnsi="Arial" w:cs="Arial"/>
                <w:sz w:val="16"/>
              </w:rPr>
              <w:t>HwTqEstimnVld_Cnt</w:t>
            </w:r>
            <w:r w:rsidR="005D1E70">
              <w:rPr>
                <w:rFonts w:ascii="Arial" w:hAnsi="Arial" w:cs="Arial"/>
                <w:sz w:val="16"/>
              </w:rPr>
              <w:t>_T_logl</w:t>
            </w:r>
            <w:proofErr w:type="spellEnd"/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boolean</w:t>
            </w:r>
            <w:proofErr w:type="spellEnd"/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FALSE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TRUE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B246F5">
              <w:rPr>
                <w:rFonts w:ascii="Arial" w:hAnsi="Arial" w:cs="Arial"/>
                <w:sz w:val="16"/>
              </w:rPr>
              <w:t>HwTqDriftEstimnOnCentr_HwNm_T_f32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-10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10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FB038B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1159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p w:rsidR="00177849" w:rsidRPr="00B246F5" w:rsidRDefault="00177849" w:rsidP="00177849">
      <w:pPr>
        <w:pStyle w:val="Heading5"/>
      </w:pPr>
      <w:r w:rsidRPr="00B246F5">
        <w:lastRenderedPageBreak/>
        <w:t xml:space="preserve">Calculate </w:t>
      </w:r>
      <w:proofErr w:type="spellStart"/>
      <w:r w:rsidRPr="00B246F5">
        <w:rPr>
          <w:rFonts w:ascii="Calibri" w:hAnsi="Calibri"/>
          <w:b/>
        </w:rPr>
        <w:t>UpdateSampleCnt</w:t>
      </w:r>
      <w:proofErr w:type="spellEnd"/>
    </w:p>
    <w:tbl>
      <w:tblPr>
        <w:tblW w:w="8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3"/>
        <w:gridCol w:w="3875"/>
        <w:gridCol w:w="990"/>
        <w:gridCol w:w="776"/>
        <w:gridCol w:w="607"/>
        <w:gridCol w:w="607"/>
      </w:tblGrid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Function Name</w:t>
            </w:r>
          </w:p>
        </w:tc>
        <w:tc>
          <w:tcPr>
            <w:tcW w:w="3875" w:type="dxa"/>
          </w:tcPr>
          <w:p w:rsidR="00177849" w:rsidRDefault="00FB038B" w:rsidP="00556E04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 w:rsidRPr="00B246F5">
              <w:rPr>
                <w:b/>
              </w:rPr>
              <w:t>UpdateSampleCnt</w:t>
            </w:r>
            <w:proofErr w:type="spellEnd"/>
          </w:p>
        </w:tc>
        <w:tc>
          <w:tcPr>
            <w:tcW w:w="990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Type</w:t>
            </w:r>
          </w:p>
        </w:tc>
        <w:tc>
          <w:tcPr>
            <w:tcW w:w="776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Min</w:t>
            </w:r>
          </w:p>
        </w:tc>
        <w:tc>
          <w:tcPr>
            <w:tcW w:w="607" w:type="dxa"/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Max</w:t>
            </w:r>
          </w:p>
        </w:tc>
        <w:tc>
          <w:tcPr>
            <w:tcW w:w="607" w:type="dxa"/>
            <w:tcBorders>
              <w:bottom w:val="single" w:sz="4" w:space="0" w:color="auto"/>
            </w:tcBorders>
            <w:shd w:val="pct30" w:color="FFFF00" w:fill="auto"/>
          </w:tcPr>
          <w:p w:rsidR="00177849" w:rsidRDefault="00177849" w:rsidP="00556E04">
            <w:pPr>
              <w:spacing w:before="6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UTP </w:t>
            </w:r>
            <w:proofErr w:type="spellStart"/>
            <w:r>
              <w:rPr>
                <w:rFonts w:ascii="Arial" w:hAnsi="Arial" w:cs="Arial"/>
                <w:sz w:val="16"/>
              </w:rPr>
              <w:t>Tol</w:t>
            </w:r>
            <w:proofErr w:type="spellEnd"/>
            <w:r>
              <w:rPr>
                <w:rFonts w:ascii="Arial" w:hAnsi="Arial" w:cs="Arial"/>
                <w:sz w:val="16"/>
              </w:rPr>
              <w:t>.</w:t>
            </w: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Arguments Passed </w:t>
            </w: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 w:rsidRPr="00B246F5">
              <w:rPr>
                <w:rFonts w:ascii="Arial" w:hAnsi="Arial" w:cs="Arial"/>
                <w:sz w:val="16"/>
              </w:rPr>
              <w:t>HwAg</w:t>
            </w:r>
            <w:r w:rsidR="00BD11F6">
              <w:rPr>
                <w:rFonts w:ascii="Arial" w:hAnsi="Arial" w:cs="Arial"/>
                <w:sz w:val="16"/>
              </w:rPr>
              <w:t>Measd</w:t>
            </w:r>
            <w:r w:rsidRPr="00B246F5">
              <w:rPr>
                <w:rFonts w:ascii="Arial" w:hAnsi="Arial" w:cs="Arial"/>
                <w:sz w:val="16"/>
              </w:rPr>
              <w:t>_HwDeg_T_f32</w:t>
            </w:r>
          </w:p>
        </w:tc>
        <w:tc>
          <w:tcPr>
            <w:tcW w:w="990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float32</w:t>
            </w:r>
          </w:p>
        </w:tc>
        <w:tc>
          <w:tcPr>
            <w:tcW w:w="77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-1440</w:t>
            </w: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1440</w:t>
            </w: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3875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990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7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  <w:shd w:val="pct15" w:color="auto" w:fill="auto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  <w:tr w:rsidR="00177849" w:rsidTr="00556E04">
        <w:tc>
          <w:tcPr>
            <w:tcW w:w="2083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Return Value</w:t>
            </w:r>
          </w:p>
        </w:tc>
        <w:tc>
          <w:tcPr>
            <w:tcW w:w="3875" w:type="dxa"/>
          </w:tcPr>
          <w:p w:rsidR="00177849" w:rsidRDefault="00FB038B" w:rsidP="00556E0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None</w:t>
            </w:r>
          </w:p>
        </w:tc>
        <w:tc>
          <w:tcPr>
            <w:tcW w:w="990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776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07" w:type="dxa"/>
          </w:tcPr>
          <w:p w:rsidR="00177849" w:rsidRDefault="00177849" w:rsidP="00556E04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77849" w:rsidRDefault="00177849" w:rsidP="00177849">
      <w:pPr>
        <w:pStyle w:val="Heading4"/>
      </w:pPr>
      <w:r>
        <w:t>Description</w:t>
      </w:r>
    </w:p>
    <w:p w:rsidR="00177849" w:rsidRPr="00382354" w:rsidRDefault="00177849" w:rsidP="00177849">
      <w:pPr>
        <w:rPr>
          <w:lang w:bidi="ar-SA"/>
        </w:rPr>
      </w:pPr>
      <w:r>
        <w:rPr>
          <w:lang w:bidi="ar-SA"/>
        </w:rPr>
        <w:t>No flowchart added. For Unit test FDD should provide the information needed regarding function processing</w:t>
      </w:r>
    </w:p>
    <w:p w:rsidR="00177849" w:rsidRPr="00382354" w:rsidRDefault="00177849" w:rsidP="00177849">
      <w:pPr>
        <w:rPr>
          <w:lang w:bidi="ar-SA"/>
        </w:rPr>
      </w:pPr>
    </w:p>
    <w:bookmarkEnd w:id="114"/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Default="002B094F" w:rsidP="002B094F">
      <w:pPr>
        <w:rPr>
          <w:lang w:bidi="ar-SA"/>
        </w:rPr>
      </w:pPr>
    </w:p>
    <w:p w:rsidR="002B094F" w:rsidRPr="002B094F" w:rsidRDefault="002B094F" w:rsidP="002B094F">
      <w:pPr>
        <w:rPr>
          <w:lang w:bidi="ar-SA"/>
        </w:rPr>
      </w:pPr>
    </w:p>
    <w:p w:rsidR="00C728E9" w:rsidRPr="00C728E9" w:rsidRDefault="00C728E9" w:rsidP="00C728E9">
      <w:pPr>
        <w:rPr>
          <w:lang w:bidi="ar-SA"/>
        </w:rPr>
      </w:pPr>
    </w:p>
    <w:p w:rsidR="00531B8C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18" w:name="_Toc418080076"/>
      <w:bookmarkStart w:id="119" w:name="_Toc421709921"/>
      <w:bookmarkStart w:id="120" w:name="_Toc445196932"/>
      <w:r w:rsidRPr="002E3F2E">
        <w:rPr>
          <w:rFonts w:ascii="Calibri" w:hAnsi="Calibri"/>
        </w:rPr>
        <w:lastRenderedPageBreak/>
        <w:t>Known</w:t>
      </w:r>
      <w:r w:rsidRPr="00AA38E8">
        <w:rPr>
          <w:rFonts w:ascii="Calibri" w:hAnsi="Calibri" w:cs="Calibri"/>
        </w:rPr>
        <w:t xml:space="preserve"> Limitations with Design</w:t>
      </w:r>
      <w:bookmarkEnd w:id="118"/>
      <w:bookmarkEnd w:id="119"/>
      <w:bookmarkEnd w:id="120"/>
    </w:p>
    <w:p w:rsidR="00531B8C" w:rsidRPr="008533B5" w:rsidRDefault="008533B5" w:rsidP="008533B5">
      <w:pPr>
        <w:pStyle w:val="ListParagraph"/>
        <w:ind w:left="408"/>
        <w:rPr>
          <w:rFonts w:cs="Calibri"/>
        </w:rPr>
      </w:pPr>
      <w:r w:rsidRPr="008533B5">
        <w:rPr>
          <w:rFonts w:cs="Calibri"/>
        </w:rPr>
        <w:t>The</w:t>
      </w:r>
      <w:r>
        <w:rPr>
          <w:rFonts w:cs="Calibri"/>
        </w:rPr>
        <w:t xml:space="preserve"> service </w:t>
      </w:r>
      <w:proofErr w:type="spellStart"/>
      <w:proofErr w:type="gramStart"/>
      <w:r>
        <w:rPr>
          <w:rFonts w:cs="Calibri"/>
        </w:rPr>
        <w:t>SetRamblockStatus</w:t>
      </w:r>
      <w:proofErr w:type="spellEnd"/>
      <w:r>
        <w:rPr>
          <w:rFonts w:cs="Calibri"/>
        </w:rPr>
        <w:t xml:space="preserve">  is</w:t>
      </w:r>
      <w:proofErr w:type="gramEnd"/>
      <w:r>
        <w:rPr>
          <w:rFonts w:cs="Calibri"/>
        </w:rPr>
        <w:t xml:space="preserve"> used instead </w:t>
      </w:r>
      <w:r w:rsidRPr="008533B5">
        <w:rPr>
          <w:rFonts w:cs="Calibri"/>
        </w:rPr>
        <w:t xml:space="preserve"> </w:t>
      </w:r>
      <w:r>
        <w:rPr>
          <w:rFonts w:cs="Calibri"/>
        </w:rPr>
        <w:t>Per Instance memory “</w:t>
      </w:r>
      <w:proofErr w:type="spellStart"/>
      <w:r w:rsidRPr="008533B5">
        <w:rPr>
          <w:rFonts w:cs="Calibri"/>
        </w:rPr>
        <w:t>SetRamBlkSts</w:t>
      </w:r>
      <w:proofErr w:type="spellEnd"/>
      <w:r w:rsidRPr="008533B5">
        <w:rPr>
          <w:rFonts w:cs="Calibri"/>
        </w:rPr>
        <w:t xml:space="preserve"> </w:t>
      </w:r>
      <w:r>
        <w:rPr>
          <w:rFonts w:cs="Calibri"/>
        </w:rPr>
        <w:t>“ as there is no concept of transition function in EA4.</w:t>
      </w:r>
      <w:r w:rsidR="00B32CFA">
        <w:rPr>
          <w:rFonts w:cs="Calibri"/>
        </w:rPr>
        <w:t xml:space="preserve"> So </w:t>
      </w:r>
      <w:proofErr w:type="spellStart"/>
      <w:proofErr w:type="gramStart"/>
      <w:r w:rsidR="00B32CFA">
        <w:rPr>
          <w:rFonts w:cs="Calibri"/>
        </w:rPr>
        <w:t>SetRamblockStatus</w:t>
      </w:r>
      <w:proofErr w:type="spellEnd"/>
      <w:r w:rsidR="00B32CFA">
        <w:rPr>
          <w:rFonts w:cs="Calibri"/>
        </w:rPr>
        <w:t>(</w:t>
      </w:r>
      <w:proofErr w:type="gramEnd"/>
      <w:r w:rsidR="00B32CFA">
        <w:rPr>
          <w:rFonts w:cs="Calibri"/>
        </w:rPr>
        <w:t xml:space="preserve">)  is called and set to true whenever </w:t>
      </w:r>
      <w:proofErr w:type="spellStart"/>
      <w:r w:rsidR="00B32CFA" w:rsidRPr="008533B5">
        <w:rPr>
          <w:rFonts w:cs="Calibri"/>
        </w:rPr>
        <w:t>SetRamBlkSts</w:t>
      </w:r>
      <w:proofErr w:type="spellEnd"/>
      <w:r w:rsidR="00B32CFA">
        <w:rPr>
          <w:rFonts w:cs="Calibri"/>
        </w:rPr>
        <w:t xml:space="preserve"> PIM is made as True.</w:t>
      </w:r>
    </w:p>
    <w:p w:rsidR="00531B8C" w:rsidRPr="00E75CFE" w:rsidRDefault="00531B8C" w:rsidP="00531B8C">
      <w:pPr>
        <w:pStyle w:val="Heading1"/>
        <w:ind w:left="562" w:hanging="562"/>
        <w:rPr>
          <w:rFonts w:ascii="Calibri" w:hAnsi="Calibri" w:cs="Calibri"/>
        </w:rPr>
      </w:pPr>
      <w:bookmarkStart w:id="121" w:name="_Toc382297449"/>
      <w:bookmarkStart w:id="122" w:name="_Toc418080077"/>
      <w:bookmarkStart w:id="123" w:name="_Toc421709922"/>
      <w:bookmarkStart w:id="124" w:name="_Toc445196933"/>
      <w:r w:rsidRPr="00E75CFE">
        <w:rPr>
          <w:rFonts w:ascii="Calibri" w:hAnsi="Calibri" w:cs="Calibri"/>
        </w:rPr>
        <w:lastRenderedPageBreak/>
        <w:t>UNIT TEST CONSIDERATION</w:t>
      </w:r>
      <w:bookmarkEnd w:id="121"/>
      <w:bookmarkEnd w:id="122"/>
      <w:bookmarkEnd w:id="123"/>
      <w:bookmarkEnd w:id="124"/>
    </w:p>
    <w:p w:rsidR="00531B8C" w:rsidRPr="00531B8C" w:rsidRDefault="00B32CFA" w:rsidP="00531B8C">
      <w:pPr>
        <w:rPr>
          <w:lang w:bidi="ar-SA"/>
        </w:rPr>
      </w:pPr>
      <w:r>
        <w:rPr>
          <w:rFonts w:cs="Calibri"/>
        </w:rPr>
        <w:t>None</w:t>
      </w:r>
    </w:p>
    <w:p w:rsidR="00786BDF" w:rsidRPr="00A158C7" w:rsidRDefault="00786BDF" w:rsidP="000B37D5">
      <w:pPr>
        <w:pStyle w:val="Heading7"/>
      </w:pPr>
      <w:bookmarkStart w:id="125" w:name="_Toc445196934"/>
      <w:r w:rsidRPr="00A158C7">
        <w:lastRenderedPageBreak/>
        <w:t>Abbreviations and Acronyms</w:t>
      </w:r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6270"/>
      </w:tblGrid>
      <w:tr w:rsidR="00786BDF" w:rsidRPr="00A158C7" w:rsidTr="00D60445">
        <w:trPr>
          <w:tblHeader/>
        </w:trPr>
        <w:tc>
          <w:tcPr>
            <w:tcW w:w="3018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Abbreviation</w:t>
            </w:r>
            <w:r w:rsidR="00F43F8E">
              <w:rPr>
                <w:b/>
                <w:szCs w:val="20"/>
              </w:rPr>
              <w:t xml:space="preserve"> or Acronym</w:t>
            </w:r>
          </w:p>
        </w:tc>
        <w:tc>
          <w:tcPr>
            <w:tcW w:w="6270" w:type="dxa"/>
            <w:shd w:val="clear" w:color="auto" w:fill="E7E6E6" w:themeFill="background2"/>
          </w:tcPr>
          <w:p w:rsidR="00786BDF" w:rsidRPr="00A158C7" w:rsidRDefault="00786BD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Description</w:t>
            </w:r>
          </w:p>
        </w:tc>
      </w:tr>
      <w:tr w:rsidR="00786BDF" w:rsidRPr="00A158C7" w:rsidTr="00786BDF">
        <w:tc>
          <w:tcPr>
            <w:tcW w:w="3018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786BDF" w:rsidRPr="00A158C7" w:rsidRDefault="00786BDF" w:rsidP="00540486">
            <w:pPr>
              <w:spacing w:before="60" w:after="60"/>
              <w:rPr>
                <w:szCs w:val="20"/>
              </w:rPr>
            </w:pPr>
          </w:p>
        </w:tc>
      </w:tr>
      <w:tr w:rsidR="001C3CBB" w:rsidRPr="00A158C7" w:rsidTr="00786BDF">
        <w:tc>
          <w:tcPr>
            <w:tcW w:w="3018" w:type="dxa"/>
            <w:shd w:val="clear" w:color="auto" w:fill="auto"/>
          </w:tcPr>
          <w:p w:rsidR="001C3CBB" w:rsidRPr="00A158C7" w:rsidRDefault="001C3CBB" w:rsidP="00540486">
            <w:pPr>
              <w:spacing w:before="60" w:after="60"/>
              <w:rPr>
                <w:szCs w:val="20"/>
              </w:rPr>
            </w:pPr>
          </w:p>
        </w:tc>
        <w:tc>
          <w:tcPr>
            <w:tcW w:w="6270" w:type="dxa"/>
            <w:shd w:val="clear" w:color="auto" w:fill="auto"/>
          </w:tcPr>
          <w:p w:rsidR="001C3CBB" w:rsidRPr="00A158C7" w:rsidRDefault="001C3CBB" w:rsidP="001C3CBB">
            <w:pPr>
              <w:spacing w:before="60" w:after="60"/>
              <w:rPr>
                <w:szCs w:val="20"/>
              </w:rPr>
            </w:pPr>
          </w:p>
        </w:tc>
      </w:tr>
    </w:tbl>
    <w:p w:rsidR="0053510E" w:rsidRPr="00A158C7" w:rsidRDefault="005A77EF" w:rsidP="000B37D5">
      <w:pPr>
        <w:pStyle w:val="Heading7"/>
      </w:pPr>
      <w:bookmarkStart w:id="126" w:name="_Toc445196935"/>
      <w:r w:rsidRPr="00A158C7">
        <w:lastRenderedPageBreak/>
        <w:t>Glossary</w:t>
      </w:r>
      <w:bookmarkEnd w:id="126"/>
    </w:p>
    <w:p w:rsidR="009B0C02" w:rsidRPr="00A158C7" w:rsidRDefault="009B0C02" w:rsidP="00A158C7">
      <w:pPr>
        <w:jc w:val="both"/>
        <w:rPr>
          <w:lang w:bidi="ar-SA"/>
        </w:rPr>
      </w:pPr>
      <w:r w:rsidRPr="00A158C7">
        <w:rPr>
          <w:b/>
          <w:lang w:bidi="ar-SA"/>
        </w:rPr>
        <w:t>Note</w:t>
      </w:r>
      <w:r w:rsidRPr="00A158C7">
        <w:rPr>
          <w:lang w:bidi="ar-SA"/>
        </w:rPr>
        <w:t>: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take precedence over all other definitions of the same term.  Terms and definitions from the source “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Automotive” are formulated from multiple sources, including the following: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9000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12207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15504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Reference Model (PRM)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Automotive SPICE® Process Assessment Model (PAM)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ISO/IEC 15288</w:t>
      </w:r>
    </w:p>
    <w:p w:rsidR="00431255" w:rsidRPr="00A158C7" w:rsidRDefault="00431255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ISO 26262</w:t>
      </w:r>
    </w:p>
    <w:p w:rsidR="009B0C02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IEEE Standards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rPr>
          <w:lang w:bidi="ar-SA"/>
        </w:rPr>
      </w:pPr>
      <w:r w:rsidRPr="00A158C7">
        <w:rPr>
          <w:lang w:bidi="ar-SA"/>
        </w:rPr>
        <w:t>SWEBOK</w:t>
      </w:r>
    </w:p>
    <w:p w:rsidR="001E4877" w:rsidRPr="00A158C7" w:rsidRDefault="001E4877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>PMBOK</w:t>
      </w:r>
    </w:p>
    <w:p w:rsidR="00786BDF" w:rsidRPr="00A158C7" w:rsidRDefault="00786BDF" w:rsidP="007E1C02">
      <w:pPr>
        <w:pStyle w:val="ListParagraph"/>
        <w:numPr>
          <w:ilvl w:val="0"/>
          <w:numId w:val="12"/>
        </w:numPr>
        <w:spacing w:after="240"/>
        <w:rPr>
          <w:lang w:bidi="ar-SA"/>
        </w:rPr>
      </w:pPr>
      <w:r w:rsidRPr="00A158C7">
        <w:rPr>
          <w:lang w:bidi="ar-SA"/>
        </w:rPr>
        <w:t xml:space="preserve">Existing </w:t>
      </w:r>
      <w:proofErr w:type="spellStart"/>
      <w:r w:rsidRPr="00A158C7">
        <w:rPr>
          <w:lang w:bidi="ar-SA"/>
        </w:rPr>
        <w:t>Nexteer</w:t>
      </w:r>
      <w:proofErr w:type="spellEnd"/>
      <w:r w:rsidRPr="00A158C7">
        <w:rPr>
          <w:lang w:bidi="ar-SA"/>
        </w:rPr>
        <w:t xml:space="preserve"> Automotive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950"/>
        <w:gridCol w:w="1993"/>
      </w:tblGrid>
      <w:tr w:rsidR="005A77EF" w:rsidRPr="00A158C7" w:rsidTr="00D60445">
        <w:trPr>
          <w:tblHeader/>
        </w:trPr>
        <w:tc>
          <w:tcPr>
            <w:tcW w:w="2358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Term</w:t>
            </w:r>
          </w:p>
        </w:tc>
        <w:tc>
          <w:tcPr>
            <w:tcW w:w="4950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Definition</w:t>
            </w:r>
          </w:p>
        </w:tc>
        <w:tc>
          <w:tcPr>
            <w:tcW w:w="1993" w:type="dxa"/>
            <w:shd w:val="clear" w:color="auto" w:fill="E7E6E6" w:themeFill="background2"/>
            <w:vAlign w:val="center"/>
          </w:tcPr>
          <w:p w:rsidR="005A77EF" w:rsidRPr="00A158C7" w:rsidRDefault="005A77EF" w:rsidP="00540486">
            <w:pPr>
              <w:spacing w:before="60" w:after="60"/>
              <w:rPr>
                <w:b/>
                <w:szCs w:val="20"/>
              </w:rPr>
            </w:pPr>
            <w:r w:rsidRPr="00A158C7">
              <w:rPr>
                <w:b/>
                <w:szCs w:val="20"/>
              </w:rPr>
              <w:t>Source</w:t>
            </w:r>
          </w:p>
        </w:tc>
      </w:tr>
      <w:tr w:rsidR="00531B8C" w:rsidRPr="00A158C7" w:rsidTr="002D4CF3">
        <w:tc>
          <w:tcPr>
            <w:tcW w:w="2358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MDD</w:t>
            </w:r>
          </w:p>
        </w:tc>
        <w:tc>
          <w:tcPr>
            <w:tcW w:w="4950" w:type="dxa"/>
          </w:tcPr>
          <w:p w:rsidR="00531B8C" w:rsidRPr="009643A3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Module Design Document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531B8C" w:rsidRPr="00A158C7" w:rsidTr="002D4CF3">
        <w:tc>
          <w:tcPr>
            <w:tcW w:w="2358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DFD</w:t>
            </w:r>
          </w:p>
        </w:tc>
        <w:tc>
          <w:tcPr>
            <w:tcW w:w="4950" w:type="dxa"/>
          </w:tcPr>
          <w:p w:rsidR="00531B8C" w:rsidRDefault="00531B8C" w:rsidP="00B758D2">
            <w:pPr>
              <w:rPr>
                <w:sz w:val="19"/>
              </w:rPr>
            </w:pPr>
            <w:r>
              <w:rPr>
                <w:sz w:val="19"/>
              </w:rPr>
              <w:t>Data Flow Diagram</w:t>
            </w:r>
          </w:p>
        </w:tc>
        <w:tc>
          <w:tcPr>
            <w:tcW w:w="1993" w:type="dxa"/>
          </w:tcPr>
          <w:p w:rsidR="00531B8C" w:rsidRPr="00A158C7" w:rsidRDefault="00531B8C" w:rsidP="00541E2D">
            <w:pPr>
              <w:pStyle w:val="BodyText"/>
              <w:spacing w:before="60" w:after="60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AA2199" w:rsidRPr="00A158C7" w:rsidRDefault="00AA2199" w:rsidP="00AA2199">
      <w:pPr>
        <w:rPr>
          <w:rFonts w:ascii="Arial" w:hAnsi="Arial"/>
          <w:sz w:val="24"/>
          <w:szCs w:val="20"/>
          <w:lang w:bidi="ar-SA"/>
        </w:rPr>
      </w:pPr>
      <w:r w:rsidRPr="00A158C7">
        <w:br w:type="page"/>
      </w:r>
    </w:p>
    <w:p w:rsidR="00A158C7" w:rsidRPr="00A158C7" w:rsidRDefault="00A158C7" w:rsidP="00A158C7">
      <w:pPr>
        <w:pStyle w:val="Heading7"/>
      </w:pPr>
      <w:bookmarkStart w:id="127" w:name="_Toc445196936"/>
      <w:r w:rsidRPr="00A158C7">
        <w:lastRenderedPageBreak/>
        <w:t>References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6458"/>
        <w:gridCol w:w="2091"/>
      </w:tblGrid>
      <w:tr w:rsidR="00A158C7" w:rsidRPr="00A158C7" w:rsidTr="00D60445">
        <w:trPr>
          <w:tblHeader/>
        </w:trPr>
        <w:tc>
          <w:tcPr>
            <w:tcW w:w="738" w:type="dxa"/>
            <w:shd w:val="clear" w:color="auto" w:fill="E7E6E6" w:themeFill="background2"/>
            <w:vAlign w:val="center"/>
          </w:tcPr>
          <w:p w:rsidR="00A158C7" w:rsidRPr="00A158C7" w:rsidRDefault="0004234C" w:rsidP="00D229A6">
            <w:pPr>
              <w:spacing w:before="60" w:after="60"/>
              <w:jc w:val="center"/>
              <w:rPr>
                <w:b/>
                <w:lang w:bidi="ar-SA"/>
              </w:rPr>
            </w:pPr>
            <w:r>
              <w:rPr>
                <w:b/>
                <w:lang w:bidi="ar-SA"/>
              </w:rPr>
              <w:t>Ref. #</w:t>
            </w:r>
          </w:p>
        </w:tc>
        <w:tc>
          <w:tcPr>
            <w:tcW w:w="6458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Title</w:t>
            </w:r>
          </w:p>
        </w:tc>
        <w:tc>
          <w:tcPr>
            <w:tcW w:w="2091" w:type="dxa"/>
            <w:shd w:val="clear" w:color="auto" w:fill="E7E6E6" w:themeFill="background2"/>
            <w:vAlign w:val="center"/>
          </w:tcPr>
          <w:p w:rsidR="00A158C7" w:rsidRPr="00A158C7" w:rsidRDefault="00A158C7" w:rsidP="00D229A6">
            <w:pPr>
              <w:spacing w:before="60" w:after="60"/>
              <w:rPr>
                <w:b/>
                <w:lang w:bidi="ar-SA"/>
              </w:rPr>
            </w:pPr>
            <w:r w:rsidRPr="00A158C7">
              <w:rPr>
                <w:b/>
                <w:lang w:bidi="ar-SA"/>
              </w:rPr>
              <w:t>Version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1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bookmarkStart w:id="128" w:name="_Ref313612389"/>
            <w:r>
              <w:t>AUTOSAR Specification of Memory Mapping (</w:t>
            </w:r>
            <w:proofErr w:type="spellStart"/>
            <w:r>
              <w:t>Link:</w:t>
            </w:r>
            <w:hyperlink r:id="rId15" w:history="1">
              <w:r w:rsidRPr="00F35C33">
                <w:rPr>
                  <w:rStyle w:val="Hyperlink"/>
                </w:rPr>
                <w:t>AUTOSAR_SWS_MemoryMapping.pdf</w:t>
              </w:r>
              <w:proofErr w:type="spellEnd"/>
            </w:hyperlink>
            <w:r>
              <w:t>)</w:t>
            </w:r>
            <w:bookmarkEnd w:id="128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>v1.3.0 R4.0 Rev 2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>2</w:t>
            </w:r>
          </w:p>
        </w:tc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t xml:space="preserve">MDD Guideline </w:t>
            </w:r>
          </w:p>
        </w:tc>
        <w:tc>
          <w:tcPr>
            <w:tcW w:w="2091" w:type="dxa"/>
            <w:shd w:val="clear" w:color="auto" w:fill="auto"/>
          </w:tcPr>
          <w:p w:rsidR="00531B8C" w:rsidRDefault="00AC4CD8" w:rsidP="00177849">
            <w:pPr>
              <w:rPr>
                <w:lang w:bidi="ar-SA"/>
              </w:rPr>
            </w:pPr>
            <w:r>
              <w:rPr>
                <w:lang w:bidi="ar-SA"/>
              </w:rPr>
              <w:t>EA4 01.00</w:t>
            </w:r>
            <w:r w:rsidR="00531B8C">
              <w:rPr>
                <w:lang w:bidi="ar-SA"/>
              </w:rPr>
              <w:t>.0</w:t>
            </w:r>
            <w:r w:rsidR="00177849">
              <w:rPr>
                <w:lang w:bidi="ar-SA"/>
              </w:rPr>
              <w:t>1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3</w:t>
            </w:r>
          </w:p>
        </w:tc>
        <w:tc>
          <w:tcPr>
            <w:tcW w:w="6458" w:type="dxa"/>
            <w:shd w:val="clear" w:color="auto" w:fill="auto"/>
          </w:tcPr>
          <w:p w:rsidR="00531B8C" w:rsidRDefault="005307D7" w:rsidP="00B758D2">
            <w:pPr>
              <w:keepNext/>
            </w:pPr>
            <w:hyperlink r:id="rId16" w:history="1">
              <w:bookmarkStart w:id="129" w:name="_Ref335300243"/>
              <w:r w:rsidR="00531B8C" w:rsidRPr="00FC427F">
                <w:t>Software Naming Conventions.doc</w:t>
              </w:r>
              <w:bookmarkEnd w:id="129"/>
            </w:hyperlink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1.0</w:t>
            </w:r>
          </w:p>
        </w:tc>
      </w:tr>
      <w:tr w:rsidR="00531B8C" w:rsidRPr="00A158C7" w:rsidTr="00B758D2">
        <w:tc>
          <w:tcPr>
            <w:tcW w:w="738" w:type="dxa"/>
            <w:shd w:val="clear" w:color="auto" w:fill="auto"/>
          </w:tcPr>
          <w:p w:rsidR="00531B8C" w:rsidRDefault="00531B8C" w:rsidP="00B758D2">
            <w:pPr>
              <w:jc w:val="center"/>
            </w:pPr>
            <w:r>
              <w:t>4</w:t>
            </w:r>
          </w:p>
        </w:tc>
        <w:bookmarkStart w:id="130" w:name="0AL0_1a67a9"/>
        <w:tc>
          <w:tcPr>
            <w:tcW w:w="6458" w:type="dxa"/>
            <w:shd w:val="clear" w:color="auto" w:fill="auto"/>
          </w:tcPr>
          <w:p w:rsidR="00531B8C" w:rsidRDefault="00531B8C" w:rsidP="00B758D2">
            <w:pPr>
              <w:keepNext/>
            </w:pPr>
            <w:r>
              <w:fldChar w:fldCharType="begin"/>
            </w:r>
            <w:r>
              <w:instrText xml:space="preserve"> HYPERLINK "http://eroom1.nexteer.com/eRoomReq/Files/erooms8/NextGeneration/0_1a67a9/Software%20Design%20and%20Coding%20Standards.doc" </w:instrText>
            </w:r>
            <w:r>
              <w:fldChar w:fldCharType="separate"/>
            </w:r>
            <w:r>
              <w:rPr>
                <w:rStyle w:val="Hyperlink"/>
                <w:rFonts w:ascii="Trebuchet MS" w:hAnsi="Trebuchet MS"/>
                <w:color w:val="3333CC"/>
                <w:sz w:val="18"/>
                <w:szCs w:val="18"/>
                <w:shd w:val="clear" w:color="auto" w:fill="F0F0F0"/>
              </w:rPr>
              <w:t>Software Design and Coding Standards.doc</w:t>
            </w:r>
            <w:r>
              <w:fldChar w:fldCharType="end"/>
            </w:r>
            <w:bookmarkEnd w:id="130"/>
          </w:p>
        </w:tc>
        <w:tc>
          <w:tcPr>
            <w:tcW w:w="2091" w:type="dxa"/>
            <w:shd w:val="clear" w:color="auto" w:fill="auto"/>
          </w:tcPr>
          <w:p w:rsidR="00531B8C" w:rsidRDefault="00531B8C" w:rsidP="00B758D2">
            <w:pPr>
              <w:rPr>
                <w:lang w:bidi="ar-SA"/>
              </w:rPr>
            </w:pPr>
            <w:r>
              <w:rPr>
                <w:lang w:bidi="ar-SA"/>
              </w:rPr>
              <w:t>2.0</w:t>
            </w:r>
          </w:p>
        </w:tc>
      </w:tr>
      <w:tr w:rsidR="00A71D1F" w:rsidRPr="00A158C7" w:rsidTr="00B758D2">
        <w:tc>
          <w:tcPr>
            <w:tcW w:w="738" w:type="dxa"/>
            <w:shd w:val="clear" w:color="auto" w:fill="auto"/>
          </w:tcPr>
          <w:p w:rsidR="00A71D1F" w:rsidRDefault="00A71D1F" w:rsidP="00B758D2">
            <w:pPr>
              <w:jc w:val="center"/>
            </w:pPr>
            <w:r>
              <w:t>5</w:t>
            </w:r>
          </w:p>
        </w:tc>
        <w:tc>
          <w:tcPr>
            <w:tcW w:w="6458" w:type="dxa"/>
            <w:shd w:val="clear" w:color="auto" w:fill="auto"/>
          </w:tcPr>
          <w:p w:rsidR="00A71D1F" w:rsidRDefault="00A71D1F" w:rsidP="00A71D1F">
            <w:pPr>
              <w:keepNext/>
              <w:tabs>
                <w:tab w:val="left" w:pos="2246"/>
              </w:tabs>
            </w:pPr>
            <w:r w:rsidRPr="00A71D1F">
              <w:t>SF051A_SnsrOffsLrng_Design</w:t>
            </w:r>
          </w:p>
        </w:tc>
        <w:tc>
          <w:tcPr>
            <w:tcW w:w="2091" w:type="dxa"/>
            <w:shd w:val="clear" w:color="auto" w:fill="auto"/>
          </w:tcPr>
          <w:p w:rsidR="00A71D1F" w:rsidRDefault="00A71D1F" w:rsidP="00A71D1F">
            <w:pPr>
              <w:rPr>
                <w:lang w:bidi="ar-SA"/>
              </w:rPr>
            </w:pPr>
            <w:r>
              <w:rPr>
                <w:lang w:bidi="ar-SA"/>
              </w:rPr>
              <w:t>See the synergy sub-project version included.</w:t>
            </w:r>
          </w:p>
        </w:tc>
      </w:tr>
    </w:tbl>
    <w:p w:rsidR="003A5B2A" w:rsidRDefault="003A5B2A">
      <w:pPr>
        <w:spacing w:after="0"/>
        <w:rPr>
          <w:rFonts w:ascii="Arial" w:hAnsi="Arial"/>
          <w:kern w:val="28"/>
          <w:sz w:val="24"/>
          <w:szCs w:val="20"/>
          <w:lang w:bidi="ar-SA"/>
        </w:rPr>
      </w:pPr>
    </w:p>
    <w:sectPr w:rsidR="003A5B2A" w:rsidSect="00866672">
      <w:headerReference w:type="default" r:id="rId17"/>
      <w:footerReference w:type="default" r:id="rId18"/>
      <w:pgSz w:w="12240" w:h="15840" w:code="1"/>
      <w:pgMar w:top="720" w:right="1152" w:bottom="720" w:left="1152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D7" w:rsidRDefault="005307D7">
      <w:r>
        <w:separator/>
      </w:r>
    </w:p>
  </w:endnote>
  <w:endnote w:type="continuationSeparator" w:id="0">
    <w:p w:rsidR="005307D7" w:rsidRDefault="00530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84"/>
      <w:gridCol w:w="3385"/>
      <w:gridCol w:w="3383"/>
    </w:tblGrid>
    <w:tr w:rsidR="00A71D1F" w:rsidRPr="00B10816" w:rsidTr="00866672">
      <w:tc>
        <w:tcPr>
          <w:tcW w:w="1667" w:type="pct"/>
          <w:vAlign w:val="center"/>
        </w:tcPr>
        <w:p w:rsidR="00A71D1F" w:rsidRPr="00B10816" w:rsidRDefault="00A71D1F" w:rsidP="00B10816">
          <w:pPr>
            <w:pStyle w:val="Footer"/>
            <w:spacing w:after="0"/>
            <w:rPr>
              <w:sz w:val="16"/>
              <w:szCs w:val="16"/>
            </w:rPr>
          </w:pPr>
          <w:proofErr w:type="spellStart"/>
          <w:r w:rsidRPr="00B10816">
            <w:rPr>
              <w:sz w:val="16"/>
              <w:szCs w:val="16"/>
            </w:rPr>
            <w:t>Document:</w:t>
          </w:r>
          <w:r>
            <w:rPr>
              <w:sz w:val="16"/>
              <w:szCs w:val="16"/>
            </w:rPr>
            <w:t>SnsrOffsLrng_MDD</w:t>
          </w:r>
          <w:proofErr w:type="spellEnd"/>
        </w:p>
        <w:p w:rsidR="00A71D1F" w:rsidRPr="00B10816" w:rsidRDefault="00A71D1F" w:rsidP="008071BE">
          <w:pPr>
            <w:pStyle w:val="Footer"/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Template:</w:t>
          </w:r>
          <w:r w:rsidRPr="00B10816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"Template Version"  \* MERGEFORMAT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EA4 01.00.01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667" w:type="pct"/>
          <w:vAlign w:val="center"/>
        </w:tcPr>
        <w:p w:rsidR="00A71D1F" w:rsidRDefault="00A71D1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"Release Date"  \* MERGEFORMAT </w:instrText>
          </w:r>
          <w:r>
            <w:rPr>
              <w:sz w:val="16"/>
              <w:szCs w:val="16"/>
            </w:rPr>
            <w:fldChar w:fldCharType="separate"/>
          </w:r>
          <w:ins w:id="131" w:author="Nexteer Employee" w:date="2016-08-17T11:16:00Z">
            <w:r w:rsidR="007F59DD">
              <w:rPr>
                <w:sz w:val="16"/>
                <w:szCs w:val="16"/>
              </w:rPr>
              <w:t>August 17, 2016</w:t>
            </w:r>
          </w:ins>
          <w:del w:id="132" w:author="Nexteer Employee" w:date="2016-08-17T11:16:00Z">
            <w:r w:rsidDel="007F59DD">
              <w:rPr>
                <w:sz w:val="16"/>
                <w:szCs w:val="16"/>
              </w:rPr>
              <w:delText>Mar 07, 2016</w:delText>
            </w:r>
          </w:del>
          <w:r>
            <w:rPr>
              <w:sz w:val="16"/>
              <w:szCs w:val="16"/>
            </w:rPr>
            <w:fldChar w:fldCharType="end"/>
          </w:r>
        </w:p>
        <w:p w:rsidR="00A71D1F" w:rsidRPr="00B10816" w:rsidRDefault="00A71D1F" w:rsidP="00B10816">
          <w:pPr>
            <w:pStyle w:val="Footer"/>
            <w:spacing w:after="0"/>
            <w:jc w:val="center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© </w:t>
          </w:r>
          <w:sdt>
            <w:sdtPr>
              <w:rPr>
                <w:sz w:val="16"/>
                <w:szCs w:val="16"/>
              </w:rPr>
              <w:alias w:val="Company"/>
              <w:tag w:val=""/>
              <w:id w:val="-1988849111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Pr="00B10816">
                <w:rPr>
                  <w:sz w:val="16"/>
                  <w:szCs w:val="16"/>
                </w:rPr>
                <w:t>Nexteer Automotive</w:t>
              </w:r>
            </w:sdtContent>
          </w:sdt>
        </w:p>
      </w:tc>
      <w:tc>
        <w:tcPr>
          <w:tcW w:w="1667" w:type="pct"/>
          <w:vAlign w:val="center"/>
        </w:tcPr>
        <w:sdt>
          <w:sdtPr>
            <w:rPr>
              <w:sz w:val="16"/>
              <w:szCs w:val="16"/>
            </w:rPr>
            <w:alias w:val="Title"/>
            <w:tag w:val=""/>
            <w:id w:val="-180668605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71D1F" w:rsidRPr="00B10816" w:rsidRDefault="00A71D1F" w:rsidP="00B10816">
              <w:pPr>
                <w:pStyle w:val="Footer"/>
                <w:spacing w:after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Module Design Document</w:t>
              </w:r>
            </w:p>
          </w:sdtContent>
        </w:sdt>
        <w:p w:rsidR="00A71D1F" w:rsidRPr="00B10816" w:rsidRDefault="00A71D1F" w:rsidP="00B10816">
          <w:pPr>
            <w:pStyle w:val="Footer"/>
            <w:spacing w:after="0"/>
            <w:jc w:val="right"/>
            <w:rPr>
              <w:sz w:val="16"/>
              <w:szCs w:val="16"/>
            </w:rPr>
          </w:pPr>
          <w:r w:rsidRPr="00B10816">
            <w:rPr>
              <w:sz w:val="16"/>
              <w:szCs w:val="16"/>
            </w:rPr>
            <w:t xml:space="preserve">Page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PAGE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51B89">
            <w:rPr>
              <w:b/>
              <w:noProof/>
              <w:sz w:val="16"/>
              <w:szCs w:val="16"/>
            </w:rPr>
            <w:t>11</w:t>
          </w:r>
          <w:r w:rsidRPr="00B10816">
            <w:rPr>
              <w:b/>
              <w:sz w:val="16"/>
              <w:szCs w:val="16"/>
            </w:rPr>
            <w:fldChar w:fldCharType="end"/>
          </w:r>
          <w:r w:rsidRPr="00B10816">
            <w:rPr>
              <w:sz w:val="16"/>
              <w:szCs w:val="16"/>
            </w:rPr>
            <w:t xml:space="preserve"> of </w:t>
          </w:r>
          <w:r w:rsidRPr="00B10816">
            <w:rPr>
              <w:b/>
              <w:sz w:val="16"/>
              <w:szCs w:val="16"/>
            </w:rPr>
            <w:fldChar w:fldCharType="begin"/>
          </w:r>
          <w:r w:rsidRPr="00B10816">
            <w:rPr>
              <w:b/>
              <w:sz w:val="16"/>
              <w:szCs w:val="16"/>
            </w:rPr>
            <w:instrText xml:space="preserve"> NUMPAGES  \* Arabic  \* MERGEFORMAT </w:instrText>
          </w:r>
          <w:r w:rsidRPr="00B10816">
            <w:rPr>
              <w:b/>
              <w:sz w:val="16"/>
              <w:szCs w:val="16"/>
            </w:rPr>
            <w:fldChar w:fldCharType="separate"/>
          </w:r>
          <w:r w:rsidR="00F51B89">
            <w:rPr>
              <w:b/>
              <w:noProof/>
              <w:sz w:val="16"/>
              <w:szCs w:val="16"/>
            </w:rPr>
            <w:t>24</w:t>
          </w:r>
          <w:r w:rsidRPr="00B10816">
            <w:rPr>
              <w:b/>
              <w:sz w:val="16"/>
              <w:szCs w:val="16"/>
            </w:rPr>
            <w:fldChar w:fldCharType="end"/>
          </w:r>
        </w:p>
      </w:tc>
    </w:tr>
  </w:tbl>
  <w:p w:rsidR="00A71D1F" w:rsidRPr="00B10816" w:rsidRDefault="00A71D1F" w:rsidP="005476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D7" w:rsidRDefault="005307D7">
      <w:r>
        <w:separator/>
      </w:r>
    </w:p>
  </w:footnote>
  <w:footnote w:type="continuationSeparator" w:id="0">
    <w:p w:rsidR="005307D7" w:rsidRDefault="005307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2930"/>
      <w:gridCol w:w="7222"/>
    </w:tblGrid>
    <w:tr w:rsidR="00A71D1F" w:rsidRPr="008969C4" w:rsidTr="00866672">
      <w:trPr>
        <w:trHeight w:val="438"/>
      </w:trPr>
      <w:tc>
        <w:tcPr>
          <w:tcW w:w="1443" w:type="pct"/>
        </w:tcPr>
        <w:p w:rsidR="00A71D1F" w:rsidRPr="008969C4" w:rsidRDefault="00A71D1F" w:rsidP="00B10816">
          <w:pPr>
            <w:pStyle w:val="Header"/>
            <w:spacing w:after="0"/>
          </w:pPr>
          <w:r w:rsidRPr="008969C4">
            <w:rPr>
              <w:noProof/>
              <w:lang w:bidi="ar-SA"/>
            </w:rPr>
            <w:drawing>
              <wp:inline distT="0" distB="0" distL="0" distR="0" wp14:anchorId="4CA66EA2" wp14:editId="27EF15A5">
                <wp:extent cx="1066800" cy="438150"/>
                <wp:effectExtent l="0" t="0" r="0" b="0"/>
                <wp:docPr id="3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7" w:type="pct"/>
          <w:vAlign w:val="center"/>
        </w:tcPr>
        <w:p w:rsidR="00A71D1F" w:rsidRPr="00891F29" w:rsidRDefault="00A71D1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A71D1F" w:rsidRDefault="00A71D1F" w:rsidP="00B10816">
          <w:pPr>
            <w:pStyle w:val="Header"/>
            <w:spacing w:after="0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  <w:p w:rsidR="00A71D1F" w:rsidRPr="008969C4" w:rsidRDefault="00A71D1F" w:rsidP="00B10816">
          <w:pPr>
            <w:pStyle w:val="Header"/>
            <w:spacing w:after="0"/>
            <w:jc w:val="right"/>
            <w:rPr>
              <w:szCs w:val="20"/>
            </w:rPr>
          </w:pPr>
          <w:r w:rsidRPr="000B0DB8">
            <w:rPr>
              <w:sz w:val="16"/>
              <w:szCs w:val="20"/>
            </w:rPr>
            <w:t>This Document Is Uncontrolled When Printed – Verify Version Before Use</w:t>
          </w:r>
        </w:p>
      </w:tc>
    </w:tr>
  </w:tbl>
  <w:p w:rsidR="00A71D1F" w:rsidRDefault="00A71D1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864C88F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D063E27"/>
    <w:multiLevelType w:val="hybridMultilevel"/>
    <w:tmpl w:val="023CFD32"/>
    <w:lvl w:ilvl="0" w:tplc="21A29C26">
      <w:start w:val="7"/>
      <w:numFmt w:val="bullet"/>
      <w:lvlText w:val=""/>
      <w:lvlJc w:val="left"/>
      <w:pPr>
        <w:ind w:left="408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76D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24DD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5C5B"/>
    <w:rsid w:val="001278D4"/>
    <w:rsid w:val="00133350"/>
    <w:rsid w:val="00135743"/>
    <w:rsid w:val="001449F2"/>
    <w:rsid w:val="00144BD1"/>
    <w:rsid w:val="00145E51"/>
    <w:rsid w:val="00152830"/>
    <w:rsid w:val="001671EB"/>
    <w:rsid w:val="00177849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3B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967C5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2CFF"/>
    <w:rsid w:val="00307A0F"/>
    <w:rsid w:val="00312179"/>
    <w:rsid w:val="003129E3"/>
    <w:rsid w:val="003147CB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0039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07D7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56E04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1E7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24"/>
    <w:rsid w:val="007E0373"/>
    <w:rsid w:val="007E1C02"/>
    <w:rsid w:val="007E4EF4"/>
    <w:rsid w:val="007E625F"/>
    <w:rsid w:val="007E6421"/>
    <w:rsid w:val="007F59DD"/>
    <w:rsid w:val="007F746C"/>
    <w:rsid w:val="008068A5"/>
    <w:rsid w:val="008071BE"/>
    <w:rsid w:val="008119C7"/>
    <w:rsid w:val="00820AE5"/>
    <w:rsid w:val="0082456E"/>
    <w:rsid w:val="0082534B"/>
    <w:rsid w:val="00832905"/>
    <w:rsid w:val="00836552"/>
    <w:rsid w:val="0084459F"/>
    <w:rsid w:val="00847EDF"/>
    <w:rsid w:val="008533B5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E78C6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3E54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475E6"/>
    <w:rsid w:val="00A639FF"/>
    <w:rsid w:val="00A6463B"/>
    <w:rsid w:val="00A656E4"/>
    <w:rsid w:val="00A71A73"/>
    <w:rsid w:val="00A71D1F"/>
    <w:rsid w:val="00A72074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0C31"/>
    <w:rsid w:val="00B32CFA"/>
    <w:rsid w:val="00B35242"/>
    <w:rsid w:val="00B35F84"/>
    <w:rsid w:val="00B52330"/>
    <w:rsid w:val="00B5345F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8676D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1F6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94807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A7168"/>
    <w:rsid w:val="00EB1228"/>
    <w:rsid w:val="00EC47FB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B89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26C3"/>
    <w:rsid w:val="00FB038B"/>
    <w:rsid w:val="00FB39DC"/>
    <w:rsid w:val="00FC02CC"/>
    <w:rsid w:val="00FC45EA"/>
    <w:rsid w:val="00FC490F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misagweb01.nexteer.com/eRoomReq/Files/erooms8/NextGeneration/0_fc55f/Software%20Naming%20Conventions%2003x(In%20Work).doc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autosar.org/download/R4.0/AUTOSAR_SWS_MemoryMapping.pdf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t9hv\Download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38346F4BD84121ACE8457F93C1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E4E39-7B74-4C5B-9C5B-7EE4562D869A}"/>
      </w:docPartPr>
      <w:docPartBody>
        <w:p w:rsidR="00151693" w:rsidRDefault="00F51E96">
          <w:pPr>
            <w:pStyle w:val="D438346F4BD84121ACE8457F93C1DB4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96"/>
    <w:rsid w:val="00150493"/>
    <w:rsid w:val="00151693"/>
    <w:rsid w:val="00686111"/>
    <w:rsid w:val="006F0571"/>
    <w:rsid w:val="008735B9"/>
    <w:rsid w:val="009E3E55"/>
    <w:rsid w:val="00A62919"/>
    <w:rsid w:val="00AA290C"/>
    <w:rsid w:val="00C758AC"/>
    <w:rsid w:val="00F5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38346F4BD84121ACE8457F93C1DB41">
    <w:name w:val="D438346F4BD84121ACE8457F93C1DB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438346F4BD84121ACE8457F93C1DB41">
    <w:name w:val="D438346F4BD84121ACE8457F93C1DB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131711C3-8A8F-4C9D-A343-B204CF48F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86</TotalTime>
  <Pages>24</Pages>
  <Words>2381</Words>
  <Characters>13575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15925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Sengottaiyan, Selva</dc:creator>
  <cp:lastModifiedBy>Nexteer Employee</cp:lastModifiedBy>
  <cp:revision>22</cp:revision>
  <cp:lastPrinted>2014-12-17T17:01:00Z</cp:lastPrinted>
  <dcterms:created xsi:type="dcterms:W3CDTF">2016-02-08T00:30:00Z</dcterms:created>
  <dcterms:modified xsi:type="dcterms:W3CDTF">2016-08-17T15:17:00Z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SnsrOffsLrng</vt:lpwstr>
  </property>
  <property fmtid="{D5CDD505-2E9C-101B-9397-08002B2CF9AE}" pid="3" name="Template Version">
    <vt:lpwstr>EA4 01.00.00</vt:lpwstr>
  </property>
  <property fmtid="{D5CDD505-2E9C-101B-9397-08002B2CF9AE}" pid="4" name="Release Date">
    <vt:lpwstr>August 17, 2016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