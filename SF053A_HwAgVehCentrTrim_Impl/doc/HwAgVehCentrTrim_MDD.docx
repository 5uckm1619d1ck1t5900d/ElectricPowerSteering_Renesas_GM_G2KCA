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8D4D71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b/>
          <w:sz w:val="36"/>
        </w:rPr>
        <w:t>HwAgVehCentrTrim</w:t>
      </w:r>
      <w:proofErr w:type="spellEnd"/>
    </w:p>
    <w:p w:rsidR="005E61CD" w:rsidRPr="007E0373" w:rsidRDefault="005D4AB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Nexteer Employee" w:date="2016-09-12T11:09:00Z">
        <w:r w:rsidRPr="007E0373" w:rsidDel="004C00D5">
          <w:rPr>
            <w:b/>
            <w:sz w:val="36"/>
          </w:rPr>
          <w:fldChar w:fldCharType="begin"/>
        </w:r>
        <w:r w:rsidRPr="007E0373" w:rsidDel="004C00D5">
          <w:rPr>
            <w:b/>
            <w:sz w:val="36"/>
          </w:rPr>
          <w:delInstrText xml:space="preserve"> DOCPROPERTY  "Release Date"  \* MERGEFORMAT </w:delInstrText>
        </w:r>
        <w:r w:rsidRPr="007E0373" w:rsidDel="004C00D5">
          <w:rPr>
            <w:b/>
            <w:sz w:val="36"/>
          </w:rPr>
          <w:fldChar w:fldCharType="separate"/>
        </w:r>
        <w:r w:rsidDel="004C00D5">
          <w:rPr>
            <w:b/>
            <w:sz w:val="36"/>
          </w:rPr>
          <w:delText>June 15, 2016</w:delText>
        </w:r>
        <w:r w:rsidRPr="007E0373" w:rsidDel="004C00D5">
          <w:rPr>
            <w:b/>
            <w:sz w:val="36"/>
          </w:rPr>
          <w:fldChar w:fldCharType="end"/>
        </w:r>
      </w:del>
      <w:ins w:id="1" w:author="Nexteer Employee" w:date="2016-09-12T11:09:00Z">
        <w:r w:rsidR="004C00D5">
          <w:rPr>
            <w:b/>
            <w:sz w:val="36"/>
          </w:rPr>
          <w:t>September 12, 2016</w:t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CD0527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8D4D71">
        <w:trPr>
          <w:jc w:val="center"/>
        </w:trPr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2" w:name="_Toc348792978"/>
            <w:bookmarkStart w:id="3" w:name="_Toc348793074"/>
            <w:bookmarkStart w:id="4" w:name="_Toc348793965"/>
            <w:bookmarkStart w:id="5" w:name="_Toc349459173"/>
            <w:bookmarkStart w:id="6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8D4D71">
        <w:trPr>
          <w:jc w:val="center"/>
        </w:trPr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8D4D71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8D4D71" w:rsidP="00464103">
            <w:pPr>
              <w:rPr>
                <w:rFonts w:cs="Calibri"/>
              </w:rPr>
            </w:pPr>
            <w:r>
              <w:rPr>
                <w:rFonts w:cs="Calibri"/>
              </w:rPr>
              <w:t>24</w:t>
            </w:r>
            <w:r w:rsidR="00401A9E">
              <w:rPr>
                <w:rFonts w:cs="Calibri"/>
              </w:rPr>
              <w:t>-</w:t>
            </w:r>
            <w:r>
              <w:rPr>
                <w:rFonts w:cs="Calibri"/>
              </w:rPr>
              <w:t>Feb-</w:t>
            </w:r>
            <w:r w:rsidR="00401A9E">
              <w:rPr>
                <w:rFonts w:cs="Calibri"/>
              </w:rPr>
              <w:t>201</w:t>
            </w:r>
            <w:r>
              <w:rPr>
                <w:rFonts w:cs="Calibri"/>
              </w:rPr>
              <w:t>6</w:t>
            </w:r>
          </w:p>
        </w:tc>
      </w:tr>
      <w:tr w:rsidR="009412E8" w:rsidRPr="00AA38E8" w:rsidTr="008D4D71">
        <w:trPr>
          <w:jc w:val="center"/>
        </w:trPr>
        <w:tc>
          <w:tcPr>
            <w:tcW w:w="2520" w:type="dxa"/>
          </w:tcPr>
          <w:p w:rsidR="009412E8" w:rsidRDefault="009412E8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</w:t>
            </w:r>
          </w:p>
        </w:tc>
        <w:tc>
          <w:tcPr>
            <w:tcW w:w="2160" w:type="dxa"/>
          </w:tcPr>
          <w:p w:rsidR="009412E8" w:rsidRDefault="009412E8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9412E8" w:rsidRDefault="009412E8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9412E8" w:rsidRDefault="009412E8" w:rsidP="00464103">
            <w:pPr>
              <w:rPr>
                <w:rFonts w:cs="Calibri"/>
              </w:rPr>
            </w:pPr>
            <w:r>
              <w:rPr>
                <w:rFonts w:cs="Calibri"/>
              </w:rPr>
              <w:t>04-Apr-2016</w:t>
            </w:r>
          </w:p>
        </w:tc>
      </w:tr>
      <w:tr w:rsidR="005D4ABD" w:rsidRPr="00AA38E8" w:rsidTr="008D4D71">
        <w:trPr>
          <w:jc w:val="center"/>
        </w:trPr>
        <w:tc>
          <w:tcPr>
            <w:tcW w:w="2520" w:type="dxa"/>
          </w:tcPr>
          <w:p w:rsidR="005D4ABD" w:rsidRDefault="005D4ABD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graphical representation for FDD v1.3.0</w:t>
            </w:r>
          </w:p>
        </w:tc>
        <w:tc>
          <w:tcPr>
            <w:tcW w:w="2160" w:type="dxa"/>
          </w:tcPr>
          <w:p w:rsidR="005D4ABD" w:rsidRDefault="005D4ABD" w:rsidP="00D229A6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1350" w:type="dxa"/>
          </w:tcPr>
          <w:p w:rsidR="005D4ABD" w:rsidRDefault="005D4ABD" w:rsidP="00D229A6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440" w:type="dxa"/>
          </w:tcPr>
          <w:p w:rsidR="005D4ABD" w:rsidRDefault="005D4ABD" w:rsidP="00464103">
            <w:pPr>
              <w:rPr>
                <w:rFonts w:cs="Calibri"/>
              </w:rPr>
            </w:pPr>
            <w:r>
              <w:rPr>
                <w:rFonts w:cs="Calibri"/>
              </w:rPr>
              <w:t>15-Jun-2016</w:t>
            </w:r>
          </w:p>
        </w:tc>
      </w:tr>
      <w:tr w:rsidR="004C00D5" w:rsidRPr="00AA38E8" w:rsidTr="008D4D71">
        <w:trPr>
          <w:jc w:val="center"/>
          <w:ins w:id="7" w:author="Nexteer Employee" w:date="2016-09-12T11:09:00Z"/>
        </w:trPr>
        <w:tc>
          <w:tcPr>
            <w:tcW w:w="2520" w:type="dxa"/>
          </w:tcPr>
          <w:p w:rsidR="004C00D5" w:rsidRDefault="004C00D5" w:rsidP="00D229A6">
            <w:pPr>
              <w:rPr>
                <w:ins w:id="8" w:author="Nexteer Employee" w:date="2016-09-12T11:09:00Z"/>
                <w:rFonts w:cs="Calibri"/>
              </w:rPr>
            </w:pPr>
            <w:ins w:id="9" w:author="Nexteer Employee" w:date="2016-09-12T11:09:00Z">
              <w:r>
                <w:rPr>
                  <w:rFonts w:cs="Calibri"/>
                </w:rPr>
                <w:t xml:space="preserve">Added </w:t>
              </w:r>
              <w:proofErr w:type="spellStart"/>
              <w:r>
                <w:rPr>
                  <w:rFonts w:cs="Calibri"/>
                </w:rPr>
                <w:t>Init</w:t>
              </w:r>
              <w:proofErr w:type="spellEnd"/>
              <w:r>
                <w:rPr>
                  <w:rFonts w:cs="Calibri"/>
                </w:rPr>
                <w:t xml:space="preserve"> function to sub-module functions</w:t>
              </w:r>
            </w:ins>
          </w:p>
        </w:tc>
        <w:tc>
          <w:tcPr>
            <w:tcW w:w="2160" w:type="dxa"/>
          </w:tcPr>
          <w:p w:rsidR="004C00D5" w:rsidRDefault="004C00D5" w:rsidP="00D229A6">
            <w:pPr>
              <w:rPr>
                <w:ins w:id="10" w:author="Nexteer Employee" w:date="2016-09-12T11:09:00Z"/>
                <w:rFonts w:cs="Calibri"/>
              </w:rPr>
            </w:pPr>
            <w:ins w:id="11" w:author="Nexteer Employee" w:date="2016-09-12T11:09:00Z">
              <w:r>
                <w:rPr>
                  <w:rFonts w:cs="Calibri"/>
                </w:rPr>
                <w:t>Nick Saxton</w:t>
              </w:r>
            </w:ins>
          </w:p>
        </w:tc>
        <w:tc>
          <w:tcPr>
            <w:tcW w:w="1350" w:type="dxa"/>
          </w:tcPr>
          <w:p w:rsidR="004C00D5" w:rsidRDefault="004C00D5" w:rsidP="00D229A6">
            <w:pPr>
              <w:rPr>
                <w:ins w:id="12" w:author="Nexteer Employee" w:date="2016-09-12T11:09:00Z"/>
                <w:rFonts w:cs="Calibri"/>
              </w:rPr>
            </w:pPr>
            <w:ins w:id="13" w:author="Nexteer Employee" w:date="2016-09-12T11:09:00Z">
              <w:r>
                <w:rPr>
                  <w:rFonts w:cs="Calibri"/>
                </w:rPr>
                <w:t>4</w:t>
              </w:r>
            </w:ins>
          </w:p>
        </w:tc>
        <w:tc>
          <w:tcPr>
            <w:tcW w:w="1440" w:type="dxa"/>
          </w:tcPr>
          <w:p w:rsidR="004C00D5" w:rsidRDefault="004C00D5" w:rsidP="00464103">
            <w:pPr>
              <w:rPr>
                <w:ins w:id="14" w:author="Nexteer Employee" w:date="2016-09-12T11:09:00Z"/>
                <w:rFonts w:cs="Calibri"/>
              </w:rPr>
            </w:pPr>
            <w:ins w:id="15" w:author="Nexteer Employee" w:date="2016-09-12T11:09:00Z">
              <w:r>
                <w:rPr>
                  <w:rFonts w:cs="Calibri"/>
                </w:rPr>
                <w:t>12-Sep-2016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D4D71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8D4D71" w:rsidRDefault="009D05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49" w:history="1">
        <w:r w:rsidR="008D4D71" w:rsidRPr="00A7282E">
          <w:rPr>
            <w:rStyle w:val="Hyperlink"/>
          </w:rPr>
          <w:t>1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HwAgVehCentrTrim High-Level Description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_Toc443897549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4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50" w:history="1">
        <w:r w:rsidR="008D4D71" w:rsidRPr="00A7282E">
          <w:rPr>
            <w:rStyle w:val="Hyperlink"/>
            <w:rFonts w:ascii="Calibri" w:hAnsi="Calibri" w:cs="Calibri"/>
          </w:rPr>
          <w:t>2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Design details of software module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_Toc443897550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1" w:history="1">
        <w:r w:rsidR="008D4D71" w:rsidRPr="00A7282E">
          <w:rPr>
            <w:rStyle w:val="Hyperlink"/>
          </w:rPr>
          <w:t>2.1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 xml:space="preserve">Graphical representation of </w:t>
        </w:r>
        <w:r w:rsidR="008D4D71" w:rsidRPr="00A7282E">
          <w:rPr>
            <w:rStyle w:val="Hyperlink"/>
            <w:rFonts w:cs="Calibri"/>
          </w:rPr>
          <w:t>HwAgVehCentrTrim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_Toc443897551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2" w:history="1">
        <w:r w:rsidR="008D4D71" w:rsidRPr="00A7282E">
          <w:rPr>
            <w:rStyle w:val="Hyperlink"/>
            <w:rFonts w:cs="Calibri"/>
          </w:rPr>
          <w:t>2.2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Data Flow Diagram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_Toc443897552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897553" w:history="1">
        <w:r w:rsidR="008D4D71" w:rsidRPr="00A7282E">
          <w:rPr>
            <w:rStyle w:val="Hyperlink"/>
            <w:rFonts w:cs="Calibri"/>
          </w:rPr>
          <w:t>2.2.1</w:t>
        </w:r>
        <w:r w:rsidR="008D4D71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D4D71" w:rsidRPr="00A7282E">
          <w:rPr>
            <w:rStyle w:val="Hyperlink"/>
          </w:rPr>
          <w:t xml:space="preserve">Component </w:t>
        </w:r>
        <w:r w:rsidR="008D4D71" w:rsidRPr="00A7282E">
          <w:rPr>
            <w:rStyle w:val="Hyperlink"/>
            <w:rFonts w:cs="Calibri"/>
          </w:rPr>
          <w:t>level DFD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_Toc443897553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897554" w:history="1">
        <w:r w:rsidR="008D4D71" w:rsidRPr="00A7282E">
          <w:rPr>
            <w:rStyle w:val="Hyperlink"/>
            <w:rFonts w:cs="Calibri"/>
          </w:rPr>
          <w:t>2.2.2</w:t>
        </w:r>
        <w:r w:rsidR="008D4D71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D4D71" w:rsidRPr="00A7282E">
          <w:rPr>
            <w:rStyle w:val="Hyperlink"/>
          </w:rPr>
          <w:t xml:space="preserve">Function </w:t>
        </w:r>
        <w:r w:rsidR="008D4D71" w:rsidRPr="00A7282E">
          <w:rPr>
            <w:rStyle w:val="Hyperlink"/>
            <w:rFonts w:cs="Calibri"/>
          </w:rPr>
          <w:t>level DFD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_Toc443897554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5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55" w:history="1">
        <w:r w:rsidR="008D4D71" w:rsidRPr="00A7282E">
          <w:rPr>
            <w:rStyle w:val="Hyperlink"/>
            <w:rFonts w:ascii="Calibri" w:hAnsi="Calibri" w:cs="Calibri"/>
          </w:rPr>
          <w:t>3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Constant Data Dictionary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_Toc443897555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6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6" w:history="1">
        <w:r w:rsidR="008D4D71" w:rsidRPr="00A7282E">
          <w:rPr>
            <w:rStyle w:val="Hyperlink"/>
          </w:rPr>
          <w:t>3.1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>Program (fixed) Constants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_Toc443897556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6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897557" w:history="1">
        <w:r w:rsidR="008D4D71" w:rsidRPr="00A7282E">
          <w:rPr>
            <w:rStyle w:val="Hyperlink"/>
          </w:rPr>
          <w:t>3.1.1</w:t>
        </w:r>
        <w:r w:rsidR="008D4D71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8D4D71" w:rsidRPr="00A7282E">
          <w:rPr>
            <w:rStyle w:val="Hyperlink"/>
          </w:rPr>
          <w:t>Embedded Constants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_Toc443897557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6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58" w:history="1">
        <w:r w:rsidR="008D4D71" w:rsidRPr="00A7282E">
          <w:rPr>
            <w:rStyle w:val="Hyperlink"/>
            <w:rFonts w:ascii="Calibri" w:hAnsi="Calibri" w:cs="Calibri"/>
          </w:rPr>
          <w:t>4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Software Component Implementation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_Toc443897558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59" w:history="1">
        <w:r w:rsidR="008D4D71" w:rsidRPr="00A7282E">
          <w:rPr>
            <w:rStyle w:val="Hyperlink"/>
          </w:rPr>
          <w:t>4.1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>Sub-Module Functions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_Toc443897559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0" w:history="1">
        <w:r w:rsidR="008D4D71" w:rsidRPr="00A7282E">
          <w:rPr>
            <w:rStyle w:val="Hyperlink"/>
            <w:rFonts w:cs="Calibri"/>
          </w:rPr>
          <w:t>4.1.1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Init: None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_Toc443897560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1" w:history="1">
        <w:r w:rsidR="008D4D71" w:rsidRPr="00A7282E">
          <w:rPr>
            <w:rStyle w:val="Hyperlink"/>
            <w:rFonts w:cs="Calibri"/>
          </w:rPr>
          <w:t>4.1.2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Per: GmStrtStopPer1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_Toc443897561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2" w:history="1">
        <w:r w:rsidR="008D4D71" w:rsidRPr="00A7282E">
          <w:rPr>
            <w:rStyle w:val="Hyperlink"/>
            <w:rFonts w:cs="Calibri"/>
          </w:rPr>
          <w:t>4.1.2.1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Design Rationale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_Toc443897562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3" w:history="1">
        <w:r w:rsidR="008D4D71" w:rsidRPr="00A7282E">
          <w:rPr>
            <w:rStyle w:val="Hyperlink"/>
            <w:rFonts w:cs="Calibri"/>
          </w:rPr>
          <w:t>4.1.2.2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Store Module Inputs to Local copies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_Toc443897563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4" w:history="1">
        <w:r w:rsidR="008D4D71" w:rsidRPr="00A7282E">
          <w:rPr>
            <w:rStyle w:val="Hyperlink"/>
            <w:rFonts w:cs="Calibri"/>
          </w:rPr>
          <w:t>4.1.2.3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(Processing of function)………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_Toc443897564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5" w:history="1">
        <w:r w:rsidR="008D4D71" w:rsidRPr="00A7282E">
          <w:rPr>
            <w:rStyle w:val="Hyperlink"/>
            <w:rFonts w:cs="Calibri"/>
          </w:rPr>
          <w:t>4.1.2.4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Store Local copy of outputs into Module Outputs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_Toc443897565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6" w:history="1">
        <w:r w:rsidR="008D4D71" w:rsidRPr="00A7282E">
          <w:rPr>
            <w:rStyle w:val="Hyperlink"/>
          </w:rPr>
          <w:t>4.2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</w:rPr>
          <w:t>Server Runables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_Toc443897566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7" w:history="1">
        <w:r w:rsidR="008D4D71" w:rsidRPr="00A7282E">
          <w:rPr>
            <w:rStyle w:val="Hyperlink"/>
            <w:rFonts w:cs="Calibri"/>
          </w:rPr>
          <w:t>4.3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Interrupt Functions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_Toc443897567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8" w:history="1">
        <w:r w:rsidR="008D4D71" w:rsidRPr="00A7282E">
          <w:rPr>
            <w:rStyle w:val="Hyperlink"/>
            <w:rFonts w:cs="Calibri"/>
          </w:rPr>
          <w:t>4.4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Module Internal (Local) Functions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_Toc443897568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897569" w:history="1">
        <w:r w:rsidR="008D4D71" w:rsidRPr="00A7282E">
          <w:rPr>
            <w:rStyle w:val="Hyperlink"/>
            <w:rFonts w:cs="Calibri"/>
          </w:rPr>
          <w:t>4.5</w:t>
        </w:r>
        <w:r w:rsidR="008D4D71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8D4D71" w:rsidRPr="00A7282E">
          <w:rPr>
            <w:rStyle w:val="Hyperlink"/>
            <w:rFonts w:cs="Calibri"/>
          </w:rPr>
          <w:t>GLOBAL Function/Macro Definitions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_Toc443897569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7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0" w:history="1">
        <w:r w:rsidR="008D4D71" w:rsidRPr="00A7282E">
          <w:rPr>
            <w:rStyle w:val="Hyperlink"/>
            <w:rFonts w:ascii="Calibri" w:hAnsi="Calibri" w:cs="Calibri"/>
          </w:rPr>
          <w:t>5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/>
          </w:rPr>
          <w:t>Known</w:t>
        </w:r>
        <w:r w:rsidR="008D4D71" w:rsidRPr="00A7282E">
          <w:rPr>
            <w:rStyle w:val="Hyperlink"/>
            <w:rFonts w:ascii="Calibri" w:hAnsi="Calibri" w:cs="Calibri"/>
          </w:rPr>
          <w:t xml:space="preserve"> Limitations with Design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_Toc443897570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8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1" w:history="1">
        <w:r w:rsidR="008D4D71" w:rsidRPr="00A7282E">
          <w:rPr>
            <w:rStyle w:val="Hyperlink"/>
            <w:rFonts w:ascii="Calibri" w:hAnsi="Calibri" w:cs="Calibri"/>
          </w:rPr>
          <w:t>6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  <w:rFonts w:ascii="Calibri" w:hAnsi="Calibri" w:cs="Calibri"/>
          </w:rPr>
          <w:t>UNIT TEST CONSIDERATION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_Toc443897571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9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2" w:history="1">
        <w:r w:rsidR="008D4D71" w:rsidRPr="00A7282E">
          <w:rPr>
            <w:rStyle w:val="Hyperlink"/>
          </w:rPr>
          <w:t>Appendix A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Abbreviations and Acronyms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_Toc443897572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10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3" w:history="1">
        <w:r w:rsidR="008D4D71" w:rsidRPr="00A7282E">
          <w:rPr>
            <w:rStyle w:val="Hyperlink"/>
          </w:rPr>
          <w:t>Appendix B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Glossary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_Toc443897573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11</w:t>
        </w:r>
        <w:r w:rsidR="008D4D71">
          <w:rPr>
            <w:webHidden/>
          </w:rPr>
          <w:fldChar w:fldCharType="end"/>
        </w:r>
      </w:hyperlink>
    </w:p>
    <w:p w:rsidR="008D4D71" w:rsidRDefault="009D054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897574" w:history="1">
        <w:r w:rsidR="008D4D71" w:rsidRPr="00A7282E">
          <w:rPr>
            <w:rStyle w:val="Hyperlink"/>
          </w:rPr>
          <w:t>Appendix C</w:t>
        </w:r>
        <w:r w:rsidR="008D4D71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8D4D71" w:rsidRPr="00A7282E">
          <w:rPr>
            <w:rStyle w:val="Hyperlink"/>
          </w:rPr>
          <w:t>References</w:t>
        </w:r>
        <w:r w:rsidR="008D4D71">
          <w:rPr>
            <w:webHidden/>
          </w:rPr>
          <w:tab/>
        </w:r>
        <w:r w:rsidR="008D4D71">
          <w:rPr>
            <w:webHidden/>
          </w:rPr>
          <w:fldChar w:fldCharType="begin"/>
        </w:r>
        <w:r w:rsidR="008D4D71">
          <w:rPr>
            <w:webHidden/>
          </w:rPr>
          <w:instrText xml:space="preserve"> PAGEREF _Toc443897574 \h </w:instrText>
        </w:r>
        <w:r w:rsidR="008D4D71">
          <w:rPr>
            <w:webHidden/>
          </w:rPr>
        </w:r>
        <w:r w:rsidR="008D4D71">
          <w:rPr>
            <w:webHidden/>
          </w:rPr>
          <w:fldChar w:fldCharType="separate"/>
        </w:r>
        <w:r w:rsidR="008D4D71">
          <w:rPr>
            <w:webHidden/>
          </w:rPr>
          <w:t>12</w:t>
        </w:r>
        <w:r w:rsidR="008D4D71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8D4D71" w:rsidP="00464103">
      <w:pPr>
        <w:pStyle w:val="Heading1"/>
      </w:pPr>
      <w:bookmarkStart w:id="16" w:name="_Toc406065228"/>
      <w:bookmarkStart w:id="17" w:name="_Toc443897549"/>
      <w:bookmarkEnd w:id="2"/>
      <w:bookmarkEnd w:id="3"/>
      <w:bookmarkEnd w:id="4"/>
      <w:bookmarkEnd w:id="5"/>
      <w:bookmarkEnd w:id="6"/>
      <w:proofErr w:type="spellStart"/>
      <w:r>
        <w:lastRenderedPageBreak/>
        <w:t>HwAgVehCentrTrim</w:t>
      </w:r>
      <w:proofErr w:type="spellEnd"/>
      <w:r w:rsidR="00D229A6">
        <w:t xml:space="preserve"> </w:t>
      </w:r>
      <w:r w:rsidR="00D229A6" w:rsidRPr="00AA38E8">
        <w:t>High-Level Description</w:t>
      </w:r>
      <w:bookmarkEnd w:id="16"/>
      <w:bookmarkEnd w:id="17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8" w:name="_Toc406065229"/>
      <w:bookmarkStart w:id="19" w:name="_Toc443897550"/>
      <w:r w:rsidRPr="00AA38E8">
        <w:rPr>
          <w:rFonts w:ascii="Calibri" w:hAnsi="Calibri" w:cs="Calibri"/>
        </w:rPr>
        <w:lastRenderedPageBreak/>
        <w:t>Design details of software module</w:t>
      </w:r>
      <w:bookmarkEnd w:id="18"/>
      <w:bookmarkEnd w:id="19"/>
    </w:p>
    <w:p w:rsidR="00D229A6" w:rsidRPr="00AA38E8" w:rsidRDefault="00D229A6" w:rsidP="00464103">
      <w:pPr>
        <w:pStyle w:val="Heading2"/>
      </w:pPr>
      <w:bookmarkStart w:id="20" w:name="_Toc406065230"/>
      <w:bookmarkStart w:id="21" w:name="_Toc443897551"/>
      <w:r w:rsidRPr="00D229A6">
        <w:t>Graphical</w:t>
      </w:r>
      <w:r>
        <w:t xml:space="preserve"> representation of </w:t>
      </w:r>
      <w:bookmarkEnd w:id="20"/>
      <w:proofErr w:type="spellStart"/>
      <w:r w:rsidR="008D4D71">
        <w:rPr>
          <w:rFonts w:ascii="Calibri" w:hAnsi="Calibri" w:cs="Calibri"/>
        </w:rPr>
        <w:t>HwAgVehCentrTrim</w:t>
      </w:r>
      <w:bookmarkEnd w:id="21"/>
      <w:proofErr w:type="spellEnd"/>
    </w:p>
    <w:p w:rsidR="00BB788D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642FD1">
        <w:rPr>
          <w:noProof/>
          <w:lang w:bidi="ar-SA"/>
        </w:rPr>
        <w:drawing>
          <wp:inline distT="0" distB="0" distL="0" distR="0" wp14:anchorId="72610447" wp14:editId="0EEE0A96">
            <wp:extent cx="322326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2" w:name="_Toc406065231"/>
      <w:bookmarkStart w:id="23" w:name="_Toc443897552"/>
      <w:r w:rsidRPr="002D6391">
        <w:rPr>
          <w:rFonts w:ascii="Calibri" w:hAnsi="Calibri" w:cs="Calibri"/>
        </w:rPr>
        <w:t>Data Flow Diagram</w:t>
      </w:r>
      <w:bookmarkEnd w:id="22"/>
      <w:bookmarkEnd w:id="23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4" w:name="_Toc375924736"/>
      <w:bookmarkStart w:id="25" w:name="_Toc406065232"/>
      <w:bookmarkStart w:id="26" w:name="_Toc443897553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24"/>
      <w:bookmarkEnd w:id="25"/>
      <w:bookmarkEnd w:id="26"/>
    </w:p>
    <w:p w:rsidR="00D229A6" w:rsidRPr="002B094F" w:rsidRDefault="008D4D71" w:rsidP="00D229A6">
      <w:pPr>
        <w:rPr>
          <w:lang w:bidi="ar-SA"/>
        </w:rPr>
      </w:pPr>
      <w:r>
        <w:rPr>
          <w:lang w:bidi="ar-SA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7" w:name="_Toc375924737"/>
      <w:bookmarkStart w:id="28" w:name="_Toc406065233"/>
      <w:bookmarkStart w:id="29" w:name="_Toc443897554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7"/>
      <w:bookmarkEnd w:id="28"/>
      <w:bookmarkEnd w:id="29"/>
    </w:p>
    <w:p w:rsidR="002B094F" w:rsidRDefault="008D4D71" w:rsidP="002B094F">
      <w:pPr>
        <w:rPr>
          <w:lang w:bidi="ar-SA"/>
        </w:rPr>
      </w:pPr>
      <w:r>
        <w:rPr>
          <w:lang w:bidi="ar-SA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0" w:name="_Toc338170479"/>
      <w:bookmarkStart w:id="31" w:name="_Toc375678228"/>
      <w:bookmarkStart w:id="32" w:name="_Toc418080062"/>
      <w:bookmarkStart w:id="33" w:name="_Toc421709912"/>
      <w:bookmarkStart w:id="34" w:name="_Toc443897555"/>
      <w:r w:rsidRPr="00AC4CD8">
        <w:rPr>
          <w:rFonts w:ascii="Calibri" w:hAnsi="Calibri" w:cs="Calibri"/>
        </w:rPr>
        <w:lastRenderedPageBreak/>
        <w:t>Constant Data Dictionary</w:t>
      </w:r>
      <w:bookmarkEnd w:id="30"/>
      <w:bookmarkEnd w:id="31"/>
      <w:bookmarkEnd w:id="32"/>
      <w:bookmarkEnd w:id="33"/>
      <w:bookmarkEnd w:id="3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35" w:name="_Toc421011506"/>
      <w:bookmarkStart w:id="36" w:name="_Toc421786527"/>
      <w:bookmarkStart w:id="37" w:name="_Toc443897556"/>
      <w:bookmarkStart w:id="38" w:name="_Toc418080064"/>
      <w:r w:rsidRPr="00DA5500">
        <w:rPr>
          <w:rFonts w:ascii="Calibri" w:hAnsi="Calibri"/>
        </w:rPr>
        <w:t>Program (fixed) Constants</w:t>
      </w:r>
      <w:bookmarkEnd w:id="35"/>
      <w:bookmarkEnd w:id="36"/>
      <w:bookmarkEnd w:id="37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9" w:name="_Toc443897557"/>
      <w:bookmarkEnd w:id="38"/>
      <w:r w:rsidRPr="00DA5500">
        <w:rPr>
          <w:rFonts w:ascii="Calibri" w:hAnsi="Calibri"/>
        </w:rPr>
        <w:t>Embedded Constants</w:t>
      </w:r>
      <w:bookmarkEnd w:id="39"/>
    </w:p>
    <w:tbl>
      <w:tblPr>
        <w:tblW w:w="649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225"/>
        <w:gridCol w:w="1385"/>
      </w:tblGrid>
      <w:tr w:rsidR="00A77743" w:rsidRPr="00AA38E8" w:rsidTr="00A77743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77743" w:rsidRPr="00AA38E8" w:rsidTr="00A77743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HALFFACTOR_ULS</w:t>
            </w:r>
            <w:r w:rsidRPr="00B60795">
              <w:rPr>
                <w:rFonts w:cs="Calibri"/>
                <w:sz w:val="16"/>
                <w:szCs w:val="16"/>
              </w:rPr>
              <w:t>_F32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743" w:rsidRPr="00AA38E8" w:rsidRDefault="00A77743" w:rsidP="0080630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743" w:rsidRPr="00AA38E8" w:rsidRDefault="00A77743" w:rsidP="00B60795">
            <w:pPr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0.5</w:t>
            </w:r>
          </w:p>
        </w:tc>
      </w:tr>
    </w:tbl>
    <w:p w:rsidR="002B094F" w:rsidRPr="0048012A" w:rsidRDefault="002C5711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.m file for other constants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0" w:name="_Ref87065593"/>
      <w:bookmarkStart w:id="41" w:name="_Toc338170483"/>
      <w:bookmarkStart w:id="42" w:name="_Toc375678229"/>
      <w:bookmarkStart w:id="43" w:name="_Toc418080067"/>
      <w:bookmarkStart w:id="44" w:name="_Toc421786702"/>
      <w:bookmarkStart w:id="45" w:name="_Toc443897558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0"/>
      <w:bookmarkEnd w:id="41"/>
      <w:bookmarkEnd w:id="42"/>
      <w:bookmarkEnd w:id="43"/>
      <w:bookmarkEnd w:id="44"/>
      <w:bookmarkEnd w:id="45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46" w:name="_Toc338170484"/>
      <w:bookmarkStart w:id="47" w:name="_Toc418080068"/>
      <w:bookmarkStart w:id="48" w:name="_Toc421709916"/>
      <w:bookmarkStart w:id="49" w:name="_Toc443897559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46"/>
      <w:bookmarkEnd w:id="47"/>
      <w:bookmarkEnd w:id="48"/>
      <w:bookmarkEnd w:id="49"/>
    </w:p>
    <w:p w:rsidR="00007584" w:rsidRDefault="00007584" w:rsidP="001F01F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50" w:author="Nexteer Employee" w:date="2016-09-12T11:10:00Z"/>
          <w:rFonts w:ascii="Calibri" w:hAnsi="Calibri" w:cs="Calibri"/>
        </w:rPr>
      </w:pPr>
      <w:bookmarkStart w:id="51" w:name="_Toc421011514"/>
      <w:bookmarkStart w:id="52" w:name="_Toc443897560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51"/>
      <w:del w:id="53" w:author="Nexteer Employee" w:date="2016-09-12T11:10:00Z">
        <w:r w:rsidR="009904FD" w:rsidDel="0050767F">
          <w:rPr>
            <w:rFonts w:ascii="Calibri" w:hAnsi="Calibri" w:cs="Calibri"/>
          </w:rPr>
          <w:delText>None</w:delText>
        </w:r>
      </w:del>
      <w:bookmarkEnd w:id="52"/>
      <w:ins w:id="54" w:author="Nexteer Employee" w:date="2016-09-12T11:10:00Z">
        <w:r w:rsidR="0050767F">
          <w:rPr>
            <w:rFonts w:ascii="Calibri" w:hAnsi="Calibri" w:cs="Calibri"/>
          </w:rPr>
          <w:t>HwAgVehCentrTrimInit1</w:t>
        </w:r>
      </w:ins>
    </w:p>
    <w:p w:rsidR="0050767F" w:rsidRPr="00E84FCD" w:rsidRDefault="0050767F" w:rsidP="0050767F">
      <w:pPr>
        <w:pStyle w:val="Heading2"/>
        <w:numPr>
          <w:ilvl w:val="3"/>
          <w:numId w:val="11"/>
        </w:numPr>
        <w:spacing w:after="60"/>
        <w:rPr>
          <w:ins w:id="55" w:author="Nexteer Employee" w:date="2016-09-12T11:10:00Z"/>
          <w:rFonts w:ascii="Calibri" w:hAnsi="Calibri" w:cs="Calibri"/>
        </w:rPr>
      </w:pPr>
      <w:ins w:id="56" w:author="Nexteer Employee" w:date="2016-09-12T11:10:00Z">
        <w:r w:rsidRPr="00E84FCD">
          <w:rPr>
            <w:rFonts w:ascii="Calibri" w:hAnsi="Calibri" w:cs="Calibri"/>
          </w:rPr>
          <w:t>Design Rationale</w:t>
        </w:r>
      </w:ins>
    </w:p>
    <w:p w:rsidR="0050767F" w:rsidRDefault="0050767F" w:rsidP="0050767F">
      <w:pPr>
        <w:rPr>
          <w:ins w:id="57" w:author="Nexteer Employee" w:date="2016-09-12T11:10:00Z"/>
        </w:rPr>
      </w:pPr>
      <w:ins w:id="58" w:author="Nexteer Employee" w:date="2016-09-12T11:10:00Z">
        <w:r>
          <w:t xml:space="preserve">Refer FDD for the overall functionality. </w:t>
        </w:r>
      </w:ins>
    </w:p>
    <w:p w:rsidR="0050767F" w:rsidRPr="00AA38E8" w:rsidRDefault="0050767F" w:rsidP="0050767F">
      <w:pPr>
        <w:pStyle w:val="Heading2"/>
        <w:numPr>
          <w:ilvl w:val="3"/>
          <w:numId w:val="11"/>
        </w:numPr>
        <w:spacing w:after="60"/>
        <w:rPr>
          <w:ins w:id="59" w:author="Nexteer Employee" w:date="2016-09-12T11:10:00Z"/>
          <w:rFonts w:ascii="Calibri" w:hAnsi="Calibri" w:cs="Calibri"/>
        </w:rPr>
      </w:pPr>
      <w:ins w:id="60" w:author="Nexteer Employee" w:date="2016-09-12T11:10:00Z">
        <w:r w:rsidRPr="00AA38E8">
          <w:rPr>
            <w:rFonts w:ascii="Calibri" w:hAnsi="Calibri" w:cs="Calibri"/>
          </w:rPr>
          <w:t>Store Module Inputs to Local copies</w:t>
        </w:r>
      </w:ins>
    </w:p>
    <w:p w:rsidR="0050767F" w:rsidRPr="0033680E" w:rsidRDefault="0050767F" w:rsidP="0050767F">
      <w:pPr>
        <w:rPr>
          <w:ins w:id="61" w:author="Nexteer Employee" w:date="2016-09-12T11:10:00Z"/>
          <w:rFonts w:cs="Calibri"/>
          <w:i/>
        </w:rPr>
      </w:pPr>
      <w:ins w:id="62" w:author="Nexteer Employee" w:date="2016-09-12T11:10:00Z">
        <w:r>
          <w:rPr>
            <w:rFonts w:cs="Calibri"/>
            <w:i/>
          </w:rPr>
          <w:t>Refer FDD</w:t>
        </w:r>
      </w:ins>
    </w:p>
    <w:p w:rsidR="0050767F" w:rsidRPr="00AA38E8" w:rsidRDefault="0050767F" w:rsidP="0050767F">
      <w:pPr>
        <w:pStyle w:val="Heading2"/>
        <w:numPr>
          <w:ilvl w:val="3"/>
          <w:numId w:val="11"/>
        </w:numPr>
        <w:spacing w:after="60"/>
        <w:rPr>
          <w:ins w:id="63" w:author="Nexteer Employee" w:date="2016-09-12T11:10:00Z"/>
          <w:rFonts w:ascii="Calibri" w:hAnsi="Calibri" w:cs="Calibri"/>
        </w:rPr>
      </w:pPr>
      <w:ins w:id="64" w:author="Nexteer Employee" w:date="2016-09-12T11:10:00Z">
        <w:r w:rsidRPr="00AA38E8">
          <w:rPr>
            <w:rFonts w:ascii="Calibri" w:hAnsi="Calibri" w:cs="Calibri"/>
          </w:rPr>
          <w:t>(Processing of function)………</w:t>
        </w:r>
      </w:ins>
    </w:p>
    <w:p w:rsidR="0050767F" w:rsidRPr="0033680E" w:rsidRDefault="0050767F" w:rsidP="0050767F">
      <w:pPr>
        <w:rPr>
          <w:ins w:id="65" w:author="Nexteer Employee" w:date="2016-09-12T11:10:00Z"/>
          <w:rFonts w:cs="Calibri"/>
          <w:i/>
        </w:rPr>
      </w:pPr>
      <w:ins w:id="66" w:author="Nexteer Employee" w:date="2016-09-12T11:10:00Z">
        <w:r>
          <w:rPr>
            <w:rFonts w:cs="Calibri"/>
            <w:i/>
          </w:rPr>
          <w:t>Refer FDD</w:t>
        </w:r>
      </w:ins>
    </w:p>
    <w:p w:rsidR="0050767F" w:rsidRPr="00AA38E8" w:rsidRDefault="0050767F" w:rsidP="0050767F">
      <w:pPr>
        <w:pStyle w:val="Heading2"/>
        <w:numPr>
          <w:ilvl w:val="3"/>
          <w:numId w:val="11"/>
        </w:numPr>
        <w:spacing w:after="60"/>
        <w:rPr>
          <w:ins w:id="67" w:author="Nexteer Employee" w:date="2016-09-12T11:10:00Z"/>
          <w:rFonts w:ascii="Calibri" w:hAnsi="Calibri" w:cs="Calibri"/>
        </w:rPr>
      </w:pPr>
      <w:ins w:id="68" w:author="Nexteer Employee" w:date="2016-09-12T11:10:00Z">
        <w:r w:rsidRPr="00AA38E8">
          <w:rPr>
            <w:rFonts w:ascii="Calibri" w:hAnsi="Calibri" w:cs="Calibri"/>
          </w:rPr>
          <w:t>Store Local copy of outputs into Module Outputs</w:t>
        </w:r>
      </w:ins>
    </w:p>
    <w:p w:rsidR="0050767F" w:rsidRPr="0033680E" w:rsidRDefault="0050767F" w:rsidP="0050767F">
      <w:pPr>
        <w:rPr>
          <w:ins w:id="69" w:author="Nexteer Employee" w:date="2016-09-12T11:10:00Z"/>
          <w:rFonts w:cs="Calibri"/>
          <w:i/>
        </w:rPr>
      </w:pPr>
      <w:ins w:id="70" w:author="Nexteer Employee" w:date="2016-09-12T11:10:00Z">
        <w:r>
          <w:rPr>
            <w:rFonts w:cs="Calibri"/>
            <w:i/>
          </w:rPr>
          <w:t>Refer FDD</w:t>
        </w:r>
      </w:ins>
    </w:p>
    <w:p w:rsidR="0050767F" w:rsidRPr="0050767F" w:rsidRDefault="0050767F" w:rsidP="0050767F">
      <w:pPr>
        <w:rPr>
          <w:lang w:bidi="ar-SA"/>
        </w:rPr>
        <w:pPrChange w:id="71" w:author="Nexteer Employee" w:date="2016-09-12T11:10:00Z">
          <w:pPr>
            <w:pStyle w:val="Heading2"/>
            <w:numPr>
              <w:ilvl w:val="2"/>
            </w:numPr>
            <w:tabs>
              <w:tab w:val="clear" w:pos="576"/>
              <w:tab w:val="num" w:pos="567"/>
            </w:tabs>
            <w:spacing w:after="60"/>
            <w:ind w:left="567" w:hanging="567"/>
          </w:pPr>
        </w:pPrChange>
      </w:pPr>
      <w:bookmarkStart w:id="72" w:name="_GoBack"/>
      <w:bookmarkEnd w:id="72"/>
    </w:p>
    <w:p w:rsidR="00DB3C1D" w:rsidRPr="00AA38E8" w:rsidRDefault="00DB3C1D" w:rsidP="009904F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3" w:name="_Toc421011518"/>
      <w:bookmarkStart w:id="74" w:name="_Toc443897561"/>
      <w:r w:rsidRPr="00AA38E8">
        <w:rPr>
          <w:rFonts w:ascii="Calibri" w:hAnsi="Calibri" w:cs="Calibri"/>
        </w:rPr>
        <w:t xml:space="preserve">Per: </w:t>
      </w:r>
      <w:bookmarkEnd w:id="73"/>
      <w:del w:id="75" w:author="Nexteer Employee" w:date="2016-09-12T11:10:00Z">
        <w:r w:rsidR="009904FD" w:rsidRPr="009904FD" w:rsidDel="0050767F">
          <w:rPr>
            <w:rFonts w:ascii="Calibri" w:hAnsi="Calibri" w:cs="Calibri"/>
          </w:rPr>
          <w:delText>GmStrtStopPer1</w:delText>
        </w:r>
      </w:del>
      <w:bookmarkEnd w:id="74"/>
      <w:ins w:id="76" w:author="Nexteer Employee" w:date="2016-09-12T11:10:00Z">
        <w:r w:rsidR="0050767F">
          <w:rPr>
            <w:rFonts w:ascii="Calibri" w:hAnsi="Calibri" w:cs="Calibri"/>
          </w:rPr>
          <w:t>HwAgVehCentrTrim</w:t>
        </w:r>
        <w:r w:rsidR="0050767F" w:rsidRPr="009904FD">
          <w:rPr>
            <w:rFonts w:ascii="Calibri" w:hAnsi="Calibri" w:cs="Calibri"/>
          </w:rPr>
          <w:t>Per1</w:t>
        </w:r>
      </w:ins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7" w:name="_Toc421011519"/>
      <w:bookmarkStart w:id="78" w:name="_Toc443897562"/>
      <w:r w:rsidRPr="00E84FCD">
        <w:rPr>
          <w:rFonts w:ascii="Calibri" w:hAnsi="Calibri" w:cs="Calibri"/>
        </w:rPr>
        <w:t>Design Rationale</w:t>
      </w:r>
      <w:bookmarkEnd w:id="77"/>
      <w:bookmarkEnd w:id="78"/>
    </w:p>
    <w:p w:rsidR="00363FC9" w:rsidRDefault="009904FD" w:rsidP="001F01F0">
      <w:r>
        <w:t>Refer FDD</w:t>
      </w:r>
      <w:r w:rsidR="00DD4CCF">
        <w:t xml:space="preserve"> for the overall functionality.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9" w:name="_Toc421011520"/>
      <w:bookmarkStart w:id="80" w:name="_Toc443897563"/>
      <w:r w:rsidRPr="00AA38E8">
        <w:rPr>
          <w:rFonts w:ascii="Calibri" w:hAnsi="Calibri" w:cs="Calibri"/>
        </w:rPr>
        <w:t>Store Module Inputs to Local copies</w:t>
      </w:r>
      <w:bookmarkEnd w:id="79"/>
      <w:bookmarkEnd w:id="80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1" w:name="_Toc421011521"/>
      <w:bookmarkStart w:id="82" w:name="_Toc443897564"/>
      <w:r w:rsidRPr="00AA38E8">
        <w:rPr>
          <w:rFonts w:ascii="Calibri" w:hAnsi="Calibri" w:cs="Calibri"/>
        </w:rPr>
        <w:t>(Processing of function)………</w:t>
      </w:r>
      <w:bookmarkEnd w:id="81"/>
      <w:bookmarkEnd w:id="82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3" w:name="_Toc421011522"/>
      <w:bookmarkStart w:id="84" w:name="_Toc443897565"/>
      <w:r w:rsidRPr="00AA38E8">
        <w:rPr>
          <w:rFonts w:ascii="Calibri" w:hAnsi="Calibri" w:cs="Calibri"/>
        </w:rPr>
        <w:t>Store Local copy of outputs into Module Outputs</w:t>
      </w:r>
      <w:bookmarkEnd w:id="83"/>
      <w:bookmarkEnd w:id="84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85" w:name="_Toc443897566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85"/>
      <w:proofErr w:type="spellEnd"/>
      <w:r w:rsidR="002B094F" w:rsidRPr="008C6874">
        <w:rPr>
          <w:rFonts w:ascii="Calibri" w:hAnsi="Calibri"/>
        </w:rPr>
        <w:t xml:space="preserve"> </w:t>
      </w:r>
      <w:bookmarkStart w:id="86" w:name="_Toc382301471"/>
      <w:bookmarkStart w:id="87" w:name="_Toc383698997"/>
      <w:bookmarkEnd w:id="86"/>
      <w:bookmarkEnd w:id="87"/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8" w:name="_Ref382299966"/>
      <w:bookmarkStart w:id="89" w:name="_Toc421011529"/>
      <w:bookmarkStart w:id="90" w:name="_Toc443897567"/>
      <w:proofErr w:type="spellStart"/>
      <w:r w:rsidRPr="006A6D50">
        <w:rPr>
          <w:rFonts w:ascii="Calibri" w:hAnsi="Calibri" w:cs="Calibri"/>
        </w:rPr>
        <w:t>ClrHwAgTrimVal_Oper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6A6D50">
        <w:rPr>
          <w:rFonts w:ascii="Calibri" w:hAnsi="Calibri" w:cs="Calibri"/>
        </w:rPr>
        <w:t>GetHwAgTrimVal</w:t>
      </w:r>
      <w:proofErr w:type="spellEnd"/>
      <w:r w:rsidRPr="006A6D50">
        <w:rPr>
          <w:rFonts w:ascii="Calibri" w:hAnsi="Calibri" w:cs="Calibri"/>
        </w:rPr>
        <w:t xml:space="preserve">_ </w:t>
      </w:r>
      <w:proofErr w:type="spellStart"/>
      <w:r w:rsidRPr="006A6D50">
        <w:rPr>
          <w:rFonts w:ascii="Calibri" w:hAnsi="Calibri" w:cs="Calibri"/>
        </w:rPr>
        <w:t>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proofErr w:type="spellStart"/>
      <w:r w:rsidRPr="006A6D50">
        <w:rPr>
          <w:rFonts w:ascii="Calibri" w:hAnsi="Calibri" w:cs="Calibri"/>
        </w:rPr>
        <w:t>SetHwAgTrimVal_Oper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6A6D50" w:rsidRDefault="006A6D50" w:rsidP="006A6D5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proofErr w:type="spellStart"/>
      <w:r w:rsidRPr="006A6D50">
        <w:rPr>
          <w:rFonts w:ascii="Calibri" w:hAnsi="Calibri" w:cs="Calibri"/>
        </w:rPr>
        <w:lastRenderedPageBreak/>
        <w:t>UpdHwAgTrimVal_Oper</w:t>
      </w:r>
      <w:proofErr w:type="spellEnd"/>
    </w:p>
    <w:p w:rsidR="006A6D50" w:rsidRPr="006A6D50" w:rsidRDefault="006A6D50" w:rsidP="006A6D50">
      <w:pPr>
        <w:rPr>
          <w:lang w:bidi="ar-SA"/>
        </w:rPr>
      </w:pPr>
      <w:r>
        <w:rPr>
          <w:lang w:bidi="ar-SA"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Interrupt Functions</w:t>
      </w:r>
      <w:bookmarkEnd w:id="88"/>
      <w:bookmarkEnd w:id="89"/>
      <w:bookmarkEnd w:id="90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91" w:name="_Toc338170485"/>
      <w:bookmarkStart w:id="92" w:name="_Toc418080074"/>
      <w:bookmarkStart w:id="93" w:name="_Toc421709919"/>
      <w:bookmarkStart w:id="94" w:name="_Toc443897568"/>
      <w:r w:rsidRPr="008C6874">
        <w:rPr>
          <w:rFonts w:ascii="Calibri" w:hAnsi="Calibri" w:cs="Calibri"/>
        </w:rPr>
        <w:t>Module Internal (Local) Functions</w:t>
      </w:r>
      <w:bookmarkEnd w:id="91"/>
      <w:bookmarkEnd w:id="92"/>
      <w:bookmarkEnd w:id="93"/>
      <w:bookmarkEnd w:id="94"/>
    </w:p>
    <w:p w:rsidR="008D4D71" w:rsidRPr="008D4D71" w:rsidRDefault="008D4D71" w:rsidP="008D4D71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95" w:name="_Toc421011542"/>
      <w:bookmarkStart w:id="96" w:name="_Toc44389756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95"/>
      <w:bookmarkEnd w:id="96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97" w:name="_Toc418080076"/>
      <w:bookmarkStart w:id="98" w:name="_Toc421709921"/>
      <w:bookmarkStart w:id="99" w:name="_Toc44389757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97"/>
      <w:bookmarkEnd w:id="98"/>
      <w:bookmarkEnd w:id="99"/>
    </w:p>
    <w:p w:rsidR="001F4282" w:rsidRPr="008D4D71" w:rsidRDefault="008D4D71" w:rsidP="008D4D71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00" w:name="_Toc382297449"/>
      <w:bookmarkStart w:id="101" w:name="_Toc418080077"/>
      <w:bookmarkStart w:id="102" w:name="_Toc421709922"/>
      <w:bookmarkStart w:id="103" w:name="_Toc443897571"/>
      <w:r w:rsidRPr="00E75CFE">
        <w:rPr>
          <w:rFonts w:ascii="Calibri" w:hAnsi="Calibri" w:cs="Calibri"/>
        </w:rPr>
        <w:lastRenderedPageBreak/>
        <w:t>UNIT TEST CONSIDERATION</w:t>
      </w:r>
      <w:bookmarkEnd w:id="100"/>
      <w:bookmarkEnd w:id="101"/>
      <w:bookmarkEnd w:id="102"/>
      <w:bookmarkEnd w:id="103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104" w:name="_Toc443897572"/>
      <w:r w:rsidRPr="00A158C7">
        <w:lastRenderedPageBreak/>
        <w:t>Abbreviations and Acronyms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05" w:name="_Toc443897573"/>
      <w:r w:rsidRPr="00A158C7">
        <w:lastRenderedPageBreak/>
        <w:t>Glossary</w:t>
      </w:r>
      <w:bookmarkEnd w:id="105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06" w:name="_Toc443897574"/>
      <w:r w:rsidRPr="00A158C7">
        <w:lastRenderedPageBreak/>
        <w:t>References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07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07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9D0540" w:rsidP="00B758D2">
            <w:pPr>
              <w:keepNext/>
            </w:pPr>
            <w:hyperlink r:id="rId15" w:history="1">
              <w:bookmarkStart w:id="108" w:name="_Ref335300243"/>
              <w:r w:rsidR="00531B8C" w:rsidRPr="00FC427F">
                <w:t>Software Naming Conventions.doc</w:t>
              </w:r>
              <w:bookmarkEnd w:id="108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09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09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8D4D71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8D4D71">
              <w:t>SF053A_HwAgVehCentrTrim_Design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540" w:rsidRDefault="009D0540">
      <w:r>
        <w:separator/>
      </w:r>
    </w:p>
  </w:endnote>
  <w:endnote w:type="continuationSeparator" w:id="0">
    <w:p w:rsidR="009D0540" w:rsidRDefault="009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12696E" w:rsidRPr="00B10816" w:rsidTr="00866672">
      <w:tc>
        <w:tcPr>
          <w:tcW w:w="1667" w:type="pct"/>
          <w:vAlign w:val="center"/>
        </w:tcPr>
        <w:p w:rsidR="0012696E" w:rsidRPr="00B10816" w:rsidRDefault="0012696E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8D4D71">
            <w:rPr>
              <w:sz w:val="16"/>
              <w:szCs w:val="16"/>
            </w:rPr>
            <w:t>HwAgVehCentrTrim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12696E" w:rsidRPr="00B10816" w:rsidRDefault="0012696E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12696E" w:rsidRDefault="005D4AB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110" w:author="Nexteer Employee" w:date="2016-09-12T11:09:00Z">
            <w:r w:rsidDel="004C00D5">
              <w:rPr>
                <w:sz w:val="16"/>
                <w:szCs w:val="16"/>
              </w:rPr>
              <w:fldChar w:fldCharType="begin"/>
            </w:r>
            <w:r w:rsidDel="004C00D5">
              <w:rPr>
                <w:sz w:val="16"/>
                <w:szCs w:val="16"/>
              </w:rPr>
              <w:delInstrText xml:space="preserve"> DOCPROPERTY  "Release Date"  \* MERGEFORMAT </w:delInstrText>
            </w:r>
            <w:r w:rsidDel="004C00D5">
              <w:rPr>
                <w:sz w:val="16"/>
                <w:szCs w:val="16"/>
              </w:rPr>
              <w:fldChar w:fldCharType="separate"/>
            </w:r>
            <w:r w:rsidDel="004C00D5">
              <w:rPr>
                <w:sz w:val="16"/>
                <w:szCs w:val="16"/>
              </w:rPr>
              <w:delText>June 15, 2016</w:delText>
            </w:r>
            <w:r w:rsidDel="004C00D5">
              <w:rPr>
                <w:sz w:val="16"/>
                <w:szCs w:val="16"/>
              </w:rPr>
              <w:fldChar w:fldCharType="end"/>
            </w:r>
          </w:del>
          <w:ins w:id="111" w:author="Nexteer Employee" w:date="2016-09-12T11:09:00Z">
            <w:r w:rsidR="004C00D5">
              <w:rPr>
                <w:sz w:val="16"/>
                <w:szCs w:val="16"/>
              </w:rPr>
              <w:t>September 12, 2016</w:t>
            </w:r>
          </w:ins>
        </w:p>
        <w:p w:rsidR="0012696E" w:rsidRPr="00B10816" w:rsidRDefault="0012696E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2696E" w:rsidRPr="00B10816" w:rsidRDefault="0012696E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12696E" w:rsidRPr="00B10816" w:rsidRDefault="0012696E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0767F">
            <w:rPr>
              <w:b/>
              <w:noProof/>
              <w:sz w:val="16"/>
              <w:szCs w:val="16"/>
            </w:rPr>
            <w:t>8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0767F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12696E" w:rsidRPr="00B10816" w:rsidRDefault="0012696E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540" w:rsidRDefault="009D0540">
      <w:r>
        <w:separator/>
      </w:r>
    </w:p>
  </w:footnote>
  <w:footnote w:type="continuationSeparator" w:id="0">
    <w:p w:rsidR="009D0540" w:rsidRDefault="009D0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12696E" w:rsidRPr="008969C4" w:rsidTr="00866672">
      <w:trPr>
        <w:trHeight w:val="438"/>
      </w:trPr>
      <w:tc>
        <w:tcPr>
          <w:tcW w:w="1443" w:type="pct"/>
        </w:tcPr>
        <w:p w:rsidR="0012696E" w:rsidRPr="008969C4" w:rsidRDefault="0012696E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12696E" w:rsidRPr="00891F29" w:rsidRDefault="0012696E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12696E" w:rsidRDefault="0012696E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12696E" w:rsidRPr="008969C4" w:rsidRDefault="0012696E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12696E" w:rsidRDefault="0012696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E0B71"/>
    <w:rsid w:val="000E102A"/>
    <w:rsid w:val="000E3512"/>
    <w:rsid w:val="000E548A"/>
    <w:rsid w:val="00101127"/>
    <w:rsid w:val="0010139F"/>
    <w:rsid w:val="00101FC3"/>
    <w:rsid w:val="00102C25"/>
    <w:rsid w:val="00105535"/>
    <w:rsid w:val="00105C99"/>
    <w:rsid w:val="001063C7"/>
    <w:rsid w:val="00107593"/>
    <w:rsid w:val="00110096"/>
    <w:rsid w:val="00113021"/>
    <w:rsid w:val="00114319"/>
    <w:rsid w:val="001161D2"/>
    <w:rsid w:val="00120AED"/>
    <w:rsid w:val="0012589C"/>
    <w:rsid w:val="0012696E"/>
    <w:rsid w:val="001278D4"/>
    <w:rsid w:val="00133350"/>
    <w:rsid w:val="00133D5E"/>
    <w:rsid w:val="00135743"/>
    <w:rsid w:val="001449F2"/>
    <w:rsid w:val="00144BD1"/>
    <w:rsid w:val="00145E51"/>
    <w:rsid w:val="00152830"/>
    <w:rsid w:val="001731FA"/>
    <w:rsid w:val="00180DD1"/>
    <w:rsid w:val="00181748"/>
    <w:rsid w:val="001833C5"/>
    <w:rsid w:val="00186C07"/>
    <w:rsid w:val="00194117"/>
    <w:rsid w:val="00196283"/>
    <w:rsid w:val="001A010B"/>
    <w:rsid w:val="001A069D"/>
    <w:rsid w:val="001A6A75"/>
    <w:rsid w:val="001A7DB1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5ACC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67D08"/>
    <w:rsid w:val="00273A0B"/>
    <w:rsid w:val="00273C34"/>
    <w:rsid w:val="002905EB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7D4B"/>
    <w:rsid w:val="002C5711"/>
    <w:rsid w:val="002D2079"/>
    <w:rsid w:val="002D4CF3"/>
    <w:rsid w:val="002D7C01"/>
    <w:rsid w:val="002E08B6"/>
    <w:rsid w:val="002E0FEE"/>
    <w:rsid w:val="002E3467"/>
    <w:rsid w:val="002E4849"/>
    <w:rsid w:val="002E57CA"/>
    <w:rsid w:val="002E7E59"/>
    <w:rsid w:val="002F5138"/>
    <w:rsid w:val="0030250D"/>
    <w:rsid w:val="00307A0F"/>
    <w:rsid w:val="00312179"/>
    <w:rsid w:val="003129E3"/>
    <w:rsid w:val="00314939"/>
    <w:rsid w:val="00315525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9F3"/>
    <w:rsid w:val="00363FC9"/>
    <w:rsid w:val="00364BF7"/>
    <w:rsid w:val="00364F00"/>
    <w:rsid w:val="003849A4"/>
    <w:rsid w:val="00385119"/>
    <w:rsid w:val="00387BF4"/>
    <w:rsid w:val="00393DBF"/>
    <w:rsid w:val="003A5B2A"/>
    <w:rsid w:val="003B4A55"/>
    <w:rsid w:val="003C0C9C"/>
    <w:rsid w:val="003D456D"/>
    <w:rsid w:val="003F18D9"/>
    <w:rsid w:val="003F3205"/>
    <w:rsid w:val="00401A9E"/>
    <w:rsid w:val="00405E64"/>
    <w:rsid w:val="0041000F"/>
    <w:rsid w:val="00410E30"/>
    <w:rsid w:val="004147D1"/>
    <w:rsid w:val="004309D3"/>
    <w:rsid w:val="00431255"/>
    <w:rsid w:val="0043410A"/>
    <w:rsid w:val="00436F3E"/>
    <w:rsid w:val="004377FE"/>
    <w:rsid w:val="00440304"/>
    <w:rsid w:val="00444F99"/>
    <w:rsid w:val="004453B6"/>
    <w:rsid w:val="004526E6"/>
    <w:rsid w:val="004538E2"/>
    <w:rsid w:val="004539DE"/>
    <w:rsid w:val="00453CBC"/>
    <w:rsid w:val="00455760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00D5"/>
    <w:rsid w:val="004C1331"/>
    <w:rsid w:val="004D0FAD"/>
    <w:rsid w:val="004D5D37"/>
    <w:rsid w:val="004E39D0"/>
    <w:rsid w:val="004F3C64"/>
    <w:rsid w:val="0050767F"/>
    <w:rsid w:val="00507960"/>
    <w:rsid w:val="00510DB3"/>
    <w:rsid w:val="00514FCB"/>
    <w:rsid w:val="005200B6"/>
    <w:rsid w:val="00527EC6"/>
    <w:rsid w:val="00531B8C"/>
    <w:rsid w:val="0053510E"/>
    <w:rsid w:val="005366FA"/>
    <w:rsid w:val="00537B43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C3AC2"/>
    <w:rsid w:val="005C6795"/>
    <w:rsid w:val="005C7490"/>
    <w:rsid w:val="005D297B"/>
    <w:rsid w:val="005D4ABD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2FD1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6D50"/>
    <w:rsid w:val="006A7C28"/>
    <w:rsid w:val="006B1E80"/>
    <w:rsid w:val="006B5229"/>
    <w:rsid w:val="006B5F56"/>
    <w:rsid w:val="006C12CB"/>
    <w:rsid w:val="006C2D7D"/>
    <w:rsid w:val="006C7E43"/>
    <w:rsid w:val="006D634C"/>
    <w:rsid w:val="006E1C97"/>
    <w:rsid w:val="006F2855"/>
    <w:rsid w:val="006F3CF4"/>
    <w:rsid w:val="00702C1E"/>
    <w:rsid w:val="00707BA6"/>
    <w:rsid w:val="00711A0D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30A"/>
    <w:rsid w:val="00820AE5"/>
    <w:rsid w:val="0082456E"/>
    <w:rsid w:val="0082534B"/>
    <w:rsid w:val="00830DBF"/>
    <w:rsid w:val="00832905"/>
    <w:rsid w:val="00835363"/>
    <w:rsid w:val="00836552"/>
    <w:rsid w:val="00840F20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086D"/>
    <w:rsid w:val="008C31B1"/>
    <w:rsid w:val="008C4FBE"/>
    <w:rsid w:val="008C6874"/>
    <w:rsid w:val="008C70DF"/>
    <w:rsid w:val="008D1A6A"/>
    <w:rsid w:val="008D3DCA"/>
    <w:rsid w:val="008D4D71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12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0540"/>
    <w:rsid w:val="009D1773"/>
    <w:rsid w:val="009D493A"/>
    <w:rsid w:val="009E371E"/>
    <w:rsid w:val="009E6A87"/>
    <w:rsid w:val="009F3119"/>
    <w:rsid w:val="00A011D3"/>
    <w:rsid w:val="00A049EB"/>
    <w:rsid w:val="00A05B7E"/>
    <w:rsid w:val="00A066FA"/>
    <w:rsid w:val="00A158C7"/>
    <w:rsid w:val="00A25B61"/>
    <w:rsid w:val="00A34D32"/>
    <w:rsid w:val="00A365F0"/>
    <w:rsid w:val="00A36DFB"/>
    <w:rsid w:val="00A37E34"/>
    <w:rsid w:val="00A56233"/>
    <w:rsid w:val="00A639FF"/>
    <w:rsid w:val="00A6463B"/>
    <w:rsid w:val="00A656E4"/>
    <w:rsid w:val="00A71A73"/>
    <w:rsid w:val="00A72ADF"/>
    <w:rsid w:val="00A75159"/>
    <w:rsid w:val="00A75452"/>
    <w:rsid w:val="00A77743"/>
    <w:rsid w:val="00A85DD5"/>
    <w:rsid w:val="00A90F28"/>
    <w:rsid w:val="00A92EE5"/>
    <w:rsid w:val="00A9415E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52330"/>
    <w:rsid w:val="00B557BA"/>
    <w:rsid w:val="00B5628C"/>
    <w:rsid w:val="00B56762"/>
    <w:rsid w:val="00B60795"/>
    <w:rsid w:val="00B629B6"/>
    <w:rsid w:val="00B647EA"/>
    <w:rsid w:val="00B66C41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B788D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3002A"/>
    <w:rsid w:val="00C373E0"/>
    <w:rsid w:val="00C375E8"/>
    <w:rsid w:val="00C53DF9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D0527"/>
    <w:rsid w:val="00CE1AE1"/>
    <w:rsid w:val="00CF089D"/>
    <w:rsid w:val="00CF0E43"/>
    <w:rsid w:val="00CF107F"/>
    <w:rsid w:val="00CF2A9A"/>
    <w:rsid w:val="00CF5BE3"/>
    <w:rsid w:val="00D00A39"/>
    <w:rsid w:val="00D06A61"/>
    <w:rsid w:val="00D07B09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0D96"/>
    <w:rsid w:val="00D757BC"/>
    <w:rsid w:val="00D762B8"/>
    <w:rsid w:val="00D775AC"/>
    <w:rsid w:val="00D77952"/>
    <w:rsid w:val="00D8298E"/>
    <w:rsid w:val="00D8734B"/>
    <w:rsid w:val="00D91C8F"/>
    <w:rsid w:val="00DA5C5C"/>
    <w:rsid w:val="00DB0311"/>
    <w:rsid w:val="00DB1985"/>
    <w:rsid w:val="00DB213C"/>
    <w:rsid w:val="00DB3C1D"/>
    <w:rsid w:val="00DB7350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84FCD"/>
    <w:rsid w:val="00E8577F"/>
    <w:rsid w:val="00E9004B"/>
    <w:rsid w:val="00EB1228"/>
    <w:rsid w:val="00EB6141"/>
    <w:rsid w:val="00ED3D2B"/>
    <w:rsid w:val="00ED63E6"/>
    <w:rsid w:val="00EE263E"/>
    <w:rsid w:val="00EE26AB"/>
    <w:rsid w:val="00EE3BBC"/>
    <w:rsid w:val="00EF190F"/>
    <w:rsid w:val="00F1257A"/>
    <w:rsid w:val="00F32A10"/>
    <w:rsid w:val="00F33BD1"/>
    <w:rsid w:val="00F36729"/>
    <w:rsid w:val="00F3686A"/>
    <w:rsid w:val="00F36CC2"/>
    <w:rsid w:val="00F417BB"/>
    <w:rsid w:val="00F4318C"/>
    <w:rsid w:val="00F43F8E"/>
    <w:rsid w:val="00F50EDF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399C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47F80"/>
    <w:rsid w:val="000D7E54"/>
    <w:rsid w:val="0019125C"/>
    <w:rsid w:val="001B028B"/>
    <w:rsid w:val="00317F47"/>
    <w:rsid w:val="00343214"/>
    <w:rsid w:val="003D278C"/>
    <w:rsid w:val="004A09CC"/>
    <w:rsid w:val="005215FF"/>
    <w:rsid w:val="006109B7"/>
    <w:rsid w:val="00653BC6"/>
    <w:rsid w:val="006B37DE"/>
    <w:rsid w:val="00705F70"/>
    <w:rsid w:val="0072624C"/>
    <w:rsid w:val="00785C66"/>
    <w:rsid w:val="007C672A"/>
    <w:rsid w:val="007E6DD0"/>
    <w:rsid w:val="00861737"/>
    <w:rsid w:val="00894775"/>
    <w:rsid w:val="008B259E"/>
    <w:rsid w:val="0098101A"/>
    <w:rsid w:val="00983464"/>
    <w:rsid w:val="00AC62D4"/>
    <w:rsid w:val="00B26EFC"/>
    <w:rsid w:val="00BC3D13"/>
    <w:rsid w:val="00C16D13"/>
    <w:rsid w:val="00C42526"/>
    <w:rsid w:val="00CB7BAA"/>
    <w:rsid w:val="00CE2EBA"/>
    <w:rsid w:val="00E077FC"/>
    <w:rsid w:val="00E26D67"/>
    <w:rsid w:val="00EC2C4A"/>
    <w:rsid w:val="00EC378B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6DCE1455-8D5E-4B49-BA59-5588FB45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5</TotalTime>
  <Pages>13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5909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5</cp:revision>
  <cp:lastPrinted>2014-12-17T17:01:00Z</cp:lastPrinted>
  <dcterms:created xsi:type="dcterms:W3CDTF">2016-06-15T12:23:00Z</dcterms:created>
  <dcterms:modified xsi:type="dcterms:W3CDTF">2016-09-12T15:10:00Z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4,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