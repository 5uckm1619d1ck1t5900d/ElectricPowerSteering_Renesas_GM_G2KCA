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9BAE6E53EDF24358A430C52F0369723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292620" w:rsidRPr="00292620">
        <w:t xml:space="preserve"> </w:t>
      </w:r>
      <w:proofErr w:type="spellStart"/>
      <w:r w:rsidR="0009698E" w:rsidRPr="0009698E">
        <w:rPr>
          <w:rFonts w:cs="Calibri"/>
          <w:b/>
          <w:sz w:val="48"/>
          <w:szCs w:val="48"/>
        </w:rPr>
        <w:t>MotCurrPeakEstimn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Thundathil, Jayakrishnan" w:date="2016-11-18T11:19:00Z">
        <w:r w:rsidR="004D3646">
          <w:rPr>
            <w:b/>
            <w:sz w:val="36"/>
          </w:rPr>
          <w:t>November 18</w:t>
        </w:r>
      </w:ins>
      <w:del w:id="1" w:author="Thundathil, Jayakrishnan" w:date="2016-11-18T11:19:00Z">
        <w:r w:rsidR="00395108" w:rsidDel="004D3646">
          <w:rPr>
            <w:b/>
            <w:sz w:val="36"/>
          </w:rPr>
          <w:delText>April 25</w:delText>
        </w:r>
      </w:del>
      <w:r w:rsidR="00395108">
        <w:rPr>
          <w:b/>
          <w:sz w:val="36"/>
        </w:rPr>
        <w:t>,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55613">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55613">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E55613">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4D3646" w:rsidP="00891F29">
      <w:pPr>
        <w:tabs>
          <w:tab w:val="left" w:pos="4320"/>
          <w:tab w:val="left" w:pos="8640"/>
        </w:tabs>
        <w:jc w:val="center"/>
        <w:rPr>
          <w:b/>
          <w:sz w:val="24"/>
        </w:rPr>
      </w:pPr>
      <w:proofErr w:type="spellStart"/>
      <w:ins w:id="2" w:author="Thundathil, Jayakrishnan" w:date="2016-11-18T11:20:00Z">
        <w:r>
          <w:rPr>
            <w:b/>
            <w:sz w:val="24"/>
          </w:rPr>
          <w:t>Jayakrishnan</w:t>
        </w:r>
        <w:proofErr w:type="spellEnd"/>
        <w:r>
          <w:rPr>
            <w:b/>
            <w:sz w:val="24"/>
          </w:rPr>
          <w:t xml:space="preserve"> T</w:t>
        </w:r>
      </w:ins>
      <w:del w:id="3" w:author="Thundathil, Jayakrishnan" w:date="2016-11-18T11:20:00Z">
        <w:r w:rsidR="00395108" w:rsidDel="004D3646">
          <w:rPr>
            <w:b/>
            <w:sz w:val="24"/>
          </w:rPr>
          <w:delText>Nick Saxton</w:delText>
        </w:r>
      </w:del>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55613">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55613">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292620" w:rsidRPr="00AA38E8" w:rsidTr="00292620">
        <w:trPr>
          <w:jc w:val="center"/>
        </w:trPr>
        <w:tc>
          <w:tcPr>
            <w:tcW w:w="2520" w:type="dxa"/>
          </w:tcPr>
          <w:p w:rsidR="00292620" w:rsidRPr="00AA38E8" w:rsidRDefault="00292620" w:rsidP="00D229A6">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2160" w:type="dxa"/>
          </w:tcPr>
          <w:p w:rsidR="00292620" w:rsidRPr="00AA38E8" w:rsidRDefault="00292620" w:rsidP="00D229A6">
            <w:pPr>
              <w:jc w:val="center"/>
              <w:rPr>
                <w:rFonts w:cs="Calibri"/>
                <w:b/>
              </w:rPr>
            </w:pPr>
            <w:r w:rsidRPr="00AA38E8">
              <w:rPr>
                <w:rFonts w:cs="Calibri"/>
                <w:b/>
              </w:rPr>
              <w:t>Author</w:t>
            </w:r>
          </w:p>
        </w:tc>
        <w:tc>
          <w:tcPr>
            <w:tcW w:w="1350" w:type="dxa"/>
          </w:tcPr>
          <w:p w:rsidR="00292620" w:rsidRPr="00AA38E8" w:rsidRDefault="00292620" w:rsidP="00D229A6">
            <w:pPr>
              <w:jc w:val="center"/>
              <w:rPr>
                <w:rFonts w:cs="Calibri"/>
                <w:b/>
              </w:rPr>
            </w:pPr>
            <w:r w:rsidRPr="00AA38E8">
              <w:rPr>
                <w:rFonts w:cs="Calibri"/>
                <w:b/>
              </w:rPr>
              <w:t>Version</w:t>
            </w:r>
          </w:p>
        </w:tc>
        <w:tc>
          <w:tcPr>
            <w:tcW w:w="1440" w:type="dxa"/>
          </w:tcPr>
          <w:p w:rsidR="00292620" w:rsidRPr="00AA38E8" w:rsidRDefault="00292620" w:rsidP="00D229A6">
            <w:pPr>
              <w:jc w:val="center"/>
              <w:rPr>
                <w:rFonts w:cs="Calibri"/>
                <w:b/>
              </w:rPr>
            </w:pPr>
            <w:r w:rsidRPr="00AA38E8">
              <w:rPr>
                <w:rFonts w:cs="Calibri"/>
                <w:b/>
              </w:rPr>
              <w:t>Date</w:t>
            </w:r>
          </w:p>
        </w:tc>
      </w:tr>
      <w:tr w:rsidR="00292620" w:rsidRPr="00AA38E8" w:rsidTr="00292620">
        <w:trPr>
          <w:jc w:val="center"/>
        </w:trPr>
        <w:tc>
          <w:tcPr>
            <w:tcW w:w="2520" w:type="dxa"/>
          </w:tcPr>
          <w:p w:rsidR="00292620" w:rsidRPr="00AA38E8" w:rsidRDefault="00292620" w:rsidP="00D229A6">
            <w:pPr>
              <w:rPr>
                <w:rFonts w:cs="Calibri"/>
              </w:rPr>
            </w:pPr>
            <w:r>
              <w:rPr>
                <w:rFonts w:cs="Calibri"/>
              </w:rPr>
              <w:t>Initial Version</w:t>
            </w:r>
          </w:p>
        </w:tc>
        <w:tc>
          <w:tcPr>
            <w:tcW w:w="2160" w:type="dxa"/>
          </w:tcPr>
          <w:p w:rsidR="00292620" w:rsidRPr="00AA38E8" w:rsidRDefault="00292620" w:rsidP="00D229A6">
            <w:pPr>
              <w:rPr>
                <w:rFonts w:cs="Calibri"/>
              </w:rPr>
            </w:pPr>
            <w:r>
              <w:rPr>
                <w:rFonts w:cs="Calibri"/>
              </w:rPr>
              <w:t>SB</w:t>
            </w:r>
          </w:p>
        </w:tc>
        <w:tc>
          <w:tcPr>
            <w:tcW w:w="1350" w:type="dxa"/>
          </w:tcPr>
          <w:p w:rsidR="00292620" w:rsidRPr="00AA38E8" w:rsidRDefault="00292620" w:rsidP="00D229A6">
            <w:pPr>
              <w:rPr>
                <w:rFonts w:cs="Calibri"/>
              </w:rPr>
            </w:pPr>
            <w:r>
              <w:rPr>
                <w:rFonts w:cs="Calibri"/>
              </w:rPr>
              <w:t>1.0</w:t>
            </w:r>
          </w:p>
        </w:tc>
        <w:tc>
          <w:tcPr>
            <w:tcW w:w="1440" w:type="dxa"/>
          </w:tcPr>
          <w:p w:rsidR="00292620" w:rsidRPr="00AA38E8" w:rsidRDefault="00292620" w:rsidP="0009698E">
            <w:pPr>
              <w:rPr>
                <w:rFonts w:cs="Calibri"/>
              </w:rPr>
            </w:pPr>
            <w:r>
              <w:rPr>
                <w:rFonts w:cs="Calibri"/>
              </w:rPr>
              <w:t>0</w:t>
            </w:r>
            <w:r w:rsidR="0009698E">
              <w:rPr>
                <w:rFonts w:cs="Calibri"/>
              </w:rPr>
              <w:t>5</w:t>
            </w:r>
            <w:r>
              <w:rPr>
                <w:rFonts w:cs="Calibri"/>
              </w:rPr>
              <w:t>-Aug-2015</w:t>
            </w:r>
          </w:p>
        </w:tc>
      </w:tr>
      <w:tr w:rsidR="00621AA7" w:rsidRPr="00AA38E8" w:rsidTr="00292620">
        <w:trPr>
          <w:jc w:val="center"/>
        </w:trPr>
        <w:tc>
          <w:tcPr>
            <w:tcW w:w="2520" w:type="dxa"/>
          </w:tcPr>
          <w:p w:rsidR="00621AA7" w:rsidRDefault="00621AA7" w:rsidP="00D229A6">
            <w:pPr>
              <w:rPr>
                <w:rFonts w:cs="Calibri"/>
              </w:rPr>
            </w:pPr>
            <w:r>
              <w:rPr>
                <w:rFonts w:cs="Calibri"/>
              </w:rPr>
              <w:t>Updated graphical representation due to changes from FDD v1.2.0</w:t>
            </w:r>
          </w:p>
        </w:tc>
        <w:tc>
          <w:tcPr>
            <w:tcW w:w="2160" w:type="dxa"/>
          </w:tcPr>
          <w:p w:rsidR="00621AA7" w:rsidRDefault="00621AA7" w:rsidP="00D229A6">
            <w:pPr>
              <w:rPr>
                <w:rFonts w:cs="Calibri"/>
              </w:rPr>
            </w:pPr>
            <w:r>
              <w:rPr>
                <w:rFonts w:cs="Calibri"/>
              </w:rPr>
              <w:t>NS</w:t>
            </w:r>
          </w:p>
        </w:tc>
        <w:tc>
          <w:tcPr>
            <w:tcW w:w="1350" w:type="dxa"/>
          </w:tcPr>
          <w:p w:rsidR="00621AA7" w:rsidRDefault="00621AA7" w:rsidP="00D229A6">
            <w:pPr>
              <w:rPr>
                <w:rFonts w:cs="Calibri"/>
              </w:rPr>
            </w:pPr>
            <w:r>
              <w:rPr>
                <w:rFonts w:cs="Calibri"/>
              </w:rPr>
              <w:t>2.0</w:t>
            </w:r>
          </w:p>
        </w:tc>
        <w:tc>
          <w:tcPr>
            <w:tcW w:w="1440" w:type="dxa"/>
          </w:tcPr>
          <w:p w:rsidR="00621AA7" w:rsidRDefault="00621AA7" w:rsidP="0009698E">
            <w:pPr>
              <w:rPr>
                <w:rFonts w:cs="Calibri"/>
              </w:rPr>
            </w:pPr>
            <w:r>
              <w:rPr>
                <w:rFonts w:cs="Calibri"/>
              </w:rPr>
              <w:t>25-Apr-2016</w:t>
            </w:r>
          </w:p>
        </w:tc>
      </w:tr>
      <w:tr w:rsidR="004D3646" w:rsidRPr="00AA38E8" w:rsidTr="00292620">
        <w:trPr>
          <w:jc w:val="center"/>
          <w:ins w:id="9" w:author="Thundathil, Jayakrishnan" w:date="2016-11-18T11:20:00Z"/>
        </w:trPr>
        <w:tc>
          <w:tcPr>
            <w:tcW w:w="2520" w:type="dxa"/>
          </w:tcPr>
          <w:p w:rsidR="004D3646" w:rsidRDefault="004D3646" w:rsidP="00D229A6">
            <w:pPr>
              <w:rPr>
                <w:ins w:id="10" w:author="Thundathil, Jayakrishnan" w:date="2016-11-18T11:20:00Z"/>
                <w:rFonts w:cs="Calibri"/>
              </w:rPr>
            </w:pPr>
            <w:ins w:id="11" w:author="Thundathil, Jayakrishnan" w:date="2016-11-18T11:20:00Z">
              <w:r>
                <w:rPr>
                  <w:rFonts w:cs="Calibri"/>
                </w:rPr>
                <w:t>Updated to FDD v2.0.0</w:t>
              </w:r>
            </w:ins>
          </w:p>
        </w:tc>
        <w:tc>
          <w:tcPr>
            <w:tcW w:w="2160" w:type="dxa"/>
          </w:tcPr>
          <w:p w:rsidR="004D3646" w:rsidRDefault="004D3646" w:rsidP="00D229A6">
            <w:pPr>
              <w:rPr>
                <w:ins w:id="12" w:author="Thundathil, Jayakrishnan" w:date="2016-11-18T11:20:00Z"/>
                <w:rFonts w:cs="Calibri"/>
              </w:rPr>
            </w:pPr>
            <w:ins w:id="13" w:author="Thundathil, Jayakrishnan" w:date="2016-11-18T11:20:00Z">
              <w:r>
                <w:rPr>
                  <w:rFonts w:cs="Calibri"/>
                </w:rPr>
                <w:t>JK</w:t>
              </w:r>
            </w:ins>
          </w:p>
        </w:tc>
        <w:tc>
          <w:tcPr>
            <w:tcW w:w="1350" w:type="dxa"/>
          </w:tcPr>
          <w:p w:rsidR="004D3646" w:rsidRDefault="004D3646" w:rsidP="00D229A6">
            <w:pPr>
              <w:rPr>
                <w:ins w:id="14" w:author="Thundathil, Jayakrishnan" w:date="2016-11-18T11:20:00Z"/>
                <w:rFonts w:cs="Calibri"/>
              </w:rPr>
            </w:pPr>
            <w:ins w:id="15" w:author="Thundathil, Jayakrishnan" w:date="2016-11-18T11:20:00Z">
              <w:r>
                <w:rPr>
                  <w:rFonts w:cs="Calibri"/>
                </w:rPr>
                <w:t>3.0</w:t>
              </w:r>
            </w:ins>
          </w:p>
        </w:tc>
        <w:tc>
          <w:tcPr>
            <w:tcW w:w="1440" w:type="dxa"/>
          </w:tcPr>
          <w:p w:rsidR="004D3646" w:rsidRDefault="004D3646" w:rsidP="0009698E">
            <w:pPr>
              <w:rPr>
                <w:ins w:id="16" w:author="Thundathil, Jayakrishnan" w:date="2016-11-18T11:20:00Z"/>
                <w:rFonts w:cs="Calibri"/>
              </w:rPr>
            </w:pPr>
            <w:ins w:id="17" w:author="Thundathil, Jayakrishnan" w:date="2016-11-18T11:20:00Z">
              <w:r>
                <w:rPr>
                  <w:rFonts w:cs="Calibri"/>
                </w:rPr>
                <w:t>18-</w:t>
              </w:r>
            </w:ins>
            <w:ins w:id="18" w:author="Thundathil, Jayakrishnan" w:date="2016-11-18T11:21:00Z">
              <w:r>
                <w:rPr>
                  <w:rFonts w:cs="Calibri"/>
                </w:rPr>
                <w:t>N</w:t>
              </w:r>
            </w:ins>
            <w:ins w:id="19" w:author="Thundathil, Jayakrishnan" w:date="2016-11-18T11:20:00Z">
              <w:r>
                <w:rPr>
                  <w:rFonts w:cs="Calibri"/>
                </w:rPr>
                <w:t>ov-</w:t>
              </w:r>
            </w:ins>
            <w:ins w:id="20" w:author="Thundathil, Jayakrishnan" w:date="2016-11-18T11:21:00Z">
              <w:r>
                <w:rPr>
                  <w:rFonts w:cs="Calibri"/>
                </w:rPr>
                <w:t>20</w:t>
              </w:r>
            </w:ins>
            <w:ins w:id="21" w:author="Thundathil, Jayakrishnan" w:date="2016-11-18T11:20:00Z">
              <w:r>
                <w:rPr>
                  <w:rFonts w:cs="Calibri"/>
                </w:rPr>
                <w:t>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873F53" w:rsidRDefault="00891F29">
      <w:pPr>
        <w:pStyle w:val="TOC1"/>
        <w:rPr>
          <w:sz w:val="32"/>
          <w:szCs w:val="32"/>
          <w:u w:val="single"/>
        </w:rPr>
      </w:pPr>
      <w:r w:rsidRPr="00C728E9">
        <w:rPr>
          <w:sz w:val="32"/>
          <w:szCs w:val="32"/>
          <w:u w:val="single"/>
        </w:rPr>
        <w:t>Table of Contents</w:t>
      </w:r>
    </w:p>
    <w:p w:rsidR="008A2B7C"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26618802" w:history="1">
        <w:r w:rsidR="008A2B7C" w:rsidRPr="00725887">
          <w:rPr>
            <w:rStyle w:val="Hyperlink"/>
          </w:rPr>
          <w:t>1</w:t>
        </w:r>
        <w:r w:rsidR="008A2B7C">
          <w:rPr>
            <w:rFonts w:eastAsiaTheme="minorEastAsia"/>
            <w:b w:val="0"/>
            <w:color w:val="auto"/>
            <w:kern w:val="0"/>
            <w:sz w:val="22"/>
            <w:szCs w:val="22"/>
            <w:lang w:val="en-US"/>
          </w:rPr>
          <w:tab/>
        </w:r>
        <w:r w:rsidR="008A2B7C" w:rsidRPr="00725887">
          <w:rPr>
            <w:rStyle w:val="Hyperlink"/>
          </w:rPr>
          <w:t>Introduction</w:t>
        </w:r>
        <w:r w:rsidR="008A2B7C">
          <w:rPr>
            <w:webHidden/>
          </w:rPr>
          <w:tab/>
        </w:r>
        <w:r w:rsidR="008A2B7C">
          <w:rPr>
            <w:webHidden/>
          </w:rPr>
          <w:fldChar w:fldCharType="begin"/>
        </w:r>
        <w:r w:rsidR="008A2B7C">
          <w:rPr>
            <w:webHidden/>
          </w:rPr>
          <w:instrText xml:space="preserve"> PAGEREF _Toc426618802 \h </w:instrText>
        </w:r>
        <w:r w:rsidR="008A2B7C">
          <w:rPr>
            <w:webHidden/>
          </w:rPr>
        </w:r>
        <w:r w:rsidR="008A2B7C">
          <w:rPr>
            <w:webHidden/>
          </w:rPr>
          <w:fldChar w:fldCharType="separate"/>
        </w:r>
        <w:r w:rsidR="008A2B7C">
          <w:rPr>
            <w:webHidden/>
          </w:rPr>
          <w:t>4</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03" w:history="1">
        <w:r w:rsidR="008A2B7C" w:rsidRPr="00725887">
          <w:rPr>
            <w:rStyle w:val="Hyperlink"/>
          </w:rPr>
          <w:t>1.1</w:t>
        </w:r>
        <w:r w:rsidR="008A2B7C">
          <w:rPr>
            <w:rFonts w:asciiTheme="minorHAnsi" w:eastAsiaTheme="minorEastAsia" w:hAnsiTheme="minorHAnsi"/>
            <w:color w:val="auto"/>
            <w:kern w:val="0"/>
            <w:szCs w:val="22"/>
          </w:rPr>
          <w:tab/>
        </w:r>
        <w:r w:rsidR="008A2B7C" w:rsidRPr="00725887">
          <w:rPr>
            <w:rStyle w:val="Hyperlink"/>
          </w:rPr>
          <w:t>Purpose</w:t>
        </w:r>
        <w:r w:rsidR="008A2B7C">
          <w:rPr>
            <w:webHidden/>
          </w:rPr>
          <w:tab/>
        </w:r>
        <w:r w:rsidR="008A2B7C">
          <w:rPr>
            <w:webHidden/>
          </w:rPr>
          <w:fldChar w:fldCharType="begin"/>
        </w:r>
        <w:r w:rsidR="008A2B7C">
          <w:rPr>
            <w:webHidden/>
          </w:rPr>
          <w:instrText xml:space="preserve"> PAGEREF _Toc426618803 \h </w:instrText>
        </w:r>
        <w:r w:rsidR="008A2B7C">
          <w:rPr>
            <w:webHidden/>
          </w:rPr>
        </w:r>
        <w:r w:rsidR="008A2B7C">
          <w:rPr>
            <w:webHidden/>
          </w:rPr>
          <w:fldChar w:fldCharType="separate"/>
        </w:r>
        <w:r w:rsidR="008A2B7C">
          <w:rPr>
            <w:webHidden/>
          </w:rPr>
          <w:t>4</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04" w:history="1">
        <w:r w:rsidR="008A2B7C" w:rsidRPr="00725887">
          <w:rPr>
            <w:rStyle w:val="Hyperlink"/>
          </w:rPr>
          <w:t>1.2</w:t>
        </w:r>
        <w:r w:rsidR="008A2B7C">
          <w:rPr>
            <w:rFonts w:asciiTheme="minorHAnsi" w:eastAsiaTheme="minorEastAsia" w:hAnsiTheme="minorHAnsi"/>
            <w:color w:val="auto"/>
            <w:kern w:val="0"/>
            <w:szCs w:val="22"/>
          </w:rPr>
          <w:tab/>
        </w:r>
        <w:r w:rsidR="008A2B7C" w:rsidRPr="00725887">
          <w:rPr>
            <w:rStyle w:val="Hyperlink"/>
          </w:rPr>
          <w:t>Scope</w:t>
        </w:r>
        <w:r w:rsidR="008A2B7C">
          <w:rPr>
            <w:webHidden/>
          </w:rPr>
          <w:tab/>
        </w:r>
        <w:r w:rsidR="008A2B7C">
          <w:rPr>
            <w:webHidden/>
          </w:rPr>
          <w:fldChar w:fldCharType="begin"/>
        </w:r>
        <w:r w:rsidR="008A2B7C">
          <w:rPr>
            <w:webHidden/>
          </w:rPr>
          <w:instrText xml:space="preserve"> PAGEREF _Toc426618804 \h </w:instrText>
        </w:r>
        <w:r w:rsidR="008A2B7C">
          <w:rPr>
            <w:webHidden/>
          </w:rPr>
        </w:r>
        <w:r w:rsidR="008A2B7C">
          <w:rPr>
            <w:webHidden/>
          </w:rPr>
          <w:fldChar w:fldCharType="separate"/>
        </w:r>
        <w:r w:rsidR="008A2B7C">
          <w:rPr>
            <w:webHidden/>
          </w:rPr>
          <w:t>4</w:t>
        </w:r>
        <w:r w:rsidR="008A2B7C">
          <w:rPr>
            <w:webHidden/>
          </w:rPr>
          <w:fldChar w:fldCharType="end"/>
        </w:r>
      </w:hyperlink>
    </w:p>
    <w:p w:rsidR="008A2B7C" w:rsidRDefault="00697D12">
      <w:pPr>
        <w:pStyle w:val="TOC1"/>
        <w:rPr>
          <w:rFonts w:eastAsiaTheme="minorEastAsia"/>
          <w:b w:val="0"/>
          <w:color w:val="auto"/>
          <w:kern w:val="0"/>
          <w:sz w:val="22"/>
          <w:szCs w:val="22"/>
          <w:lang w:val="en-US"/>
        </w:rPr>
      </w:pPr>
      <w:hyperlink w:anchor="_Toc426618805" w:history="1">
        <w:r w:rsidR="008A2B7C" w:rsidRPr="00725887">
          <w:rPr>
            <w:rStyle w:val="Hyperlink"/>
          </w:rPr>
          <w:t>2</w:t>
        </w:r>
        <w:r w:rsidR="008A2B7C">
          <w:rPr>
            <w:rFonts w:eastAsiaTheme="minorEastAsia"/>
            <w:b w:val="0"/>
            <w:color w:val="auto"/>
            <w:kern w:val="0"/>
            <w:sz w:val="22"/>
            <w:szCs w:val="22"/>
            <w:lang w:val="en-US"/>
          </w:rPr>
          <w:tab/>
        </w:r>
        <w:r w:rsidR="008A2B7C" w:rsidRPr="00725887">
          <w:rPr>
            <w:rStyle w:val="Hyperlink"/>
          </w:rPr>
          <w:t>MotCurrPeakEstimn&amp; High-Level Description</w:t>
        </w:r>
        <w:r w:rsidR="008A2B7C">
          <w:rPr>
            <w:webHidden/>
          </w:rPr>
          <w:tab/>
        </w:r>
        <w:r w:rsidR="008A2B7C">
          <w:rPr>
            <w:webHidden/>
          </w:rPr>
          <w:fldChar w:fldCharType="begin"/>
        </w:r>
        <w:r w:rsidR="008A2B7C">
          <w:rPr>
            <w:webHidden/>
          </w:rPr>
          <w:instrText xml:space="preserve"> PAGEREF _Toc426618805 \h </w:instrText>
        </w:r>
        <w:r w:rsidR="008A2B7C">
          <w:rPr>
            <w:webHidden/>
          </w:rPr>
        </w:r>
        <w:r w:rsidR="008A2B7C">
          <w:rPr>
            <w:webHidden/>
          </w:rPr>
          <w:fldChar w:fldCharType="separate"/>
        </w:r>
        <w:r w:rsidR="008A2B7C">
          <w:rPr>
            <w:webHidden/>
          </w:rPr>
          <w:t>5</w:t>
        </w:r>
        <w:r w:rsidR="008A2B7C">
          <w:rPr>
            <w:webHidden/>
          </w:rPr>
          <w:fldChar w:fldCharType="end"/>
        </w:r>
      </w:hyperlink>
    </w:p>
    <w:p w:rsidR="008A2B7C" w:rsidRDefault="00697D12">
      <w:pPr>
        <w:pStyle w:val="TOC1"/>
        <w:rPr>
          <w:rFonts w:eastAsiaTheme="minorEastAsia"/>
          <w:b w:val="0"/>
          <w:color w:val="auto"/>
          <w:kern w:val="0"/>
          <w:sz w:val="22"/>
          <w:szCs w:val="22"/>
          <w:lang w:val="en-US"/>
        </w:rPr>
      </w:pPr>
      <w:hyperlink w:anchor="_Toc426618806" w:history="1">
        <w:r w:rsidR="008A2B7C" w:rsidRPr="00725887">
          <w:rPr>
            <w:rStyle w:val="Hyperlink"/>
            <w:rFonts w:ascii="Calibri" w:hAnsi="Calibri" w:cs="Calibri"/>
          </w:rPr>
          <w:t>3</w:t>
        </w:r>
        <w:r w:rsidR="008A2B7C">
          <w:rPr>
            <w:rFonts w:eastAsiaTheme="minorEastAsia"/>
            <w:b w:val="0"/>
            <w:color w:val="auto"/>
            <w:kern w:val="0"/>
            <w:sz w:val="22"/>
            <w:szCs w:val="22"/>
            <w:lang w:val="en-US"/>
          </w:rPr>
          <w:tab/>
        </w:r>
        <w:r w:rsidR="008A2B7C" w:rsidRPr="00725887">
          <w:rPr>
            <w:rStyle w:val="Hyperlink"/>
            <w:rFonts w:ascii="Calibri" w:hAnsi="Calibri" w:cs="Calibri"/>
          </w:rPr>
          <w:t>Design details of software module</w:t>
        </w:r>
        <w:r w:rsidR="008A2B7C">
          <w:rPr>
            <w:webHidden/>
          </w:rPr>
          <w:tab/>
        </w:r>
        <w:r w:rsidR="008A2B7C">
          <w:rPr>
            <w:webHidden/>
          </w:rPr>
          <w:fldChar w:fldCharType="begin"/>
        </w:r>
        <w:r w:rsidR="008A2B7C">
          <w:rPr>
            <w:webHidden/>
          </w:rPr>
          <w:instrText xml:space="preserve"> PAGEREF _Toc426618806 \h </w:instrText>
        </w:r>
        <w:r w:rsidR="008A2B7C">
          <w:rPr>
            <w:webHidden/>
          </w:rPr>
        </w:r>
        <w:r w:rsidR="008A2B7C">
          <w:rPr>
            <w:webHidden/>
          </w:rPr>
          <w:fldChar w:fldCharType="separate"/>
        </w:r>
        <w:r w:rsidR="008A2B7C">
          <w:rPr>
            <w:webHidden/>
          </w:rPr>
          <w:t>6</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07" w:history="1">
        <w:r w:rsidR="008A2B7C" w:rsidRPr="00725887">
          <w:rPr>
            <w:rStyle w:val="Hyperlink"/>
          </w:rPr>
          <w:t>3.1</w:t>
        </w:r>
        <w:r w:rsidR="008A2B7C">
          <w:rPr>
            <w:rFonts w:asciiTheme="minorHAnsi" w:eastAsiaTheme="minorEastAsia" w:hAnsiTheme="minorHAnsi"/>
            <w:color w:val="auto"/>
            <w:kern w:val="0"/>
            <w:szCs w:val="22"/>
          </w:rPr>
          <w:tab/>
        </w:r>
        <w:r w:rsidR="008A2B7C" w:rsidRPr="00725887">
          <w:rPr>
            <w:rStyle w:val="Hyperlink"/>
          </w:rPr>
          <w:t xml:space="preserve">Graphical representation of </w:t>
        </w:r>
        <w:r w:rsidR="008A2B7C" w:rsidRPr="00725887">
          <w:rPr>
            <w:rStyle w:val="Hyperlink"/>
            <w:rFonts w:cs="Calibri"/>
          </w:rPr>
          <w:t>MotCurrPeakEstimn</w:t>
        </w:r>
        <w:r w:rsidR="008A2B7C">
          <w:rPr>
            <w:webHidden/>
          </w:rPr>
          <w:tab/>
        </w:r>
        <w:r w:rsidR="008A2B7C">
          <w:rPr>
            <w:webHidden/>
          </w:rPr>
          <w:fldChar w:fldCharType="begin"/>
        </w:r>
        <w:r w:rsidR="008A2B7C">
          <w:rPr>
            <w:webHidden/>
          </w:rPr>
          <w:instrText xml:space="preserve"> PAGEREF _Toc426618807 \h </w:instrText>
        </w:r>
        <w:r w:rsidR="008A2B7C">
          <w:rPr>
            <w:webHidden/>
          </w:rPr>
        </w:r>
        <w:r w:rsidR="008A2B7C">
          <w:rPr>
            <w:webHidden/>
          </w:rPr>
          <w:fldChar w:fldCharType="separate"/>
        </w:r>
        <w:r w:rsidR="008A2B7C">
          <w:rPr>
            <w:webHidden/>
          </w:rPr>
          <w:t>6</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08" w:history="1">
        <w:r w:rsidR="008A2B7C" w:rsidRPr="00725887">
          <w:rPr>
            <w:rStyle w:val="Hyperlink"/>
            <w:rFonts w:cs="Calibri"/>
          </w:rPr>
          <w:t>3.2</w:t>
        </w:r>
        <w:r w:rsidR="008A2B7C">
          <w:rPr>
            <w:rFonts w:asciiTheme="minorHAnsi" w:eastAsiaTheme="minorEastAsia" w:hAnsiTheme="minorHAnsi"/>
            <w:color w:val="auto"/>
            <w:kern w:val="0"/>
            <w:szCs w:val="22"/>
          </w:rPr>
          <w:tab/>
        </w:r>
        <w:r w:rsidR="008A2B7C" w:rsidRPr="00725887">
          <w:rPr>
            <w:rStyle w:val="Hyperlink"/>
            <w:rFonts w:cs="Calibri"/>
          </w:rPr>
          <w:t>Data Flow Diagram</w:t>
        </w:r>
        <w:r w:rsidR="008A2B7C">
          <w:rPr>
            <w:webHidden/>
          </w:rPr>
          <w:tab/>
        </w:r>
        <w:r w:rsidR="008A2B7C">
          <w:rPr>
            <w:webHidden/>
          </w:rPr>
          <w:fldChar w:fldCharType="begin"/>
        </w:r>
        <w:r w:rsidR="008A2B7C">
          <w:rPr>
            <w:webHidden/>
          </w:rPr>
          <w:instrText xml:space="preserve"> PAGEREF _Toc426618808 \h </w:instrText>
        </w:r>
        <w:r w:rsidR="008A2B7C">
          <w:rPr>
            <w:webHidden/>
          </w:rPr>
        </w:r>
        <w:r w:rsidR="008A2B7C">
          <w:rPr>
            <w:webHidden/>
          </w:rPr>
          <w:fldChar w:fldCharType="separate"/>
        </w:r>
        <w:r w:rsidR="008A2B7C">
          <w:rPr>
            <w:webHidden/>
          </w:rPr>
          <w:t>6</w:t>
        </w:r>
        <w:r w:rsidR="008A2B7C">
          <w:rPr>
            <w:webHidden/>
          </w:rPr>
          <w:fldChar w:fldCharType="end"/>
        </w:r>
      </w:hyperlink>
    </w:p>
    <w:p w:rsidR="008A2B7C" w:rsidRDefault="00697D12">
      <w:pPr>
        <w:pStyle w:val="TOC3"/>
        <w:tabs>
          <w:tab w:val="left" w:pos="1200"/>
        </w:tabs>
        <w:rPr>
          <w:rFonts w:asciiTheme="minorHAnsi" w:eastAsiaTheme="minorEastAsia" w:hAnsiTheme="minorHAnsi"/>
          <w:color w:val="auto"/>
          <w:kern w:val="0"/>
          <w:sz w:val="22"/>
          <w:szCs w:val="22"/>
        </w:rPr>
      </w:pPr>
      <w:hyperlink w:anchor="_Toc426618809" w:history="1">
        <w:r w:rsidR="008A2B7C" w:rsidRPr="00725887">
          <w:rPr>
            <w:rStyle w:val="Hyperlink"/>
            <w:rFonts w:cs="Calibri"/>
          </w:rPr>
          <w:t>3.2.1</w:t>
        </w:r>
        <w:r w:rsidR="008A2B7C">
          <w:rPr>
            <w:rFonts w:asciiTheme="minorHAnsi" w:eastAsiaTheme="minorEastAsia" w:hAnsiTheme="minorHAnsi"/>
            <w:color w:val="auto"/>
            <w:kern w:val="0"/>
            <w:sz w:val="22"/>
            <w:szCs w:val="22"/>
          </w:rPr>
          <w:tab/>
        </w:r>
        <w:r w:rsidR="008A2B7C" w:rsidRPr="00725887">
          <w:rPr>
            <w:rStyle w:val="Hyperlink"/>
          </w:rPr>
          <w:t xml:space="preserve">Component </w:t>
        </w:r>
        <w:r w:rsidR="008A2B7C" w:rsidRPr="00725887">
          <w:rPr>
            <w:rStyle w:val="Hyperlink"/>
            <w:rFonts w:cs="Calibri"/>
          </w:rPr>
          <w:t>level DFD</w:t>
        </w:r>
        <w:r w:rsidR="008A2B7C">
          <w:rPr>
            <w:webHidden/>
          </w:rPr>
          <w:tab/>
        </w:r>
        <w:r w:rsidR="008A2B7C">
          <w:rPr>
            <w:webHidden/>
          </w:rPr>
          <w:fldChar w:fldCharType="begin"/>
        </w:r>
        <w:r w:rsidR="008A2B7C">
          <w:rPr>
            <w:webHidden/>
          </w:rPr>
          <w:instrText xml:space="preserve"> PAGEREF _Toc426618809 \h </w:instrText>
        </w:r>
        <w:r w:rsidR="008A2B7C">
          <w:rPr>
            <w:webHidden/>
          </w:rPr>
        </w:r>
        <w:r w:rsidR="008A2B7C">
          <w:rPr>
            <w:webHidden/>
          </w:rPr>
          <w:fldChar w:fldCharType="separate"/>
        </w:r>
        <w:r w:rsidR="008A2B7C">
          <w:rPr>
            <w:webHidden/>
          </w:rPr>
          <w:t>6</w:t>
        </w:r>
        <w:r w:rsidR="008A2B7C">
          <w:rPr>
            <w:webHidden/>
          </w:rPr>
          <w:fldChar w:fldCharType="end"/>
        </w:r>
      </w:hyperlink>
    </w:p>
    <w:p w:rsidR="008A2B7C" w:rsidRDefault="00697D12">
      <w:pPr>
        <w:pStyle w:val="TOC3"/>
        <w:tabs>
          <w:tab w:val="left" w:pos="1200"/>
        </w:tabs>
        <w:rPr>
          <w:rFonts w:asciiTheme="minorHAnsi" w:eastAsiaTheme="minorEastAsia" w:hAnsiTheme="minorHAnsi"/>
          <w:color w:val="auto"/>
          <w:kern w:val="0"/>
          <w:sz w:val="22"/>
          <w:szCs w:val="22"/>
        </w:rPr>
      </w:pPr>
      <w:hyperlink w:anchor="_Toc426618810" w:history="1">
        <w:r w:rsidR="008A2B7C" w:rsidRPr="00725887">
          <w:rPr>
            <w:rStyle w:val="Hyperlink"/>
            <w:rFonts w:cs="Calibri"/>
          </w:rPr>
          <w:t>3.2.2</w:t>
        </w:r>
        <w:r w:rsidR="008A2B7C">
          <w:rPr>
            <w:rFonts w:asciiTheme="minorHAnsi" w:eastAsiaTheme="minorEastAsia" w:hAnsiTheme="minorHAnsi"/>
            <w:color w:val="auto"/>
            <w:kern w:val="0"/>
            <w:sz w:val="22"/>
            <w:szCs w:val="22"/>
          </w:rPr>
          <w:tab/>
        </w:r>
        <w:r w:rsidR="008A2B7C" w:rsidRPr="00725887">
          <w:rPr>
            <w:rStyle w:val="Hyperlink"/>
          </w:rPr>
          <w:t xml:space="preserve">Function </w:t>
        </w:r>
        <w:r w:rsidR="008A2B7C" w:rsidRPr="00725887">
          <w:rPr>
            <w:rStyle w:val="Hyperlink"/>
            <w:rFonts w:cs="Calibri"/>
          </w:rPr>
          <w:t>level DFD</w:t>
        </w:r>
        <w:r w:rsidR="008A2B7C">
          <w:rPr>
            <w:webHidden/>
          </w:rPr>
          <w:tab/>
        </w:r>
        <w:r w:rsidR="008A2B7C">
          <w:rPr>
            <w:webHidden/>
          </w:rPr>
          <w:fldChar w:fldCharType="begin"/>
        </w:r>
        <w:r w:rsidR="008A2B7C">
          <w:rPr>
            <w:webHidden/>
          </w:rPr>
          <w:instrText xml:space="preserve"> PAGEREF _Toc426618810 \h </w:instrText>
        </w:r>
        <w:r w:rsidR="008A2B7C">
          <w:rPr>
            <w:webHidden/>
          </w:rPr>
        </w:r>
        <w:r w:rsidR="008A2B7C">
          <w:rPr>
            <w:webHidden/>
          </w:rPr>
          <w:fldChar w:fldCharType="separate"/>
        </w:r>
        <w:r w:rsidR="008A2B7C">
          <w:rPr>
            <w:webHidden/>
          </w:rPr>
          <w:t>6</w:t>
        </w:r>
        <w:r w:rsidR="008A2B7C">
          <w:rPr>
            <w:webHidden/>
          </w:rPr>
          <w:fldChar w:fldCharType="end"/>
        </w:r>
      </w:hyperlink>
    </w:p>
    <w:p w:rsidR="008A2B7C" w:rsidRDefault="00697D12">
      <w:pPr>
        <w:pStyle w:val="TOC1"/>
        <w:rPr>
          <w:rFonts w:eastAsiaTheme="minorEastAsia"/>
          <w:b w:val="0"/>
          <w:color w:val="auto"/>
          <w:kern w:val="0"/>
          <w:sz w:val="22"/>
          <w:szCs w:val="22"/>
          <w:lang w:val="en-US"/>
        </w:rPr>
      </w:pPr>
      <w:hyperlink w:anchor="_Toc426618811" w:history="1">
        <w:r w:rsidR="008A2B7C" w:rsidRPr="00725887">
          <w:rPr>
            <w:rStyle w:val="Hyperlink"/>
            <w:rFonts w:ascii="Calibri" w:hAnsi="Calibri" w:cs="Calibri"/>
          </w:rPr>
          <w:t>4</w:t>
        </w:r>
        <w:r w:rsidR="008A2B7C">
          <w:rPr>
            <w:rFonts w:eastAsiaTheme="minorEastAsia"/>
            <w:b w:val="0"/>
            <w:color w:val="auto"/>
            <w:kern w:val="0"/>
            <w:sz w:val="22"/>
            <w:szCs w:val="22"/>
            <w:lang w:val="en-US"/>
          </w:rPr>
          <w:tab/>
        </w:r>
        <w:r w:rsidR="008A2B7C" w:rsidRPr="00725887">
          <w:rPr>
            <w:rStyle w:val="Hyperlink"/>
            <w:rFonts w:ascii="Calibri" w:hAnsi="Calibri" w:cs="Calibri"/>
          </w:rPr>
          <w:t>Constant Data Dictionary</w:t>
        </w:r>
        <w:r w:rsidR="008A2B7C">
          <w:rPr>
            <w:webHidden/>
          </w:rPr>
          <w:tab/>
        </w:r>
        <w:r w:rsidR="008A2B7C">
          <w:rPr>
            <w:webHidden/>
          </w:rPr>
          <w:fldChar w:fldCharType="begin"/>
        </w:r>
        <w:r w:rsidR="008A2B7C">
          <w:rPr>
            <w:webHidden/>
          </w:rPr>
          <w:instrText xml:space="preserve"> PAGEREF _Toc426618811 \h </w:instrText>
        </w:r>
        <w:r w:rsidR="008A2B7C">
          <w:rPr>
            <w:webHidden/>
          </w:rPr>
        </w:r>
        <w:r w:rsidR="008A2B7C">
          <w:rPr>
            <w:webHidden/>
          </w:rPr>
          <w:fldChar w:fldCharType="separate"/>
        </w:r>
        <w:r w:rsidR="008A2B7C">
          <w:rPr>
            <w:webHidden/>
          </w:rPr>
          <w:t>7</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12" w:history="1">
        <w:r w:rsidR="008A2B7C" w:rsidRPr="00725887">
          <w:rPr>
            <w:rStyle w:val="Hyperlink"/>
          </w:rPr>
          <w:t>4.1</w:t>
        </w:r>
        <w:r w:rsidR="008A2B7C">
          <w:rPr>
            <w:rFonts w:asciiTheme="minorHAnsi" w:eastAsiaTheme="minorEastAsia" w:hAnsiTheme="minorHAnsi"/>
            <w:color w:val="auto"/>
            <w:kern w:val="0"/>
            <w:szCs w:val="22"/>
          </w:rPr>
          <w:tab/>
        </w:r>
        <w:r w:rsidR="008A2B7C" w:rsidRPr="00725887">
          <w:rPr>
            <w:rStyle w:val="Hyperlink"/>
          </w:rPr>
          <w:t>Program (fixed) Constants</w:t>
        </w:r>
        <w:r w:rsidR="008A2B7C">
          <w:rPr>
            <w:webHidden/>
          </w:rPr>
          <w:tab/>
        </w:r>
        <w:r w:rsidR="008A2B7C">
          <w:rPr>
            <w:webHidden/>
          </w:rPr>
          <w:fldChar w:fldCharType="begin"/>
        </w:r>
        <w:r w:rsidR="008A2B7C">
          <w:rPr>
            <w:webHidden/>
          </w:rPr>
          <w:instrText xml:space="preserve"> PAGEREF _Toc426618812 \h </w:instrText>
        </w:r>
        <w:r w:rsidR="008A2B7C">
          <w:rPr>
            <w:webHidden/>
          </w:rPr>
        </w:r>
        <w:r w:rsidR="008A2B7C">
          <w:rPr>
            <w:webHidden/>
          </w:rPr>
          <w:fldChar w:fldCharType="separate"/>
        </w:r>
        <w:r w:rsidR="008A2B7C">
          <w:rPr>
            <w:webHidden/>
          </w:rPr>
          <w:t>7</w:t>
        </w:r>
        <w:r w:rsidR="008A2B7C">
          <w:rPr>
            <w:webHidden/>
          </w:rPr>
          <w:fldChar w:fldCharType="end"/>
        </w:r>
      </w:hyperlink>
    </w:p>
    <w:p w:rsidR="008A2B7C" w:rsidRDefault="00697D12">
      <w:pPr>
        <w:pStyle w:val="TOC3"/>
        <w:tabs>
          <w:tab w:val="left" w:pos="1200"/>
        </w:tabs>
        <w:rPr>
          <w:rFonts w:asciiTheme="minorHAnsi" w:eastAsiaTheme="minorEastAsia" w:hAnsiTheme="minorHAnsi"/>
          <w:color w:val="auto"/>
          <w:kern w:val="0"/>
          <w:sz w:val="22"/>
          <w:szCs w:val="22"/>
        </w:rPr>
      </w:pPr>
      <w:hyperlink w:anchor="_Toc426618813" w:history="1">
        <w:r w:rsidR="008A2B7C" w:rsidRPr="00725887">
          <w:rPr>
            <w:rStyle w:val="Hyperlink"/>
          </w:rPr>
          <w:t>4.1.1</w:t>
        </w:r>
        <w:r w:rsidR="008A2B7C">
          <w:rPr>
            <w:rFonts w:asciiTheme="minorHAnsi" w:eastAsiaTheme="minorEastAsia" w:hAnsiTheme="minorHAnsi"/>
            <w:color w:val="auto"/>
            <w:kern w:val="0"/>
            <w:sz w:val="22"/>
            <w:szCs w:val="22"/>
          </w:rPr>
          <w:tab/>
        </w:r>
        <w:r w:rsidR="008A2B7C" w:rsidRPr="00725887">
          <w:rPr>
            <w:rStyle w:val="Hyperlink"/>
          </w:rPr>
          <w:t>Embedded Constants</w:t>
        </w:r>
        <w:r w:rsidR="008A2B7C">
          <w:rPr>
            <w:webHidden/>
          </w:rPr>
          <w:tab/>
        </w:r>
        <w:r w:rsidR="008A2B7C">
          <w:rPr>
            <w:webHidden/>
          </w:rPr>
          <w:fldChar w:fldCharType="begin"/>
        </w:r>
        <w:r w:rsidR="008A2B7C">
          <w:rPr>
            <w:webHidden/>
          </w:rPr>
          <w:instrText xml:space="preserve"> PAGEREF _Toc426618813 \h </w:instrText>
        </w:r>
        <w:r w:rsidR="008A2B7C">
          <w:rPr>
            <w:webHidden/>
          </w:rPr>
        </w:r>
        <w:r w:rsidR="008A2B7C">
          <w:rPr>
            <w:webHidden/>
          </w:rPr>
          <w:fldChar w:fldCharType="separate"/>
        </w:r>
        <w:r w:rsidR="008A2B7C">
          <w:rPr>
            <w:webHidden/>
          </w:rPr>
          <w:t>7</w:t>
        </w:r>
        <w:r w:rsidR="008A2B7C">
          <w:rPr>
            <w:webHidden/>
          </w:rPr>
          <w:fldChar w:fldCharType="end"/>
        </w:r>
      </w:hyperlink>
    </w:p>
    <w:p w:rsidR="008A2B7C" w:rsidRDefault="00697D12">
      <w:pPr>
        <w:pStyle w:val="TOC1"/>
        <w:rPr>
          <w:rFonts w:eastAsiaTheme="minorEastAsia"/>
          <w:b w:val="0"/>
          <w:color w:val="auto"/>
          <w:kern w:val="0"/>
          <w:sz w:val="22"/>
          <w:szCs w:val="22"/>
          <w:lang w:val="en-US"/>
        </w:rPr>
      </w:pPr>
      <w:hyperlink w:anchor="_Toc426618814" w:history="1">
        <w:r w:rsidR="008A2B7C" w:rsidRPr="00725887">
          <w:rPr>
            <w:rStyle w:val="Hyperlink"/>
            <w:rFonts w:ascii="Calibri" w:hAnsi="Calibri" w:cs="Calibri"/>
          </w:rPr>
          <w:t>5</w:t>
        </w:r>
        <w:r w:rsidR="008A2B7C">
          <w:rPr>
            <w:rFonts w:eastAsiaTheme="minorEastAsia"/>
            <w:b w:val="0"/>
            <w:color w:val="auto"/>
            <w:kern w:val="0"/>
            <w:sz w:val="22"/>
            <w:szCs w:val="22"/>
            <w:lang w:val="en-US"/>
          </w:rPr>
          <w:tab/>
        </w:r>
        <w:r w:rsidR="008A2B7C" w:rsidRPr="00725887">
          <w:rPr>
            <w:rStyle w:val="Hyperlink"/>
            <w:rFonts w:ascii="Calibri" w:hAnsi="Calibri" w:cs="Calibri"/>
          </w:rPr>
          <w:t>Software Component Implementation</w:t>
        </w:r>
        <w:r w:rsidR="008A2B7C">
          <w:rPr>
            <w:webHidden/>
          </w:rPr>
          <w:tab/>
        </w:r>
        <w:r w:rsidR="008A2B7C">
          <w:rPr>
            <w:webHidden/>
          </w:rPr>
          <w:fldChar w:fldCharType="begin"/>
        </w:r>
        <w:r w:rsidR="008A2B7C">
          <w:rPr>
            <w:webHidden/>
          </w:rPr>
          <w:instrText xml:space="preserve"> PAGEREF _Toc426618814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15" w:history="1">
        <w:r w:rsidR="008A2B7C" w:rsidRPr="00725887">
          <w:rPr>
            <w:rStyle w:val="Hyperlink"/>
          </w:rPr>
          <w:t>5.1</w:t>
        </w:r>
        <w:r w:rsidR="008A2B7C">
          <w:rPr>
            <w:rFonts w:asciiTheme="minorHAnsi" w:eastAsiaTheme="minorEastAsia" w:hAnsiTheme="minorHAnsi"/>
            <w:color w:val="auto"/>
            <w:kern w:val="0"/>
            <w:szCs w:val="22"/>
          </w:rPr>
          <w:tab/>
        </w:r>
        <w:r w:rsidR="008A2B7C" w:rsidRPr="00725887">
          <w:rPr>
            <w:rStyle w:val="Hyperlink"/>
          </w:rPr>
          <w:t>Sub-Module Functions</w:t>
        </w:r>
        <w:r w:rsidR="008A2B7C">
          <w:rPr>
            <w:webHidden/>
          </w:rPr>
          <w:tab/>
        </w:r>
        <w:r w:rsidR="008A2B7C">
          <w:rPr>
            <w:webHidden/>
          </w:rPr>
          <w:fldChar w:fldCharType="begin"/>
        </w:r>
        <w:r w:rsidR="008A2B7C">
          <w:rPr>
            <w:webHidden/>
          </w:rPr>
          <w:instrText xml:space="preserve"> PAGEREF _Toc426618815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16" w:history="1">
        <w:r w:rsidR="008A2B7C" w:rsidRPr="00725887">
          <w:rPr>
            <w:rStyle w:val="Hyperlink"/>
            <w:rFonts w:cs="Calibri"/>
          </w:rPr>
          <w:t>5.1.1</w:t>
        </w:r>
        <w:r w:rsidR="008A2B7C">
          <w:rPr>
            <w:rFonts w:asciiTheme="minorHAnsi" w:eastAsiaTheme="minorEastAsia" w:hAnsiTheme="minorHAnsi"/>
            <w:color w:val="auto"/>
            <w:kern w:val="0"/>
            <w:szCs w:val="22"/>
          </w:rPr>
          <w:tab/>
        </w:r>
        <w:r w:rsidR="008A2B7C" w:rsidRPr="00725887">
          <w:rPr>
            <w:rStyle w:val="Hyperlink"/>
            <w:rFonts w:cs="Calibri"/>
          </w:rPr>
          <w:t>Init: MotCurrPeakEstimnInit1</w:t>
        </w:r>
        <w:r w:rsidR="008A2B7C">
          <w:rPr>
            <w:webHidden/>
          </w:rPr>
          <w:tab/>
        </w:r>
        <w:r w:rsidR="008A2B7C">
          <w:rPr>
            <w:webHidden/>
          </w:rPr>
          <w:fldChar w:fldCharType="begin"/>
        </w:r>
        <w:r w:rsidR="008A2B7C">
          <w:rPr>
            <w:webHidden/>
          </w:rPr>
          <w:instrText xml:space="preserve"> PAGEREF _Toc426618816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17" w:history="1">
        <w:r w:rsidR="008A2B7C" w:rsidRPr="00725887">
          <w:rPr>
            <w:rStyle w:val="Hyperlink"/>
            <w:rFonts w:cs="Calibri"/>
          </w:rPr>
          <w:t>5.1.2</w:t>
        </w:r>
        <w:r w:rsidR="008A2B7C">
          <w:rPr>
            <w:rFonts w:asciiTheme="minorHAnsi" w:eastAsiaTheme="minorEastAsia" w:hAnsiTheme="minorHAnsi"/>
            <w:color w:val="auto"/>
            <w:kern w:val="0"/>
            <w:szCs w:val="22"/>
          </w:rPr>
          <w:tab/>
        </w:r>
        <w:r w:rsidR="008A2B7C" w:rsidRPr="00725887">
          <w:rPr>
            <w:rStyle w:val="Hyperlink"/>
            <w:rFonts w:cs="Calibri"/>
          </w:rPr>
          <w:t>Per: MotCurrPeakEstimnPer1</w:t>
        </w:r>
        <w:r w:rsidR="008A2B7C">
          <w:rPr>
            <w:webHidden/>
          </w:rPr>
          <w:tab/>
        </w:r>
        <w:r w:rsidR="008A2B7C">
          <w:rPr>
            <w:webHidden/>
          </w:rPr>
          <w:fldChar w:fldCharType="begin"/>
        </w:r>
        <w:r w:rsidR="008A2B7C">
          <w:rPr>
            <w:webHidden/>
          </w:rPr>
          <w:instrText xml:space="preserve"> PAGEREF _Toc426618817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18" w:history="1">
        <w:r w:rsidR="008A2B7C" w:rsidRPr="00725887">
          <w:rPr>
            <w:rStyle w:val="Hyperlink"/>
            <w:rFonts w:cs="Calibri"/>
          </w:rPr>
          <w:t>5.1.3</w:t>
        </w:r>
        <w:r w:rsidR="008A2B7C">
          <w:rPr>
            <w:rFonts w:asciiTheme="minorHAnsi" w:eastAsiaTheme="minorEastAsia" w:hAnsiTheme="minorHAnsi"/>
            <w:color w:val="auto"/>
            <w:kern w:val="0"/>
            <w:szCs w:val="22"/>
          </w:rPr>
          <w:tab/>
        </w:r>
        <w:r w:rsidR="008A2B7C" w:rsidRPr="00725887">
          <w:rPr>
            <w:rStyle w:val="Hyperlink"/>
            <w:rFonts w:cs="Calibri"/>
          </w:rPr>
          <w:t>Per: MotCurrPeakEstimnPer2</w:t>
        </w:r>
        <w:r w:rsidR="008A2B7C">
          <w:rPr>
            <w:webHidden/>
          </w:rPr>
          <w:tab/>
        </w:r>
        <w:r w:rsidR="008A2B7C">
          <w:rPr>
            <w:webHidden/>
          </w:rPr>
          <w:fldChar w:fldCharType="begin"/>
        </w:r>
        <w:r w:rsidR="008A2B7C">
          <w:rPr>
            <w:webHidden/>
          </w:rPr>
          <w:instrText xml:space="preserve"> PAGEREF _Toc426618818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19" w:history="1">
        <w:r w:rsidR="008A2B7C" w:rsidRPr="00725887">
          <w:rPr>
            <w:rStyle w:val="Hyperlink"/>
          </w:rPr>
          <w:t>5.2</w:t>
        </w:r>
        <w:r w:rsidR="008A2B7C">
          <w:rPr>
            <w:rFonts w:asciiTheme="minorHAnsi" w:eastAsiaTheme="minorEastAsia" w:hAnsiTheme="minorHAnsi"/>
            <w:color w:val="auto"/>
            <w:kern w:val="0"/>
            <w:szCs w:val="22"/>
          </w:rPr>
          <w:tab/>
        </w:r>
        <w:r w:rsidR="008A2B7C" w:rsidRPr="00725887">
          <w:rPr>
            <w:rStyle w:val="Hyperlink"/>
          </w:rPr>
          <w:t>Server Runables</w:t>
        </w:r>
        <w:r w:rsidR="008A2B7C">
          <w:rPr>
            <w:webHidden/>
          </w:rPr>
          <w:tab/>
        </w:r>
        <w:r w:rsidR="008A2B7C">
          <w:rPr>
            <w:webHidden/>
          </w:rPr>
          <w:fldChar w:fldCharType="begin"/>
        </w:r>
        <w:r w:rsidR="008A2B7C">
          <w:rPr>
            <w:webHidden/>
          </w:rPr>
          <w:instrText xml:space="preserve"> PAGEREF _Toc426618819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20" w:history="1">
        <w:r w:rsidR="008A2B7C" w:rsidRPr="00725887">
          <w:rPr>
            <w:rStyle w:val="Hyperlink"/>
            <w:rFonts w:cs="Calibri"/>
          </w:rPr>
          <w:t>5.3</w:t>
        </w:r>
        <w:r w:rsidR="008A2B7C">
          <w:rPr>
            <w:rFonts w:asciiTheme="minorHAnsi" w:eastAsiaTheme="minorEastAsia" w:hAnsiTheme="minorHAnsi"/>
            <w:color w:val="auto"/>
            <w:kern w:val="0"/>
            <w:szCs w:val="22"/>
          </w:rPr>
          <w:tab/>
        </w:r>
        <w:r w:rsidR="008A2B7C" w:rsidRPr="00725887">
          <w:rPr>
            <w:rStyle w:val="Hyperlink"/>
            <w:rFonts w:cs="Calibri"/>
          </w:rPr>
          <w:t>Interrupt Functions</w:t>
        </w:r>
        <w:r w:rsidR="008A2B7C">
          <w:rPr>
            <w:webHidden/>
          </w:rPr>
          <w:tab/>
        </w:r>
        <w:r w:rsidR="008A2B7C">
          <w:rPr>
            <w:webHidden/>
          </w:rPr>
          <w:fldChar w:fldCharType="begin"/>
        </w:r>
        <w:r w:rsidR="008A2B7C">
          <w:rPr>
            <w:webHidden/>
          </w:rPr>
          <w:instrText xml:space="preserve"> PAGEREF _Toc426618820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21" w:history="1">
        <w:r w:rsidR="008A2B7C" w:rsidRPr="00725887">
          <w:rPr>
            <w:rStyle w:val="Hyperlink"/>
            <w:rFonts w:cs="Calibri"/>
          </w:rPr>
          <w:t>5.4</w:t>
        </w:r>
        <w:r w:rsidR="008A2B7C">
          <w:rPr>
            <w:rFonts w:asciiTheme="minorHAnsi" w:eastAsiaTheme="minorEastAsia" w:hAnsiTheme="minorHAnsi"/>
            <w:color w:val="auto"/>
            <w:kern w:val="0"/>
            <w:szCs w:val="22"/>
          </w:rPr>
          <w:tab/>
        </w:r>
        <w:r w:rsidR="008A2B7C" w:rsidRPr="00725887">
          <w:rPr>
            <w:rStyle w:val="Hyperlink"/>
            <w:rFonts w:cs="Calibri"/>
          </w:rPr>
          <w:t>Module Internal (Local) Functions</w:t>
        </w:r>
        <w:r w:rsidR="008A2B7C">
          <w:rPr>
            <w:webHidden/>
          </w:rPr>
          <w:tab/>
        </w:r>
        <w:r w:rsidR="008A2B7C">
          <w:rPr>
            <w:webHidden/>
          </w:rPr>
          <w:fldChar w:fldCharType="begin"/>
        </w:r>
        <w:r w:rsidR="008A2B7C">
          <w:rPr>
            <w:webHidden/>
          </w:rPr>
          <w:instrText xml:space="preserve"> PAGEREF _Toc426618821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2"/>
        <w:rPr>
          <w:rFonts w:asciiTheme="minorHAnsi" w:eastAsiaTheme="minorEastAsia" w:hAnsiTheme="minorHAnsi"/>
          <w:color w:val="auto"/>
          <w:kern w:val="0"/>
          <w:szCs w:val="22"/>
        </w:rPr>
      </w:pPr>
      <w:hyperlink w:anchor="_Toc426618822" w:history="1">
        <w:r w:rsidR="008A2B7C" w:rsidRPr="00725887">
          <w:rPr>
            <w:rStyle w:val="Hyperlink"/>
            <w:rFonts w:cs="Calibri"/>
          </w:rPr>
          <w:t>5.5</w:t>
        </w:r>
        <w:r w:rsidR="008A2B7C">
          <w:rPr>
            <w:rFonts w:asciiTheme="minorHAnsi" w:eastAsiaTheme="minorEastAsia" w:hAnsiTheme="minorHAnsi"/>
            <w:color w:val="auto"/>
            <w:kern w:val="0"/>
            <w:szCs w:val="22"/>
          </w:rPr>
          <w:tab/>
        </w:r>
        <w:r w:rsidR="008A2B7C" w:rsidRPr="00725887">
          <w:rPr>
            <w:rStyle w:val="Hyperlink"/>
            <w:rFonts w:cs="Calibri"/>
          </w:rPr>
          <w:t>GLOBAL Function/Macro Definitions</w:t>
        </w:r>
        <w:r w:rsidR="008A2B7C">
          <w:rPr>
            <w:webHidden/>
          </w:rPr>
          <w:tab/>
        </w:r>
        <w:r w:rsidR="008A2B7C">
          <w:rPr>
            <w:webHidden/>
          </w:rPr>
          <w:fldChar w:fldCharType="begin"/>
        </w:r>
        <w:r w:rsidR="008A2B7C">
          <w:rPr>
            <w:webHidden/>
          </w:rPr>
          <w:instrText xml:space="preserve"> PAGEREF _Toc426618822 \h </w:instrText>
        </w:r>
        <w:r w:rsidR="008A2B7C">
          <w:rPr>
            <w:webHidden/>
          </w:rPr>
        </w:r>
        <w:r w:rsidR="008A2B7C">
          <w:rPr>
            <w:webHidden/>
          </w:rPr>
          <w:fldChar w:fldCharType="separate"/>
        </w:r>
        <w:r w:rsidR="008A2B7C">
          <w:rPr>
            <w:webHidden/>
          </w:rPr>
          <w:t>8</w:t>
        </w:r>
        <w:r w:rsidR="008A2B7C">
          <w:rPr>
            <w:webHidden/>
          </w:rPr>
          <w:fldChar w:fldCharType="end"/>
        </w:r>
      </w:hyperlink>
    </w:p>
    <w:p w:rsidR="008A2B7C" w:rsidRDefault="00697D12">
      <w:pPr>
        <w:pStyle w:val="TOC1"/>
        <w:rPr>
          <w:rFonts w:eastAsiaTheme="minorEastAsia"/>
          <w:b w:val="0"/>
          <w:color w:val="auto"/>
          <w:kern w:val="0"/>
          <w:sz w:val="22"/>
          <w:szCs w:val="22"/>
          <w:lang w:val="en-US"/>
        </w:rPr>
      </w:pPr>
      <w:hyperlink w:anchor="_Toc426618823" w:history="1">
        <w:r w:rsidR="008A2B7C" w:rsidRPr="00725887">
          <w:rPr>
            <w:rStyle w:val="Hyperlink"/>
            <w:rFonts w:ascii="Calibri" w:hAnsi="Calibri" w:cs="Calibri"/>
          </w:rPr>
          <w:t>6</w:t>
        </w:r>
        <w:r w:rsidR="008A2B7C">
          <w:rPr>
            <w:rFonts w:eastAsiaTheme="minorEastAsia"/>
            <w:b w:val="0"/>
            <w:color w:val="auto"/>
            <w:kern w:val="0"/>
            <w:sz w:val="22"/>
            <w:szCs w:val="22"/>
            <w:lang w:val="en-US"/>
          </w:rPr>
          <w:tab/>
        </w:r>
        <w:r w:rsidR="008A2B7C" w:rsidRPr="00725887">
          <w:rPr>
            <w:rStyle w:val="Hyperlink"/>
            <w:rFonts w:ascii="Calibri" w:hAnsi="Calibri"/>
          </w:rPr>
          <w:t>Known</w:t>
        </w:r>
        <w:r w:rsidR="008A2B7C" w:rsidRPr="00725887">
          <w:rPr>
            <w:rStyle w:val="Hyperlink"/>
            <w:rFonts w:ascii="Calibri" w:hAnsi="Calibri" w:cs="Calibri"/>
          </w:rPr>
          <w:t xml:space="preserve"> Limitations with Design</w:t>
        </w:r>
        <w:r w:rsidR="008A2B7C">
          <w:rPr>
            <w:webHidden/>
          </w:rPr>
          <w:tab/>
        </w:r>
        <w:r w:rsidR="008A2B7C">
          <w:rPr>
            <w:webHidden/>
          </w:rPr>
          <w:fldChar w:fldCharType="begin"/>
        </w:r>
        <w:r w:rsidR="008A2B7C">
          <w:rPr>
            <w:webHidden/>
          </w:rPr>
          <w:instrText xml:space="preserve"> PAGEREF _Toc426618823 \h </w:instrText>
        </w:r>
        <w:r w:rsidR="008A2B7C">
          <w:rPr>
            <w:webHidden/>
          </w:rPr>
        </w:r>
        <w:r w:rsidR="008A2B7C">
          <w:rPr>
            <w:webHidden/>
          </w:rPr>
          <w:fldChar w:fldCharType="separate"/>
        </w:r>
        <w:r w:rsidR="008A2B7C">
          <w:rPr>
            <w:webHidden/>
          </w:rPr>
          <w:t>9</w:t>
        </w:r>
        <w:r w:rsidR="008A2B7C">
          <w:rPr>
            <w:webHidden/>
          </w:rPr>
          <w:fldChar w:fldCharType="end"/>
        </w:r>
      </w:hyperlink>
    </w:p>
    <w:p w:rsidR="008A2B7C" w:rsidRDefault="00697D12">
      <w:pPr>
        <w:pStyle w:val="TOC1"/>
        <w:rPr>
          <w:rFonts w:eastAsiaTheme="minorEastAsia"/>
          <w:b w:val="0"/>
          <w:color w:val="auto"/>
          <w:kern w:val="0"/>
          <w:sz w:val="22"/>
          <w:szCs w:val="22"/>
          <w:lang w:val="en-US"/>
        </w:rPr>
      </w:pPr>
      <w:hyperlink w:anchor="_Toc426618824" w:history="1">
        <w:r w:rsidR="008A2B7C" w:rsidRPr="00725887">
          <w:rPr>
            <w:rStyle w:val="Hyperlink"/>
            <w:rFonts w:ascii="Calibri" w:hAnsi="Calibri" w:cs="Calibri"/>
          </w:rPr>
          <w:t>7</w:t>
        </w:r>
        <w:r w:rsidR="008A2B7C">
          <w:rPr>
            <w:rFonts w:eastAsiaTheme="minorEastAsia"/>
            <w:b w:val="0"/>
            <w:color w:val="auto"/>
            <w:kern w:val="0"/>
            <w:sz w:val="22"/>
            <w:szCs w:val="22"/>
            <w:lang w:val="en-US"/>
          </w:rPr>
          <w:tab/>
        </w:r>
        <w:r w:rsidR="008A2B7C" w:rsidRPr="00725887">
          <w:rPr>
            <w:rStyle w:val="Hyperlink"/>
            <w:rFonts w:ascii="Calibri" w:hAnsi="Calibri" w:cs="Calibri"/>
          </w:rPr>
          <w:t>UNIT TEST CONSIDERATION</w:t>
        </w:r>
        <w:r w:rsidR="008A2B7C">
          <w:rPr>
            <w:webHidden/>
          </w:rPr>
          <w:tab/>
        </w:r>
        <w:r w:rsidR="008A2B7C">
          <w:rPr>
            <w:webHidden/>
          </w:rPr>
          <w:fldChar w:fldCharType="begin"/>
        </w:r>
        <w:r w:rsidR="008A2B7C">
          <w:rPr>
            <w:webHidden/>
          </w:rPr>
          <w:instrText xml:space="preserve"> PAGEREF _Toc426618824 \h </w:instrText>
        </w:r>
        <w:r w:rsidR="008A2B7C">
          <w:rPr>
            <w:webHidden/>
          </w:rPr>
        </w:r>
        <w:r w:rsidR="008A2B7C">
          <w:rPr>
            <w:webHidden/>
          </w:rPr>
          <w:fldChar w:fldCharType="separate"/>
        </w:r>
        <w:r w:rsidR="008A2B7C">
          <w:rPr>
            <w:webHidden/>
          </w:rPr>
          <w:t>10</w:t>
        </w:r>
        <w:r w:rsidR="008A2B7C">
          <w:rPr>
            <w:webHidden/>
          </w:rPr>
          <w:fldChar w:fldCharType="end"/>
        </w:r>
      </w:hyperlink>
    </w:p>
    <w:p w:rsidR="008A2B7C" w:rsidRDefault="00697D12">
      <w:pPr>
        <w:pStyle w:val="TOC1"/>
        <w:tabs>
          <w:tab w:val="left" w:pos="1400"/>
        </w:tabs>
        <w:rPr>
          <w:rFonts w:eastAsiaTheme="minorEastAsia"/>
          <w:b w:val="0"/>
          <w:color w:val="auto"/>
          <w:kern w:val="0"/>
          <w:sz w:val="22"/>
          <w:szCs w:val="22"/>
          <w:lang w:val="en-US"/>
        </w:rPr>
      </w:pPr>
      <w:hyperlink w:anchor="_Toc426618825" w:history="1">
        <w:r w:rsidR="008A2B7C" w:rsidRPr="00725887">
          <w:rPr>
            <w:rStyle w:val="Hyperlink"/>
          </w:rPr>
          <w:t>Appendix A</w:t>
        </w:r>
        <w:r w:rsidR="008A2B7C">
          <w:rPr>
            <w:rFonts w:eastAsiaTheme="minorEastAsia"/>
            <w:b w:val="0"/>
            <w:color w:val="auto"/>
            <w:kern w:val="0"/>
            <w:sz w:val="22"/>
            <w:szCs w:val="22"/>
            <w:lang w:val="en-US"/>
          </w:rPr>
          <w:tab/>
        </w:r>
        <w:r w:rsidR="008A2B7C" w:rsidRPr="00725887">
          <w:rPr>
            <w:rStyle w:val="Hyperlink"/>
          </w:rPr>
          <w:t>Abbreviations and Acronyms</w:t>
        </w:r>
        <w:r w:rsidR="008A2B7C">
          <w:rPr>
            <w:webHidden/>
          </w:rPr>
          <w:tab/>
        </w:r>
        <w:r w:rsidR="008A2B7C">
          <w:rPr>
            <w:webHidden/>
          </w:rPr>
          <w:fldChar w:fldCharType="begin"/>
        </w:r>
        <w:r w:rsidR="008A2B7C">
          <w:rPr>
            <w:webHidden/>
          </w:rPr>
          <w:instrText xml:space="preserve"> PAGEREF _Toc426618825 \h </w:instrText>
        </w:r>
        <w:r w:rsidR="008A2B7C">
          <w:rPr>
            <w:webHidden/>
          </w:rPr>
        </w:r>
        <w:r w:rsidR="008A2B7C">
          <w:rPr>
            <w:webHidden/>
          </w:rPr>
          <w:fldChar w:fldCharType="separate"/>
        </w:r>
        <w:r w:rsidR="008A2B7C">
          <w:rPr>
            <w:webHidden/>
          </w:rPr>
          <w:t>11</w:t>
        </w:r>
        <w:r w:rsidR="008A2B7C">
          <w:rPr>
            <w:webHidden/>
          </w:rPr>
          <w:fldChar w:fldCharType="end"/>
        </w:r>
      </w:hyperlink>
    </w:p>
    <w:p w:rsidR="008A2B7C" w:rsidRDefault="00697D12">
      <w:pPr>
        <w:pStyle w:val="TOC1"/>
        <w:tabs>
          <w:tab w:val="left" w:pos="1400"/>
        </w:tabs>
        <w:rPr>
          <w:rFonts w:eastAsiaTheme="minorEastAsia"/>
          <w:b w:val="0"/>
          <w:color w:val="auto"/>
          <w:kern w:val="0"/>
          <w:sz w:val="22"/>
          <w:szCs w:val="22"/>
          <w:lang w:val="en-US"/>
        </w:rPr>
      </w:pPr>
      <w:hyperlink w:anchor="_Toc426618826" w:history="1">
        <w:r w:rsidR="008A2B7C" w:rsidRPr="00725887">
          <w:rPr>
            <w:rStyle w:val="Hyperlink"/>
          </w:rPr>
          <w:t>Appendix B</w:t>
        </w:r>
        <w:r w:rsidR="008A2B7C">
          <w:rPr>
            <w:rFonts w:eastAsiaTheme="minorEastAsia"/>
            <w:b w:val="0"/>
            <w:color w:val="auto"/>
            <w:kern w:val="0"/>
            <w:sz w:val="22"/>
            <w:szCs w:val="22"/>
            <w:lang w:val="en-US"/>
          </w:rPr>
          <w:tab/>
        </w:r>
        <w:r w:rsidR="008A2B7C" w:rsidRPr="00725887">
          <w:rPr>
            <w:rStyle w:val="Hyperlink"/>
          </w:rPr>
          <w:t>Glossary</w:t>
        </w:r>
        <w:r w:rsidR="008A2B7C">
          <w:rPr>
            <w:webHidden/>
          </w:rPr>
          <w:tab/>
        </w:r>
        <w:r w:rsidR="008A2B7C">
          <w:rPr>
            <w:webHidden/>
          </w:rPr>
          <w:fldChar w:fldCharType="begin"/>
        </w:r>
        <w:r w:rsidR="008A2B7C">
          <w:rPr>
            <w:webHidden/>
          </w:rPr>
          <w:instrText xml:space="preserve"> PAGEREF _Toc426618826 \h </w:instrText>
        </w:r>
        <w:r w:rsidR="008A2B7C">
          <w:rPr>
            <w:webHidden/>
          </w:rPr>
        </w:r>
        <w:r w:rsidR="008A2B7C">
          <w:rPr>
            <w:webHidden/>
          </w:rPr>
          <w:fldChar w:fldCharType="separate"/>
        </w:r>
        <w:r w:rsidR="008A2B7C">
          <w:rPr>
            <w:webHidden/>
          </w:rPr>
          <w:t>12</w:t>
        </w:r>
        <w:r w:rsidR="008A2B7C">
          <w:rPr>
            <w:webHidden/>
          </w:rPr>
          <w:fldChar w:fldCharType="end"/>
        </w:r>
      </w:hyperlink>
    </w:p>
    <w:p w:rsidR="008A2B7C" w:rsidRDefault="00697D12">
      <w:pPr>
        <w:pStyle w:val="TOC1"/>
        <w:tabs>
          <w:tab w:val="left" w:pos="1400"/>
        </w:tabs>
        <w:rPr>
          <w:rFonts w:eastAsiaTheme="minorEastAsia"/>
          <w:b w:val="0"/>
          <w:color w:val="auto"/>
          <w:kern w:val="0"/>
          <w:sz w:val="22"/>
          <w:szCs w:val="22"/>
          <w:lang w:val="en-US"/>
        </w:rPr>
      </w:pPr>
      <w:hyperlink w:anchor="_Toc426618827" w:history="1">
        <w:r w:rsidR="008A2B7C" w:rsidRPr="00725887">
          <w:rPr>
            <w:rStyle w:val="Hyperlink"/>
          </w:rPr>
          <w:t>Appendix C</w:t>
        </w:r>
        <w:r w:rsidR="008A2B7C">
          <w:rPr>
            <w:rFonts w:eastAsiaTheme="minorEastAsia"/>
            <w:b w:val="0"/>
            <w:color w:val="auto"/>
            <w:kern w:val="0"/>
            <w:sz w:val="22"/>
            <w:szCs w:val="22"/>
            <w:lang w:val="en-US"/>
          </w:rPr>
          <w:tab/>
        </w:r>
        <w:r w:rsidR="008A2B7C" w:rsidRPr="00725887">
          <w:rPr>
            <w:rStyle w:val="Hyperlink"/>
          </w:rPr>
          <w:t>References</w:t>
        </w:r>
        <w:r w:rsidR="008A2B7C">
          <w:rPr>
            <w:webHidden/>
          </w:rPr>
          <w:tab/>
        </w:r>
        <w:r w:rsidR="008A2B7C">
          <w:rPr>
            <w:webHidden/>
          </w:rPr>
          <w:fldChar w:fldCharType="begin"/>
        </w:r>
        <w:r w:rsidR="008A2B7C">
          <w:rPr>
            <w:webHidden/>
          </w:rPr>
          <w:instrText xml:space="preserve"> PAGEREF _Toc426618827 \h </w:instrText>
        </w:r>
        <w:r w:rsidR="008A2B7C">
          <w:rPr>
            <w:webHidden/>
          </w:rPr>
        </w:r>
        <w:r w:rsidR="008A2B7C">
          <w:rPr>
            <w:webHidden/>
          </w:rPr>
          <w:fldChar w:fldCharType="separate"/>
        </w:r>
        <w:r w:rsidR="008A2B7C">
          <w:rPr>
            <w:webHidden/>
          </w:rPr>
          <w:t>13</w:t>
        </w:r>
        <w:r w:rsidR="008A2B7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2" w:name="_Toc426618802"/>
      <w:r w:rsidRPr="00A158C7">
        <w:lastRenderedPageBreak/>
        <w:t>Introduction</w:t>
      </w:r>
      <w:bookmarkEnd w:id="22"/>
    </w:p>
    <w:p w:rsidR="00063A7A" w:rsidRPr="00A158C7" w:rsidRDefault="00FE5DF5" w:rsidP="000B37D5">
      <w:pPr>
        <w:pStyle w:val="Heading2"/>
      </w:pPr>
      <w:bookmarkStart w:id="23" w:name="_Toc426618803"/>
      <w:r w:rsidRPr="00A158C7">
        <w:t>Purpose</w:t>
      </w:r>
      <w:bookmarkEnd w:id="23"/>
    </w:p>
    <w:p w:rsidR="00AE0435" w:rsidRPr="00A158C7" w:rsidRDefault="00FE5DF5" w:rsidP="000B37D5">
      <w:pPr>
        <w:pStyle w:val="Heading2"/>
      </w:pPr>
      <w:bookmarkStart w:id="24" w:name="_Toc426618804"/>
      <w:r w:rsidRPr="00A158C7">
        <w:t>Scope</w:t>
      </w:r>
      <w:bookmarkEnd w:id="24"/>
    </w:p>
    <w:p w:rsidR="00F95E33" w:rsidRPr="00A158C7" w:rsidRDefault="00F95E33" w:rsidP="00E16D14"/>
    <w:p w:rsidR="00312179" w:rsidRDefault="0009698E" w:rsidP="00292620">
      <w:pPr>
        <w:pStyle w:val="Heading1"/>
      </w:pPr>
      <w:bookmarkStart w:id="25" w:name="_Toc406065228"/>
      <w:bookmarkStart w:id="26" w:name="_Toc426618805"/>
      <w:bookmarkEnd w:id="4"/>
      <w:bookmarkEnd w:id="5"/>
      <w:bookmarkEnd w:id="6"/>
      <w:bookmarkEnd w:id="7"/>
      <w:bookmarkEnd w:id="8"/>
      <w:proofErr w:type="spellStart"/>
      <w:r w:rsidRPr="0009698E">
        <w:lastRenderedPageBreak/>
        <w:t>MotCurrPeakEstimn</w:t>
      </w:r>
      <w:proofErr w:type="spellEnd"/>
      <w:r w:rsidR="00C16B49">
        <w:t xml:space="preserve"> </w:t>
      </w:r>
      <w:r w:rsidR="00D229A6">
        <w:t xml:space="preserve">&amp; </w:t>
      </w:r>
      <w:r w:rsidR="00D229A6" w:rsidRPr="00AA38E8">
        <w:t>High-Level Description</w:t>
      </w:r>
      <w:bookmarkEnd w:id="25"/>
      <w:bookmarkEnd w:id="26"/>
    </w:p>
    <w:p w:rsidR="00D229A6" w:rsidRPr="002D6391" w:rsidRDefault="00292620" w:rsidP="00D229A6">
      <w:pPr>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bookmarkStart w:id="27" w:name="_GoBack"/>
      <w:bookmarkEnd w:id="27"/>
    </w:p>
    <w:p w:rsidR="00D229A6" w:rsidRPr="00AA38E8" w:rsidRDefault="00D229A6" w:rsidP="00D229A6">
      <w:pPr>
        <w:pStyle w:val="Heading1"/>
        <w:ind w:left="562" w:hanging="562"/>
        <w:rPr>
          <w:rFonts w:ascii="Calibri" w:hAnsi="Calibri" w:cs="Calibri"/>
        </w:rPr>
      </w:pPr>
      <w:bookmarkStart w:id="28" w:name="_Toc406065229"/>
      <w:bookmarkStart w:id="29" w:name="_Toc426618806"/>
      <w:r w:rsidRPr="00AA38E8">
        <w:rPr>
          <w:rFonts w:ascii="Calibri" w:hAnsi="Calibri" w:cs="Calibri"/>
        </w:rPr>
        <w:lastRenderedPageBreak/>
        <w:t>Design details of software module</w:t>
      </w:r>
      <w:bookmarkEnd w:id="28"/>
      <w:bookmarkEnd w:id="29"/>
    </w:p>
    <w:p w:rsidR="00D229A6" w:rsidRPr="00D953C4" w:rsidRDefault="00292620" w:rsidP="00D229A6">
      <w:pPr>
        <w:rPr>
          <w:rFonts w:cs="Calibri"/>
          <w:i/>
        </w:rPr>
      </w:pPr>
      <w:bookmarkStart w:id="30" w:name="_Toc406065230"/>
      <w:r>
        <w:rPr>
          <w:rFonts w:cs="Calibri"/>
          <w:i/>
        </w:rPr>
        <w:t>Refer FDD</w:t>
      </w:r>
    </w:p>
    <w:p w:rsidR="00D229A6" w:rsidRPr="00AA38E8" w:rsidRDefault="00D229A6" w:rsidP="0009698E">
      <w:pPr>
        <w:pStyle w:val="Heading2"/>
      </w:pPr>
      <w:bookmarkStart w:id="31" w:name="_Toc426618807"/>
      <w:r w:rsidRPr="00D229A6">
        <w:t>Graphical</w:t>
      </w:r>
      <w:r>
        <w:t xml:space="preserve"> representation of </w:t>
      </w:r>
      <w:bookmarkEnd w:id="30"/>
      <w:proofErr w:type="spellStart"/>
      <w:r w:rsidR="0009698E" w:rsidRPr="0009698E">
        <w:rPr>
          <w:rFonts w:ascii="Calibri" w:hAnsi="Calibri" w:cs="Calibri"/>
        </w:rPr>
        <w:t>MotCurrPeakEstimn</w:t>
      </w:r>
      <w:bookmarkEnd w:id="31"/>
      <w:proofErr w:type="spellEnd"/>
    </w:p>
    <w:p w:rsidR="00D229A6" w:rsidRDefault="00D229A6" w:rsidP="004865CC">
      <w:pPr>
        <w:jc w:val="center"/>
        <w:rPr>
          <w:rFonts w:cs="Calibri"/>
          <w:i/>
        </w:rPr>
      </w:pPr>
    </w:p>
    <w:p w:rsidR="0009698E" w:rsidRDefault="00091C4B" w:rsidP="004865CC">
      <w:pPr>
        <w:jc w:val="center"/>
        <w:rPr>
          <w:ins w:id="32" w:author="Thundathil, Jayakrishnan" w:date="2016-11-18T11:24:00Z"/>
          <w:rFonts w:cs="Calibri"/>
          <w:i/>
        </w:rPr>
      </w:pPr>
      <w:del w:id="33" w:author="Thundathil, Jayakrishnan" w:date="2016-11-18T11:21:00Z">
        <w:r w:rsidRPr="004D3646" w:rsidDel="004D3646">
          <w:rPr>
            <w:rFonts w:cs="Calibri"/>
            <w:i/>
            <w:noProof/>
            <w:lang w:bidi="ar-SA"/>
            <w:rPrChange w:id="34">
              <w:rPr>
                <w:noProof/>
                <w:lang w:bidi="ar-SA"/>
              </w:rPr>
            </w:rPrChange>
          </w:rPr>
          <w:drawing>
            <wp:inline distT="0" distB="0" distL="0" distR="0" wp14:anchorId="4B01F686" wp14:editId="255B45C7">
              <wp:extent cx="3048426" cy="2924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048426" cy="2924583"/>
                      </a:xfrm>
                      <a:prstGeom prst="rect">
                        <a:avLst/>
                      </a:prstGeom>
                    </pic:spPr>
                  </pic:pic>
                </a:graphicData>
              </a:graphic>
            </wp:inline>
          </w:drawing>
        </w:r>
      </w:del>
    </w:p>
    <w:p w:rsidR="004D3646" w:rsidRDefault="004D3646" w:rsidP="004865CC">
      <w:pPr>
        <w:jc w:val="center"/>
        <w:rPr>
          <w:ins w:id="35" w:author="Thundathil, Jayakrishnan" w:date="2016-11-18T11:24:00Z"/>
          <w:rFonts w:cs="Calibri"/>
          <w:i/>
        </w:rPr>
      </w:pPr>
    </w:p>
    <w:p w:rsidR="004D3646" w:rsidRDefault="004D3646" w:rsidP="004865CC">
      <w:pPr>
        <w:jc w:val="center"/>
        <w:rPr>
          <w:rFonts w:cs="Calibri"/>
          <w:i/>
        </w:rPr>
      </w:pPr>
      <w:ins w:id="36" w:author="Thundathil, Jayakrishnan" w:date="2016-11-18T11:24:00Z">
        <w:r>
          <w:rPr>
            <w:noProof/>
            <w:lang w:bidi="ar-SA"/>
          </w:rPr>
          <w:drawing>
            <wp:inline distT="0" distB="0" distL="0" distR="0" wp14:anchorId="47C3FD58" wp14:editId="1CB3571E">
              <wp:extent cx="29718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1800" cy="3419475"/>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37" w:name="_Toc406065231"/>
      <w:bookmarkStart w:id="38" w:name="_Toc426618808"/>
      <w:r w:rsidRPr="002D6391">
        <w:rPr>
          <w:rFonts w:ascii="Calibri" w:hAnsi="Calibri" w:cs="Calibri"/>
        </w:rPr>
        <w:lastRenderedPageBreak/>
        <w:t>Data Flow Diagram</w:t>
      </w:r>
      <w:bookmarkEnd w:id="37"/>
      <w:bookmarkEnd w:id="38"/>
    </w:p>
    <w:p w:rsidR="00D229A6" w:rsidRPr="002B094F" w:rsidRDefault="00A10700"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39" w:name="_Toc375924736"/>
      <w:bookmarkStart w:id="40" w:name="_Toc406065232"/>
      <w:bookmarkStart w:id="41" w:name="_Toc42661880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9"/>
      <w:bookmarkEnd w:id="40"/>
      <w:bookmarkEnd w:id="41"/>
    </w:p>
    <w:p w:rsidR="00D229A6" w:rsidRPr="002B094F" w:rsidRDefault="00A10700" w:rsidP="00D229A6">
      <w:pPr>
        <w:rPr>
          <w:lang w:bidi="ar-SA"/>
        </w:rPr>
      </w:pPr>
      <w:r>
        <w:rPr>
          <w:rFonts w:cs="Calibri"/>
        </w:rPr>
        <w:t>Refer FDD</w:t>
      </w:r>
    </w:p>
    <w:p w:rsidR="00D229A6" w:rsidRPr="00A32585" w:rsidRDefault="00AC4CD8" w:rsidP="00D229A6">
      <w:pPr>
        <w:pStyle w:val="Heading3"/>
        <w:ind w:left="562" w:hanging="562"/>
        <w:rPr>
          <w:rFonts w:ascii="Calibri" w:hAnsi="Calibri" w:cs="Calibri"/>
        </w:rPr>
      </w:pPr>
      <w:bookmarkStart w:id="42" w:name="_Toc375924737"/>
      <w:bookmarkStart w:id="43" w:name="_Toc406065233"/>
      <w:bookmarkStart w:id="44" w:name="_Toc42661881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2"/>
      <w:bookmarkEnd w:id="43"/>
      <w:bookmarkEnd w:id="44"/>
    </w:p>
    <w:p w:rsidR="002B094F" w:rsidRDefault="00A10700" w:rsidP="002B094F">
      <w:pPr>
        <w:rPr>
          <w:lang w:bidi="ar-SA"/>
        </w:rPr>
      </w:pPr>
      <w:r>
        <w:rPr>
          <w:rFonts w:cs="Calibri"/>
        </w:rPr>
        <w:t>Refer FDD</w:t>
      </w:r>
    </w:p>
    <w:p w:rsidR="002B094F" w:rsidRPr="00AC4CD8" w:rsidRDefault="002B094F" w:rsidP="00AC4CD8">
      <w:pPr>
        <w:pStyle w:val="Heading1"/>
        <w:ind w:left="562" w:hanging="562"/>
        <w:rPr>
          <w:rFonts w:ascii="Calibri" w:hAnsi="Calibri" w:cs="Calibri"/>
        </w:rPr>
      </w:pPr>
      <w:bookmarkStart w:id="45" w:name="_Toc338170479"/>
      <w:bookmarkStart w:id="46" w:name="_Toc375678228"/>
      <w:bookmarkStart w:id="47" w:name="_Toc418080062"/>
      <w:bookmarkStart w:id="48" w:name="_Toc421709912"/>
      <w:bookmarkStart w:id="49" w:name="_Toc426618811"/>
      <w:r w:rsidRPr="00AC4CD8">
        <w:rPr>
          <w:rFonts w:ascii="Calibri" w:hAnsi="Calibri" w:cs="Calibri"/>
        </w:rPr>
        <w:lastRenderedPageBreak/>
        <w:t>Constant Data Dictionary</w:t>
      </w:r>
      <w:bookmarkEnd w:id="45"/>
      <w:bookmarkEnd w:id="46"/>
      <w:bookmarkEnd w:id="47"/>
      <w:bookmarkEnd w:id="48"/>
      <w:bookmarkEnd w:id="49"/>
    </w:p>
    <w:p w:rsidR="00AC4CD8" w:rsidRPr="00DA5500" w:rsidRDefault="00AC4CD8" w:rsidP="00AC4CD8">
      <w:pPr>
        <w:pStyle w:val="Heading2"/>
        <w:spacing w:after="60"/>
        <w:rPr>
          <w:rFonts w:ascii="Calibri" w:hAnsi="Calibri"/>
        </w:rPr>
      </w:pPr>
      <w:bookmarkStart w:id="50" w:name="_Toc421011506"/>
      <w:bookmarkStart w:id="51" w:name="_Toc421786527"/>
      <w:bookmarkStart w:id="52" w:name="_Toc426618812"/>
      <w:bookmarkStart w:id="53" w:name="_Toc418080064"/>
      <w:r w:rsidRPr="00DA5500">
        <w:rPr>
          <w:rFonts w:ascii="Calibri" w:hAnsi="Calibri"/>
        </w:rPr>
        <w:t>Program (fixed) Constants</w:t>
      </w:r>
      <w:bookmarkEnd w:id="50"/>
      <w:bookmarkEnd w:id="51"/>
      <w:bookmarkEnd w:id="52"/>
    </w:p>
    <w:p w:rsidR="00AC4CD8" w:rsidRPr="00DA5500" w:rsidRDefault="00AC4CD8" w:rsidP="00AC4CD8">
      <w:pPr>
        <w:pStyle w:val="Heading3"/>
        <w:tabs>
          <w:tab w:val="clear" w:pos="1017"/>
          <w:tab w:val="num" w:pos="567"/>
        </w:tabs>
        <w:ind w:left="567"/>
        <w:rPr>
          <w:rFonts w:ascii="Calibri" w:hAnsi="Calibri"/>
        </w:rPr>
      </w:pPr>
      <w:bookmarkStart w:id="54" w:name="_Toc426618813"/>
      <w:bookmarkEnd w:id="53"/>
      <w:r w:rsidRPr="00DA5500">
        <w:rPr>
          <w:rFonts w:ascii="Calibri" w:hAnsi="Calibri"/>
        </w:rPr>
        <w:t>Embedded Constants</w:t>
      </w:r>
      <w:bookmarkEnd w:id="5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BE76F4" w:rsidP="00F4318C">
            <w:pPr>
              <w:spacing w:before="60"/>
              <w:jc w:val="center"/>
              <w:rPr>
                <w:rFonts w:cs="Calibri"/>
                <w:sz w:val="16"/>
                <w:szCs w:val="16"/>
              </w:rPr>
            </w:pPr>
            <w:r>
              <w:rPr>
                <w:rFonts w:cs="Calibri"/>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5" w:name="_Ref87065593"/>
      <w:bookmarkStart w:id="56" w:name="_Toc338170483"/>
      <w:bookmarkStart w:id="57" w:name="_Toc375678229"/>
      <w:bookmarkStart w:id="58" w:name="_Toc418080067"/>
      <w:bookmarkStart w:id="59" w:name="_Toc421786702"/>
      <w:bookmarkStart w:id="60" w:name="_Toc42661881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5"/>
      <w:bookmarkEnd w:id="56"/>
      <w:bookmarkEnd w:id="57"/>
      <w:bookmarkEnd w:id="58"/>
      <w:bookmarkEnd w:id="59"/>
      <w:bookmarkEnd w:id="60"/>
    </w:p>
    <w:p w:rsidR="002518E0" w:rsidRDefault="00A05683" w:rsidP="002518E0">
      <w:pPr>
        <w:pStyle w:val="BodyText"/>
      </w:pPr>
      <w:r>
        <w:rPr>
          <w:rFonts w:ascii="Calibri" w:hAnsi="Calibri" w:cs="Calibri"/>
          <w:sz w:val="20"/>
        </w:rPr>
        <w:t>Refer FDD</w:t>
      </w:r>
    </w:p>
    <w:p w:rsidR="002B094F" w:rsidRPr="00987B4A" w:rsidRDefault="002B094F" w:rsidP="00007584">
      <w:pPr>
        <w:pStyle w:val="Heading2"/>
        <w:spacing w:after="60"/>
        <w:rPr>
          <w:rFonts w:ascii="Calibri" w:hAnsi="Calibri"/>
        </w:rPr>
      </w:pPr>
      <w:bookmarkStart w:id="61" w:name="_Toc338170484"/>
      <w:bookmarkStart w:id="62" w:name="_Toc418080068"/>
      <w:bookmarkStart w:id="63" w:name="_Toc421709916"/>
      <w:bookmarkStart w:id="64" w:name="_Toc426618815"/>
      <w:r w:rsidRPr="00007584">
        <w:rPr>
          <w:rFonts w:ascii="Calibri" w:hAnsi="Calibri"/>
        </w:rPr>
        <w:t>Sub</w:t>
      </w:r>
      <w:r w:rsidRPr="00987B4A">
        <w:rPr>
          <w:rFonts w:ascii="Calibri" w:hAnsi="Calibri"/>
        </w:rPr>
        <w:t>-Module Functions</w:t>
      </w:r>
      <w:bookmarkEnd w:id="61"/>
      <w:bookmarkEnd w:id="62"/>
      <w:bookmarkEnd w:id="63"/>
      <w:bookmarkEnd w:id="64"/>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65" w:name="_Toc421011514"/>
      <w:bookmarkStart w:id="66" w:name="_Toc426618816"/>
      <w:proofErr w:type="spellStart"/>
      <w:r w:rsidRPr="00AA38E8">
        <w:rPr>
          <w:rFonts w:ascii="Calibri" w:hAnsi="Calibri" w:cs="Calibri"/>
        </w:rPr>
        <w:t>Init</w:t>
      </w:r>
      <w:proofErr w:type="spellEnd"/>
      <w:r w:rsidRPr="00AA38E8">
        <w:rPr>
          <w:rFonts w:ascii="Calibri" w:hAnsi="Calibri" w:cs="Calibri"/>
        </w:rPr>
        <w:t xml:space="preserve">: </w:t>
      </w:r>
      <w:r w:rsidR="0009698E" w:rsidRPr="0009698E">
        <w:rPr>
          <w:rFonts w:ascii="Calibri" w:hAnsi="Calibri" w:cs="Calibri"/>
        </w:rPr>
        <w:t>MotCurrPeakEstimn</w:t>
      </w:r>
      <w:r w:rsidR="0009698E">
        <w:rPr>
          <w:rFonts w:ascii="Calibri" w:hAnsi="Calibri" w:cs="Calibri"/>
        </w:rPr>
        <w:t>Init1</w:t>
      </w:r>
      <w:bookmarkEnd w:id="65"/>
      <w:bookmarkEnd w:id="66"/>
    </w:p>
    <w:p w:rsidR="002B094F" w:rsidRPr="00007584" w:rsidRDefault="0009698E" w:rsidP="006D568E">
      <w:r>
        <w:rPr>
          <w:lang w:bidi="ar-SA"/>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7" w:name="_Toc421011518"/>
      <w:bookmarkStart w:id="68" w:name="_Toc426618817"/>
      <w:r w:rsidRPr="00AA38E8">
        <w:rPr>
          <w:rFonts w:ascii="Calibri" w:hAnsi="Calibri" w:cs="Calibri"/>
        </w:rPr>
        <w:t xml:space="preserve">Per: </w:t>
      </w:r>
      <w:r w:rsidR="0009698E" w:rsidRPr="0009698E">
        <w:rPr>
          <w:rFonts w:ascii="Calibri" w:hAnsi="Calibri" w:cs="Calibri"/>
        </w:rPr>
        <w:t>MotCurrPeakEstimn</w:t>
      </w:r>
      <w:r w:rsidRPr="00AA38E8">
        <w:rPr>
          <w:rFonts w:ascii="Calibri" w:hAnsi="Calibri" w:cs="Calibri"/>
        </w:rPr>
        <w:t>Per</w:t>
      </w:r>
      <w:bookmarkEnd w:id="67"/>
      <w:r w:rsidR="00F11EE7">
        <w:rPr>
          <w:rFonts w:ascii="Calibri" w:hAnsi="Calibri" w:cs="Calibri"/>
        </w:rPr>
        <w:t>1</w:t>
      </w:r>
      <w:bookmarkEnd w:id="68"/>
    </w:p>
    <w:p w:rsidR="008C6874" w:rsidRDefault="00733CF0" w:rsidP="00733CF0">
      <w:pPr>
        <w:rPr>
          <w:rFonts w:cs="Calibri"/>
          <w:i/>
        </w:rPr>
      </w:pPr>
      <w:r>
        <w:rPr>
          <w:rFonts w:cs="Calibri"/>
          <w:i/>
        </w:rPr>
        <w:t>Refer FDD</w:t>
      </w:r>
    </w:p>
    <w:p w:rsidR="0009698E" w:rsidRPr="00AA38E8" w:rsidRDefault="0009698E" w:rsidP="0009698E">
      <w:pPr>
        <w:pStyle w:val="Heading2"/>
        <w:numPr>
          <w:ilvl w:val="2"/>
          <w:numId w:val="11"/>
        </w:numPr>
        <w:tabs>
          <w:tab w:val="clear" w:pos="1017"/>
          <w:tab w:val="num" w:pos="567"/>
        </w:tabs>
        <w:spacing w:after="60"/>
        <w:ind w:left="567"/>
        <w:rPr>
          <w:rFonts w:ascii="Calibri" w:hAnsi="Calibri" w:cs="Calibri"/>
        </w:rPr>
      </w:pPr>
      <w:bookmarkStart w:id="69" w:name="_Toc426618818"/>
      <w:r w:rsidRPr="00AA38E8">
        <w:rPr>
          <w:rFonts w:ascii="Calibri" w:hAnsi="Calibri" w:cs="Calibri"/>
        </w:rPr>
        <w:t xml:space="preserve">Per: </w:t>
      </w:r>
      <w:r w:rsidRPr="0009698E">
        <w:rPr>
          <w:rFonts w:ascii="Calibri" w:hAnsi="Calibri" w:cs="Calibri"/>
        </w:rPr>
        <w:t>MotCurrPeakEstimn</w:t>
      </w:r>
      <w:r w:rsidRPr="00AA38E8">
        <w:rPr>
          <w:rFonts w:ascii="Calibri" w:hAnsi="Calibri" w:cs="Calibri"/>
        </w:rPr>
        <w:t>Per</w:t>
      </w:r>
      <w:r>
        <w:rPr>
          <w:rFonts w:ascii="Calibri" w:hAnsi="Calibri" w:cs="Calibri"/>
        </w:rPr>
        <w:t>2</w:t>
      </w:r>
      <w:bookmarkEnd w:id="69"/>
    </w:p>
    <w:p w:rsidR="0009698E" w:rsidRDefault="0009698E" w:rsidP="00733CF0">
      <w:pPr>
        <w:rPr>
          <w:rFonts w:cs="Calibri"/>
        </w:rPr>
      </w:pPr>
      <w:r>
        <w:rPr>
          <w:rFonts w:cs="Calibri"/>
          <w:i/>
        </w:rPr>
        <w:t>Refer FDD</w:t>
      </w:r>
    </w:p>
    <w:p w:rsidR="008C6874" w:rsidRDefault="008C6874" w:rsidP="00733CF0">
      <w:pPr>
        <w:pStyle w:val="Heading2"/>
        <w:spacing w:after="60"/>
        <w:rPr>
          <w:rFonts w:ascii="Calibri" w:hAnsi="Calibri"/>
        </w:rPr>
      </w:pPr>
      <w:bookmarkStart w:id="70" w:name="_Toc426618819"/>
      <w:r>
        <w:rPr>
          <w:rFonts w:ascii="Calibri" w:hAnsi="Calibri"/>
        </w:rPr>
        <w:t xml:space="preserve">Server </w:t>
      </w:r>
      <w:proofErr w:type="spellStart"/>
      <w:r>
        <w:rPr>
          <w:rFonts w:ascii="Calibri" w:hAnsi="Calibri"/>
        </w:rPr>
        <w:t>R</w:t>
      </w:r>
      <w:r w:rsidRPr="008C6874">
        <w:rPr>
          <w:rFonts w:ascii="Calibri" w:hAnsi="Calibri"/>
        </w:rPr>
        <w:t>unables</w:t>
      </w:r>
      <w:bookmarkEnd w:id="70"/>
      <w:proofErr w:type="spellEnd"/>
      <w:r w:rsidR="002B094F" w:rsidRPr="008C6874">
        <w:rPr>
          <w:rFonts w:ascii="Calibri" w:hAnsi="Calibri"/>
        </w:rPr>
        <w:t xml:space="preserve"> </w:t>
      </w:r>
      <w:bookmarkStart w:id="71" w:name="_Toc382301471"/>
      <w:bookmarkStart w:id="72" w:name="_Toc383698997"/>
      <w:bookmarkEnd w:id="71"/>
      <w:bookmarkEnd w:id="72"/>
    </w:p>
    <w:p w:rsidR="00733CF0" w:rsidRPr="00733CF0" w:rsidRDefault="00733CF0" w:rsidP="00733CF0">
      <w:pPr>
        <w:rPr>
          <w:lang w:bidi="ar-SA"/>
        </w:rPr>
      </w:pPr>
      <w:r>
        <w:rPr>
          <w:lang w:bidi="ar-SA"/>
        </w:rPr>
        <w:t>None</w:t>
      </w:r>
    </w:p>
    <w:p w:rsidR="008C6874" w:rsidRDefault="008C6874" w:rsidP="008C6874">
      <w:pPr>
        <w:pStyle w:val="Heading2"/>
        <w:spacing w:after="60"/>
        <w:rPr>
          <w:rFonts w:ascii="Calibri" w:hAnsi="Calibri" w:cs="Calibri"/>
        </w:rPr>
      </w:pPr>
      <w:bookmarkStart w:id="73" w:name="_Ref382299966"/>
      <w:bookmarkStart w:id="74" w:name="_Toc421011529"/>
      <w:bookmarkStart w:id="75" w:name="_Toc426618820"/>
      <w:r w:rsidRPr="00AA38E8">
        <w:rPr>
          <w:rFonts w:ascii="Calibri" w:hAnsi="Calibri" w:cs="Calibri"/>
        </w:rPr>
        <w:t>Interrupt Functions</w:t>
      </w:r>
      <w:bookmarkEnd w:id="73"/>
      <w:bookmarkEnd w:id="74"/>
      <w:bookmarkEnd w:id="75"/>
    </w:p>
    <w:p w:rsidR="00733CF0" w:rsidRPr="00733CF0" w:rsidRDefault="00733CF0" w:rsidP="00733CF0">
      <w:pPr>
        <w:rPr>
          <w:lang w:bidi="ar-SA"/>
        </w:rPr>
      </w:pPr>
      <w:r>
        <w:rPr>
          <w:lang w:bidi="ar-SA"/>
        </w:rPr>
        <w:t>None</w:t>
      </w:r>
    </w:p>
    <w:p w:rsidR="002B094F" w:rsidRDefault="002B094F" w:rsidP="008C6874">
      <w:pPr>
        <w:pStyle w:val="Heading2"/>
        <w:spacing w:after="60"/>
        <w:rPr>
          <w:rFonts w:ascii="Calibri" w:hAnsi="Calibri" w:cs="Calibri"/>
        </w:rPr>
      </w:pPr>
      <w:bookmarkStart w:id="76" w:name="_Toc338170485"/>
      <w:bookmarkStart w:id="77" w:name="_Toc418080074"/>
      <w:bookmarkStart w:id="78" w:name="_Toc421709919"/>
      <w:bookmarkStart w:id="79" w:name="_Toc426618821"/>
      <w:r w:rsidRPr="008C6874">
        <w:rPr>
          <w:rFonts w:ascii="Calibri" w:hAnsi="Calibri" w:cs="Calibri"/>
        </w:rPr>
        <w:t>Module Internal (Local) Functions</w:t>
      </w:r>
      <w:bookmarkEnd w:id="76"/>
      <w:bookmarkEnd w:id="77"/>
      <w:bookmarkEnd w:id="78"/>
      <w:bookmarkEnd w:id="79"/>
    </w:p>
    <w:p w:rsidR="00733CF0" w:rsidRPr="00733CF0" w:rsidRDefault="00733CF0" w:rsidP="00733CF0">
      <w:pPr>
        <w:rPr>
          <w:lang w:bidi="ar-SA"/>
        </w:rPr>
      </w:pPr>
      <w:r>
        <w:rPr>
          <w:lang w:bidi="ar-SA"/>
        </w:rPr>
        <w:t>None</w:t>
      </w:r>
    </w:p>
    <w:p w:rsidR="008C6874" w:rsidRDefault="008C6874" w:rsidP="008C6874">
      <w:pPr>
        <w:pStyle w:val="Heading2"/>
        <w:spacing w:after="60"/>
        <w:rPr>
          <w:rFonts w:ascii="Calibri" w:hAnsi="Calibri" w:cs="Calibri"/>
        </w:rPr>
      </w:pPr>
      <w:bookmarkStart w:id="80" w:name="_Toc421011542"/>
      <w:bookmarkStart w:id="81" w:name="_Toc426618822"/>
      <w:r>
        <w:rPr>
          <w:rFonts w:ascii="Calibri" w:hAnsi="Calibri" w:cs="Calibri"/>
        </w:rPr>
        <w:t>GLOBAL</w:t>
      </w:r>
      <w:r w:rsidRPr="00AA38E8">
        <w:rPr>
          <w:rFonts w:ascii="Calibri" w:hAnsi="Calibri" w:cs="Calibri"/>
        </w:rPr>
        <w:t xml:space="preserve"> Function/Macro Definitions</w:t>
      </w:r>
      <w:bookmarkEnd w:id="80"/>
      <w:bookmarkEnd w:id="81"/>
    </w:p>
    <w:p w:rsidR="008C6874" w:rsidRDefault="00733CF0" w:rsidP="00733CF0">
      <w:pPr>
        <w:rPr>
          <w:rFonts w:cs="Calibri"/>
        </w:rPr>
      </w:pPr>
      <w:r>
        <w:rPr>
          <w:lang w:bidi="ar-SA"/>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2" w:name="_Toc418080076"/>
      <w:bookmarkStart w:id="83" w:name="_Toc421709921"/>
      <w:bookmarkStart w:id="84" w:name="_Toc426618823"/>
      <w:r w:rsidRPr="002E3F2E">
        <w:rPr>
          <w:rFonts w:ascii="Calibri" w:hAnsi="Calibri"/>
        </w:rPr>
        <w:lastRenderedPageBreak/>
        <w:t>Known</w:t>
      </w:r>
      <w:r w:rsidRPr="00AA38E8">
        <w:rPr>
          <w:rFonts w:ascii="Calibri" w:hAnsi="Calibri" w:cs="Calibri"/>
        </w:rPr>
        <w:t xml:space="preserve"> Limitations with Design</w:t>
      </w:r>
      <w:bookmarkEnd w:id="82"/>
      <w:bookmarkEnd w:id="83"/>
      <w:bookmarkEnd w:id="84"/>
    </w:p>
    <w:p w:rsidR="00531B8C" w:rsidRDefault="00733CF0"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5" w:name="_Toc382297449"/>
      <w:bookmarkStart w:id="86" w:name="_Toc418080077"/>
      <w:bookmarkStart w:id="87" w:name="_Toc421709922"/>
      <w:bookmarkStart w:id="88" w:name="_Toc426618824"/>
      <w:r w:rsidRPr="00E75CFE">
        <w:rPr>
          <w:rFonts w:ascii="Calibri" w:hAnsi="Calibri" w:cs="Calibri"/>
        </w:rPr>
        <w:lastRenderedPageBreak/>
        <w:t>UNIT TEST CONSIDERATION</w:t>
      </w:r>
      <w:bookmarkEnd w:id="85"/>
      <w:bookmarkEnd w:id="86"/>
      <w:bookmarkEnd w:id="87"/>
      <w:bookmarkEnd w:id="88"/>
    </w:p>
    <w:p w:rsidR="00531B8C" w:rsidRPr="00531B8C" w:rsidRDefault="00733CF0" w:rsidP="00531B8C">
      <w:pPr>
        <w:rPr>
          <w:lang w:bidi="ar-SA"/>
        </w:rPr>
      </w:pPr>
      <w:r>
        <w:rPr>
          <w:rFonts w:cs="Calibri"/>
        </w:rPr>
        <w:t>None</w:t>
      </w:r>
    </w:p>
    <w:p w:rsidR="00786BDF" w:rsidRPr="00A158C7" w:rsidRDefault="00786BDF" w:rsidP="000B37D5">
      <w:pPr>
        <w:pStyle w:val="Heading7"/>
      </w:pPr>
      <w:bookmarkStart w:id="89" w:name="_Toc426618825"/>
      <w:r w:rsidRPr="00A158C7">
        <w:lastRenderedPageBreak/>
        <w:t>Abbreviations and Acronyms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0" w:name="_Toc426618826"/>
      <w:r w:rsidRPr="00A158C7">
        <w:lastRenderedPageBreak/>
        <w:t>Glossary</w:t>
      </w:r>
      <w:bookmarkEnd w:id="9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1" w:name="_Toc426618827"/>
      <w:r w:rsidRPr="00A158C7">
        <w:lastRenderedPageBreak/>
        <w:t>References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2"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92"/>
          </w:p>
        </w:tc>
        <w:tc>
          <w:tcPr>
            <w:tcW w:w="2091" w:type="dxa"/>
            <w:shd w:val="clear" w:color="auto" w:fill="auto"/>
          </w:tcPr>
          <w:p w:rsidR="00531B8C" w:rsidRDefault="00531B8C" w:rsidP="00B758D2">
            <w:pPr>
              <w:rPr>
                <w:lang w:bidi="ar-SA"/>
              </w:rPr>
            </w:pPr>
            <w:r>
              <w:t>v1.3.0 R4.0 Rev 2</w:t>
            </w:r>
          </w:p>
        </w:tc>
      </w:tr>
      <w:tr w:rsidR="002E5673" w:rsidRPr="00A158C7" w:rsidTr="00B758D2">
        <w:tc>
          <w:tcPr>
            <w:tcW w:w="738" w:type="dxa"/>
            <w:shd w:val="clear" w:color="auto" w:fill="auto"/>
          </w:tcPr>
          <w:p w:rsidR="002E5673" w:rsidRDefault="002E5673" w:rsidP="00B758D2">
            <w:pPr>
              <w:jc w:val="center"/>
              <w:rPr>
                <w:lang w:bidi="ar-SA"/>
              </w:rPr>
            </w:pPr>
            <w:r>
              <w:rPr>
                <w:lang w:bidi="ar-SA"/>
              </w:rPr>
              <w:t>2</w:t>
            </w:r>
          </w:p>
        </w:tc>
        <w:tc>
          <w:tcPr>
            <w:tcW w:w="6458" w:type="dxa"/>
            <w:shd w:val="clear" w:color="auto" w:fill="auto"/>
          </w:tcPr>
          <w:p w:rsidR="002E5673" w:rsidRDefault="002E5673" w:rsidP="00B758D2">
            <w:pPr>
              <w:rPr>
                <w:lang w:bidi="ar-SA"/>
              </w:rPr>
            </w:pPr>
            <w:r>
              <w:t xml:space="preserve">MDD Guideline </w:t>
            </w:r>
          </w:p>
        </w:tc>
        <w:tc>
          <w:tcPr>
            <w:tcW w:w="2091" w:type="dxa"/>
            <w:shd w:val="clear" w:color="auto" w:fill="auto"/>
          </w:tcPr>
          <w:p w:rsidR="002E5673" w:rsidRDefault="002E5673" w:rsidP="00B758D2">
            <w:pPr>
              <w:rPr>
                <w:lang w:bidi="ar-SA"/>
              </w:rPr>
            </w:pPr>
            <w:r>
              <w:rPr>
                <w:lang w:bidi="ar-SA"/>
              </w:rPr>
              <w:t>Process 04.02.00</w:t>
            </w:r>
          </w:p>
        </w:tc>
      </w:tr>
      <w:tr w:rsidR="002E5673" w:rsidRPr="00A158C7" w:rsidTr="00B758D2">
        <w:tc>
          <w:tcPr>
            <w:tcW w:w="738" w:type="dxa"/>
            <w:shd w:val="clear" w:color="auto" w:fill="auto"/>
          </w:tcPr>
          <w:p w:rsidR="002E5673" w:rsidRDefault="002E5673" w:rsidP="00B758D2">
            <w:pPr>
              <w:jc w:val="center"/>
            </w:pPr>
            <w:r>
              <w:t>3</w:t>
            </w:r>
          </w:p>
        </w:tc>
        <w:tc>
          <w:tcPr>
            <w:tcW w:w="6458" w:type="dxa"/>
            <w:shd w:val="clear" w:color="auto" w:fill="auto"/>
          </w:tcPr>
          <w:p w:rsidR="002E5673" w:rsidRDefault="00697D12" w:rsidP="00B758D2">
            <w:pPr>
              <w:keepNext/>
            </w:pPr>
            <w:hyperlink r:id="rId16" w:history="1">
              <w:bookmarkStart w:id="93" w:name="_Ref335300243"/>
              <w:r w:rsidR="002E5673" w:rsidRPr="00FC427F">
                <w:t>Software Naming Conventions.doc</w:t>
              </w:r>
              <w:bookmarkEnd w:id="93"/>
            </w:hyperlink>
          </w:p>
        </w:tc>
        <w:tc>
          <w:tcPr>
            <w:tcW w:w="2091" w:type="dxa"/>
            <w:shd w:val="clear" w:color="auto" w:fill="auto"/>
          </w:tcPr>
          <w:p w:rsidR="002E5673" w:rsidRDefault="002E5673" w:rsidP="00B758D2">
            <w:pPr>
              <w:rPr>
                <w:lang w:bidi="ar-SA"/>
              </w:rPr>
            </w:pPr>
            <w:r>
              <w:rPr>
                <w:lang w:bidi="ar-SA"/>
              </w:rPr>
              <w:t>Process 04.02.00</w:t>
            </w:r>
          </w:p>
        </w:tc>
      </w:tr>
      <w:tr w:rsidR="00531B8C" w:rsidRPr="00A158C7" w:rsidTr="00B758D2">
        <w:tc>
          <w:tcPr>
            <w:tcW w:w="738" w:type="dxa"/>
            <w:shd w:val="clear" w:color="auto" w:fill="auto"/>
          </w:tcPr>
          <w:p w:rsidR="00531B8C" w:rsidRDefault="00531B8C" w:rsidP="00B758D2">
            <w:pPr>
              <w:jc w:val="center"/>
            </w:pPr>
            <w:r>
              <w:t>4</w:t>
            </w:r>
          </w:p>
        </w:tc>
        <w:bookmarkStart w:id="94"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4"/>
          </w:p>
        </w:tc>
        <w:tc>
          <w:tcPr>
            <w:tcW w:w="2091" w:type="dxa"/>
            <w:shd w:val="clear" w:color="auto" w:fill="auto"/>
          </w:tcPr>
          <w:p w:rsidR="00531B8C" w:rsidRDefault="002E5673" w:rsidP="00B758D2">
            <w:pPr>
              <w:rPr>
                <w:lang w:bidi="ar-SA"/>
              </w:rPr>
            </w:pPr>
            <w:r>
              <w:rPr>
                <w:lang w:bidi="ar-SA"/>
              </w:rPr>
              <w:t>Process 04.02.00</w:t>
            </w:r>
          </w:p>
        </w:tc>
      </w:tr>
      <w:tr w:rsidR="00733CF0" w:rsidRPr="00A158C7" w:rsidTr="00B758D2">
        <w:tc>
          <w:tcPr>
            <w:tcW w:w="738" w:type="dxa"/>
            <w:shd w:val="clear" w:color="auto" w:fill="auto"/>
          </w:tcPr>
          <w:p w:rsidR="00733CF0" w:rsidRDefault="00733CF0" w:rsidP="00B758D2">
            <w:pPr>
              <w:jc w:val="center"/>
            </w:pPr>
            <w:r>
              <w:t>5</w:t>
            </w:r>
          </w:p>
        </w:tc>
        <w:tc>
          <w:tcPr>
            <w:tcW w:w="6458" w:type="dxa"/>
            <w:shd w:val="clear" w:color="auto" w:fill="auto"/>
          </w:tcPr>
          <w:p w:rsidR="00733CF0" w:rsidRDefault="0009698E" w:rsidP="00B758D2">
            <w:pPr>
              <w:keepNext/>
            </w:pPr>
            <w:r>
              <w:t>FDD – SF10</w:t>
            </w:r>
            <w:r w:rsidR="00733CF0">
              <w:t>8A_</w:t>
            </w:r>
            <w:r w:rsidRPr="0009698E">
              <w:rPr>
                <w:rFonts w:cs="Calibri"/>
              </w:rPr>
              <w:t>MotCurrPeakEstimn</w:t>
            </w:r>
            <w:r w:rsidR="00733CF0">
              <w:t>_Design</w:t>
            </w:r>
          </w:p>
        </w:tc>
        <w:tc>
          <w:tcPr>
            <w:tcW w:w="2091" w:type="dxa"/>
            <w:shd w:val="clear" w:color="auto" w:fill="auto"/>
          </w:tcPr>
          <w:p w:rsidR="00733CF0" w:rsidRDefault="00733CF0" w:rsidP="00B758D2">
            <w:pPr>
              <w:rPr>
                <w:lang w:bidi="ar-SA"/>
              </w:rPr>
            </w:pPr>
            <w:r>
              <w:rPr>
                <w:lang w:bidi="ar-SA"/>
              </w:rPr>
              <w:t xml:space="preserve">See Synergy </w:t>
            </w:r>
            <w:proofErr w:type="spellStart"/>
            <w:r>
              <w:rPr>
                <w:lang w:bidi="ar-SA"/>
              </w:rPr>
              <w:t>SubProject</w:t>
            </w:r>
            <w:proofErr w:type="spellEnd"/>
            <w:r>
              <w:rPr>
                <w:lang w:bidi="ar-SA"/>
              </w:rPr>
              <w:t xml:space="preserve">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D12" w:rsidRDefault="00697D12">
      <w:r>
        <w:separator/>
      </w:r>
    </w:p>
  </w:endnote>
  <w:endnote w:type="continuationSeparator" w:id="0">
    <w:p w:rsidR="00697D12" w:rsidRDefault="0069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proofErr w:type="spellStart"/>
          <w:r w:rsidR="0009698E" w:rsidRPr="0009698E">
            <w:rPr>
              <w:sz w:val="16"/>
              <w:szCs w:val="16"/>
            </w:rPr>
            <w:t>MotCurrPeakEstimn</w:t>
          </w:r>
          <w:r w:rsidR="004865CC">
            <w:rPr>
              <w:sz w:val="16"/>
              <w:szCs w:val="16"/>
            </w:rPr>
            <w:t>_MDD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55613">
            <w:rPr>
              <w:sz w:val="16"/>
              <w:szCs w:val="16"/>
            </w:rPr>
            <w:t>EA4 01.00.00</w:t>
          </w:r>
          <w:r>
            <w:rPr>
              <w:sz w:val="16"/>
              <w:szCs w:val="16"/>
            </w:rPr>
            <w:fldChar w:fldCharType="end"/>
          </w:r>
        </w:p>
      </w:tc>
      <w:tc>
        <w:tcPr>
          <w:tcW w:w="1667" w:type="pct"/>
          <w:vAlign w:val="center"/>
        </w:tcPr>
        <w:p w:rsidR="00F4318C" w:rsidRDefault="0009698E"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95" w:author="Thundathil, Jayakrishnan" w:date="2016-11-18T15:09:00Z">
            <w:r w:rsidR="004A636C">
              <w:rPr>
                <w:sz w:val="16"/>
                <w:szCs w:val="16"/>
              </w:rPr>
              <w:t>Nov 18</w:t>
            </w:r>
          </w:ins>
          <w:del w:id="96" w:author="Thundathil, Jayakrishnan" w:date="2016-11-18T15:09:00Z">
            <w:r w:rsidR="00395108" w:rsidDel="004A636C">
              <w:rPr>
                <w:sz w:val="16"/>
                <w:szCs w:val="16"/>
              </w:rPr>
              <w:delText>April 25</w:delText>
            </w:r>
          </w:del>
          <w:r w:rsidR="00395108">
            <w:rPr>
              <w:sz w:val="16"/>
              <w:szCs w:val="16"/>
            </w:rPr>
            <w:t>, 2016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A636C">
            <w:rPr>
              <w:b/>
              <w:noProof/>
              <w:sz w:val="16"/>
              <w:szCs w:val="16"/>
            </w:rPr>
            <w:t>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A636C">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D12" w:rsidRDefault="00697D12">
      <w:r>
        <w:separator/>
      </w:r>
    </w:p>
  </w:footnote>
  <w:footnote w:type="continuationSeparator" w:id="0">
    <w:p w:rsidR="00697D12" w:rsidRDefault="00697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78D65D6A" wp14:editId="52CA9A07">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13"/>
    <w:rsid w:val="000040A2"/>
    <w:rsid w:val="00007584"/>
    <w:rsid w:val="00010BFD"/>
    <w:rsid w:val="00015232"/>
    <w:rsid w:val="000201AB"/>
    <w:rsid w:val="00024B2E"/>
    <w:rsid w:val="00030567"/>
    <w:rsid w:val="00030607"/>
    <w:rsid w:val="000318E7"/>
    <w:rsid w:val="0004234C"/>
    <w:rsid w:val="00046ACE"/>
    <w:rsid w:val="000500B0"/>
    <w:rsid w:val="000515DF"/>
    <w:rsid w:val="000558D3"/>
    <w:rsid w:val="000573ED"/>
    <w:rsid w:val="00057E0F"/>
    <w:rsid w:val="00063A7A"/>
    <w:rsid w:val="0006733C"/>
    <w:rsid w:val="000718C3"/>
    <w:rsid w:val="00076DD2"/>
    <w:rsid w:val="0009155F"/>
    <w:rsid w:val="00091C4B"/>
    <w:rsid w:val="0009698E"/>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597C"/>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6162"/>
    <w:rsid w:val="002905EB"/>
    <w:rsid w:val="00292620"/>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5673"/>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5108"/>
    <w:rsid w:val="003A5B2A"/>
    <w:rsid w:val="003B4A55"/>
    <w:rsid w:val="003C66A0"/>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865CC"/>
    <w:rsid w:val="004907B4"/>
    <w:rsid w:val="00496E7C"/>
    <w:rsid w:val="00497491"/>
    <w:rsid w:val="004A0EA5"/>
    <w:rsid w:val="004A3AD6"/>
    <w:rsid w:val="004A636C"/>
    <w:rsid w:val="004C1331"/>
    <w:rsid w:val="004D0FAD"/>
    <w:rsid w:val="004D3646"/>
    <w:rsid w:val="004D5D37"/>
    <w:rsid w:val="004E39D0"/>
    <w:rsid w:val="004F3C64"/>
    <w:rsid w:val="00507960"/>
    <w:rsid w:val="00510DB3"/>
    <w:rsid w:val="00514FCB"/>
    <w:rsid w:val="005200B6"/>
    <w:rsid w:val="00525754"/>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AA7"/>
    <w:rsid w:val="006224AE"/>
    <w:rsid w:val="00633FE1"/>
    <w:rsid w:val="00635297"/>
    <w:rsid w:val="006374FA"/>
    <w:rsid w:val="00646455"/>
    <w:rsid w:val="00660449"/>
    <w:rsid w:val="00662FBD"/>
    <w:rsid w:val="00665E4E"/>
    <w:rsid w:val="00667AE7"/>
    <w:rsid w:val="00673A6E"/>
    <w:rsid w:val="0067654E"/>
    <w:rsid w:val="006811FF"/>
    <w:rsid w:val="00681E5A"/>
    <w:rsid w:val="006845E9"/>
    <w:rsid w:val="00686ED4"/>
    <w:rsid w:val="0069657C"/>
    <w:rsid w:val="00697D12"/>
    <w:rsid w:val="006A61EA"/>
    <w:rsid w:val="006A7C28"/>
    <w:rsid w:val="006B5229"/>
    <w:rsid w:val="006B56D7"/>
    <w:rsid w:val="006B5F56"/>
    <w:rsid w:val="006C12CB"/>
    <w:rsid w:val="006C2D7D"/>
    <w:rsid w:val="006D568E"/>
    <w:rsid w:val="006D634C"/>
    <w:rsid w:val="006E1C97"/>
    <w:rsid w:val="006F06E2"/>
    <w:rsid w:val="006F2855"/>
    <w:rsid w:val="006F3CF4"/>
    <w:rsid w:val="00702C1E"/>
    <w:rsid w:val="00707BA6"/>
    <w:rsid w:val="00715441"/>
    <w:rsid w:val="007219DD"/>
    <w:rsid w:val="00722EA8"/>
    <w:rsid w:val="00725671"/>
    <w:rsid w:val="00727610"/>
    <w:rsid w:val="00733CF0"/>
    <w:rsid w:val="00737A19"/>
    <w:rsid w:val="00747484"/>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09DE"/>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73F53"/>
    <w:rsid w:val="00881135"/>
    <w:rsid w:val="00881279"/>
    <w:rsid w:val="00891F29"/>
    <w:rsid w:val="008943A3"/>
    <w:rsid w:val="00895757"/>
    <w:rsid w:val="008969C4"/>
    <w:rsid w:val="00897591"/>
    <w:rsid w:val="008A0BF7"/>
    <w:rsid w:val="008A1CA9"/>
    <w:rsid w:val="008A2B7C"/>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492"/>
    <w:rsid w:val="009B754B"/>
    <w:rsid w:val="009C5629"/>
    <w:rsid w:val="009C5E90"/>
    <w:rsid w:val="009C71A3"/>
    <w:rsid w:val="009C7F7D"/>
    <w:rsid w:val="009D1773"/>
    <w:rsid w:val="009D493A"/>
    <w:rsid w:val="009E371E"/>
    <w:rsid w:val="009E6A87"/>
    <w:rsid w:val="009F3119"/>
    <w:rsid w:val="00A049EB"/>
    <w:rsid w:val="00A05683"/>
    <w:rsid w:val="00A05B7E"/>
    <w:rsid w:val="00A10700"/>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CDB"/>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6F4"/>
    <w:rsid w:val="00BE7F06"/>
    <w:rsid w:val="00BF5242"/>
    <w:rsid w:val="00C0276C"/>
    <w:rsid w:val="00C04F32"/>
    <w:rsid w:val="00C145F2"/>
    <w:rsid w:val="00C16B49"/>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27DA"/>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97E1E"/>
    <w:rsid w:val="00DA3DD4"/>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47450"/>
    <w:rsid w:val="00E51408"/>
    <w:rsid w:val="00E52161"/>
    <w:rsid w:val="00E55613"/>
    <w:rsid w:val="00E61FD9"/>
    <w:rsid w:val="00E6550B"/>
    <w:rsid w:val="00E9004B"/>
    <w:rsid w:val="00EB1228"/>
    <w:rsid w:val="00ED3D2B"/>
    <w:rsid w:val="00EE263E"/>
    <w:rsid w:val="00EE26AB"/>
    <w:rsid w:val="00EE3BBC"/>
    <w:rsid w:val="00EF190F"/>
    <w:rsid w:val="00F11EE7"/>
    <w:rsid w:val="00F1257A"/>
    <w:rsid w:val="00F33BD1"/>
    <w:rsid w:val="00F36729"/>
    <w:rsid w:val="00F36CC2"/>
    <w:rsid w:val="00F417BB"/>
    <w:rsid w:val="00F4318C"/>
    <w:rsid w:val="00F43F8E"/>
    <w:rsid w:val="00F46B15"/>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238A_HwAgArb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AE6E53EDF24358A430C52F03697231"/>
        <w:category>
          <w:name w:val="General"/>
          <w:gallery w:val="placeholder"/>
        </w:category>
        <w:types>
          <w:type w:val="bbPlcHdr"/>
        </w:types>
        <w:behaviors>
          <w:behavior w:val="content"/>
        </w:behaviors>
        <w:guid w:val="{4F547236-A055-496D-9DA8-8AD80BFFE400}"/>
      </w:docPartPr>
      <w:docPartBody>
        <w:p w:rsidR="00FF7585" w:rsidRDefault="002054A9">
          <w:pPr>
            <w:pStyle w:val="9BAE6E53EDF24358A430C52F0369723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A9"/>
    <w:rsid w:val="0014595B"/>
    <w:rsid w:val="002054A9"/>
    <w:rsid w:val="002E4778"/>
    <w:rsid w:val="003568AF"/>
    <w:rsid w:val="004C6B1E"/>
    <w:rsid w:val="00715705"/>
    <w:rsid w:val="007F711B"/>
    <w:rsid w:val="00AA5F1E"/>
    <w:rsid w:val="00AC65EA"/>
    <w:rsid w:val="00EE1552"/>
    <w:rsid w:val="00FF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E6E53EDF24358A430C52F03697231">
    <w:name w:val="9BAE6E53EDF24358A430C52F036972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E6E53EDF24358A430C52F03697231">
    <w:name w:val="9BAE6E53EDF24358A430C52F03697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1A84C144-9D2D-45C4-82D3-F12401F8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TotalTime>
  <Pages>14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5391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Thundathil, Jayakrishnan</cp:lastModifiedBy>
  <cp:revision>4</cp:revision>
  <cp:lastPrinted>2014-12-17T17:01:00Z</cp:lastPrinted>
  <dcterms:created xsi:type="dcterms:W3CDTF">2016-11-18T16:25:00Z</dcterms:created>
  <dcterms:modified xsi:type="dcterms:W3CDTF">2016-11-18T20:09:00Z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April 25,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